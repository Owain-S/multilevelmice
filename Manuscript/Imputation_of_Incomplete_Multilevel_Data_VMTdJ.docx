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6D3B6" w14:textId="63B1D505" w:rsidR="001058B6" w:rsidRDefault="00C27F74">
      <w:pPr>
        <w:pStyle w:val="BodyText"/>
        <w:spacing w:line="60" w:lineRule="exact"/>
        <w:ind w:left="2340"/>
        <w:rPr>
          <w:rFonts w:ascii="Times New Roman"/>
          <w:sz w:val="6"/>
        </w:rPr>
      </w:pPr>
      <w:r>
        <w:rPr>
          <w:rFonts w:ascii="Times New Roman"/>
          <w:noProof/>
          <w:sz w:val="6"/>
        </w:rPr>
        <mc:AlternateContent>
          <mc:Choice Requires="wpg">
            <w:drawing>
              <wp:inline distT="0" distB="0" distL="0" distR="0" wp14:anchorId="4F380D58" wp14:editId="74225207">
                <wp:extent cx="4248150" cy="38100"/>
                <wp:effectExtent l="19050" t="5080" r="19050" b="4445"/>
                <wp:docPr id="958" name="Group 9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48150" cy="38100"/>
                          <a:chOff x="0" y="0"/>
                          <a:chExt cx="6690" cy="60"/>
                        </a:xfrm>
                      </wpg:grpSpPr>
                      <wps:wsp>
                        <wps:cNvPr id="959" name="Line 943"/>
                        <wps:cNvCnPr>
                          <a:cxnSpLocks noChangeShapeType="1"/>
                        </wps:cNvCnPr>
                        <wps:spPr bwMode="auto">
                          <a:xfrm>
                            <a:off x="0" y="30"/>
                            <a:ext cx="6690" cy="0"/>
                          </a:xfrm>
                          <a:prstGeom prst="line">
                            <a:avLst/>
                          </a:prstGeom>
                          <a:noFill/>
                          <a:ln w="37958">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B5F0CC9" id="Group 942" o:spid="_x0000_s1026" style="width:334.5pt;height:3pt;mso-position-horizontal-relative:char;mso-position-vertical-relative:line" coordsize="669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">
                <v:line id="Line 943" o:spid="_x0000_s1027" style="position:absolute;visibility:visible;mso-wrap-style:square" from="0,30" to="6690,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" strokeweight="1.0544mm"/>
                <w10:anchorlock/>
              </v:group>
            </w:pict>
          </mc:Fallback>
        </mc:AlternateContent>
      </w:r>
    </w:p>
    <w:p w14:paraId="4234A996" w14:textId="77777777" w:rsidR="001058B6" w:rsidRDefault="005212F4">
      <w:pPr>
        <w:spacing w:before="198"/>
        <w:ind w:left="904"/>
        <w:jc w:val="center"/>
        <w:rPr>
          <w:rFonts w:ascii="Monotype Corsiva"/>
          <w:i/>
          <w:sz w:val="55"/>
        </w:rPr>
      </w:pPr>
      <w:r>
        <w:rPr>
          <w:noProof/>
        </w:rPr>
        <w:drawing>
          <wp:anchor distT="0" distB="0" distL="0" distR="0" simplePos="0" relativeHeight="251590144" behindDoc="0" locked="0" layoutInCell="1" allowOverlap="1" wp14:anchorId="3464D3F8" wp14:editId="1B249342">
            <wp:simplePos x="0" y="0"/>
            <wp:positionH relativeFrom="page">
              <wp:posOffset>1028700</wp:posOffset>
            </wp:positionH>
            <wp:positionV relativeFrom="paragraph">
              <wp:posOffset>-29881</wp:posOffset>
            </wp:positionV>
            <wp:extent cx="1136261" cy="827907"/>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136261" cy="827907"/>
                    </a:xfrm>
                    <a:prstGeom prst="rect">
                      <a:avLst/>
                    </a:prstGeom>
                  </pic:spPr>
                </pic:pic>
              </a:graphicData>
            </a:graphic>
          </wp:anchor>
        </w:drawing>
      </w:r>
      <w:r>
        <w:rPr>
          <w:rFonts w:ascii="Monotype Corsiva"/>
          <w:i/>
          <w:sz w:val="55"/>
        </w:rPr>
        <w:t>Journal of Statistical Software</w:t>
      </w:r>
    </w:p>
    <w:p w14:paraId="795AA95E" w14:textId="7B79B316" w:rsidR="001058B6" w:rsidRDefault="00C27F74">
      <w:pPr>
        <w:tabs>
          <w:tab w:val="left" w:pos="5351"/>
        </w:tabs>
        <w:spacing w:before="66"/>
        <w:ind w:left="905"/>
        <w:jc w:val="center"/>
        <w:rPr>
          <w:i/>
          <w:sz w:val="20"/>
        </w:rPr>
      </w:pPr>
      <w:r>
        <w:rPr>
          <w:noProof/>
        </w:rPr>
        <mc:AlternateContent>
          <mc:Choice Requires="wps">
            <w:drawing>
              <wp:anchor distT="0" distB="0" distL="0" distR="0" simplePos="0" relativeHeight="251712000" behindDoc="1" locked="0" layoutInCell="1" allowOverlap="1" wp14:anchorId="65320D5C" wp14:editId="66D7AFA1">
                <wp:simplePos x="0" y="0"/>
                <wp:positionH relativeFrom="page">
                  <wp:posOffset>2381250</wp:posOffset>
                </wp:positionH>
                <wp:positionV relativeFrom="paragraph">
                  <wp:posOffset>261620</wp:posOffset>
                </wp:positionV>
                <wp:extent cx="4248150" cy="0"/>
                <wp:effectExtent l="19050" t="20320" r="19050" b="27305"/>
                <wp:wrapTopAndBottom/>
                <wp:docPr id="957" name="Line 9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48150" cy="0"/>
                        </a:xfrm>
                        <a:prstGeom prst="line">
                          <a:avLst/>
                        </a:prstGeom>
                        <a:noFill/>
                        <a:ln w="3795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EC8410" id="Line 941" o:spid="_x0000_s1026" style="position:absolute;z-index:-2516044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187.5pt,20.6pt" to="522pt,2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" strokeweight="1.0544mm">
                <w10:wrap type="topAndBottom" anchorx="page"/>
              </v:line>
            </w:pict>
          </mc:Fallback>
        </mc:AlternateContent>
      </w:r>
      <w:r w:rsidR="005212F4">
        <w:rPr>
          <w:i/>
          <w:w w:val="105"/>
          <w:sz w:val="20"/>
        </w:rPr>
        <w:t xml:space="preserve">MMMMMM YYYY, </w:t>
      </w:r>
      <w:r w:rsidR="005212F4">
        <w:rPr>
          <w:i/>
          <w:spacing w:val="-3"/>
          <w:w w:val="105"/>
          <w:sz w:val="20"/>
        </w:rPr>
        <w:t xml:space="preserve">Volume  </w:t>
      </w:r>
      <w:r w:rsidR="005212F4">
        <w:rPr>
          <w:i/>
          <w:w w:val="105"/>
          <w:sz w:val="20"/>
        </w:rPr>
        <w:t>VV,</w:t>
      </w:r>
      <w:r w:rsidR="005212F4">
        <w:rPr>
          <w:i/>
          <w:spacing w:val="17"/>
          <w:w w:val="105"/>
          <w:sz w:val="20"/>
        </w:rPr>
        <w:t xml:space="preserve"> </w:t>
      </w:r>
      <w:r w:rsidR="005212F4">
        <w:rPr>
          <w:i/>
          <w:w w:val="105"/>
          <w:sz w:val="20"/>
        </w:rPr>
        <w:t>Issue</w:t>
      </w:r>
      <w:r w:rsidR="005212F4">
        <w:rPr>
          <w:i/>
          <w:spacing w:val="17"/>
          <w:w w:val="105"/>
          <w:sz w:val="20"/>
        </w:rPr>
        <w:t xml:space="preserve"> </w:t>
      </w:r>
      <w:r w:rsidR="005212F4">
        <w:rPr>
          <w:i/>
          <w:w w:val="105"/>
          <w:sz w:val="20"/>
        </w:rPr>
        <w:t>II.</w:t>
      </w:r>
      <w:r w:rsidR="005212F4">
        <w:rPr>
          <w:i/>
          <w:w w:val="105"/>
          <w:sz w:val="20"/>
        </w:rPr>
        <w:tab/>
      </w:r>
      <w:hyperlink r:id="rId8">
        <w:proofErr w:type="spellStart"/>
        <w:r w:rsidR="005212F4">
          <w:rPr>
            <w:i/>
            <w:color w:val="7F0000"/>
            <w:w w:val="105"/>
            <w:sz w:val="20"/>
          </w:rPr>
          <w:t>doi</w:t>
        </w:r>
        <w:proofErr w:type="spellEnd"/>
        <w:r w:rsidR="005212F4">
          <w:rPr>
            <w:i/>
            <w:color w:val="7F0000"/>
            <w:w w:val="105"/>
            <w:sz w:val="20"/>
          </w:rPr>
          <w:t>:</w:t>
        </w:r>
        <w:r w:rsidR="005212F4">
          <w:rPr>
            <w:i/>
            <w:color w:val="7F0000"/>
            <w:spacing w:val="16"/>
            <w:w w:val="105"/>
            <w:sz w:val="20"/>
          </w:rPr>
          <w:t xml:space="preserve"> </w:t>
        </w:r>
        <w:r w:rsidR="005212F4">
          <w:rPr>
            <w:i/>
            <w:color w:val="7F0000"/>
            <w:w w:val="105"/>
            <w:sz w:val="20"/>
          </w:rPr>
          <w:t>10.18637/jss.v000.i00</w:t>
        </w:r>
      </w:hyperlink>
    </w:p>
    <w:p w14:paraId="26207F19" w14:textId="77777777" w:rsidR="001058B6" w:rsidRDefault="001058B6">
      <w:pPr>
        <w:pStyle w:val="BodyText"/>
        <w:rPr>
          <w:i/>
          <w:sz w:val="20"/>
        </w:rPr>
      </w:pPr>
    </w:p>
    <w:p w14:paraId="47B8B6FA" w14:textId="77777777" w:rsidR="001058B6" w:rsidRDefault="001058B6">
      <w:pPr>
        <w:pStyle w:val="BodyText"/>
        <w:rPr>
          <w:i/>
          <w:sz w:val="20"/>
        </w:rPr>
      </w:pPr>
    </w:p>
    <w:p w14:paraId="145066F2" w14:textId="77777777" w:rsidR="001058B6" w:rsidRDefault="001058B6">
      <w:pPr>
        <w:pStyle w:val="BodyText"/>
        <w:rPr>
          <w:i/>
          <w:sz w:val="20"/>
        </w:rPr>
      </w:pPr>
    </w:p>
    <w:p w14:paraId="6B8A0862" w14:textId="77777777" w:rsidR="001058B6" w:rsidRDefault="001058B6">
      <w:pPr>
        <w:pStyle w:val="BodyText"/>
        <w:rPr>
          <w:i/>
          <w:sz w:val="20"/>
        </w:rPr>
      </w:pPr>
    </w:p>
    <w:p w14:paraId="297099D4" w14:textId="77777777" w:rsidR="001058B6" w:rsidRDefault="005212F4">
      <w:pPr>
        <w:spacing w:before="337"/>
        <w:ind w:left="240"/>
        <w:rPr>
          <w:rFonts w:ascii="Georgia"/>
          <w:sz w:val="34"/>
        </w:rPr>
      </w:pPr>
      <w:r>
        <w:rPr>
          <w:rFonts w:ascii="Bookman Old Style"/>
          <w:b/>
          <w:sz w:val="34"/>
        </w:rPr>
        <w:t>Imputation</w:t>
      </w:r>
      <w:r>
        <w:rPr>
          <w:rFonts w:ascii="Bookman Old Style"/>
          <w:b/>
          <w:spacing w:val="-50"/>
          <w:sz w:val="34"/>
        </w:rPr>
        <w:t xml:space="preserve"> </w:t>
      </w:r>
      <w:r>
        <w:rPr>
          <w:rFonts w:ascii="Bookman Old Style"/>
          <w:b/>
          <w:sz w:val="34"/>
        </w:rPr>
        <w:t>of</w:t>
      </w:r>
      <w:r>
        <w:rPr>
          <w:rFonts w:ascii="Bookman Old Style"/>
          <w:b/>
          <w:spacing w:val="-49"/>
          <w:sz w:val="34"/>
        </w:rPr>
        <w:t xml:space="preserve"> </w:t>
      </w:r>
      <w:r>
        <w:rPr>
          <w:rFonts w:ascii="Bookman Old Style"/>
          <w:b/>
          <w:sz w:val="34"/>
        </w:rPr>
        <w:t>Incomplete</w:t>
      </w:r>
      <w:r>
        <w:rPr>
          <w:rFonts w:ascii="Bookman Old Style"/>
          <w:b/>
          <w:spacing w:val="-49"/>
          <w:sz w:val="34"/>
        </w:rPr>
        <w:t xml:space="preserve"> </w:t>
      </w:r>
      <w:r>
        <w:rPr>
          <w:rFonts w:ascii="Bookman Old Style"/>
          <w:b/>
          <w:sz w:val="34"/>
        </w:rPr>
        <w:t>Multilevel</w:t>
      </w:r>
      <w:r>
        <w:rPr>
          <w:rFonts w:ascii="Bookman Old Style"/>
          <w:b/>
          <w:spacing w:val="-49"/>
          <w:sz w:val="34"/>
        </w:rPr>
        <w:t xml:space="preserve"> </w:t>
      </w:r>
      <w:r>
        <w:rPr>
          <w:rFonts w:ascii="Bookman Old Style"/>
          <w:b/>
          <w:sz w:val="34"/>
        </w:rPr>
        <w:t>Data</w:t>
      </w:r>
      <w:r>
        <w:rPr>
          <w:rFonts w:ascii="Bookman Old Style"/>
          <w:b/>
          <w:spacing w:val="-50"/>
          <w:sz w:val="34"/>
        </w:rPr>
        <w:t xml:space="preserve"> </w:t>
      </w:r>
      <w:r>
        <w:rPr>
          <w:rFonts w:ascii="Bookman Old Style"/>
          <w:b/>
          <w:sz w:val="34"/>
        </w:rPr>
        <w:t>with</w:t>
      </w:r>
      <w:r>
        <w:rPr>
          <w:rFonts w:ascii="Bookman Old Style"/>
          <w:b/>
          <w:spacing w:val="-51"/>
          <w:sz w:val="34"/>
        </w:rPr>
        <w:t xml:space="preserve"> </w:t>
      </w:r>
      <w:r>
        <w:rPr>
          <w:rFonts w:ascii="Georgia"/>
          <w:sz w:val="34"/>
        </w:rPr>
        <w:t>mice</w:t>
      </w:r>
    </w:p>
    <w:p w14:paraId="5FCA282A" w14:textId="77777777" w:rsidR="001058B6" w:rsidRDefault="001058B6">
      <w:pPr>
        <w:pStyle w:val="BodyText"/>
        <w:rPr>
          <w:rFonts w:ascii="Georgia"/>
          <w:sz w:val="20"/>
        </w:rPr>
      </w:pPr>
    </w:p>
    <w:p w14:paraId="6973BE67" w14:textId="77777777" w:rsidR="001058B6" w:rsidRDefault="001058B6">
      <w:pPr>
        <w:rPr>
          <w:rFonts w:ascii="Georgia"/>
          <w:sz w:val="20"/>
        </w:rPr>
        <w:sectPr w:rsidR="001058B6">
          <w:type w:val="continuous"/>
          <w:pgSz w:w="11910" w:h="16840"/>
          <w:pgMar w:top="1580" w:right="0" w:bottom="280" w:left="1380" w:header="720" w:footer="720" w:gutter="0"/>
          <w:cols w:space="720"/>
        </w:sectPr>
      </w:pPr>
    </w:p>
    <w:p w14:paraId="185C6BE2" w14:textId="77777777" w:rsidR="001058B6" w:rsidRDefault="001058B6">
      <w:pPr>
        <w:pStyle w:val="BodyText"/>
        <w:spacing w:before="3"/>
        <w:rPr>
          <w:rFonts w:ascii="Georgia"/>
          <w:sz w:val="28"/>
        </w:rPr>
      </w:pPr>
    </w:p>
    <w:p w14:paraId="2CA3773F" w14:textId="77777777" w:rsidR="001058B6" w:rsidRPr="00713CA3" w:rsidRDefault="005212F4">
      <w:pPr>
        <w:pStyle w:val="Heading2"/>
        <w:spacing w:line="274" w:lineRule="exact"/>
        <w:ind w:left="1819"/>
        <w:rPr>
          <w:b/>
          <w:lang w:val="nl-NL"/>
          <w:rPrChange w:id="0" w:author="Jong-3, V.M.T. de (Valentijn)" w:date="2022-11-17T11:58:00Z">
            <w:rPr>
              <w:b/>
            </w:rPr>
          </w:rPrChange>
        </w:rPr>
      </w:pPr>
      <w:r w:rsidRPr="00713CA3">
        <w:rPr>
          <w:b/>
          <w:w w:val="95"/>
          <w:lang w:val="nl-NL"/>
          <w:rPrChange w:id="1" w:author="Jong-3, V.M.T. de (Valentijn)" w:date="2022-11-17T11:58:00Z">
            <w:rPr>
              <w:b/>
              <w:w w:val="95"/>
            </w:rPr>
          </w:rPrChange>
        </w:rPr>
        <w:t>Hanne</w:t>
      </w:r>
      <w:r w:rsidRPr="00713CA3">
        <w:rPr>
          <w:b/>
          <w:spacing w:val="38"/>
          <w:w w:val="95"/>
          <w:lang w:val="nl-NL"/>
          <w:rPrChange w:id="2" w:author="Jong-3, V.M.T. de (Valentijn)" w:date="2022-11-17T11:58:00Z">
            <w:rPr>
              <w:b/>
              <w:spacing w:val="38"/>
              <w:w w:val="95"/>
            </w:rPr>
          </w:rPrChange>
        </w:rPr>
        <w:t xml:space="preserve"> </w:t>
      </w:r>
      <w:r w:rsidRPr="00713CA3">
        <w:rPr>
          <w:b/>
          <w:spacing w:val="-3"/>
          <w:w w:val="95"/>
          <w:lang w:val="nl-NL"/>
          <w:rPrChange w:id="3" w:author="Jong-3, V.M.T. de (Valentijn)" w:date="2022-11-17T11:58:00Z">
            <w:rPr>
              <w:b/>
              <w:spacing w:val="-3"/>
              <w:w w:val="95"/>
            </w:rPr>
          </w:rPrChange>
        </w:rPr>
        <w:t>Oberman</w:t>
      </w:r>
    </w:p>
    <w:p w14:paraId="162283EE" w14:textId="77777777" w:rsidR="001058B6" w:rsidRPr="00713CA3" w:rsidRDefault="005212F4">
      <w:pPr>
        <w:pStyle w:val="BodyText"/>
        <w:spacing w:line="289" w:lineRule="exact"/>
        <w:ind w:left="1862"/>
        <w:rPr>
          <w:lang w:val="nl-NL"/>
          <w:rPrChange w:id="4" w:author="Jong-3, V.M.T. de (Valentijn)" w:date="2022-11-17T11:58:00Z">
            <w:rPr/>
          </w:rPrChange>
        </w:rPr>
      </w:pPr>
      <w:r w:rsidRPr="00713CA3">
        <w:rPr>
          <w:w w:val="95"/>
          <w:lang w:val="nl-NL"/>
          <w:rPrChange w:id="5" w:author="Jong-3, V.M.T. de (Valentijn)" w:date="2022-11-17T11:58:00Z">
            <w:rPr>
              <w:w w:val="95"/>
            </w:rPr>
          </w:rPrChange>
        </w:rPr>
        <w:t>Utrecht</w:t>
      </w:r>
      <w:r w:rsidRPr="00713CA3">
        <w:rPr>
          <w:spacing w:val="41"/>
          <w:w w:val="95"/>
          <w:lang w:val="nl-NL"/>
          <w:rPrChange w:id="6" w:author="Jong-3, V.M.T. de (Valentijn)" w:date="2022-11-17T11:58:00Z">
            <w:rPr>
              <w:spacing w:val="41"/>
              <w:w w:val="95"/>
            </w:rPr>
          </w:rPrChange>
        </w:rPr>
        <w:t xml:space="preserve"> </w:t>
      </w:r>
      <w:r w:rsidRPr="00713CA3">
        <w:rPr>
          <w:w w:val="95"/>
          <w:lang w:val="nl-NL"/>
          <w:rPrChange w:id="7" w:author="Jong-3, V.M.T. de (Valentijn)" w:date="2022-11-17T11:58:00Z">
            <w:rPr>
              <w:w w:val="95"/>
            </w:rPr>
          </w:rPrChange>
        </w:rPr>
        <w:t>University</w:t>
      </w:r>
    </w:p>
    <w:p w14:paraId="452C0559" w14:textId="77777777" w:rsidR="001058B6" w:rsidRPr="00713CA3" w:rsidRDefault="005212F4">
      <w:pPr>
        <w:pStyle w:val="BodyText"/>
        <w:spacing w:before="11"/>
        <w:rPr>
          <w:sz w:val="23"/>
          <w:lang w:val="nl-NL"/>
          <w:rPrChange w:id="8" w:author="Jong-3, V.M.T. de (Valentijn)" w:date="2022-11-17T11:58:00Z">
            <w:rPr>
              <w:sz w:val="23"/>
            </w:rPr>
          </w:rPrChange>
        </w:rPr>
      </w:pPr>
      <w:r w:rsidRPr="00713CA3">
        <w:rPr>
          <w:lang w:val="nl-NL"/>
          <w:rPrChange w:id="9" w:author="Jong-3, V.M.T. de (Valentijn)" w:date="2022-11-17T11:58:00Z">
            <w:rPr/>
          </w:rPrChange>
        </w:rPr>
        <w:br w:type="column"/>
      </w:r>
    </w:p>
    <w:p w14:paraId="44D5F089" w14:textId="77777777" w:rsidR="001058B6" w:rsidRPr="00713CA3" w:rsidRDefault="005212F4">
      <w:pPr>
        <w:pStyle w:val="Heading2"/>
        <w:spacing w:line="274" w:lineRule="exact"/>
        <w:ind w:left="1117" w:right="2198"/>
        <w:jc w:val="center"/>
        <w:rPr>
          <w:b/>
          <w:lang w:val="nl-NL"/>
          <w:rPrChange w:id="10" w:author="Jong-3, V.M.T. de (Valentijn)" w:date="2022-11-17T11:58:00Z">
            <w:rPr>
              <w:b/>
            </w:rPr>
          </w:rPrChange>
        </w:rPr>
      </w:pPr>
      <w:r w:rsidRPr="00713CA3">
        <w:rPr>
          <w:b/>
          <w:lang w:val="nl-NL"/>
          <w:rPrChange w:id="11" w:author="Jong-3, V.M.T. de (Valentijn)" w:date="2022-11-17T11:58:00Z">
            <w:rPr>
              <w:b/>
            </w:rPr>
          </w:rPrChange>
        </w:rPr>
        <w:t>Johanna Munoz Avila</w:t>
      </w:r>
    </w:p>
    <w:p w14:paraId="5E79A35D" w14:textId="77777777" w:rsidR="001058B6" w:rsidRPr="00713CA3" w:rsidRDefault="005212F4">
      <w:pPr>
        <w:pStyle w:val="BodyText"/>
        <w:spacing w:line="289" w:lineRule="exact"/>
        <w:ind w:left="1117" w:right="2199"/>
        <w:jc w:val="center"/>
        <w:rPr>
          <w:lang w:val="nl-NL"/>
          <w:rPrChange w:id="12" w:author="Jong-3, V.M.T. de (Valentijn)" w:date="2022-11-17T11:58:00Z">
            <w:rPr/>
          </w:rPrChange>
        </w:rPr>
      </w:pPr>
      <w:r w:rsidRPr="00713CA3">
        <w:rPr>
          <w:lang w:val="nl-NL"/>
          <w:rPrChange w:id="13" w:author="Jong-3, V.M.T. de (Valentijn)" w:date="2022-11-17T11:58:00Z">
            <w:rPr/>
          </w:rPrChange>
        </w:rPr>
        <w:t xml:space="preserve">University </w:t>
      </w:r>
      <w:proofErr w:type="spellStart"/>
      <w:r w:rsidRPr="00713CA3">
        <w:rPr>
          <w:lang w:val="nl-NL"/>
          <w:rPrChange w:id="14" w:author="Jong-3, V.M.T. de (Valentijn)" w:date="2022-11-17T11:58:00Z">
            <w:rPr/>
          </w:rPrChange>
        </w:rPr>
        <w:t>Medical</w:t>
      </w:r>
      <w:proofErr w:type="spellEnd"/>
      <w:r w:rsidRPr="00713CA3">
        <w:rPr>
          <w:lang w:val="nl-NL"/>
          <w:rPrChange w:id="15" w:author="Jong-3, V.M.T. de (Valentijn)" w:date="2022-11-17T11:58:00Z">
            <w:rPr/>
          </w:rPrChange>
        </w:rPr>
        <w:t xml:space="preserve"> Center Utrecht</w:t>
      </w:r>
    </w:p>
    <w:p w14:paraId="7B7D20B1" w14:textId="77777777" w:rsidR="001058B6" w:rsidRPr="00713CA3" w:rsidRDefault="001058B6">
      <w:pPr>
        <w:spacing w:line="289" w:lineRule="exact"/>
        <w:jc w:val="center"/>
        <w:rPr>
          <w:lang w:val="nl-NL"/>
          <w:rPrChange w:id="16" w:author="Jong-3, V.M.T. de (Valentijn)" w:date="2022-11-17T11:58:00Z">
            <w:rPr/>
          </w:rPrChange>
        </w:rPr>
        <w:sectPr w:rsidR="001058B6" w:rsidRPr="00713CA3">
          <w:type w:val="continuous"/>
          <w:pgSz w:w="11910" w:h="16840"/>
          <w:pgMar w:top="1580" w:right="0" w:bottom="280" w:left="1380" w:header="720" w:footer="720" w:gutter="0"/>
          <w:cols w:num="2" w:space="720" w:equalWidth="0">
            <w:col w:w="3768" w:space="40"/>
            <w:col w:w="6722"/>
          </w:cols>
        </w:sectPr>
      </w:pPr>
    </w:p>
    <w:p w14:paraId="0A5C1473" w14:textId="77777777" w:rsidR="001058B6" w:rsidRPr="00713CA3" w:rsidRDefault="001058B6">
      <w:pPr>
        <w:pStyle w:val="BodyText"/>
        <w:spacing w:before="2"/>
        <w:rPr>
          <w:sz w:val="21"/>
          <w:lang w:val="nl-NL"/>
          <w:rPrChange w:id="17" w:author="Jong-3, V.M.T. de (Valentijn)" w:date="2022-11-17T11:58:00Z">
            <w:rPr>
              <w:sz w:val="21"/>
            </w:rPr>
          </w:rPrChange>
        </w:rPr>
      </w:pPr>
    </w:p>
    <w:p w14:paraId="098933DB" w14:textId="77777777" w:rsidR="001058B6" w:rsidRPr="00713CA3" w:rsidRDefault="001058B6">
      <w:pPr>
        <w:rPr>
          <w:sz w:val="21"/>
          <w:lang w:val="nl-NL"/>
          <w:rPrChange w:id="18" w:author="Jong-3, V.M.T. de (Valentijn)" w:date="2022-11-17T11:58:00Z">
            <w:rPr>
              <w:sz w:val="21"/>
            </w:rPr>
          </w:rPrChange>
        </w:rPr>
        <w:sectPr w:rsidR="001058B6" w:rsidRPr="00713CA3">
          <w:type w:val="continuous"/>
          <w:pgSz w:w="11910" w:h="16840"/>
          <w:pgMar w:top="1580" w:right="0" w:bottom="280" w:left="1380" w:header="720" w:footer="720" w:gutter="0"/>
          <w:cols w:space="720"/>
        </w:sectPr>
      </w:pPr>
    </w:p>
    <w:p w14:paraId="6F97153F" w14:textId="5A3D9FDB" w:rsidR="001058B6" w:rsidRPr="00713CA3" w:rsidRDefault="005212F4">
      <w:pPr>
        <w:pStyle w:val="Heading2"/>
        <w:spacing w:before="146" w:line="274" w:lineRule="exact"/>
        <w:ind w:left="1058"/>
        <w:jc w:val="center"/>
        <w:rPr>
          <w:b/>
          <w:lang w:val="nl-NL"/>
          <w:rPrChange w:id="19" w:author="Jong-3, V.M.T. de (Valentijn)" w:date="2022-11-17T11:58:00Z">
            <w:rPr>
              <w:b/>
            </w:rPr>
          </w:rPrChange>
        </w:rPr>
      </w:pPr>
      <w:r w:rsidRPr="00713CA3">
        <w:rPr>
          <w:b/>
          <w:lang w:val="nl-NL"/>
          <w:rPrChange w:id="20" w:author="Jong-3, V.M.T. de (Valentijn)" w:date="2022-11-17T11:58:00Z">
            <w:rPr>
              <w:b/>
            </w:rPr>
          </w:rPrChange>
        </w:rPr>
        <w:t xml:space="preserve">Valentijn </w:t>
      </w:r>
      <w:ins w:id="21" w:author="Jong-3, V.M.T. de (Valentijn)" w:date="2022-11-17T11:58:00Z">
        <w:r w:rsidR="00713CA3" w:rsidRPr="00713CA3">
          <w:rPr>
            <w:b/>
            <w:lang w:val="nl-NL"/>
            <w:rPrChange w:id="22" w:author="Jong-3, V.M.T. de (Valentijn)" w:date="2022-11-17T11:58:00Z">
              <w:rPr>
                <w:b/>
              </w:rPr>
            </w:rPrChange>
          </w:rPr>
          <w:t xml:space="preserve">M. </w:t>
        </w:r>
        <w:r w:rsidR="00713CA3">
          <w:rPr>
            <w:b/>
            <w:lang w:val="nl-NL"/>
          </w:rPr>
          <w:t xml:space="preserve">T. </w:t>
        </w:r>
      </w:ins>
      <w:r w:rsidRPr="00713CA3">
        <w:rPr>
          <w:b/>
          <w:lang w:val="nl-NL"/>
          <w:rPrChange w:id="23" w:author="Jong-3, V.M.T. de (Valentijn)" w:date="2022-11-17T11:58:00Z">
            <w:rPr>
              <w:b/>
            </w:rPr>
          </w:rPrChange>
        </w:rPr>
        <w:t>de Jong</w:t>
      </w:r>
    </w:p>
    <w:p w14:paraId="1217170A" w14:textId="77777777" w:rsidR="001058B6" w:rsidRPr="00713CA3" w:rsidRDefault="005212F4">
      <w:pPr>
        <w:pStyle w:val="BodyText"/>
        <w:spacing w:line="289" w:lineRule="exact"/>
        <w:ind w:left="1058"/>
        <w:jc w:val="center"/>
        <w:rPr>
          <w:lang w:val="nl-NL"/>
          <w:rPrChange w:id="24" w:author="Jong-3, V.M.T. de (Valentijn)" w:date="2022-11-17T11:58:00Z">
            <w:rPr/>
          </w:rPrChange>
        </w:rPr>
      </w:pPr>
      <w:r w:rsidRPr="00713CA3">
        <w:rPr>
          <w:lang w:val="nl-NL"/>
          <w:rPrChange w:id="25" w:author="Jong-3, V.M.T. de (Valentijn)" w:date="2022-11-17T11:58:00Z">
            <w:rPr/>
          </w:rPrChange>
        </w:rPr>
        <w:t xml:space="preserve">University </w:t>
      </w:r>
      <w:proofErr w:type="spellStart"/>
      <w:r w:rsidRPr="00713CA3">
        <w:rPr>
          <w:lang w:val="nl-NL"/>
          <w:rPrChange w:id="26" w:author="Jong-3, V.M.T. de (Valentijn)" w:date="2022-11-17T11:58:00Z">
            <w:rPr/>
          </w:rPrChange>
        </w:rPr>
        <w:t>Medical</w:t>
      </w:r>
      <w:proofErr w:type="spellEnd"/>
      <w:r w:rsidRPr="00713CA3">
        <w:rPr>
          <w:lang w:val="nl-NL"/>
          <w:rPrChange w:id="27" w:author="Jong-3, V.M.T. de (Valentijn)" w:date="2022-11-17T11:58:00Z">
            <w:rPr/>
          </w:rPrChange>
        </w:rPr>
        <w:t xml:space="preserve"> Center </w:t>
      </w:r>
      <w:commentRangeStart w:id="28"/>
      <w:r w:rsidRPr="00713CA3">
        <w:rPr>
          <w:lang w:val="nl-NL"/>
          <w:rPrChange w:id="29" w:author="Jong-3, V.M.T. de (Valentijn)" w:date="2022-11-17T11:58:00Z">
            <w:rPr/>
          </w:rPrChange>
        </w:rPr>
        <w:t>Utrecht</w:t>
      </w:r>
      <w:commentRangeEnd w:id="28"/>
      <w:r w:rsidR="00713CA3">
        <w:rPr>
          <w:rStyle w:val="CommentReference"/>
        </w:rPr>
        <w:commentReference w:id="28"/>
      </w:r>
    </w:p>
    <w:p w14:paraId="1ADB8592" w14:textId="77777777" w:rsidR="001058B6" w:rsidRPr="00713CA3" w:rsidRDefault="005212F4">
      <w:pPr>
        <w:pStyle w:val="Heading2"/>
        <w:spacing w:before="146" w:line="274" w:lineRule="exact"/>
        <w:ind w:left="1059" w:right="2973"/>
        <w:jc w:val="center"/>
        <w:rPr>
          <w:b/>
          <w:lang w:val="nl-NL"/>
          <w:rPrChange w:id="30" w:author="Jong-3, V.M.T. de (Valentijn)" w:date="2022-11-17T11:58:00Z">
            <w:rPr>
              <w:b/>
            </w:rPr>
          </w:rPrChange>
        </w:rPr>
      </w:pPr>
      <w:r w:rsidRPr="00713CA3">
        <w:rPr>
          <w:lang w:val="nl-NL"/>
          <w:rPrChange w:id="31" w:author="Jong-3, V.M.T. de (Valentijn)" w:date="2022-11-17T11:58:00Z">
            <w:rPr/>
          </w:rPrChange>
        </w:rPr>
        <w:br w:type="column"/>
      </w:r>
      <w:r w:rsidRPr="00713CA3">
        <w:rPr>
          <w:b/>
          <w:lang w:val="nl-NL"/>
          <w:rPrChange w:id="32" w:author="Jong-3, V.M.T. de (Valentijn)" w:date="2022-11-17T11:58:00Z">
            <w:rPr>
              <w:b/>
            </w:rPr>
          </w:rPrChange>
        </w:rPr>
        <w:t>Gerko Vink</w:t>
      </w:r>
    </w:p>
    <w:p w14:paraId="729FE896" w14:textId="77777777" w:rsidR="001058B6" w:rsidRDefault="005212F4">
      <w:pPr>
        <w:pStyle w:val="BodyText"/>
        <w:spacing w:line="289" w:lineRule="exact"/>
        <w:ind w:left="1059" w:right="2973"/>
        <w:jc w:val="center"/>
      </w:pPr>
      <w:r>
        <w:t>Utrecht University</w:t>
      </w:r>
    </w:p>
    <w:p w14:paraId="7BAAA552" w14:textId="77777777" w:rsidR="001058B6" w:rsidRDefault="001058B6">
      <w:pPr>
        <w:spacing w:line="289" w:lineRule="exact"/>
        <w:jc w:val="center"/>
        <w:sectPr w:rsidR="001058B6">
          <w:type w:val="continuous"/>
          <w:pgSz w:w="11910" w:h="16840"/>
          <w:pgMar w:top="1580" w:right="0" w:bottom="280" w:left="1380" w:header="720" w:footer="720" w:gutter="0"/>
          <w:cols w:num="2" w:space="720" w:equalWidth="0">
            <w:col w:w="4439" w:space="200"/>
            <w:col w:w="5891"/>
          </w:cols>
        </w:sectPr>
      </w:pPr>
    </w:p>
    <w:p w14:paraId="5C952B1B" w14:textId="77777777" w:rsidR="001058B6" w:rsidRDefault="001058B6">
      <w:pPr>
        <w:pStyle w:val="BodyText"/>
        <w:spacing w:before="2"/>
        <w:rPr>
          <w:sz w:val="21"/>
        </w:rPr>
      </w:pPr>
    </w:p>
    <w:p w14:paraId="61A38F70" w14:textId="23B6AC80" w:rsidR="001058B6" w:rsidRDefault="005212F4">
      <w:pPr>
        <w:pStyle w:val="Heading2"/>
        <w:spacing w:before="146" w:line="274" w:lineRule="exact"/>
        <w:ind w:left="905" w:right="2054"/>
        <w:jc w:val="center"/>
        <w:rPr>
          <w:b/>
        </w:rPr>
      </w:pPr>
      <w:r>
        <w:rPr>
          <w:b/>
        </w:rPr>
        <w:t>Thomas</w:t>
      </w:r>
      <w:ins w:id="33" w:author="Jong-3, V.M.T. de (Valentijn)" w:date="2022-11-17T11:58:00Z">
        <w:r w:rsidR="00713CA3">
          <w:rPr>
            <w:b/>
          </w:rPr>
          <w:t xml:space="preserve"> P.A.</w:t>
        </w:r>
      </w:ins>
      <w:r>
        <w:rPr>
          <w:b/>
        </w:rPr>
        <w:t xml:space="preserve"> Debray</w:t>
      </w:r>
    </w:p>
    <w:p w14:paraId="5AC2935A" w14:textId="77777777" w:rsidR="001058B6" w:rsidRDefault="005212F4">
      <w:pPr>
        <w:pStyle w:val="BodyText"/>
        <w:spacing w:line="289" w:lineRule="exact"/>
        <w:ind w:left="905" w:right="2055"/>
        <w:jc w:val="center"/>
      </w:pPr>
      <w:r>
        <w:t>University Medical Center Utrecht</w:t>
      </w:r>
    </w:p>
    <w:p w14:paraId="759BD176" w14:textId="77777777" w:rsidR="001058B6" w:rsidRDefault="001058B6">
      <w:pPr>
        <w:pStyle w:val="BodyText"/>
        <w:rPr>
          <w:sz w:val="20"/>
        </w:rPr>
      </w:pPr>
    </w:p>
    <w:p w14:paraId="75BFA00A" w14:textId="4E76CEFF" w:rsidR="001058B6" w:rsidRDefault="00C27F74">
      <w:pPr>
        <w:pStyle w:val="BodyText"/>
        <w:spacing w:before="3"/>
        <w:rPr>
          <w:sz w:val="10"/>
        </w:rPr>
      </w:pPr>
      <w:r>
        <w:rPr>
          <w:noProof/>
        </w:rPr>
        <mc:AlternateContent>
          <mc:Choice Requires="wps">
            <w:drawing>
              <wp:anchor distT="0" distB="0" distL="0" distR="0" simplePos="0" relativeHeight="251713024" behindDoc="1" locked="0" layoutInCell="1" allowOverlap="1" wp14:anchorId="4C378014" wp14:editId="6BD7BCE7">
                <wp:simplePos x="0" y="0"/>
                <wp:positionH relativeFrom="page">
                  <wp:posOffset>1028700</wp:posOffset>
                </wp:positionH>
                <wp:positionV relativeFrom="paragraph">
                  <wp:posOffset>115570</wp:posOffset>
                </wp:positionV>
                <wp:extent cx="5600700" cy="0"/>
                <wp:effectExtent l="9525" t="13970" r="9525" b="5080"/>
                <wp:wrapTopAndBottom/>
                <wp:docPr id="956" name="Line 9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574C16" id="Line 940" o:spid="_x0000_s1026" style="position:absolute;z-index:-25160345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pt,9.1pt" to="522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" strokeweight=".14042mm">
                <w10:wrap type="topAndBottom" anchorx="page"/>
              </v:line>
            </w:pict>
          </mc:Fallback>
        </mc:AlternateContent>
      </w:r>
    </w:p>
    <w:p w14:paraId="536B895B" w14:textId="77777777" w:rsidR="001058B6" w:rsidRDefault="001058B6">
      <w:pPr>
        <w:pStyle w:val="BodyText"/>
        <w:spacing w:before="8"/>
        <w:rPr>
          <w:sz w:val="6"/>
        </w:rPr>
      </w:pPr>
    </w:p>
    <w:p w14:paraId="5F814D49" w14:textId="77777777" w:rsidR="001058B6" w:rsidRDefault="005212F4">
      <w:pPr>
        <w:spacing w:before="116"/>
        <w:ind w:left="4211"/>
        <w:rPr>
          <w:b/>
          <w:sz w:val="20"/>
        </w:rPr>
      </w:pPr>
      <w:r>
        <w:rPr>
          <w:b/>
          <w:w w:val="115"/>
          <w:sz w:val="20"/>
        </w:rPr>
        <w:t>Abstract</w:t>
      </w:r>
    </w:p>
    <w:p w14:paraId="7E7ED291" w14:textId="77777777" w:rsidR="001058B6" w:rsidRDefault="005212F4">
      <w:pPr>
        <w:spacing w:before="123" w:line="213" w:lineRule="auto"/>
        <w:ind w:left="785" w:right="2006" w:firstLine="298"/>
        <w:jc w:val="both"/>
        <w:rPr>
          <w:sz w:val="20"/>
        </w:rPr>
      </w:pPr>
      <w:r>
        <w:rPr>
          <w:sz w:val="20"/>
        </w:rPr>
        <w:t>This</w:t>
      </w:r>
      <w:r>
        <w:rPr>
          <w:spacing w:val="-11"/>
          <w:sz w:val="20"/>
        </w:rPr>
        <w:t xml:space="preserve"> </w:t>
      </w:r>
      <w:r>
        <w:rPr>
          <w:sz w:val="20"/>
        </w:rPr>
        <w:t>tutorial</w:t>
      </w:r>
      <w:r>
        <w:rPr>
          <w:spacing w:val="-11"/>
          <w:sz w:val="20"/>
        </w:rPr>
        <w:t xml:space="preserve"> </w:t>
      </w:r>
      <w:r>
        <w:rPr>
          <w:sz w:val="20"/>
        </w:rPr>
        <w:t>illustrates</w:t>
      </w:r>
      <w:r>
        <w:rPr>
          <w:spacing w:val="-11"/>
          <w:sz w:val="20"/>
        </w:rPr>
        <w:t xml:space="preserve"> </w:t>
      </w:r>
      <w:r>
        <w:rPr>
          <w:sz w:val="20"/>
        </w:rPr>
        <w:t>the</w:t>
      </w:r>
      <w:r>
        <w:rPr>
          <w:spacing w:val="-10"/>
          <w:sz w:val="20"/>
        </w:rPr>
        <w:t xml:space="preserve"> </w:t>
      </w:r>
      <w:r>
        <w:rPr>
          <w:sz w:val="20"/>
        </w:rPr>
        <w:t>imputation</w:t>
      </w:r>
      <w:r>
        <w:rPr>
          <w:spacing w:val="-11"/>
          <w:sz w:val="20"/>
        </w:rPr>
        <w:t xml:space="preserve"> </w:t>
      </w:r>
      <w:r>
        <w:rPr>
          <w:sz w:val="20"/>
        </w:rPr>
        <w:t>of</w:t>
      </w:r>
      <w:r>
        <w:rPr>
          <w:spacing w:val="-11"/>
          <w:sz w:val="20"/>
        </w:rPr>
        <w:t xml:space="preserve"> </w:t>
      </w:r>
      <w:r>
        <w:rPr>
          <w:sz w:val="20"/>
        </w:rPr>
        <w:t>incomplete</w:t>
      </w:r>
      <w:r>
        <w:rPr>
          <w:spacing w:val="-10"/>
          <w:sz w:val="20"/>
        </w:rPr>
        <w:t xml:space="preserve"> </w:t>
      </w:r>
      <w:r>
        <w:rPr>
          <w:sz w:val="20"/>
        </w:rPr>
        <w:t>multilevel</w:t>
      </w:r>
      <w:r>
        <w:rPr>
          <w:spacing w:val="-11"/>
          <w:sz w:val="20"/>
        </w:rPr>
        <w:t xml:space="preserve"> </w:t>
      </w:r>
      <w:r>
        <w:rPr>
          <w:sz w:val="20"/>
        </w:rPr>
        <w:t>data</w:t>
      </w:r>
      <w:r>
        <w:rPr>
          <w:spacing w:val="-11"/>
          <w:sz w:val="20"/>
        </w:rPr>
        <w:t xml:space="preserve"> </w:t>
      </w:r>
      <w:r>
        <w:rPr>
          <w:sz w:val="20"/>
        </w:rPr>
        <w:t>with</w:t>
      </w:r>
      <w:r>
        <w:rPr>
          <w:spacing w:val="-10"/>
          <w:sz w:val="20"/>
        </w:rPr>
        <w:t xml:space="preserve"> </w:t>
      </w:r>
      <w:r>
        <w:rPr>
          <w:sz w:val="20"/>
        </w:rPr>
        <w:t>the</w:t>
      </w:r>
      <w:r>
        <w:rPr>
          <w:spacing w:val="-10"/>
          <w:sz w:val="20"/>
        </w:rPr>
        <w:t xml:space="preserve"> </w:t>
      </w:r>
      <w:r>
        <w:rPr>
          <w:rFonts w:ascii="RM Pro" w:hAnsi="RM Pro"/>
          <w:sz w:val="20"/>
        </w:rPr>
        <w:t>R</w:t>
      </w:r>
      <w:r>
        <w:rPr>
          <w:rFonts w:ascii="RM Pro" w:hAnsi="RM Pro"/>
          <w:spacing w:val="-13"/>
          <w:sz w:val="20"/>
        </w:rPr>
        <w:t xml:space="preserve"> </w:t>
      </w:r>
      <w:r>
        <w:rPr>
          <w:sz w:val="20"/>
        </w:rPr>
        <w:t xml:space="preserve">pack- </w:t>
      </w:r>
      <w:proofErr w:type="spellStart"/>
      <w:r>
        <w:rPr>
          <w:sz w:val="20"/>
        </w:rPr>
        <w:t>ackage</w:t>
      </w:r>
      <w:proofErr w:type="spellEnd"/>
      <w:r>
        <w:rPr>
          <w:spacing w:val="-16"/>
          <w:sz w:val="20"/>
        </w:rPr>
        <w:t xml:space="preserve"> </w:t>
      </w:r>
      <w:r>
        <w:rPr>
          <w:rFonts w:ascii="Georgia" w:hAnsi="Georgia"/>
          <w:sz w:val="20"/>
        </w:rPr>
        <w:t>mice</w:t>
      </w:r>
      <w:r>
        <w:rPr>
          <w:sz w:val="20"/>
        </w:rPr>
        <w:t>.</w:t>
      </w:r>
      <w:r>
        <w:rPr>
          <w:spacing w:val="-2"/>
          <w:sz w:val="20"/>
        </w:rPr>
        <w:t xml:space="preserve"> </w:t>
      </w:r>
      <w:r>
        <w:rPr>
          <w:sz w:val="20"/>
        </w:rPr>
        <w:t>Footnotes</w:t>
      </w:r>
      <w:r>
        <w:rPr>
          <w:spacing w:val="-15"/>
          <w:sz w:val="20"/>
        </w:rPr>
        <w:t xml:space="preserve"> </w:t>
      </w:r>
      <w:r>
        <w:rPr>
          <w:sz w:val="20"/>
        </w:rPr>
        <w:t>in</w:t>
      </w:r>
      <w:r>
        <w:rPr>
          <w:spacing w:val="-16"/>
          <w:sz w:val="20"/>
        </w:rPr>
        <w:t xml:space="preserve"> </w:t>
      </w:r>
      <w:r>
        <w:rPr>
          <w:sz w:val="20"/>
        </w:rPr>
        <w:t>the</w:t>
      </w:r>
      <w:r>
        <w:rPr>
          <w:spacing w:val="-16"/>
          <w:sz w:val="20"/>
        </w:rPr>
        <w:t xml:space="preserve"> </w:t>
      </w:r>
      <w:r>
        <w:rPr>
          <w:sz w:val="20"/>
        </w:rPr>
        <w:t>current</w:t>
      </w:r>
      <w:r>
        <w:rPr>
          <w:spacing w:val="-15"/>
          <w:sz w:val="20"/>
        </w:rPr>
        <w:t xml:space="preserve"> </w:t>
      </w:r>
      <w:r>
        <w:rPr>
          <w:sz w:val="20"/>
        </w:rPr>
        <w:t>version</w:t>
      </w:r>
      <w:r>
        <w:rPr>
          <w:spacing w:val="-16"/>
          <w:sz w:val="20"/>
        </w:rPr>
        <w:t xml:space="preserve"> </w:t>
      </w:r>
      <w:r>
        <w:rPr>
          <w:sz w:val="20"/>
        </w:rPr>
        <w:t>show</w:t>
      </w:r>
      <w:r>
        <w:rPr>
          <w:spacing w:val="-16"/>
          <w:sz w:val="20"/>
        </w:rPr>
        <w:t xml:space="preserve"> </w:t>
      </w:r>
      <w:r>
        <w:rPr>
          <w:sz w:val="20"/>
        </w:rPr>
        <w:t>work</w:t>
      </w:r>
      <w:r>
        <w:rPr>
          <w:spacing w:val="-15"/>
          <w:sz w:val="20"/>
        </w:rPr>
        <w:t xml:space="preserve"> </w:t>
      </w:r>
      <w:r>
        <w:rPr>
          <w:sz w:val="20"/>
        </w:rPr>
        <w:t>in</w:t>
      </w:r>
      <w:r>
        <w:rPr>
          <w:spacing w:val="-16"/>
          <w:sz w:val="20"/>
        </w:rPr>
        <w:t xml:space="preserve"> </w:t>
      </w:r>
      <w:r>
        <w:rPr>
          <w:sz w:val="20"/>
        </w:rPr>
        <w:t>progress/under</w:t>
      </w:r>
      <w:r>
        <w:rPr>
          <w:spacing w:val="-15"/>
          <w:sz w:val="20"/>
        </w:rPr>
        <w:t xml:space="preserve"> </w:t>
      </w:r>
      <w:r>
        <w:rPr>
          <w:sz w:val="20"/>
        </w:rPr>
        <w:t xml:space="preserve">construction. The last section is not part of the manuscript, but purely for reminders. See also all of the TODOs that need to </w:t>
      </w:r>
      <w:r>
        <w:rPr>
          <w:spacing w:val="2"/>
          <w:sz w:val="20"/>
        </w:rPr>
        <w:t xml:space="preserve">be </w:t>
      </w:r>
      <w:r>
        <w:rPr>
          <w:sz w:val="20"/>
        </w:rPr>
        <w:t xml:space="preserve">worked out. </w:t>
      </w:r>
      <w:r>
        <w:rPr>
          <w:spacing w:val="-9"/>
          <w:sz w:val="20"/>
        </w:rPr>
        <w:t xml:space="preserve">We </w:t>
      </w:r>
      <w:r>
        <w:rPr>
          <w:sz w:val="20"/>
        </w:rPr>
        <w:t>aim to submit at JSS, so there is no word count</w:t>
      </w:r>
      <w:r>
        <w:rPr>
          <w:spacing w:val="-11"/>
          <w:sz w:val="20"/>
        </w:rPr>
        <w:t xml:space="preserve"> </w:t>
      </w:r>
      <w:r>
        <w:rPr>
          <w:sz w:val="20"/>
        </w:rPr>
        <w:t>limit</w:t>
      </w:r>
      <w:r>
        <w:rPr>
          <w:spacing w:val="-10"/>
          <w:sz w:val="20"/>
        </w:rPr>
        <w:t xml:space="preserve"> </w:t>
      </w:r>
      <w:r>
        <w:rPr>
          <w:sz w:val="20"/>
        </w:rPr>
        <w:t>(“There</w:t>
      </w:r>
      <w:r>
        <w:rPr>
          <w:spacing w:val="-10"/>
          <w:sz w:val="20"/>
        </w:rPr>
        <w:t xml:space="preserve"> </w:t>
      </w:r>
      <w:r>
        <w:rPr>
          <w:sz w:val="20"/>
        </w:rPr>
        <w:t>is</w:t>
      </w:r>
      <w:r>
        <w:rPr>
          <w:spacing w:val="-11"/>
          <w:sz w:val="20"/>
        </w:rPr>
        <w:t xml:space="preserve"> </w:t>
      </w:r>
      <w:r>
        <w:rPr>
          <w:sz w:val="20"/>
        </w:rPr>
        <w:t>no</w:t>
      </w:r>
      <w:r>
        <w:rPr>
          <w:spacing w:val="-10"/>
          <w:sz w:val="20"/>
        </w:rPr>
        <w:t xml:space="preserve"> </w:t>
      </w:r>
      <w:r>
        <w:rPr>
          <w:sz w:val="20"/>
        </w:rPr>
        <w:t>page</w:t>
      </w:r>
      <w:r>
        <w:rPr>
          <w:spacing w:val="-10"/>
          <w:sz w:val="20"/>
        </w:rPr>
        <w:t xml:space="preserve"> </w:t>
      </w:r>
      <w:r>
        <w:rPr>
          <w:sz w:val="20"/>
        </w:rPr>
        <w:t>limit,</w:t>
      </w:r>
      <w:r>
        <w:rPr>
          <w:spacing w:val="-9"/>
          <w:sz w:val="20"/>
        </w:rPr>
        <w:t xml:space="preserve"> </w:t>
      </w:r>
      <w:r>
        <w:rPr>
          <w:sz w:val="20"/>
        </w:rPr>
        <w:t>nor</w:t>
      </w:r>
      <w:r>
        <w:rPr>
          <w:spacing w:val="-10"/>
          <w:sz w:val="20"/>
        </w:rPr>
        <w:t xml:space="preserve"> </w:t>
      </w:r>
      <w:r>
        <w:rPr>
          <w:sz w:val="20"/>
        </w:rPr>
        <w:t>a</w:t>
      </w:r>
      <w:r>
        <w:rPr>
          <w:spacing w:val="-11"/>
          <w:sz w:val="20"/>
        </w:rPr>
        <w:t xml:space="preserve"> </w:t>
      </w:r>
      <w:r>
        <w:rPr>
          <w:sz w:val="20"/>
        </w:rPr>
        <w:t>limit</w:t>
      </w:r>
      <w:r>
        <w:rPr>
          <w:spacing w:val="-10"/>
          <w:sz w:val="20"/>
        </w:rPr>
        <w:t xml:space="preserve"> </w:t>
      </w:r>
      <w:r>
        <w:rPr>
          <w:sz w:val="20"/>
        </w:rPr>
        <w:t>on</w:t>
      </w:r>
      <w:r>
        <w:rPr>
          <w:spacing w:val="-10"/>
          <w:sz w:val="20"/>
        </w:rPr>
        <w:t xml:space="preserve"> </w:t>
      </w:r>
      <w:r>
        <w:rPr>
          <w:sz w:val="20"/>
        </w:rPr>
        <w:t>the</w:t>
      </w:r>
      <w:r>
        <w:rPr>
          <w:spacing w:val="-11"/>
          <w:sz w:val="20"/>
        </w:rPr>
        <w:t xml:space="preserve"> </w:t>
      </w:r>
      <w:r>
        <w:rPr>
          <w:sz w:val="20"/>
        </w:rPr>
        <w:t>number</w:t>
      </w:r>
      <w:r>
        <w:rPr>
          <w:spacing w:val="-10"/>
          <w:sz w:val="20"/>
        </w:rPr>
        <w:t xml:space="preserve"> </w:t>
      </w:r>
      <w:r>
        <w:rPr>
          <w:sz w:val="20"/>
        </w:rPr>
        <w:t>of</w:t>
      </w:r>
      <w:r>
        <w:rPr>
          <w:spacing w:val="-10"/>
          <w:sz w:val="20"/>
        </w:rPr>
        <w:t xml:space="preserve"> </w:t>
      </w:r>
      <w:r>
        <w:rPr>
          <w:sz w:val="20"/>
        </w:rPr>
        <w:t>figures</w:t>
      </w:r>
      <w:r>
        <w:rPr>
          <w:spacing w:val="-11"/>
          <w:sz w:val="20"/>
        </w:rPr>
        <w:t xml:space="preserve"> </w:t>
      </w:r>
      <w:r>
        <w:rPr>
          <w:sz w:val="20"/>
        </w:rPr>
        <w:t>or</w:t>
      </w:r>
      <w:r>
        <w:rPr>
          <w:spacing w:val="-10"/>
          <w:sz w:val="20"/>
        </w:rPr>
        <w:t xml:space="preserve"> </w:t>
      </w:r>
      <w:r>
        <w:rPr>
          <w:sz w:val="20"/>
        </w:rPr>
        <w:t>tables”).</w:t>
      </w:r>
      <w:r>
        <w:rPr>
          <w:spacing w:val="13"/>
          <w:sz w:val="20"/>
        </w:rPr>
        <w:t xml:space="preserve"> </w:t>
      </w:r>
      <w:r>
        <w:rPr>
          <w:sz w:val="20"/>
        </w:rPr>
        <w:t xml:space="preserve">[Just adding some text to get a better guess of what the </w:t>
      </w:r>
      <w:proofErr w:type="spellStart"/>
      <w:r>
        <w:rPr>
          <w:sz w:val="20"/>
        </w:rPr>
        <w:t>actura</w:t>
      </w:r>
      <w:proofErr w:type="spellEnd"/>
      <w:r>
        <w:rPr>
          <w:sz w:val="20"/>
        </w:rPr>
        <w:t xml:space="preserve"> abstract will look like: Lorem ipsum</w:t>
      </w:r>
      <w:r>
        <w:rPr>
          <w:spacing w:val="-17"/>
          <w:sz w:val="20"/>
        </w:rPr>
        <w:t xml:space="preserve"> </w:t>
      </w:r>
      <w:r>
        <w:rPr>
          <w:sz w:val="20"/>
        </w:rPr>
        <w:t>dolor</w:t>
      </w:r>
      <w:r>
        <w:rPr>
          <w:spacing w:val="-16"/>
          <w:sz w:val="20"/>
        </w:rPr>
        <w:t xml:space="preserve"> </w:t>
      </w:r>
      <w:r>
        <w:rPr>
          <w:sz w:val="20"/>
        </w:rPr>
        <w:t>sit</w:t>
      </w:r>
      <w:r>
        <w:rPr>
          <w:spacing w:val="-17"/>
          <w:sz w:val="20"/>
        </w:rPr>
        <w:t xml:space="preserve"> </w:t>
      </w:r>
      <w:proofErr w:type="spellStart"/>
      <w:r>
        <w:rPr>
          <w:sz w:val="20"/>
        </w:rPr>
        <w:t>amet</w:t>
      </w:r>
      <w:proofErr w:type="spellEnd"/>
      <w:r>
        <w:rPr>
          <w:sz w:val="20"/>
        </w:rPr>
        <w:t>,</w:t>
      </w:r>
      <w:r>
        <w:rPr>
          <w:spacing w:val="-15"/>
          <w:sz w:val="20"/>
        </w:rPr>
        <w:t xml:space="preserve"> </w:t>
      </w:r>
      <w:proofErr w:type="spellStart"/>
      <w:r>
        <w:rPr>
          <w:sz w:val="20"/>
        </w:rPr>
        <w:t>consectetur</w:t>
      </w:r>
      <w:proofErr w:type="spellEnd"/>
      <w:r>
        <w:rPr>
          <w:spacing w:val="-17"/>
          <w:sz w:val="20"/>
        </w:rPr>
        <w:t xml:space="preserve"> </w:t>
      </w:r>
      <w:proofErr w:type="spellStart"/>
      <w:r>
        <w:rPr>
          <w:sz w:val="20"/>
        </w:rPr>
        <w:t>adipiscing</w:t>
      </w:r>
      <w:proofErr w:type="spellEnd"/>
      <w:r>
        <w:rPr>
          <w:spacing w:val="-16"/>
          <w:sz w:val="20"/>
        </w:rPr>
        <w:t xml:space="preserve"> </w:t>
      </w:r>
      <w:proofErr w:type="spellStart"/>
      <w:r>
        <w:rPr>
          <w:sz w:val="20"/>
        </w:rPr>
        <w:t>elit</w:t>
      </w:r>
      <w:proofErr w:type="spellEnd"/>
      <w:r>
        <w:rPr>
          <w:sz w:val="20"/>
        </w:rPr>
        <w:t>,</w:t>
      </w:r>
      <w:r>
        <w:rPr>
          <w:spacing w:val="-16"/>
          <w:sz w:val="20"/>
        </w:rPr>
        <w:t xml:space="preserve"> </w:t>
      </w:r>
      <w:r>
        <w:rPr>
          <w:sz w:val="20"/>
        </w:rPr>
        <w:t>sed</w:t>
      </w:r>
      <w:r>
        <w:rPr>
          <w:spacing w:val="-16"/>
          <w:sz w:val="20"/>
        </w:rPr>
        <w:t xml:space="preserve"> </w:t>
      </w:r>
      <w:r>
        <w:rPr>
          <w:sz w:val="20"/>
        </w:rPr>
        <w:t>do</w:t>
      </w:r>
      <w:r>
        <w:rPr>
          <w:spacing w:val="-17"/>
          <w:sz w:val="20"/>
        </w:rPr>
        <w:t xml:space="preserve"> </w:t>
      </w:r>
      <w:proofErr w:type="spellStart"/>
      <w:r>
        <w:rPr>
          <w:sz w:val="20"/>
        </w:rPr>
        <w:t>eiusmod</w:t>
      </w:r>
      <w:proofErr w:type="spellEnd"/>
      <w:r>
        <w:rPr>
          <w:spacing w:val="-16"/>
          <w:sz w:val="20"/>
        </w:rPr>
        <w:t xml:space="preserve"> </w:t>
      </w:r>
      <w:proofErr w:type="spellStart"/>
      <w:r>
        <w:rPr>
          <w:sz w:val="20"/>
        </w:rPr>
        <w:t>tempor</w:t>
      </w:r>
      <w:proofErr w:type="spellEnd"/>
      <w:r>
        <w:rPr>
          <w:spacing w:val="-17"/>
          <w:sz w:val="20"/>
        </w:rPr>
        <w:t xml:space="preserve"> </w:t>
      </w:r>
      <w:proofErr w:type="spellStart"/>
      <w:r>
        <w:rPr>
          <w:sz w:val="20"/>
        </w:rPr>
        <w:t>incididunt</w:t>
      </w:r>
      <w:proofErr w:type="spellEnd"/>
      <w:r>
        <w:rPr>
          <w:spacing w:val="-16"/>
          <w:sz w:val="20"/>
        </w:rPr>
        <w:t xml:space="preserve"> </w:t>
      </w:r>
      <w:proofErr w:type="spellStart"/>
      <w:r>
        <w:rPr>
          <w:sz w:val="20"/>
        </w:rPr>
        <w:t>ut</w:t>
      </w:r>
      <w:proofErr w:type="spellEnd"/>
      <w:r>
        <w:rPr>
          <w:spacing w:val="-17"/>
          <w:sz w:val="20"/>
        </w:rPr>
        <w:t xml:space="preserve"> </w:t>
      </w:r>
      <w:r>
        <w:rPr>
          <w:sz w:val="20"/>
        </w:rPr>
        <w:t>la- bore</w:t>
      </w:r>
      <w:r>
        <w:rPr>
          <w:spacing w:val="-23"/>
          <w:sz w:val="20"/>
        </w:rPr>
        <w:t xml:space="preserve"> </w:t>
      </w:r>
      <w:r>
        <w:rPr>
          <w:sz w:val="20"/>
        </w:rPr>
        <w:t>et</w:t>
      </w:r>
      <w:r>
        <w:rPr>
          <w:spacing w:val="-22"/>
          <w:sz w:val="20"/>
        </w:rPr>
        <w:t xml:space="preserve"> </w:t>
      </w:r>
      <w:r>
        <w:rPr>
          <w:sz w:val="20"/>
        </w:rPr>
        <w:t>dolore</w:t>
      </w:r>
      <w:r>
        <w:rPr>
          <w:spacing w:val="-22"/>
          <w:sz w:val="20"/>
        </w:rPr>
        <w:t xml:space="preserve"> </w:t>
      </w:r>
      <w:r>
        <w:rPr>
          <w:sz w:val="20"/>
        </w:rPr>
        <w:t>magna</w:t>
      </w:r>
      <w:r>
        <w:rPr>
          <w:spacing w:val="-22"/>
          <w:sz w:val="20"/>
        </w:rPr>
        <w:t xml:space="preserve"> </w:t>
      </w:r>
      <w:proofErr w:type="spellStart"/>
      <w:r>
        <w:rPr>
          <w:sz w:val="20"/>
        </w:rPr>
        <w:t>aliqua</w:t>
      </w:r>
      <w:proofErr w:type="spellEnd"/>
      <w:r>
        <w:rPr>
          <w:sz w:val="20"/>
        </w:rPr>
        <w:t>.</w:t>
      </w:r>
      <w:r>
        <w:rPr>
          <w:spacing w:val="-4"/>
          <w:sz w:val="20"/>
        </w:rPr>
        <w:t xml:space="preserve"> </w:t>
      </w:r>
      <w:r>
        <w:rPr>
          <w:sz w:val="20"/>
        </w:rPr>
        <w:t>Ut</w:t>
      </w:r>
      <w:r>
        <w:rPr>
          <w:spacing w:val="-23"/>
          <w:sz w:val="20"/>
        </w:rPr>
        <w:t xml:space="preserve"> </w:t>
      </w:r>
      <w:proofErr w:type="spellStart"/>
      <w:r>
        <w:rPr>
          <w:sz w:val="20"/>
        </w:rPr>
        <w:t>enim</w:t>
      </w:r>
      <w:proofErr w:type="spellEnd"/>
      <w:r>
        <w:rPr>
          <w:spacing w:val="-22"/>
          <w:sz w:val="20"/>
        </w:rPr>
        <w:t xml:space="preserve"> </w:t>
      </w:r>
      <w:r>
        <w:rPr>
          <w:sz w:val="20"/>
        </w:rPr>
        <w:t>ad</w:t>
      </w:r>
      <w:r>
        <w:rPr>
          <w:spacing w:val="-22"/>
          <w:sz w:val="20"/>
        </w:rPr>
        <w:t xml:space="preserve"> </w:t>
      </w:r>
      <w:r>
        <w:rPr>
          <w:sz w:val="20"/>
        </w:rPr>
        <w:t>minim</w:t>
      </w:r>
      <w:r>
        <w:rPr>
          <w:spacing w:val="-22"/>
          <w:sz w:val="20"/>
        </w:rPr>
        <w:t xml:space="preserve"> </w:t>
      </w:r>
      <w:proofErr w:type="spellStart"/>
      <w:r>
        <w:rPr>
          <w:sz w:val="20"/>
        </w:rPr>
        <w:t>veniam</w:t>
      </w:r>
      <w:proofErr w:type="spellEnd"/>
      <w:r>
        <w:rPr>
          <w:sz w:val="20"/>
        </w:rPr>
        <w:t>,</w:t>
      </w:r>
      <w:r>
        <w:rPr>
          <w:spacing w:val="-21"/>
          <w:sz w:val="20"/>
        </w:rPr>
        <w:t xml:space="preserve"> </w:t>
      </w:r>
      <w:proofErr w:type="spellStart"/>
      <w:r>
        <w:rPr>
          <w:sz w:val="20"/>
        </w:rPr>
        <w:t>quis</w:t>
      </w:r>
      <w:proofErr w:type="spellEnd"/>
      <w:r>
        <w:rPr>
          <w:spacing w:val="-22"/>
          <w:sz w:val="20"/>
        </w:rPr>
        <w:t xml:space="preserve"> </w:t>
      </w:r>
      <w:proofErr w:type="spellStart"/>
      <w:r>
        <w:rPr>
          <w:sz w:val="20"/>
        </w:rPr>
        <w:t>nostrud</w:t>
      </w:r>
      <w:proofErr w:type="spellEnd"/>
      <w:r>
        <w:rPr>
          <w:spacing w:val="-22"/>
          <w:sz w:val="20"/>
        </w:rPr>
        <w:t xml:space="preserve"> </w:t>
      </w:r>
      <w:r>
        <w:rPr>
          <w:sz w:val="20"/>
        </w:rPr>
        <w:t>exercitation</w:t>
      </w:r>
      <w:r>
        <w:rPr>
          <w:spacing w:val="-23"/>
          <w:sz w:val="20"/>
        </w:rPr>
        <w:t xml:space="preserve"> </w:t>
      </w:r>
      <w:proofErr w:type="spellStart"/>
      <w:r>
        <w:rPr>
          <w:sz w:val="20"/>
        </w:rPr>
        <w:t>ullamco</w:t>
      </w:r>
      <w:proofErr w:type="spellEnd"/>
      <w:r>
        <w:rPr>
          <w:sz w:val="20"/>
        </w:rPr>
        <w:t xml:space="preserve"> </w:t>
      </w:r>
      <w:proofErr w:type="spellStart"/>
      <w:r>
        <w:rPr>
          <w:sz w:val="20"/>
        </w:rPr>
        <w:t>laboris</w:t>
      </w:r>
      <w:proofErr w:type="spellEnd"/>
      <w:r>
        <w:rPr>
          <w:sz w:val="20"/>
        </w:rPr>
        <w:t xml:space="preserve"> nisi </w:t>
      </w:r>
      <w:proofErr w:type="spellStart"/>
      <w:r>
        <w:rPr>
          <w:sz w:val="20"/>
        </w:rPr>
        <w:t>ut</w:t>
      </w:r>
      <w:proofErr w:type="spellEnd"/>
      <w:r>
        <w:rPr>
          <w:sz w:val="20"/>
        </w:rPr>
        <w:t xml:space="preserve"> </w:t>
      </w:r>
      <w:proofErr w:type="spellStart"/>
      <w:r>
        <w:rPr>
          <w:sz w:val="20"/>
        </w:rPr>
        <w:t>aliquip</w:t>
      </w:r>
      <w:proofErr w:type="spellEnd"/>
      <w:r>
        <w:rPr>
          <w:sz w:val="20"/>
        </w:rPr>
        <w:t xml:space="preserve"> ex </w:t>
      </w:r>
      <w:proofErr w:type="spellStart"/>
      <w:r>
        <w:rPr>
          <w:sz w:val="20"/>
        </w:rPr>
        <w:t>ea</w:t>
      </w:r>
      <w:proofErr w:type="spellEnd"/>
      <w:r>
        <w:rPr>
          <w:sz w:val="20"/>
        </w:rPr>
        <w:t xml:space="preserve"> </w:t>
      </w:r>
      <w:proofErr w:type="spellStart"/>
      <w:r>
        <w:rPr>
          <w:sz w:val="20"/>
        </w:rPr>
        <w:t>commodo</w:t>
      </w:r>
      <w:proofErr w:type="spellEnd"/>
      <w:r>
        <w:rPr>
          <w:sz w:val="20"/>
        </w:rPr>
        <w:t xml:space="preserve"> </w:t>
      </w:r>
      <w:proofErr w:type="spellStart"/>
      <w:r>
        <w:rPr>
          <w:sz w:val="20"/>
        </w:rPr>
        <w:t>consequat</w:t>
      </w:r>
      <w:proofErr w:type="spellEnd"/>
      <w:r>
        <w:rPr>
          <w:sz w:val="20"/>
        </w:rPr>
        <w:t xml:space="preserve">. Duis </w:t>
      </w:r>
      <w:proofErr w:type="spellStart"/>
      <w:r>
        <w:rPr>
          <w:sz w:val="20"/>
        </w:rPr>
        <w:t>aute</w:t>
      </w:r>
      <w:proofErr w:type="spellEnd"/>
      <w:r>
        <w:rPr>
          <w:sz w:val="20"/>
        </w:rPr>
        <w:t xml:space="preserve"> </w:t>
      </w:r>
      <w:proofErr w:type="spellStart"/>
      <w:r>
        <w:rPr>
          <w:sz w:val="20"/>
        </w:rPr>
        <w:t>irure</w:t>
      </w:r>
      <w:proofErr w:type="spellEnd"/>
      <w:r>
        <w:rPr>
          <w:sz w:val="20"/>
        </w:rPr>
        <w:t xml:space="preserve"> dolor in </w:t>
      </w:r>
      <w:proofErr w:type="spellStart"/>
      <w:r>
        <w:rPr>
          <w:sz w:val="20"/>
        </w:rPr>
        <w:t>reprehenderit</w:t>
      </w:r>
      <w:proofErr w:type="spellEnd"/>
      <w:r>
        <w:rPr>
          <w:sz w:val="20"/>
        </w:rPr>
        <w:t xml:space="preserve"> in </w:t>
      </w:r>
      <w:proofErr w:type="spellStart"/>
      <w:r>
        <w:rPr>
          <w:sz w:val="20"/>
        </w:rPr>
        <w:t>voluptate</w:t>
      </w:r>
      <w:proofErr w:type="spellEnd"/>
      <w:r>
        <w:rPr>
          <w:sz w:val="20"/>
        </w:rPr>
        <w:t xml:space="preserve"> </w:t>
      </w:r>
      <w:proofErr w:type="spellStart"/>
      <w:r>
        <w:rPr>
          <w:sz w:val="20"/>
        </w:rPr>
        <w:t>velit</w:t>
      </w:r>
      <w:proofErr w:type="spellEnd"/>
      <w:r>
        <w:rPr>
          <w:sz w:val="20"/>
        </w:rPr>
        <w:t xml:space="preserve"> </w:t>
      </w:r>
      <w:proofErr w:type="spellStart"/>
      <w:r>
        <w:rPr>
          <w:sz w:val="20"/>
        </w:rPr>
        <w:t>esse</w:t>
      </w:r>
      <w:proofErr w:type="spellEnd"/>
      <w:r>
        <w:rPr>
          <w:sz w:val="20"/>
        </w:rPr>
        <w:t xml:space="preserve"> </w:t>
      </w:r>
      <w:proofErr w:type="spellStart"/>
      <w:r>
        <w:rPr>
          <w:sz w:val="20"/>
        </w:rPr>
        <w:t>cillum</w:t>
      </w:r>
      <w:proofErr w:type="spellEnd"/>
      <w:r>
        <w:rPr>
          <w:sz w:val="20"/>
        </w:rPr>
        <w:t xml:space="preserve"> dolore </w:t>
      </w:r>
      <w:proofErr w:type="spellStart"/>
      <w:r>
        <w:rPr>
          <w:sz w:val="20"/>
        </w:rPr>
        <w:t>eu</w:t>
      </w:r>
      <w:proofErr w:type="spellEnd"/>
      <w:r>
        <w:rPr>
          <w:sz w:val="20"/>
        </w:rPr>
        <w:t xml:space="preserve"> </w:t>
      </w:r>
      <w:proofErr w:type="spellStart"/>
      <w:r>
        <w:rPr>
          <w:sz w:val="20"/>
        </w:rPr>
        <w:t>fugiat</w:t>
      </w:r>
      <w:proofErr w:type="spellEnd"/>
      <w:r>
        <w:rPr>
          <w:sz w:val="20"/>
        </w:rPr>
        <w:t xml:space="preserve"> </w:t>
      </w:r>
      <w:proofErr w:type="spellStart"/>
      <w:r>
        <w:rPr>
          <w:sz w:val="20"/>
        </w:rPr>
        <w:t>nulla</w:t>
      </w:r>
      <w:proofErr w:type="spellEnd"/>
      <w:r>
        <w:rPr>
          <w:sz w:val="20"/>
        </w:rPr>
        <w:t xml:space="preserve"> </w:t>
      </w:r>
      <w:proofErr w:type="spellStart"/>
      <w:r>
        <w:rPr>
          <w:sz w:val="20"/>
        </w:rPr>
        <w:t>pariatur</w:t>
      </w:r>
      <w:proofErr w:type="spellEnd"/>
      <w:r>
        <w:rPr>
          <w:sz w:val="20"/>
        </w:rPr>
        <w:t xml:space="preserve">. </w:t>
      </w:r>
      <w:proofErr w:type="spellStart"/>
      <w:r>
        <w:rPr>
          <w:sz w:val="20"/>
        </w:rPr>
        <w:t>Excepteur</w:t>
      </w:r>
      <w:proofErr w:type="spellEnd"/>
      <w:r>
        <w:rPr>
          <w:sz w:val="20"/>
        </w:rPr>
        <w:t xml:space="preserve"> </w:t>
      </w:r>
      <w:proofErr w:type="spellStart"/>
      <w:r>
        <w:rPr>
          <w:sz w:val="20"/>
        </w:rPr>
        <w:t>sint</w:t>
      </w:r>
      <w:proofErr w:type="spellEnd"/>
      <w:r>
        <w:rPr>
          <w:sz w:val="20"/>
        </w:rPr>
        <w:t xml:space="preserve"> </w:t>
      </w:r>
      <w:proofErr w:type="spellStart"/>
      <w:r>
        <w:rPr>
          <w:sz w:val="20"/>
        </w:rPr>
        <w:t>occaecat</w:t>
      </w:r>
      <w:proofErr w:type="spellEnd"/>
      <w:r>
        <w:rPr>
          <w:sz w:val="20"/>
        </w:rPr>
        <w:t xml:space="preserve"> </w:t>
      </w:r>
      <w:proofErr w:type="spellStart"/>
      <w:r>
        <w:rPr>
          <w:sz w:val="20"/>
        </w:rPr>
        <w:t>cupidatat</w:t>
      </w:r>
      <w:proofErr w:type="spellEnd"/>
      <w:r>
        <w:rPr>
          <w:spacing w:val="-3"/>
          <w:sz w:val="20"/>
        </w:rPr>
        <w:t xml:space="preserve"> </w:t>
      </w:r>
      <w:r>
        <w:rPr>
          <w:sz w:val="20"/>
        </w:rPr>
        <w:t>non</w:t>
      </w:r>
      <w:r>
        <w:rPr>
          <w:spacing w:val="-3"/>
          <w:sz w:val="20"/>
        </w:rPr>
        <w:t xml:space="preserve"> </w:t>
      </w:r>
      <w:proofErr w:type="spellStart"/>
      <w:r>
        <w:rPr>
          <w:sz w:val="20"/>
        </w:rPr>
        <w:t>proident</w:t>
      </w:r>
      <w:proofErr w:type="spellEnd"/>
      <w:r>
        <w:rPr>
          <w:sz w:val="20"/>
        </w:rPr>
        <w:t>,</w:t>
      </w:r>
      <w:r>
        <w:rPr>
          <w:spacing w:val="-3"/>
          <w:sz w:val="20"/>
        </w:rPr>
        <w:t xml:space="preserve"> </w:t>
      </w:r>
      <w:r>
        <w:rPr>
          <w:sz w:val="20"/>
        </w:rPr>
        <w:t>sunt</w:t>
      </w:r>
      <w:r>
        <w:rPr>
          <w:spacing w:val="-3"/>
          <w:sz w:val="20"/>
        </w:rPr>
        <w:t xml:space="preserve"> </w:t>
      </w:r>
      <w:r>
        <w:rPr>
          <w:sz w:val="20"/>
        </w:rPr>
        <w:t>in</w:t>
      </w:r>
      <w:r>
        <w:rPr>
          <w:spacing w:val="-3"/>
          <w:sz w:val="20"/>
        </w:rPr>
        <w:t xml:space="preserve"> </w:t>
      </w:r>
      <w:r>
        <w:rPr>
          <w:sz w:val="20"/>
        </w:rPr>
        <w:t>culpa</w:t>
      </w:r>
      <w:r>
        <w:rPr>
          <w:spacing w:val="-3"/>
          <w:sz w:val="20"/>
        </w:rPr>
        <w:t xml:space="preserve"> </w:t>
      </w:r>
      <w:r>
        <w:rPr>
          <w:sz w:val="20"/>
        </w:rPr>
        <w:t>qui</w:t>
      </w:r>
      <w:r>
        <w:rPr>
          <w:spacing w:val="-3"/>
          <w:sz w:val="20"/>
        </w:rPr>
        <w:t xml:space="preserve"> </w:t>
      </w:r>
      <w:proofErr w:type="spellStart"/>
      <w:r>
        <w:rPr>
          <w:sz w:val="20"/>
        </w:rPr>
        <w:t>officia</w:t>
      </w:r>
      <w:proofErr w:type="spellEnd"/>
      <w:r>
        <w:rPr>
          <w:spacing w:val="-3"/>
          <w:sz w:val="20"/>
        </w:rPr>
        <w:t xml:space="preserve"> </w:t>
      </w:r>
      <w:proofErr w:type="spellStart"/>
      <w:r>
        <w:rPr>
          <w:sz w:val="20"/>
        </w:rPr>
        <w:t>deserunt</w:t>
      </w:r>
      <w:proofErr w:type="spellEnd"/>
      <w:r>
        <w:rPr>
          <w:spacing w:val="-3"/>
          <w:sz w:val="20"/>
        </w:rPr>
        <w:t xml:space="preserve"> </w:t>
      </w:r>
      <w:proofErr w:type="spellStart"/>
      <w:r>
        <w:rPr>
          <w:sz w:val="20"/>
        </w:rPr>
        <w:t>mollit</w:t>
      </w:r>
      <w:proofErr w:type="spellEnd"/>
      <w:r>
        <w:rPr>
          <w:spacing w:val="-3"/>
          <w:sz w:val="20"/>
        </w:rPr>
        <w:t xml:space="preserve"> </w:t>
      </w:r>
      <w:proofErr w:type="spellStart"/>
      <w:r>
        <w:rPr>
          <w:sz w:val="20"/>
        </w:rPr>
        <w:t>anim</w:t>
      </w:r>
      <w:proofErr w:type="spellEnd"/>
      <w:r>
        <w:rPr>
          <w:spacing w:val="-3"/>
          <w:sz w:val="20"/>
        </w:rPr>
        <w:t xml:space="preserve"> </w:t>
      </w:r>
      <w:r>
        <w:rPr>
          <w:sz w:val="20"/>
        </w:rPr>
        <w:t>id</w:t>
      </w:r>
      <w:r>
        <w:rPr>
          <w:spacing w:val="-3"/>
          <w:sz w:val="20"/>
        </w:rPr>
        <w:t xml:space="preserve"> </w:t>
      </w:r>
      <w:proofErr w:type="spellStart"/>
      <w:r>
        <w:rPr>
          <w:sz w:val="20"/>
        </w:rPr>
        <w:t>est</w:t>
      </w:r>
      <w:proofErr w:type="spellEnd"/>
      <w:r>
        <w:rPr>
          <w:spacing w:val="-3"/>
          <w:sz w:val="20"/>
        </w:rPr>
        <w:t xml:space="preserve"> </w:t>
      </w:r>
      <w:proofErr w:type="spellStart"/>
      <w:r>
        <w:rPr>
          <w:sz w:val="20"/>
        </w:rPr>
        <w:t>laborum</w:t>
      </w:r>
      <w:proofErr w:type="spellEnd"/>
      <w:r>
        <w:rPr>
          <w:sz w:val="20"/>
        </w:rPr>
        <w:t>.]</w:t>
      </w:r>
    </w:p>
    <w:p w14:paraId="6260F7D7" w14:textId="04CC3794" w:rsidR="001058B6" w:rsidRDefault="00C27F74">
      <w:pPr>
        <w:pStyle w:val="BodyText"/>
        <w:spacing w:before="221"/>
        <w:ind w:left="239"/>
      </w:pPr>
      <w:r>
        <w:rPr>
          <w:noProof/>
        </w:rPr>
        <mc:AlternateContent>
          <mc:Choice Requires="wps">
            <w:drawing>
              <wp:anchor distT="0" distB="0" distL="0" distR="0" simplePos="0" relativeHeight="251714048" behindDoc="1" locked="0" layoutInCell="1" allowOverlap="1" wp14:anchorId="08394A33" wp14:editId="2A511CD7">
                <wp:simplePos x="0" y="0"/>
                <wp:positionH relativeFrom="page">
                  <wp:posOffset>1028700</wp:posOffset>
                </wp:positionH>
                <wp:positionV relativeFrom="paragraph">
                  <wp:posOffset>407670</wp:posOffset>
                </wp:positionV>
                <wp:extent cx="5600700" cy="0"/>
                <wp:effectExtent l="9525" t="5715" r="9525" b="13335"/>
                <wp:wrapTopAndBottom/>
                <wp:docPr id="955" name="Line 9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00C45" id="Line 939" o:spid="_x0000_s1026" style="position:absolute;z-index:-2516024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pt,32.1pt" to="522pt,3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" strokeweight=".14042mm">
                <w10:wrap type="topAndBottom" anchorx="page"/>
              </v:line>
            </w:pict>
          </mc:Fallback>
        </mc:AlternateContent>
      </w:r>
      <w:r w:rsidR="005212F4">
        <w:rPr>
          <w:i/>
        </w:rPr>
        <w:t>Keywords</w:t>
      </w:r>
      <w:r w:rsidR="005212F4">
        <w:t xml:space="preserve">: missing data, multilevel, clustering, </w:t>
      </w:r>
      <w:r w:rsidR="005212F4">
        <w:rPr>
          <w:rFonts w:ascii="Georgia"/>
        </w:rPr>
        <w:t>mice</w:t>
      </w:r>
      <w:r w:rsidR="005212F4">
        <w:t xml:space="preserve">, </w:t>
      </w:r>
      <w:r w:rsidR="005212F4">
        <w:rPr>
          <w:rFonts w:ascii="RM Pro"/>
        </w:rPr>
        <w:t>R</w:t>
      </w:r>
      <w:r w:rsidR="005212F4">
        <w:t>.</w:t>
      </w:r>
    </w:p>
    <w:p w14:paraId="3D10D3FD" w14:textId="77777777" w:rsidR="001058B6" w:rsidRDefault="001058B6">
      <w:pPr>
        <w:pStyle w:val="BodyText"/>
        <w:rPr>
          <w:sz w:val="20"/>
        </w:rPr>
      </w:pPr>
    </w:p>
    <w:p w14:paraId="49A1656E" w14:textId="77777777" w:rsidR="001058B6" w:rsidRDefault="001058B6">
      <w:pPr>
        <w:pStyle w:val="BodyText"/>
        <w:spacing w:before="7"/>
        <w:rPr>
          <w:sz w:val="25"/>
        </w:rPr>
      </w:pPr>
    </w:p>
    <w:p w14:paraId="4FBD029A" w14:textId="77777777" w:rsidR="001058B6" w:rsidRDefault="005212F4">
      <w:pPr>
        <w:pStyle w:val="Heading1"/>
        <w:numPr>
          <w:ilvl w:val="0"/>
          <w:numId w:val="5"/>
        </w:numPr>
        <w:tabs>
          <w:tab w:val="left" w:pos="3959"/>
        </w:tabs>
        <w:spacing w:before="163"/>
        <w:ind w:hanging="394"/>
        <w:jc w:val="left"/>
        <w:rPr>
          <w:b/>
        </w:rPr>
      </w:pPr>
      <w:bookmarkStart w:id="34" w:name="Introduction"/>
      <w:bookmarkEnd w:id="34"/>
      <w:r>
        <w:rPr>
          <w:b/>
        </w:rPr>
        <w:t>Introduction</w:t>
      </w:r>
    </w:p>
    <w:p w14:paraId="2119BF64" w14:textId="77777777" w:rsidR="001058B6" w:rsidRDefault="005212F4">
      <w:pPr>
        <w:pStyle w:val="BodyText"/>
        <w:spacing w:before="202" w:line="218" w:lineRule="auto"/>
        <w:ind w:left="240" w:right="1461"/>
        <w:jc w:val="both"/>
      </w:pPr>
      <w:r>
        <w:rPr>
          <w:spacing w:val="-3"/>
          <w:w w:val="95"/>
        </w:rPr>
        <w:t xml:space="preserve">Many </w:t>
      </w:r>
      <w:r>
        <w:rPr>
          <w:w w:val="95"/>
        </w:rPr>
        <w:t xml:space="preserve">datasets include individuals from multiple settings, geographic regions, or even different </w:t>
      </w:r>
      <w:r>
        <w:t>studies.</w:t>
      </w:r>
      <w:r>
        <w:rPr>
          <w:spacing w:val="12"/>
        </w:rPr>
        <w:t xml:space="preserve"> </w:t>
      </w:r>
      <w:r>
        <w:t>In</w:t>
      </w:r>
      <w:r>
        <w:rPr>
          <w:spacing w:val="-8"/>
        </w:rPr>
        <w:t xml:space="preserve"> </w:t>
      </w:r>
      <w:r>
        <w:t>the</w:t>
      </w:r>
      <w:r>
        <w:rPr>
          <w:spacing w:val="-7"/>
        </w:rPr>
        <w:t xml:space="preserve"> </w:t>
      </w:r>
      <w:r>
        <w:t>simplest</w:t>
      </w:r>
      <w:r>
        <w:rPr>
          <w:spacing w:val="-7"/>
        </w:rPr>
        <w:t xml:space="preserve"> </w:t>
      </w:r>
      <w:r>
        <w:t>case,</w:t>
      </w:r>
      <w:r>
        <w:rPr>
          <w:spacing w:val="-6"/>
        </w:rPr>
        <w:t xml:space="preserve"> </w:t>
      </w:r>
      <w:r>
        <w:t>individuals</w:t>
      </w:r>
      <w:r>
        <w:rPr>
          <w:spacing w:val="-8"/>
        </w:rPr>
        <w:t xml:space="preserve"> </w:t>
      </w:r>
      <w:r>
        <w:t>(e.g.,</w:t>
      </w:r>
      <w:r>
        <w:rPr>
          <w:spacing w:val="-7"/>
        </w:rPr>
        <w:t xml:space="preserve"> </w:t>
      </w:r>
      <w:r>
        <w:t>students)</w:t>
      </w:r>
      <w:r>
        <w:rPr>
          <w:spacing w:val="-7"/>
        </w:rPr>
        <w:t xml:space="preserve"> </w:t>
      </w:r>
      <w:r>
        <w:t>are</w:t>
      </w:r>
      <w:r>
        <w:rPr>
          <w:spacing w:val="-7"/>
        </w:rPr>
        <w:t xml:space="preserve"> </w:t>
      </w:r>
      <w:r>
        <w:t>nested</w:t>
      </w:r>
      <w:r>
        <w:rPr>
          <w:spacing w:val="-8"/>
        </w:rPr>
        <w:t xml:space="preserve"> </w:t>
      </w:r>
      <w:r>
        <w:t>within</w:t>
      </w:r>
      <w:r>
        <w:rPr>
          <w:spacing w:val="-7"/>
        </w:rPr>
        <w:t xml:space="preserve"> </w:t>
      </w:r>
      <w:r>
        <w:t>so-called</w:t>
      </w:r>
      <w:r>
        <w:rPr>
          <w:spacing w:val="-7"/>
        </w:rPr>
        <w:t xml:space="preserve"> </w:t>
      </w:r>
      <w:r>
        <w:t>clusters (e.g.,</w:t>
      </w:r>
      <w:r>
        <w:rPr>
          <w:spacing w:val="-7"/>
        </w:rPr>
        <w:t xml:space="preserve"> </w:t>
      </w:r>
      <w:r>
        <w:t>school</w:t>
      </w:r>
      <w:r>
        <w:rPr>
          <w:spacing w:val="-8"/>
        </w:rPr>
        <w:t xml:space="preserve"> </w:t>
      </w:r>
      <w:r>
        <w:t>classes).</w:t>
      </w:r>
      <w:r>
        <w:rPr>
          <w:spacing w:val="12"/>
        </w:rPr>
        <w:t xml:space="preserve"> </w:t>
      </w:r>
      <w:r>
        <w:t>More</w:t>
      </w:r>
      <w:r>
        <w:rPr>
          <w:spacing w:val="-7"/>
        </w:rPr>
        <w:t xml:space="preserve"> </w:t>
      </w:r>
      <w:r>
        <w:t>complex</w:t>
      </w:r>
      <w:r>
        <w:rPr>
          <w:spacing w:val="-8"/>
        </w:rPr>
        <w:t xml:space="preserve"> </w:t>
      </w:r>
      <w:r>
        <w:t>clustered</w:t>
      </w:r>
      <w:r>
        <w:rPr>
          <w:spacing w:val="-7"/>
        </w:rPr>
        <w:t xml:space="preserve"> </w:t>
      </w:r>
      <w:r>
        <w:t>structures</w:t>
      </w:r>
      <w:r>
        <w:rPr>
          <w:spacing w:val="-8"/>
        </w:rPr>
        <w:t xml:space="preserve"> </w:t>
      </w:r>
      <w:r>
        <w:rPr>
          <w:spacing w:val="-3"/>
        </w:rPr>
        <w:t>may</w:t>
      </w:r>
      <w:r>
        <w:rPr>
          <w:spacing w:val="-7"/>
        </w:rPr>
        <w:t xml:space="preserve"> </w:t>
      </w:r>
      <w:r>
        <w:t>occur</w:t>
      </w:r>
      <w:r>
        <w:rPr>
          <w:spacing w:val="-8"/>
        </w:rPr>
        <w:t xml:space="preserve"> </w:t>
      </w:r>
      <w:r>
        <w:t>when</w:t>
      </w:r>
      <w:r>
        <w:rPr>
          <w:spacing w:val="-7"/>
        </w:rPr>
        <w:t xml:space="preserve"> </w:t>
      </w:r>
      <w:r>
        <w:t>there</w:t>
      </w:r>
      <w:r>
        <w:rPr>
          <w:spacing w:val="-8"/>
        </w:rPr>
        <w:t xml:space="preserve"> </w:t>
      </w:r>
      <w:r>
        <w:t>are</w:t>
      </w:r>
      <w:r>
        <w:rPr>
          <w:spacing w:val="-7"/>
        </w:rPr>
        <w:t xml:space="preserve"> </w:t>
      </w:r>
      <w:r>
        <w:t>multiple hierarchical levels (e.g., patients within hospitals within regions or countries), or when the clustering</w:t>
      </w:r>
      <w:r>
        <w:rPr>
          <w:spacing w:val="-18"/>
        </w:rPr>
        <w:t xml:space="preserve"> </w:t>
      </w:r>
      <w:r>
        <w:t>is</w:t>
      </w:r>
      <w:r>
        <w:rPr>
          <w:spacing w:val="-18"/>
        </w:rPr>
        <w:t xml:space="preserve"> </w:t>
      </w:r>
      <w:r>
        <w:t>non-nested</w:t>
      </w:r>
      <w:r>
        <w:rPr>
          <w:spacing w:val="-18"/>
        </w:rPr>
        <w:t xml:space="preserve"> </w:t>
      </w:r>
      <w:r>
        <w:t>(e.g.,</w:t>
      </w:r>
      <w:r>
        <w:rPr>
          <w:spacing w:val="-17"/>
        </w:rPr>
        <w:t xml:space="preserve"> </w:t>
      </w:r>
      <w:r>
        <w:t>electronic</w:t>
      </w:r>
      <w:r>
        <w:rPr>
          <w:spacing w:val="-18"/>
        </w:rPr>
        <w:t xml:space="preserve"> </w:t>
      </w:r>
      <w:r>
        <w:t>health</w:t>
      </w:r>
      <w:r>
        <w:rPr>
          <w:spacing w:val="-18"/>
        </w:rPr>
        <w:t xml:space="preserve"> </w:t>
      </w:r>
      <w:r>
        <w:t>record</w:t>
      </w:r>
      <w:r>
        <w:rPr>
          <w:spacing w:val="-18"/>
        </w:rPr>
        <w:t xml:space="preserve"> </w:t>
      </w:r>
      <w:r>
        <w:t>data</w:t>
      </w:r>
      <w:r>
        <w:rPr>
          <w:spacing w:val="-18"/>
        </w:rPr>
        <w:t xml:space="preserve"> </w:t>
      </w:r>
      <w:r>
        <w:t>from</w:t>
      </w:r>
      <w:r>
        <w:rPr>
          <w:spacing w:val="-18"/>
        </w:rPr>
        <w:t xml:space="preserve"> </w:t>
      </w:r>
      <w:r>
        <w:t>diverse</w:t>
      </w:r>
      <w:r>
        <w:rPr>
          <w:spacing w:val="-18"/>
        </w:rPr>
        <w:t xml:space="preserve"> </w:t>
      </w:r>
      <w:r>
        <w:t>settings</w:t>
      </w:r>
      <w:r>
        <w:rPr>
          <w:spacing w:val="-17"/>
        </w:rPr>
        <w:t xml:space="preserve"> </w:t>
      </w:r>
      <w:r>
        <w:t>and</w:t>
      </w:r>
      <w:r>
        <w:rPr>
          <w:spacing w:val="-18"/>
        </w:rPr>
        <w:t xml:space="preserve"> </w:t>
      </w:r>
      <w:proofErr w:type="spellStart"/>
      <w:r>
        <w:t>popula</w:t>
      </w:r>
      <w:proofErr w:type="spellEnd"/>
      <w:r>
        <w:t>-</w:t>
      </w:r>
    </w:p>
    <w:p w14:paraId="73D012F3" w14:textId="77777777" w:rsidR="001058B6" w:rsidRDefault="001058B6">
      <w:pPr>
        <w:spacing w:line="218" w:lineRule="auto"/>
        <w:jc w:val="both"/>
        <w:sectPr w:rsidR="001058B6">
          <w:type w:val="continuous"/>
          <w:pgSz w:w="11910" w:h="16840"/>
          <w:pgMar w:top="1580" w:right="0" w:bottom="280" w:left="1380" w:header="720" w:footer="720" w:gutter="0"/>
          <w:cols w:space="720"/>
        </w:sectPr>
      </w:pPr>
    </w:p>
    <w:p w14:paraId="1073FA41" w14:textId="77777777" w:rsidR="001058B6" w:rsidRDefault="001058B6">
      <w:pPr>
        <w:pStyle w:val="BodyText"/>
        <w:rPr>
          <w:sz w:val="20"/>
        </w:rPr>
      </w:pPr>
    </w:p>
    <w:p w14:paraId="4C543A66" w14:textId="77777777" w:rsidR="001058B6" w:rsidRDefault="001058B6">
      <w:pPr>
        <w:pStyle w:val="BodyText"/>
        <w:spacing w:before="12"/>
        <w:rPr>
          <w:sz w:val="20"/>
        </w:rPr>
      </w:pPr>
    </w:p>
    <w:p w14:paraId="56512A07" w14:textId="77777777" w:rsidR="001058B6" w:rsidRDefault="005212F4">
      <w:pPr>
        <w:pStyle w:val="BodyText"/>
        <w:tabs>
          <w:tab w:val="left" w:pos="2712"/>
          <w:tab w:val="left" w:pos="8864"/>
        </w:tabs>
        <w:spacing w:line="278" w:lineRule="exact"/>
        <w:ind w:left="435"/>
      </w:pPr>
      <w:r>
        <w:rPr>
          <w:rFonts w:ascii="Times New Roman"/>
          <w:w w:val="99"/>
          <w:u w:val="single"/>
        </w:rPr>
        <w:t xml:space="preserve"> </w:t>
      </w:r>
      <w:r>
        <w:rPr>
          <w:rFonts w:ascii="Times New Roman"/>
          <w:u w:val="single"/>
        </w:rPr>
        <w:tab/>
      </w:r>
      <w:r>
        <w:rPr>
          <w:spacing w:val="-4"/>
          <w:u w:val="single"/>
        </w:rPr>
        <w:t xml:space="preserve">Table </w:t>
      </w:r>
      <w:r>
        <w:rPr>
          <w:u w:val="single"/>
        </w:rPr>
        <w:t>1</w:t>
      </w:r>
      <w:bookmarkStart w:id="35" w:name="_bookmark0"/>
      <w:bookmarkEnd w:id="35"/>
      <w:r>
        <w:rPr>
          <w:u w:val="single"/>
        </w:rPr>
        <w:t>: Concepts in multilevel</w:t>
      </w:r>
      <w:r>
        <w:rPr>
          <w:spacing w:val="-25"/>
          <w:u w:val="single"/>
        </w:rPr>
        <w:t xml:space="preserve"> </w:t>
      </w:r>
      <w:r>
        <w:rPr>
          <w:u w:val="single"/>
        </w:rPr>
        <w:t>methods</w:t>
      </w:r>
      <w:r>
        <w:rPr>
          <w:u w:val="single"/>
        </w:rPr>
        <w:tab/>
      </w:r>
    </w:p>
    <w:p w14:paraId="02C6399F" w14:textId="573B7EBF" w:rsidR="001058B6" w:rsidRDefault="00C27F74">
      <w:pPr>
        <w:pStyle w:val="Heading4"/>
        <w:tabs>
          <w:tab w:val="left" w:pos="2172"/>
        </w:tabs>
        <w:ind w:left="555"/>
        <w:rPr>
          <w:u w:val="none"/>
        </w:rPr>
      </w:pPr>
      <w:r>
        <w:rPr>
          <w:noProof/>
        </w:rPr>
        <mc:AlternateContent>
          <mc:Choice Requires="wps">
            <w:drawing>
              <wp:anchor distT="0" distB="0" distL="0" distR="0" simplePos="0" relativeHeight="251715072" behindDoc="1" locked="0" layoutInCell="1" allowOverlap="1" wp14:anchorId="18E02C38" wp14:editId="20BEEA9E">
                <wp:simplePos x="0" y="0"/>
                <wp:positionH relativeFrom="page">
                  <wp:posOffset>1152525</wp:posOffset>
                </wp:positionH>
                <wp:positionV relativeFrom="paragraph">
                  <wp:posOffset>189230</wp:posOffset>
                </wp:positionV>
                <wp:extent cx="5353050" cy="0"/>
                <wp:effectExtent l="9525" t="11430" r="9525" b="7620"/>
                <wp:wrapTopAndBottom/>
                <wp:docPr id="954" name="Line 9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5305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425DC" id="Line 938" o:spid="_x0000_s1026" style="position:absolute;z-index:-2516014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90.75pt,14.9pt" to="512.25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" strokeweight=".14042mm">
                <w10:wrap type="topAndBottom" anchorx="page"/>
              </v:line>
            </w:pict>
          </mc:Fallback>
        </mc:AlternateContent>
      </w:r>
      <w:r w:rsidR="005212F4">
        <w:rPr>
          <w:w w:val="110"/>
          <w:u w:val="none"/>
        </w:rPr>
        <w:t>Concept</w:t>
      </w:r>
      <w:r w:rsidR="005212F4">
        <w:rPr>
          <w:w w:val="110"/>
          <w:u w:val="none"/>
        </w:rPr>
        <w:tab/>
        <w:t>Details</w:t>
      </w:r>
    </w:p>
    <w:p w14:paraId="099D2B88" w14:textId="77777777" w:rsidR="001058B6" w:rsidRDefault="005212F4">
      <w:pPr>
        <w:pStyle w:val="BodyText"/>
        <w:tabs>
          <w:tab w:val="left" w:pos="2172"/>
        </w:tabs>
        <w:spacing w:line="218" w:lineRule="auto"/>
        <w:ind w:left="2172" w:right="1902" w:hanging="1618"/>
      </w:pPr>
      <w:r>
        <w:t>ICC</w:t>
      </w:r>
      <w:r>
        <w:tab/>
        <w:t xml:space="preserve">The </w:t>
      </w:r>
      <w:r>
        <w:rPr>
          <w:spacing w:val="-3"/>
        </w:rPr>
        <w:t xml:space="preserve">variability </w:t>
      </w:r>
      <w:r>
        <w:t xml:space="preserve">due to clustering is often measured </w:t>
      </w:r>
      <w:r>
        <w:rPr>
          <w:spacing w:val="-4"/>
        </w:rPr>
        <w:t xml:space="preserve">by </w:t>
      </w:r>
      <w:r>
        <w:t xml:space="preserve">means of the intraclass coefficient (ICC). The ICC can </w:t>
      </w:r>
      <w:r>
        <w:rPr>
          <w:spacing w:val="3"/>
        </w:rPr>
        <w:t xml:space="preserve">be </w:t>
      </w:r>
      <w:r>
        <w:t xml:space="preserve">seen as the percentage of variance that can </w:t>
      </w:r>
      <w:r>
        <w:rPr>
          <w:spacing w:val="3"/>
        </w:rPr>
        <w:t xml:space="preserve">be </w:t>
      </w:r>
      <w:r>
        <w:t>attributed to the cluster-level, where a high ICC would indicate that a lot of variability is due to the cluster structure.</w:t>
      </w:r>
    </w:p>
    <w:p w14:paraId="6D9BBEAC" w14:textId="77777777" w:rsidR="001058B6" w:rsidRDefault="005212F4">
      <w:pPr>
        <w:pStyle w:val="BodyText"/>
        <w:tabs>
          <w:tab w:val="left" w:pos="2173"/>
        </w:tabs>
        <w:spacing w:before="4" w:line="218" w:lineRule="auto"/>
        <w:ind w:left="2172" w:right="1779" w:hanging="1618"/>
      </w:pPr>
      <w:r>
        <w:t>Random</w:t>
      </w:r>
      <w:r>
        <w:rPr>
          <w:spacing w:val="-1"/>
        </w:rPr>
        <w:t xml:space="preserve"> </w:t>
      </w:r>
      <w:r>
        <w:t>effect</w:t>
      </w:r>
      <w:r>
        <w:tab/>
      </w:r>
      <w:r>
        <w:tab/>
        <w:t>Multilevel</w:t>
      </w:r>
      <w:r>
        <w:rPr>
          <w:spacing w:val="-29"/>
        </w:rPr>
        <w:t xml:space="preserve"> </w:t>
      </w:r>
      <w:r>
        <w:t>models</w:t>
      </w:r>
      <w:r>
        <w:rPr>
          <w:spacing w:val="-28"/>
        </w:rPr>
        <w:t xml:space="preserve"> </w:t>
      </w:r>
      <w:r>
        <w:t>typically</w:t>
      </w:r>
      <w:r>
        <w:rPr>
          <w:spacing w:val="-29"/>
        </w:rPr>
        <w:t xml:space="preserve"> </w:t>
      </w:r>
      <w:r>
        <w:t>accommodate</w:t>
      </w:r>
      <w:r>
        <w:rPr>
          <w:spacing w:val="-28"/>
        </w:rPr>
        <w:t xml:space="preserve"> </w:t>
      </w:r>
      <w:r>
        <w:t>for</w:t>
      </w:r>
      <w:r>
        <w:rPr>
          <w:spacing w:val="-29"/>
        </w:rPr>
        <w:t xml:space="preserve"> </w:t>
      </w:r>
      <w:r>
        <w:t>variability</w:t>
      </w:r>
      <w:r>
        <w:rPr>
          <w:spacing w:val="-28"/>
        </w:rPr>
        <w:t xml:space="preserve"> </w:t>
      </w:r>
      <w:r>
        <w:rPr>
          <w:spacing w:val="-3"/>
        </w:rPr>
        <w:t>by</w:t>
      </w:r>
      <w:r>
        <w:rPr>
          <w:spacing w:val="-29"/>
        </w:rPr>
        <w:t xml:space="preserve"> </w:t>
      </w:r>
      <w:r>
        <w:t>including a separate group mean for each cluster. In addition to random intercepts, multilevel models can also include random coefficients and</w:t>
      </w:r>
      <w:r>
        <w:rPr>
          <w:spacing w:val="-13"/>
        </w:rPr>
        <w:t xml:space="preserve"> </w:t>
      </w:r>
      <w:r>
        <w:t>heterogeneous</w:t>
      </w:r>
      <w:r>
        <w:rPr>
          <w:spacing w:val="-12"/>
        </w:rPr>
        <w:t xml:space="preserve"> </w:t>
      </w:r>
      <w:r>
        <w:t>residual</w:t>
      </w:r>
      <w:r>
        <w:rPr>
          <w:spacing w:val="-12"/>
        </w:rPr>
        <w:t xml:space="preserve"> </w:t>
      </w:r>
      <w:r>
        <w:t>error</w:t>
      </w:r>
      <w:r>
        <w:rPr>
          <w:spacing w:val="-13"/>
        </w:rPr>
        <w:t xml:space="preserve"> </w:t>
      </w:r>
      <w:r>
        <w:t>variances</w:t>
      </w:r>
      <w:r>
        <w:rPr>
          <w:spacing w:val="-12"/>
        </w:rPr>
        <w:t xml:space="preserve"> </w:t>
      </w:r>
      <w:r>
        <w:t>across</w:t>
      </w:r>
      <w:r>
        <w:rPr>
          <w:spacing w:val="-12"/>
        </w:rPr>
        <w:t xml:space="preserve"> </w:t>
      </w:r>
      <w:r>
        <w:t>clusters</w:t>
      </w:r>
      <w:r>
        <w:rPr>
          <w:spacing w:val="-13"/>
        </w:rPr>
        <w:t xml:space="preserve"> </w:t>
      </w:r>
      <w:r>
        <w:t>[see</w:t>
      </w:r>
      <w:r>
        <w:rPr>
          <w:spacing w:val="-12"/>
        </w:rPr>
        <w:t xml:space="preserve"> </w:t>
      </w:r>
      <w:r>
        <w:t>e.g.</w:t>
      </w:r>
    </w:p>
    <w:p w14:paraId="0AEEBB26" w14:textId="77777777" w:rsidR="001058B6" w:rsidRDefault="005212F4">
      <w:pPr>
        <w:pStyle w:val="BodyText"/>
        <w:tabs>
          <w:tab w:val="left" w:pos="2172"/>
          <w:tab w:val="left" w:pos="8864"/>
        </w:tabs>
        <w:spacing w:line="280" w:lineRule="exact"/>
        <w:ind w:left="435"/>
      </w:pPr>
      <w:r>
        <w:rPr>
          <w:rFonts w:ascii="Times New Roman"/>
          <w:w w:val="99"/>
          <w:u w:val="single"/>
        </w:rPr>
        <w:t xml:space="preserve"> </w:t>
      </w:r>
      <w:r>
        <w:rPr>
          <w:rFonts w:ascii="Times New Roman"/>
          <w:u w:val="single"/>
        </w:rPr>
        <w:tab/>
      </w:r>
      <w:r>
        <w:rPr>
          <w:u w:val="single"/>
        </w:rPr>
        <w:t>@gelm06, @hox17 and @jong21].  [TODO: add</w:t>
      </w:r>
      <w:r>
        <w:rPr>
          <w:spacing w:val="-39"/>
          <w:u w:val="single"/>
        </w:rPr>
        <w:t xml:space="preserve"> </w:t>
      </w:r>
      <w:r>
        <w:rPr>
          <w:u w:val="single"/>
        </w:rPr>
        <w:t>stratification.]</w:t>
      </w:r>
      <w:r>
        <w:rPr>
          <w:u w:val="single"/>
        </w:rPr>
        <w:tab/>
      </w:r>
    </w:p>
    <w:p w14:paraId="038E4FF0" w14:textId="77777777" w:rsidR="001058B6" w:rsidRDefault="001058B6">
      <w:pPr>
        <w:pStyle w:val="BodyText"/>
        <w:spacing w:before="4"/>
        <w:rPr>
          <w:sz w:val="27"/>
        </w:rPr>
      </w:pPr>
    </w:p>
    <w:p w14:paraId="059D6755" w14:textId="230B2112" w:rsidR="001058B6" w:rsidRDefault="005212F4">
      <w:pPr>
        <w:pStyle w:val="BodyText"/>
        <w:spacing w:before="136" w:line="218" w:lineRule="auto"/>
        <w:ind w:left="240" w:right="1461"/>
        <w:jc w:val="both"/>
      </w:pPr>
      <w:proofErr w:type="spellStart"/>
      <w:r>
        <w:t>tions</w:t>
      </w:r>
      <w:proofErr w:type="spellEnd"/>
      <w:r>
        <w:rPr>
          <w:spacing w:val="-6"/>
        </w:rPr>
        <w:t xml:space="preserve"> </w:t>
      </w:r>
      <w:r>
        <w:t>within</w:t>
      </w:r>
      <w:r>
        <w:rPr>
          <w:spacing w:val="-6"/>
        </w:rPr>
        <w:t xml:space="preserve"> </w:t>
      </w:r>
      <w:r>
        <w:t>large</w:t>
      </w:r>
      <w:r>
        <w:rPr>
          <w:spacing w:val="-5"/>
        </w:rPr>
        <w:t xml:space="preserve"> </w:t>
      </w:r>
      <w:r>
        <w:t>databases).</w:t>
      </w:r>
      <w:r>
        <w:rPr>
          <w:spacing w:val="13"/>
        </w:rPr>
        <w:t xml:space="preserve"> </w:t>
      </w:r>
      <w:r>
        <w:t>In</w:t>
      </w:r>
      <w:r>
        <w:rPr>
          <w:spacing w:val="-5"/>
        </w:rPr>
        <w:t xml:space="preserve"> </w:t>
      </w:r>
      <w:r>
        <w:t>general,</w:t>
      </w:r>
      <w:r>
        <w:rPr>
          <w:spacing w:val="-5"/>
        </w:rPr>
        <w:t xml:space="preserve"> </w:t>
      </w:r>
      <w:r>
        <w:t>individuals</w:t>
      </w:r>
      <w:r>
        <w:rPr>
          <w:spacing w:val="-6"/>
        </w:rPr>
        <w:t xml:space="preserve"> </w:t>
      </w:r>
      <w:r>
        <w:t>from</w:t>
      </w:r>
      <w:r>
        <w:rPr>
          <w:spacing w:val="-6"/>
        </w:rPr>
        <w:t xml:space="preserve"> </w:t>
      </w:r>
      <w:r>
        <w:t>the</w:t>
      </w:r>
      <w:r>
        <w:rPr>
          <w:spacing w:val="-5"/>
        </w:rPr>
        <w:t xml:space="preserve"> </w:t>
      </w:r>
      <w:r>
        <w:t>same</w:t>
      </w:r>
      <w:r>
        <w:rPr>
          <w:spacing w:val="-6"/>
        </w:rPr>
        <w:t xml:space="preserve"> </w:t>
      </w:r>
      <w:r>
        <w:t>cluster</w:t>
      </w:r>
      <w:r>
        <w:rPr>
          <w:spacing w:val="-5"/>
        </w:rPr>
        <w:t xml:space="preserve"> </w:t>
      </w:r>
      <w:r>
        <w:t>tend</w:t>
      </w:r>
      <w:r>
        <w:rPr>
          <w:spacing w:val="-6"/>
        </w:rPr>
        <w:t xml:space="preserve"> </w:t>
      </w:r>
      <w:r>
        <w:t>to</w:t>
      </w:r>
      <w:r>
        <w:rPr>
          <w:spacing w:val="-6"/>
        </w:rPr>
        <w:t xml:space="preserve"> </w:t>
      </w:r>
      <w:r>
        <w:rPr>
          <w:spacing w:val="3"/>
        </w:rPr>
        <w:t>be</w:t>
      </w:r>
      <w:r>
        <w:rPr>
          <w:spacing w:val="-5"/>
        </w:rPr>
        <w:t xml:space="preserve"> </w:t>
      </w:r>
      <w:r>
        <w:t xml:space="preserve">more similar than individuals from other clusters. In statistical terms, this implies that </w:t>
      </w:r>
      <w:proofErr w:type="spellStart"/>
      <w:r>
        <w:t>observa</w:t>
      </w:r>
      <w:proofErr w:type="spellEnd"/>
      <w:r>
        <w:t xml:space="preserve">- </w:t>
      </w:r>
      <w:proofErr w:type="spellStart"/>
      <w:r>
        <w:t>tions</w:t>
      </w:r>
      <w:proofErr w:type="spellEnd"/>
      <w:r>
        <w:t xml:space="preserve"> from the same cluster are correlated. If this correlation is left unaddressed, estimates of </w:t>
      </w:r>
      <w:r>
        <w:rPr>
          <w:u w:val="single"/>
        </w:rPr>
        <w:t>p</w:t>
      </w:r>
      <w:r>
        <w:t xml:space="preserve"> values, confidence </w:t>
      </w:r>
      <w:r>
        <w:rPr>
          <w:spacing w:val="-3"/>
        </w:rPr>
        <w:t xml:space="preserve">intervals </w:t>
      </w:r>
      <w:r>
        <w:t>even model parameters are prone to bias (</w:t>
      </w:r>
      <w:proofErr w:type="spellStart"/>
      <w:r w:rsidR="007228D8">
        <w:fldChar w:fldCharType="begin"/>
      </w:r>
      <w:r w:rsidR="007228D8">
        <w:instrText xml:space="preserve"> HYPERLINK \l "_bookmark11" </w:instrText>
      </w:r>
      <w:r w:rsidR="007228D8">
        <w:fldChar w:fldCharType="separate"/>
      </w:r>
      <w:r>
        <w:rPr>
          <w:color w:val="00007F"/>
        </w:rPr>
        <w:t>Localio</w:t>
      </w:r>
      <w:proofErr w:type="spellEnd"/>
      <w:r>
        <w:rPr>
          <w:color w:val="00007F"/>
        </w:rPr>
        <w:t>, Berlin,</w:t>
      </w:r>
      <w:r w:rsidR="007228D8">
        <w:rPr>
          <w:color w:val="00007F"/>
        </w:rPr>
        <w:fldChar w:fldCharType="end"/>
      </w:r>
      <w:r>
        <w:rPr>
          <w:color w:val="00007F"/>
        </w:rPr>
        <w:t xml:space="preserve"> </w:t>
      </w:r>
      <w:hyperlink w:anchor="_bookmark11" w:history="1">
        <w:r>
          <w:rPr>
            <w:color w:val="00007F"/>
            <w:spacing w:val="-7"/>
          </w:rPr>
          <w:t xml:space="preserve">Ten </w:t>
        </w:r>
        <w:r>
          <w:rPr>
            <w:color w:val="00007F"/>
            <w:spacing w:val="-3"/>
          </w:rPr>
          <w:t xml:space="preserve">Have, </w:t>
        </w:r>
        <w:r>
          <w:rPr>
            <w:color w:val="00007F"/>
          </w:rPr>
          <w:t>and Kimmel</w:t>
        </w:r>
      </w:hyperlink>
      <w:r>
        <w:rPr>
          <w:color w:val="00007F"/>
        </w:rPr>
        <w:t xml:space="preserve"> </w:t>
      </w:r>
      <w:hyperlink w:anchor="_bookmark11" w:history="1">
        <w:r>
          <w:rPr>
            <w:color w:val="00007F"/>
          </w:rPr>
          <w:t>2001</w:t>
        </w:r>
      </w:hyperlink>
      <w:r>
        <w:t>). [</w:t>
      </w:r>
      <w:commentRangeStart w:id="36"/>
      <w:r>
        <w:t xml:space="preserve">TODO: make a link to imputation methods, which require adequate handling and propagation of variance; </w:t>
      </w:r>
      <w:r>
        <w:rPr>
          <w:spacing w:val="-3"/>
        </w:rPr>
        <w:t xml:space="preserve">we </w:t>
      </w:r>
      <w:r>
        <w:t>are not recommending the adoption</w:t>
      </w:r>
      <w:r>
        <w:rPr>
          <w:spacing w:val="-31"/>
        </w:rPr>
        <w:t xml:space="preserve"> </w:t>
      </w:r>
      <w:r>
        <w:t>of multilevel models for data analysis here, but rather for imputation</w:t>
      </w:r>
      <w:commentRangeEnd w:id="36"/>
      <w:r w:rsidR="0062111E">
        <w:rPr>
          <w:rStyle w:val="CommentReference"/>
        </w:rPr>
        <w:commentReference w:id="36"/>
      </w:r>
      <w:r>
        <w:t>.] Statistical methods for clustered</w:t>
      </w:r>
      <w:r>
        <w:rPr>
          <w:spacing w:val="-22"/>
        </w:rPr>
        <w:t xml:space="preserve"> </w:t>
      </w:r>
      <w:r>
        <w:t>data</w:t>
      </w:r>
      <w:r>
        <w:rPr>
          <w:spacing w:val="-21"/>
        </w:rPr>
        <w:t xml:space="preserve"> </w:t>
      </w:r>
      <w:r>
        <w:t>typically</w:t>
      </w:r>
      <w:r>
        <w:rPr>
          <w:spacing w:val="-21"/>
        </w:rPr>
        <w:t xml:space="preserve"> </w:t>
      </w:r>
      <w:r>
        <w:t>adopt</w:t>
      </w:r>
      <w:r>
        <w:rPr>
          <w:spacing w:val="-21"/>
        </w:rPr>
        <w:t xml:space="preserve"> </w:t>
      </w:r>
      <w:r>
        <w:t>hierarchical</w:t>
      </w:r>
      <w:r>
        <w:rPr>
          <w:spacing w:val="-22"/>
        </w:rPr>
        <w:t xml:space="preserve"> </w:t>
      </w:r>
      <w:r>
        <w:t>models</w:t>
      </w:r>
      <w:r>
        <w:rPr>
          <w:spacing w:val="-21"/>
        </w:rPr>
        <w:t xml:space="preserve"> </w:t>
      </w:r>
      <w:r>
        <w:t>that</w:t>
      </w:r>
      <w:r>
        <w:rPr>
          <w:spacing w:val="-21"/>
        </w:rPr>
        <w:t xml:space="preserve"> </w:t>
      </w:r>
      <w:r>
        <w:t>explicitly</w:t>
      </w:r>
      <w:r>
        <w:rPr>
          <w:spacing w:val="-21"/>
        </w:rPr>
        <w:t xml:space="preserve"> </w:t>
      </w:r>
      <w:r>
        <w:t>describe</w:t>
      </w:r>
      <w:r>
        <w:rPr>
          <w:spacing w:val="-21"/>
        </w:rPr>
        <w:t xml:space="preserve"> </w:t>
      </w:r>
      <w:r>
        <w:t>the</w:t>
      </w:r>
      <w:r>
        <w:rPr>
          <w:spacing w:val="-21"/>
        </w:rPr>
        <w:t xml:space="preserve"> </w:t>
      </w:r>
      <w:r>
        <w:t>grouping</w:t>
      </w:r>
      <w:r>
        <w:rPr>
          <w:spacing w:val="-22"/>
        </w:rPr>
        <w:t xml:space="preserve"> </w:t>
      </w:r>
      <w:r>
        <w:t>of</w:t>
      </w:r>
      <w:r>
        <w:rPr>
          <w:spacing w:val="-21"/>
        </w:rPr>
        <w:t xml:space="preserve"> </w:t>
      </w:r>
      <w:proofErr w:type="spellStart"/>
      <w:r>
        <w:t>ob</w:t>
      </w:r>
      <w:proofErr w:type="spellEnd"/>
      <w:r>
        <w:t xml:space="preserve">- </w:t>
      </w:r>
      <w:proofErr w:type="spellStart"/>
      <w:r>
        <w:t>servations</w:t>
      </w:r>
      <w:proofErr w:type="spellEnd"/>
      <w:r>
        <w:t>.</w:t>
      </w:r>
      <w:r>
        <w:rPr>
          <w:spacing w:val="2"/>
        </w:rPr>
        <w:t xml:space="preserve"> </w:t>
      </w:r>
      <w:r>
        <w:t>These</w:t>
      </w:r>
      <w:r>
        <w:rPr>
          <w:spacing w:val="-15"/>
        </w:rPr>
        <w:t xml:space="preserve"> </w:t>
      </w:r>
      <w:r>
        <w:t>models</w:t>
      </w:r>
      <w:r>
        <w:rPr>
          <w:spacing w:val="-16"/>
        </w:rPr>
        <w:t xml:space="preserve"> </w:t>
      </w:r>
      <w:r>
        <w:t>are</w:t>
      </w:r>
      <w:r>
        <w:rPr>
          <w:spacing w:val="-15"/>
        </w:rPr>
        <w:t xml:space="preserve"> </w:t>
      </w:r>
      <w:r>
        <w:t>also</w:t>
      </w:r>
      <w:r>
        <w:rPr>
          <w:spacing w:val="-15"/>
        </w:rPr>
        <w:t xml:space="preserve"> </w:t>
      </w:r>
      <w:r>
        <w:rPr>
          <w:spacing w:val="-3"/>
        </w:rPr>
        <w:t>know</w:t>
      </w:r>
      <w:ins w:id="37" w:author="Jong-3, V.M.T. de (Valentijn)" w:date="2022-11-17T12:10:00Z">
        <w:r w:rsidR="0062111E">
          <w:rPr>
            <w:spacing w:val="-3"/>
          </w:rPr>
          <w:t>n</w:t>
        </w:r>
      </w:ins>
      <w:r>
        <w:rPr>
          <w:spacing w:val="-16"/>
        </w:rPr>
        <w:t xml:space="preserve"> </w:t>
      </w:r>
      <w:r>
        <w:t>as</w:t>
      </w:r>
      <w:r>
        <w:rPr>
          <w:spacing w:val="-15"/>
        </w:rPr>
        <w:t xml:space="preserve"> </w:t>
      </w:r>
      <w:r>
        <w:t>‘multilevel</w:t>
      </w:r>
      <w:r>
        <w:rPr>
          <w:spacing w:val="-15"/>
        </w:rPr>
        <w:t xml:space="preserve"> </w:t>
      </w:r>
      <w:r>
        <w:t>models’,</w:t>
      </w:r>
      <w:r>
        <w:rPr>
          <w:spacing w:val="-15"/>
        </w:rPr>
        <w:t xml:space="preserve"> </w:t>
      </w:r>
      <w:r>
        <w:t>‘hierarchical</w:t>
      </w:r>
      <w:r>
        <w:rPr>
          <w:spacing w:val="-15"/>
        </w:rPr>
        <w:t xml:space="preserve"> </w:t>
      </w:r>
      <w:r>
        <w:t>models’,</w:t>
      </w:r>
      <w:r>
        <w:rPr>
          <w:spacing w:val="-15"/>
        </w:rPr>
        <w:t xml:space="preserve"> </w:t>
      </w:r>
      <w:r>
        <w:t>‘mixed effect</w:t>
      </w:r>
      <w:r>
        <w:rPr>
          <w:spacing w:val="-25"/>
        </w:rPr>
        <w:t xml:space="preserve"> </w:t>
      </w:r>
      <w:r>
        <w:t>models’</w:t>
      </w:r>
      <w:r>
        <w:rPr>
          <w:spacing w:val="-24"/>
        </w:rPr>
        <w:t xml:space="preserve"> </w:t>
      </w:r>
      <w:r>
        <w:t>and</w:t>
      </w:r>
      <w:r>
        <w:rPr>
          <w:spacing w:val="-24"/>
        </w:rPr>
        <w:t xml:space="preserve"> </w:t>
      </w:r>
      <w:r>
        <w:t>‘random</w:t>
      </w:r>
      <w:r>
        <w:rPr>
          <w:spacing w:val="-24"/>
        </w:rPr>
        <w:t xml:space="preserve"> </w:t>
      </w:r>
      <w:r>
        <w:t>effect</w:t>
      </w:r>
      <w:r>
        <w:rPr>
          <w:spacing w:val="-24"/>
        </w:rPr>
        <w:t xml:space="preserve"> </w:t>
      </w:r>
      <w:r>
        <w:rPr>
          <w:spacing w:val="-4"/>
        </w:rPr>
        <w:t>models’</w:t>
      </w:r>
      <w:commentRangeStart w:id="38"/>
      <w:ins w:id="39" w:author="Jong-3, V.M.T. de (Valentijn)" w:date="2022-11-17T12:10:00Z">
        <w:r w:rsidR="0062111E">
          <w:rPr>
            <w:spacing w:val="-4"/>
          </w:rPr>
          <w:t>, and in the context of time-to-event data as ‘frailty models’</w:t>
        </w:r>
        <w:commentRangeEnd w:id="38"/>
        <w:r w:rsidR="0062111E">
          <w:rPr>
            <w:rStyle w:val="CommentReference"/>
          </w:rPr>
          <w:commentReference w:id="38"/>
        </w:r>
      </w:ins>
      <w:r>
        <w:rPr>
          <w:spacing w:val="-4"/>
        </w:rPr>
        <w:t>.</w:t>
      </w:r>
      <w:r>
        <w:rPr>
          <w:spacing w:val="-9"/>
        </w:rPr>
        <w:t xml:space="preserve"> </w:t>
      </w:r>
      <w:r>
        <w:rPr>
          <w:spacing w:val="-4"/>
        </w:rPr>
        <w:t>Table</w:t>
      </w:r>
      <w:r>
        <w:rPr>
          <w:spacing w:val="-24"/>
        </w:rPr>
        <w:t xml:space="preserve"> </w:t>
      </w:r>
      <w:hyperlink w:anchor="_bookmark0" w:history="1">
        <w:r>
          <w:rPr>
            <w:color w:val="00007F"/>
          </w:rPr>
          <w:t>1</w:t>
        </w:r>
        <w:r>
          <w:rPr>
            <w:color w:val="00007F"/>
            <w:spacing w:val="-24"/>
          </w:rPr>
          <w:t xml:space="preserve"> </w:t>
        </w:r>
      </w:hyperlink>
      <w:r>
        <w:t>provides</w:t>
      </w:r>
      <w:r>
        <w:rPr>
          <w:spacing w:val="-24"/>
        </w:rPr>
        <w:t xml:space="preserve"> </w:t>
      </w:r>
      <w:r>
        <w:t>an</w:t>
      </w:r>
      <w:r>
        <w:rPr>
          <w:spacing w:val="-24"/>
        </w:rPr>
        <w:t xml:space="preserve"> </w:t>
      </w:r>
      <w:r>
        <w:t>overview</w:t>
      </w:r>
      <w:r>
        <w:rPr>
          <w:spacing w:val="-24"/>
        </w:rPr>
        <w:t xml:space="preserve"> </w:t>
      </w:r>
      <w:r>
        <w:t>of</w:t>
      </w:r>
      <w:r>
        <w:rPr>
          <w:spacing w:val="-24"/>
        </w:rPr>
        <w:t xml:space="preserve"> </w:t>
      </w:r>
      <w:r>
        <w:t>some</w:t>
      </w:r>
      <w:r>
        <w:rPr>
          <w:spacing w:val="-24"/>
        </w:rPr>
        <w:t xml:space="preserve"> </w:t>
      </w:r>
      <w:r>
        <w:rPr>
          <w:spacing w:val="-3"/>
        </w:rPr>
        <w:t>key</w:t>
      </w:r>
      <w:r>
        <w:rPr>
          <w:spacing w:val="-24"/>
        </w:rPr>
        <w:t xml:space="preserve"> </w:t>
      </w:r>
      <w:r>
        <w:t>concepts in multilevel</w:t>
      </w:r>
      <w:r>
        <w:rPr>
          <w:spacing w:val="30"/>
        </w:rPr>
        <w:t xml:space="preserve"> </w:t>
      </w:r>
      <w:r>
        <w:t>modeling.</w:t>
      </w:r>
    </w:p>
    <w:p w14:paraId="0291E3C0" w14:textId="77777777" w:rsidR="001058B6" w:rsidRDefault="001058B6">
      <w:pPr>
        <w:pStyle w:val="BodyText"/>
        <w:spacing w:before="4"/>
        <w:rPr>
          <w:sz w:val="28"/>
        </w:rPr>
      </w:pPr>
    </w:p>
    <w:p w14:paraId="31DAF53F" w14:textId="77777777" w:rsidR="001058B6" w:rsidRDefault="005212F4">
      <w:pPr>
        <w:pStyle w:val="ListParagraph"/>
        <w:numPr>
          <w:ilvl w:val="1"/>
          <w:numId w:val="4"/>
        </w:numPr>
        <w:tabs>
          <w:tab w:val="left" w:pos="778"/>
        </w:tabs>
        <w:ind w:hanging="537"/>
        <w:jc w:val="both"/>
        <w:rPr>
          <w:rFonts w:ascii="Bookman Old Style"/>
          <w:b/>
          <w:sz w:val="24"/>
        </w:rPr>
      </w:pPr>
      <w:bookmarkStart w:id="40" w:name="Missingness_in_multilevel_data"/>
      <w:bookmarkEnd w:id="40"/>
      <w:r>
        <w:rPr>
          <w:rFonts w:ascii="Bookman Old Style"/>
          <w:b/>
          <w:sz w:val="24"/>
        </w:rPr>
        <w:t>Missingness in multilevel</w:t>
      </w:r>
      <w:r>
        <w:rPr>
          <w:rFonts w:ascii="Bookman Old Style"/>
          <w:b/>
          <w:spacing w:val="11"/>
          <w:sz w:val="24"/>
        </w:rPr>
        <w:t xml:space="preserve"> </w:t>
      </w:r>
      <w:r>
        <w:rPr>
          <w:rFonts w:ascii="Bookman Old Style"/>
          <w:b/>
          <w:sz w:val="24"/>
        </w:rPr>
        <w:t>data</w:t>
      </w:r>
    </w:p>
    <w:p w14:paraId="37FF4A15" w14:textId="77777777" w:rsidR="001058B6" w:rsidRDefault="005212F4">
      <w:pPr>
        <w:pStyle w:val="BodyText"/>
        <w:spacing w:before="170" w:line="218" w:lineRule="auto"/>
        <w:ind w:left="240" w:right="1461"/>
        <w:jc w:val="both"/>
      </w:pPr>
      <w:r>
        <w:t xml:space="preserve">Like any other dataset, clustered datasets are prone to missing data. Several strategies can </w:t>
      </w:r>
      <w:r>
        <w:rPr>
          <w:spacing w:val="3"/>
        </w:rPr>
        <w:t>be</w:t>
      </w:r>
      <w:r>
        <w:rPr>
          <w:spacing w:val="-8"/>
        </w:rPr>
        <w:t xml:space="preserve"> </w:t>
      </w:r>
      <w:r>
        <w:t>used</w:t>
      </w:r>
      <w:r>
        <w:rPr>
          <w:spacing w:val="-7"/>
        </w:rPr>
        <w:t xml:space="preserve"> </w:t>
      </w:r>
      <w:r>
        <w:t>to</w:t>
      </w:r>
      <w:r>
        <w:rPr>
          <w:spacing w:val="-7"/>
        </w:rPr>
        <w:t xml:space="preserve"> </w:t>
      </w:r>
      <w:r>
        <w:t>handle</w:t>
      </w:r>
      <w:r>
        <w:rPr>
          <w:spacing w:val="-7"/>
        </w:rPr>
        <w:t xml:space="preserve"> </w:t>
      </w:r>
      <w:r>
        <w:t>missing</w:t>
      </w:r>
      <w:r>
        <w:rPr>
          <w:spacing w:val="-7"/>
        </w:rPr>
        <w:t xml:space="preserve"> </w:t>
      </w:r>
      <w:r>
        <w:t>data,</w:t>
      </w:r>
      <w:r>
        <w:rPr>
          <w:spacing w:val="-7"/>
        </w:rPr>
        <w:t xml:space="preserve"> </w:t>
      </w:r>
      <w:r>
        <w:t>including</w:t>
      </w:r>
      <w:r>
        <w:rPr>
          <w:spacing w:val="-7"/>
        </w:rPr>
        <w:t xml:space="preserve"> </w:t>
      </w:r>
      <w:r>
        <w:t>complete</w:t>
      </w:r>
      <w:r>
        <w:rPr>
          <w:spacing w:val="-7"/>
        </w:rPr>
        <w:t xml:space="preserve"> </w:t>
      </w:r>
      <w:r>
        <w:t>case</w:t>
      </w:r>
      <w:r>
        <w:rPr>
          <w:spacing w:val="-7"/>
        </w:rPr>
        <w:t xml:space="preserve"> </w:t>
      </w:r>
      <w:r>
        <w:t>analysis</w:t>
      </w:r>
      <w:r>
        <w:rPr>
          <w:spacing w:val="-8"/>
        </w:rPr>
        <w:t xml:space="preserve"> </w:t>
      </w:r>
      <w:r>
        <w:t>and</w:t>
      </w:r>
      <w:r>
        <w:rPr>
          <w:spacing w:val="-7"/>
        </w:rPr>
        <w:t xml:space="preserve"> </w:t>
      </w:r>
      <w:r>
        <w:t>imputation.</w:t>
      </w:r>
      <w:r>
        <w:rPr>
          <w:spacing w:val="14"/>
        </w:rPr>
        <w:t xml:space="preserve"> </w:t>
      </w:r>
      <w:r>
        <w:rPr>
          <w:spacing w:val="-10"/>
        </w:rPr>
        <w:t>We</w:t>
      </w:r>
      <w:r>
        <w:rPr>
          <w:spacing w:val="-7"/>
        </w:rPr>
        <w:t xml:space="preserve"> </w:t>
      </w:r>
      <w:r>
        <w:t xml:space="preserve">focus on the latter approach and discuss statistical methods for replacing the missing data </w:t>
      </w:r>
      <w:commentRangeStart w:id="41"/>
      <w:r>
        <w:t>with one</w:t>
      </w:r>
      <w:r>
        <w:rPr>
          <w:spacing w:val="-21"/>
        </w:rPr>
        <w:t xml:space="preserve"> </w:t>
      </w:r>
      <w:r>
        <w:t>or</w:t>
      </w:r>
      <w:r>
        <w:rPr>
          <w:spacing w:val="-20"/>
        </w:rPr>
        <w:t xml:space="preserve"> </w:t>
      </w:r>
      <w:r>
        <w:t>more</w:t>
      </w:r>
      <w:r>
        <w:rPr>
          <w:spacing w:val="-20"/>
        </w:rPr>
        <w:t xml:space="preserve"> </w:t>
      </w:r>
      <w:commentRangeEnd w:id="41"/>
      <w:r w:rsidR="0062111E">
        <w:rPr>
          <w:rStyle w:val="CommentReference"/>
        </w:rPr>
        <w:commentReference w:id="41"/>
      </w:r>
      <w:r>
        <w:t>plausible</w:t>
      </w:r>
      <w:r>
        <w:rPr>
          <w:spacing w:val="-21"/>
        </w:rPr>
        <w:t xml:space="preserve"> </w:t>
      </w:r>
      <w:r>
        <w:t>values.</w:t>
      </w:r>
      <w:r>
        <w:rPr>
          <w:spacing w:val="-3"/>
        </w:rPr>
        <w:t xml:space="preserve"> </w:t>
      </w:r>
      <w:r>
        <w:t>Afterwards,</w:t>
      </w:r>
      <w:r>
        <w:rPr>
          <w:spacing w:val="-20"/>
        </w:rPr>
        <w:t xml:space="preserve"> </w:t>
      </w:r>
      <w:r>
        <w:t>the</w:t>
      </w:r>
      <w:r>
        <w:rPr>
          <w:spacing w:val="-20"/>
        </w:rPr>
        <w:t xml:space="preserve"> </w:t>
      </w:r>
      <w:r>
        <w:t>completed</w:t>
      </w:r>
      <w:r>
        <w:rPr>
          <w:spacing w:val="-20"/>
        </w:rPr>
        <w:t xml:space="preserve"> </w:t>
      </w:r>
      <w:r>
        <w:t>data</w:t>
      </w:r>
      <w:r>
        <w:rPr>
          <w:spacing w:val="-20"/>
        </w:rPr>
        <w:t xml:space="preserve"> </w:t>
      </w:r>
      <w:r>
        <w:t>can</w:t>
      </w:r>
      <w:r>
        <w:rPr>
          <w:spacing w:val="-21"/>
        </w:rPr>
        <w:t xml:space="preserve"> </w:t>
      </w:r>
      <w:r>
        <w:rPr>
          <w:spacing w:val="3"/>
        </w:rPr>
        <w:t>be</w:t>
      </w:r>
      <w:r>
        <w:rPr>
          <w:spacing w:val="-20"/>
        </w:rPr>
        <w:t xml:space="preserve"> </w:t>
      </w:r>
      <w:r>
        <w:t>analyzed</w:t>
      </w:r>
      <w:r>
        <w:rPr>
          <w:spacing w:val="-20"/>
        </w:rPr>
        <w:t xml:space="preserve"> </w:t>
      </w:r>
      <w:r>
        <w:t>as</w:t>
      </w:r>
      <w:r>
        <w:rPr>
          <w:spacing w:val="-21"/>
        </w:rPr>
        <w:t xml:space="preserve"> </w:t>
      </w:r>
      <w:r>
        <w:t>if</w:t>
      </w:r>
      <w:r>
        <w:rPr>
          <w:spacing w:val="-20"/>
        </w:rPr>
        <w:t xml:space="preserve"> </w:t>
      </w:r>
      <w:r>
        <w:t>they</w:t>
      </w:r>
      <w:r>
        <w:rPr>
          <w:spacing w:val="-20"/>
        </w:rPr>
        <w:t xml:space="preserve"> </w:t>
      </w:r>
      <w:r>
        <w:t>were completely</w:t>
      </w:r>
      <w:r>
        <w:rPr>
          <w:spacing w:val="-15"/>
        </w:rPr>
        <w:t xml:space="preserve"> </w:t>
      </w:r>
      <w:r>
        <w:t>observed.</w:t>
      </w:r>
      <w:r>
        <w:rPr>
          <w:spacing w:val="-1"/>
        </w:rPr>
        <w:t xml:space="preserve"> </w:t>
      </w:r>
      <w:r>
        <w:t>In</w:t>
      </w:r>
      <w:r>
        <w:rPr>
          <w:spacing w:val="-15"/>
        </w:rPr>
        <w:t xml:space="preserve"> </w:t>
      </w:r>
      <w:r>
        <w:t>contrast</w:t>
      </w:r>
      <w:r>
        <w:rPr>
          <w:spacing w:val="-14"/>
        </w:rPr>
        <w:t xml:space="preserve"> </w:t>
      </w:r>
      <w:r>
        <w:t>to</w:t>
      </w:r>
      <w:r>
        <w:rPr>
          <w:spacing w:val="-15"/>
        </w:rPr>
        <w:t xml:space="preserve"> </w:t>
      </w:r>
      <w:r>
        <w:t>single</w:t>
      </w:r>
      <w:r>
        <w:rPr>
          <w:spacing w:val="-14"/>
        </w:rPr>
        <w:t xml:space="preserve"> </w:t>
      </w:r>
      <w:r>
        <w:t>imputation</w:t>
      </w:r>
      <w:r>
        <w:rPr>
          <w:spacing w:val="-15"/>
        </w:rPr>
        <w:t xml:space="preserve"> </w:t>
      </w:r>
      <w:r>
        <w:t>(where</w:t>
      </w:r>
      <w:r>
        <w:rPr>
          <w:spacing w:val="-14"/>
        </w:rPr>
        <w:t xml:space="preserve"> </w:t>
      </w:r>
      <w:r>
        <w:t>missing</w:t>
      </w:r>
      <w:r>
        <w:rPr>
          <w:spacing w:val="-15"/>
        </w:rPr>
        <w:t xml:space="preserve"> </w:t>
      </w:r>
      <w:r>
        <w:t>data</w:t>
      </w:r>
      <w:r>
        <w:rPr>
          <w:spacing w:val="-14"/>
        </w:rPr>
        <w:t xml:space="preserve"> </w:t>
      </w:r>
      <w:r>
        <w:t>are</w:t>
      </w:r>
      <w:r>
        <w:rPr>
          <w:spacing w:val="-15"/>
        </w:rPr>
        <w:t xml:space="preserve"> </w:t>
      </w:r>
      <w:r>
        <w:t>only</w:t>
      </w:r>
      <w:r>
        <w:rPr>
          <w:spacing w:val="-14"/>
        </w:rPr>
        <w:t xml:space="preserve"> </w:t>
      </w:r>
      <w:r>
        <w:t>replaced once),</w:t>
      </w:r>
      <w:r>
        <w:rPr>
          <w:spacing w:val="-25"/>
        </w:rPr>
        <w:t xml:space="preserve"> </w:t>
      </w:r>
      <w:r>
        <w:t>multiple</w:t>
      </w:r>
      <w:r>
        <w:rPr>
          <w:spacing w:val="-24"/>
        </w:rPr>
        <w:t xml:space="preserve"> </w:t>
      </w:r>
      <w:r>
        <w:t>imputation</w:t>
      </w:r>
      <w:r>
        <w:rPr>
          <w:spacing w:val="-25"/>
        </w:rPr>
        <w:t xml:space="preserve"> </w:t>
      </w:r>
      <w:r>
        <w:t>allows</w:t>
      </w:r>
      <w:r>
        <w:rPr>
          <w:spacing w:val="-24"/>
        </w:rPr>
        <w:t xml:space="preserve"> </w:t>
      </w:r>
      <w:r>
        <w:t>to</w:t>
      </w:r>
      <w:r>
        <w:rPr>
          <w:spacing w:val="-25"/>
        </w:rPr>
        <w:t xml:space="preserve"> </w:t>
      </w:r>
      <w:r>
        <w:t>preserve</w:t>
      </w:r>
      <w:r>
        <w:rPr>
          <w:spacing w:val="-24"/>
        </w:rPr>
        <w:t xml:space="preserve"> </w:t>
      </w:r>
      <w:r>
        <w:t>uncertainty</w:t>
      </w:r>
      <w:r>
        <w:rPr>
          <w:spacing w:val="-25"/>
        </w:rPr>
        <w:t xml:space="preserve"> </w:t>
      </w:r>
      <w:r>
        <w:t>due</w:t>
      </w:r>
      <w:r>
        <w:rPr>
          <w:spacing w:val="-25"/>
        </w:rPr>
        <w:t xml:space="preserve"> </w:t>
      </w:r>
      <w:r>
        <w:t>to</w:t>
      </w:r>
      <w:r>
        <w:rPr>
          <w:spacing w:val="-24"/>
        </w:rPr>
        <w:t xml:space="preserve"> </w:t>
      </w:r>
      <w:r>
        <w:t>missingness</w:t>
      </w:r>
      <w:r>
        <w:rPr>
          <w:spacing w:val="-25"/>
        </w:rPr>
        <w:t xml:space="preserve"> </w:t>
      </w:r>
      <w:r>
        <w:t>and</w:t>
      </w:r>
      <w:r>
        <w:rPr>
          <w:spacing w:val="-24"/>
        </w:rPr>
        <w:t xml:space="preserve"> </w:t>
      </w:r>
      <w:r>
        <w:t>is</w:t>
      </w:r>
      <w:r>
        <w:rPr>
          <w:spacing w:val="-25"/>
        </w:rPr>
        <w:t xml:space="preserve"> </w:t>
      </w:r>
      <w:r>
        <w:t>therefore recommended (c.f. Rubin</w:t>
      </w:r>
      <w:r>
        <w:rPr>
          <w:spacing w:val="17"/>
        </w:rPr>
        <w:t xml:space="preserve"> </w:t>
      </w:r>
      <w:r>
        <w:t>1976).</w:t>
      </w:r>
    </w:p>
    <w:p w14:paraId="57C9CA17" w14:textId="77777777" w:rsidR="001058B6" w:rsidRDefault="005212F4">
      <w:pPr>
        <w:pStyle w:val="BodyText"/>
        <w:spacing w:before="89" w:line="218" w:lineRule="auto"/>
        <w:ind w:left="240" w:right="1460"/>
        <w:jc w:val="both"/>
      </w:pPr>
      <w:r>
        <w:t>When</w:t>
      </w:r>
      <w:r>
        <w:rPr>
          <w:spacing w:val="-27"/>
        </w:rPr>
        <w:t xml:space="preserve"> </w:t>
      </w:r>
      <w:r>
        <w:t>clustered</w:t>
      </w:r>
      <w:r>
        <w:rPr>
          <w:spacing w:val="-26"/>
        </w:rPr>
        <w:t xml:space="preserve"> </w:t>
      </w:r>
      <w:r>
        <w:t>datasets</w:t>
      </w:r>
      <w:r>
        <w:rPr>
          <w:spacing w:val="-26"/>
        </w:rPr>
        <w:t xml:space="preserve"> </w:t>
      </w:r>
      <w:r>
        <w:t>are</w:t>
      </w:r>
      <w:r>
        <w:rPr>
          <w:spacing w:val="-27"/>
        </w:rPr>
        <w:t xml:space="preserve"> </w:t>
      </w:r>
      <w:r>
        <w:t>affected</w:t>
      </w:r>
      <w:r>
        <w:rPr>
          <w:spacing w:val="-26"/>
        </w:rPr>
        <w:t xml:space="preserve"> </w:t>
      </w:r>
      <w:r>
        <w:rPr>
          <w:spacing w:val="-3"/>
        </w:rPr>
        <w:t>by</w:t>
      </w:r>
      <w:r>
        <w:rPr>
          <w:spacing w:val="-26"/>
        </w:rPr>
        <w:t xml:space="preserve"> </w:t>
      </w:r>
      <w:r>
        <w:t>missing</w:t>
      </w:r>
      <w:r>
        <w:rPr>
          <w:spacing w:val="-26"/>
        </w:rPr>
        <w:t xml:space="preserve"> </w:t>
      </w:r>
      <w:r>
        <w:t>values,</w:t>
      </w:r>
      <w:r>
        <w:rPr>
          <w:spacing w:val="-25"/>
        </w:rPr>
        <w:t xml:space="preserve"> </w:t>
      </w:r>
      <w:r>
        <w:rPr>
          <w:spacing w:val="-4"/>
        </w:rPr>
        <w:t>we</w:t>
      </w:r>
      <w:r>
        <w:rPr>
          <w:spacing w:val="-26"/>
        </w:rPr>
        <w:t xml:space="preserve"> </w:t>
      </w:r>
      <w:r>
        <w:t>can</w:t>
      </w:r>
      <w:r>
        <w:rPr>
          <w:spacing w:val="-26"/>
        </w:rPr>
        <w:t xml:space="preserve"> </w:t>
      </w:r>
      <w:r>
        <w:t>distinguish</w:t>
      </w:r>
      <w:r>
        <w:rPr>
          <w:spacing w:val="-26"/>
        </w:rPr>
        <w:t xml:space="preserve"> </w:t>
      </w:r>
      <w:r>
        <w:t>between</w:t>
      </w:r>
      <w:r>
        <w:rPr>
          <w:spacing w:val="-26"/>
        </w:rPr>
        <w:t xml:space="preserve"> </w:t>
      </w:r>
      <w:r>
        <w:rPr>
          <w:spacing w:val="-5"/>
        </w:rPr>
        <w:t>two</w:t>
      </w:r>
      <w:r>
        <w:rPr>
          <w:spacing w:val="-27"/>
        </w:rPr>
        <w:t xml:space="preserve"> </w:t>
      </w:r>
      <w:r>
        <w:t>types of missing data: sporadic missingness and systematic missingness (</w:t>
      </w:r>
      <w:proofErr w:type="spellStart"/>
      <w:r w:rsidR="007228D8">
        <w:fldChar w:fldCharType="begin"/>
      </w:r>
      <w:r w:rsidR="007228D8">
        <w:instrText xml:space="preserve"> HYPERLINK \l "_bookmark14" </w:instrText>
      </w:r>
      <w:r w:rsidR="007228D8">
        <w:fldChar w:fldCharType="separate"/>
      </w:r>
      <w:r>
        <w:rPr>
          <w:color w:val="00007F"/>
        </w:rPr>
        <w:t>Resche-Rigon</w:t>
      </w:r>
      <w:proofErr w:type="spellEnd"/>
      <w:r>
        <w:rPr>
          <w:color w:val="00007F"/>
        </w:rPr>
        <w:t>, White,</w:t>
      </w:r>
      <w:r w:rsidR="007228D8">
        <w:rPr>
          <w:color w:val="00007F"/>
        </w:rPr>
        <w:fldChar w:fldCharType="end"/>
      </w:r>
      <w:r>
        <w:rPr>
          <w:color w:val="00007F"/>
        </w:rPr>
        <w:t xml:space="preserve"> </w:t>
      </w:r>
      <w:hyperlink w:anchor="_bookmark14" w:history="1">
        <w:r>
          <w:rPr>
            <w:color w:val="00007F"/>
          </w:rPr>
          <w:t>Bartlett,</w:t>
        </w:r>
        <w:r>
          <w:rPr>
            <w:color w:val="00007F"/>
            <w:spacing w:val="-25"/>
          </w:rPr>
          <w:t xml:space="preserve"> </w:t>
        </w:r>
        <w:r>
          <w:rPr>
            <w:color w:val="00007F"/>
          </w:rPr>
          <w:t>Peters,</w:t>
        </w:r>
        <w:r>
          <w:rPr>
            <w:color w:val="00007F"/>
            <w:spacing w:val="-26"/>
          </w:rPr>
          <w:t xml:space="preserve"> </w:t>
        </w:r>
        <w:r>
          <w:rPr>
            <w:color w:val="00007F"/>
          </w:rPr>
          <w:t>and</w:t>
        </w:r>
        <w:r>
          <w:rPr>
            <w:color w:val="00007F"/>
            <w:spacing w:val="-27"/>
          </w:rPr>
          <w:t xml:space="preserve"> </w:t>
        </w:r>
        <w:r>
          <w:rPr>
            <w:color w:val="00007F"/>
          </w:rPr>
          <w:t>Thompson</w:t>
        </w:r>
        <w:r>
          <w:rPr>
            <w:color w:val="00007F"/>
            <w:spacing w:val="-27"/>
          </w:rPr>
          <w:t xml:space="preserve"> </w:t>
        </w:r>
      </w:hyperlink>
      <w:hyperlink w:anchor="_bookmark14" w:history="1">
        <w:r>
          <w:rPr>
            <w:color w:val="00007F"/>
          </w:rPr>
          <w:t>2013</w:t>
        </w:r>
      </w:hyperlink>
      <w:r>
        <w:t>).</w:t>
      </w:r>
      <w:r>
        <w:rPr>
          <w:spacing w:val="-7"/>
        </w:rPr>
        <w:t xml:space="preserve"> </w:t>
      </w:r>
      <w:r>
        <w:t>Sporadic</w:t>
      </w:r>
      <w:r>
        <w:rPr>
          <w:spacing w:val="-28"/>
        </w:rPr>
        <w:t xml:space="preserve"> </w:t>
      </w:r>
      <w:r>
        <w:t>missingness</w:t>
      </w:r>
      <w:r>
        <w:rPr>
          <w:spacing w:val="-27"/>
        </w:rPr>
        <w:t xml:space="preserve"> </w:t>
      </w:r>
      <w:r>
        <w:t>arises</w:t>
      </w:r>
      <w:r>
        <w:rPr>
          <w:spacing w:val="-27"/>
        </w:rPr>
        <w:t xml:space="preserve"> </w:t>
      </w:r>
      <w:r>
        <w:t>when</w:t>
      </w:r>
      <w:r>
        <w:rPr>
          <w:spacing w:val="-27"/>
        </w:rPr>
        <w:t xml:space="preserve"> </w:t>
      </w:r>
      <w:r>
        <w:t>variables</w:t>
      </w:r>
      <w:r>
        <w:rPr>
          <w:spacing w:val="-28"/>
        </w:rPr>
        <w:t xml:space="preserve"> </w:t>
      </w:r>
      <w:r>
        <w:t>are</w:t>
      </w:r>
      <w:r>
        <w:rPr>
          <w:spacing w:val="-27"/>
        </w:rPr>
        <w:t xml:space="preserve"> </w:t>
      </w:r>
      <w:r>
        <w:t xml:space="preserve">missing for some but not all of the units in a cluster </w:t>
      </w:r>
      <w:r>
        <w:rPr>
          <w:spacing w:val="-5"/>
        </w:rPr>
        <w:t>(</w:t>
      </w:r>
      <w:hyperlink w:anchor="_bookmark15" w:history="1">
        <w:r>
          <w:rPr>
            <w:color w:val="00007F"/>
            <w:spacing w:val="-5"/>
          </w:rPr>
          <w:t xml:space="preserve">Van </w:t>
        </w:r>
        <w:r>
          <w:rPr>
            <w:color w:val="00007F"/>
          </w:rPr>
          <w:t xml:space="preserve">Buuren </w:t>
        </w:r>
      </w:hyperlink>
      <w:hyperlink w:anchor="_bookmark15" w:history="1">
        <w:r>
          <w:rPr>
            <w:color w:val="00007F"/>
          </w:rPr>
          <w:t>2018</w:t>
        </w:r>
      </w:hyperlink>
      <w:r>
        <w:t xml:space="preserve">; </w:t>
      </w:r>
      <w:hyperlink w:anchor="_bookmark10" w:history="1">
        <w:proofErr w:type="spellStart"/>
        <w:r>
          <w:rPr>
            <w:color w:val="00007F"/>
          </w:rPr>
          <w:t>Jolani</w:t>
        </w:r>
        <w:proofErr w:type="spellEnd"/>
        <w:r>
          <w:rPr>
            <w:color w:val="00007F"/>
          </w:rPr>
          <w:t xml:space="preserve"> </w:t>
        </w:r>
      </w:hyperlink>
      <w:hyperlink w:anchor="_bookmark10" w:history="1">
        <w:r>
          <w:rPr>
            <w:color w:val="00007F"/>
          </w:rPr>
          <w:t>2018</w:t>
        </w:r>
      </w:hyperlink>
      <w:r>
        <w:t xml:space="preserve">). </w:t>
      </w:r>
      <w:r>
        <w:rPr>
          <w:spacing w:val="-7"/>
        </w:rPr>
        <w:t xml:space="preserve">For </w:t>
      </w:r>
      <w:r>
        <w:t>example, it is possible that test results are missing for several students in one or more classes. [TODO: Provide an example for one of the case studies below.] When all observations are missing within one or more clusters, data are systematically missing. [TODO: Refer to Figure 1 and put interpretation in the figure</w:t>
      </w:r>
      <w:r>
        <w:rPr>
          <w:spacing w:val="19"/>
        </w:rPr>
        <w:t xml:space="preserve"> </w:t>
      </w:r>
      <w:r>
        <w:t>caption.]</w:t>
      </w:r>
    </w:p>
    <w:p w14:paraId="735AB29D" w14:textId="7DC5585C" w:rsidR="001058B6" w:rsidRDefault="005212F4">
      <w:pPr>
        <w:pStyle w:val="BodyText"/>
        <w:spacing w:before="90" w:line="218" w:lineRule="auto"/>
        <w:ind w:left="240" w:right="1461"/>
        <w:jc w:val="both"/>
      </w:pPr>
      <w:r>
        <w:t>Imputation</w:t>
      </w:r>
      <w:r>
        <w:rPr>
          <w:spacing w:val="-33"/>
        </w:rPr>
        <w:t xml:space="preserve"> </w:t>
      </w:r>
      <w:r>
        <w:t>of</w:t>
      </w:r>
      <w:r>
        <w:rPr>
          <w:spacing w:val="-33"/>
        </w:rPr>
        <w:t xml:space="preserve"> </w:t>
      </w:r>
      <w:r>
        <w:t>missing</w:t>
      </w:r>
      <w:r>
        <w:rPr>
          <w:spacing w:val="-33"/>
        </w:rPr>
        <w:t xml:space="preserve"> </w:t>
      </w:r>
      <w:r>
        <w:t>data</w:t>
      </w:r>
      <w:r>
        <w:rPr>
          <w:spacing w:val="-33"/>
        </w:rPr>
        <w:t xml:space="preserve"> </w:t>
      </w:r>
      <w:commentRangeStart w:id="42"/>
      <w:r>
        <w:t>requires</w:t>
      </w:r>
      <w:r>
        <w:rPr>
          <w:spacing w:val="-33"/>
        </w:rPr>
        <w:t xml:space="preserve"> </w:t>
      </w:r>
      <w:commentRangeEnd w:id="42"/>
      <w:r w:rsidR="002964FD">
        <w:rPr>
          <w:rStyle w:val="CommentReference"/>
        </w:rPr>
        <w:commentReference w:id="42"/>
      </w:r>
      <w:ins w:id="43" w:author="Jong-3, V.M.T. de (Valentijn)" w:date="2022-11-17T12:54:00Z">
        <w:r w:rsidR="00EA448D">
          <w:rPr>
            <w:spacing w:val="-33"/>
          </w:rPr>
          <w:t xml:space="preserve">one </w:t>
        </w:r>
      </w:ins>
      <w:r>
        <w:t>to</w:t>
      </w:r>
      <w:r>
        <w:rPr>
          <w:spacing w:val="-33"/>
        </w:rPr>
        <w:t xml:space="preserve"> </w:t>
      </w:r>
      <w:r>
        <w:t>consider</w:t>
      </w:r>
      <w:r>
        <w:rPr>
          <w:spacing w:val="-33"/>
        </w:rPr>
        <w:t xml:space="preserve"> </w:t>
      </w:r>
      <w:r>
        <w:t>the</w:t>
      </w:r>
      <w:r>
        <w:rPr>
          <w:spacing w:val="-33"/>
        </w:rPr>
        <w:t xml:space="preserve"> </w:t>
      </w:r>
      <w:r>
        <w:t>mechanism</w:t>
      </w:r>
      <w:r>
        <w:rPr>
          <w:spacing w:val="-33"/>
        </w:rPr>
        <w:t xml:space="preserve"> </w:t>
      </w:r>
      <w:r>
        <w:t>behind</w:t>
      </w:r>
      <w:r>
        <w:rPr>
          <w:spacing w:val="-33"/>
        </w:rPr>
        <w:t xml:space="preserve"> </w:t>
      </w:r>
      <w:r>
        <w:t>the</w:t>
      </w:r>
      <w:r>
        <w:rPr>
          <w:spacing w:val="-32"/>
        </w:rPr>
        <w:t xml:space="preserve"> </w:t>
      </w:r>
      <w:r>
        <w:t>missingness.</w:t>
      </w:r>
      <w:r>
        <w:rPr>
          <w:spacing w:val="-18"/>
        </w:rPr>
        <w:t xml:space="preserve"> </w:t>
      </w:r>
      <w:r>
        <w:t>Rubin proposed</w:t>
      </w:r>
      <w:r>
        <w:rPr>
          <w:spacing w:val="-9"/>
        </w:rPr>
        <w:t xml:space="preserve"> </w:t>
      </w:r>
      <w:r>
        <w:t>to</w:t>
      </w:r>
      <w:r>
        <w:rPr>
          <w:spacing w:val="-10"/>
        </w:rPr>
        <w:t xml:space="preserve"> </w:t>
      </w:r>
      <w:r>
        <w:t>distinguish</w:t>
      </w:r>
      <w:r>
        <w:rPr>
          <w:spacing w:val="-9"/>
        </w:rPr>
        <w:t xml:space="preserve"> </w:t>
      </w:r>
      <w:r>
        <w:t>between</w:t>
      </w:r>
      <w:r>
        <w:rPr>
          <w:spacing w:val="-9"/>
        </w:rPr>
        <w:t xml:space="preserve"> </w:t>
      </w:r>
      <w:r>
        <w:t>data</w:t>
      </w:r>
      <w:r>
        <w:rPr>
          <w:spacing w:val="-9"/>
        </w:rPr>
        <w:t xml:space="preserve"> </w:t>
      </w:r>
      <w:r>
        <w:t>that</w:t>
      </w:r>
      <w:r>
        <w:rPr>
          <w:spacing w:val="-9"/>
        </w:rPr>
        <w:t xml:space="preserve"> </w:t>
      </w:r>
      <w:r>
        <w:t>are</w:t>
      </w:r>
      <w:r>
        <w:rPr>
          <w:spacing w:val="-10"/>
        </w:rPr>
        <w:t xml:space="preserve"> </w:t>
      </w:r>
      <w:r>
        <w:t>missing</w:t>
      </w:r>
      <w:r>
        <w:rPr>
          <w:spacing w:val="-8"/>
        </w:rPr>
        <w:t xml:space="preserve"> </w:t>
      </w:r>
      <w:r>
        <w:t>completely</w:t>
      </w:r>
      <w:r>
        <w:rPr>
          <w:spacing w:val="-9"/>
        </w:rPr>
        <w:t xml:space="preserve"> </w:t>
      </w:r>
      <w:r>
        <w:t>at</w:t>
      </w:r>
      <w:r>
        <w:rPr>
          <w:spacing w:val="-9"/>
        </w:rPr>
        <w:t xml:space="preserve"> </w:t>
      </w:r>
      <w:r>
        <w:t>random</w:t>
      </w:r>
      <w:r>
        <w:rPr>
          <w:spacing w:val="-9"/>
        </w:rPr>
        <w:t xml:space="preserve"> </w:t>
      </w:r>
      <w:r>
        <w:t>(MCAR),</w:t>
      </w:r>
      <w:r>
        <w:rPr>
          <w:spacing w:val="-10"/>
        </w:rPr>
        <w:t xml:space="preserve"> </w:t>
      </w:r>
      <w:r>
        <w:t>data that</w:t>
      </w:r>
      <w:r>
        <w:rPr>
          <w:spacing w:val="15"/>
        </w:rPr>
        <w:t xml:space="preserve"> </w:t>
      </w:r>
      <w:r>
        <w:t>are</w:t>
      </w:r>
      <w:r>
        <w:rPr>
          <w:spacing w:val="16"/>
        </w:rPr>
        <w:t xml:space="preserve"> </w:t>
      </w:r>
      <w:r>
        <w:t>missing</w:t>
      </w:r>
      <w:r>
        <w:rPr>
          <w:spacing w:val="16"/>
        </w:rPr>
        <w:t xml:space="preserve"> </w:t>
      </w:r>
      <w:r>
        <w:t>at</w:t>
      </w:r>
      <w:r>
        <w:rPr>
          <w:spacing w:val="15"/>
        </w:rPr>
        <w:t xml:space="preserve"> </w:t>
      </w:r>
      <w:r>
        <w:t>random</w:t>
      </w:r>
      <w:r>
        <w:rPr>
          <w:spacing w:val="16"/>
        </w:rPr>
        <w:t xml:space="preserve"> </w:t>
      </w:r>
      <w:r>
        <w:t>(MAR)</w:t>
      </w:r>
      <w:r>
        <w:rPr>
          <w:spacing w:val="16"/>
        </w:rPr>
        <w:t xml:space="preserve"> </w:t>
      </w:r>
      <w:r>
        <w:t>and</w:t>
      </w:r>
      <w:r>
        <w:rPr>
          <w:spacing w:val="15"/>
        </w:rPr>
        <w:t xml:space="preserve"> </w:t>
      </w:r>
      <w:r>
        <w:t>data</w:t>
      </w:r>
      <w:r>
        <w:rPr>
          <w:spacing w:val="16"/>
        </w:rPr>
        <w:t xml:space="preserve"> </w:t>
      </w:r>
      <w:r>
        <w:t>that</w:t>
      </w:r>
      <w:r>
        <w:rPr>
          <w:spacing w:val="16"/>
        </w:rPr>
        <w:t xml:space="preserve"> </w:t>
      </w:r>
      <w:r>
        <w:t>are</w:t>
      </w:r>
      <w:r>
        <w:rPr>
          <w:spacing w:val="15"/>
        </w:rPr>
        <w:t xml:space="preserve"> </w:t>
      </w:r>
      <w:r>
        <w:t>missing</w:t>
      </w:r>
      <w:r>
        <w:rPr>
          <w:spacing w:val="16"/>
        </w:rPr>
        <w:t xml:space="preserve"> </w:t>
      </w:r>
      <w:r>
        <w:t>not</w:t>
      </w:r>
      <w:r>
        <w:rPr>
          <w:spacing w:val="16"/>
        </w:rPr>
        <w:t xml:space="preserve"> </w:t>
      </w:r>
      <w:r>
        <w:t>at</w:t>
      </w:r>
      <w:r>
        <w:rPr>
          <w:spacing w:val="16"/>
        </w:rPr>
        <w:t xml:space="preserve"> </w:t>
      </w:r>
      <w:r>
        <w:t>random</w:t>
      </w:r>
      <w:r>
        <w:rPr>
          <w:spacing w:val="15"/>
        </w:rPr>
        <w:t xml:space="preserve"> </w:t>
      </w:r>
      <w:r>
        <w:t>(MNAR;</w:t>
      </w:r>
      <w:r>
        <w:rPr>
          <w:spacing w:val="16"/>
        </w:rPr>
        <w:t xml:space="preserve"> </w:t>
      </w:r>
      <w:r>
        <w:t>see</w:t>
      </w:r>
    </w:p>
    <w:p w14:paraId="79831E34" w14:textId="77777777" w:rsidR="001058B6" w:rsidRDefault="001058B6">
      <w:pPr>
        <w:spacing w:line="218" w:lineRule="auto"/>
        <w:jc w:val="both"/>
        <w:sectPr w:rsidR="001058B6">
          <w:headerReference w:type="even" r:id="rId13"/>
          <w:headerReference w:type="default" r:id="rId14"/>
          <w:pgSz w:w="11910" w:h="16840"/>
          <w:pgMar w:top="1740" w:right="0" w:bottom="280" w:left="1380" w:header="1431" w:footer="0" w:gutter="0"/>
          <w:pgNumType w:start="2"/>
          <w:cols w:space="720"/>
        </w:sectPr>
      </w:pPr>
    </w:p>
    <w:p w14:paraId="362AA3C2" w14:textId="77777777" w:rsidR="001058B6" w:rsidRDefault="001058B6">
      <w:pPr>
        <w:pStyle w:val="BodyText"/>
        <w:spacing w:before="4"/>
        <w:rPr>
          <w:sz w:val="25"/>
        </w:rPr>
      </w:pPr>
    </w:p>
    <w:p w14:paraId="1CD90E7D" w14:textId="77777777" w:rsidR="001058B6" w:rsidRDefault="001058B6">
      <w:pPr>
        <w:rPr>
          <w:sz w:val="25"/>
        </w:rPr>
        <w:sectPr w:rsidR="001058B6">
          <w:pgSz w:w="11910" w:h="16840"/>
          <w:pgMar w:top="1740" w:right="0" w:bottom="280" w:left="1380" w:header="1433" w:footer="0" w:gutter="0"/>
          <w:cols w:space="720"/>
        </w:sectPr>
      </w:pPr>
    </w:p>
    <w:p w14:paraId="4E0D900D" w14:textId="77777777" w:rsidR="001058B6" w:rsidRDefault="001058B6">
      <w:pPr>
        <w:pStyle w:val="BodyText"/>
        <w:rPr>
          <w:sz w:val="24"/>
        </w:rPr>
      </w:pPr>
    </w:p>
    <w:p w14:paraId="795C16DD" w14:textId="77777777" w:rsidR="001058B6" w:rsidRDefault="005212F4">
      <w:pPr>
        <w:spacing w:before="196"/>
        <w:jc w:val="right"/>
        <w:rPr>
          <w:rFonts w:ascii="Arial"/>
          <w:sz w:val="21"/>
        </w:rPr>
      </w:pPr>
      <w:r>
        <w:rPr>
          <w:rFonts w:ascii="Arial"/>
          <w:color w:val="4D4D4D"/>
          <w:w w:val="102"/>
          <w:sz w:val="21"/>
        </w:rPr>
        <w:t>1</w:t>
      </w:r>
    </w:p>
    <w:p w14:paraId="5CE61BD0" w14:textId="77777777" w:rsidR="001058B6" w:rsidRDefault="005212F4">
      <w:pPr>
        <w:spacing w:before="71"/>
        <w:jc w:val="right"/>
        <w:rPr>
          <w:rFonts w:ascii="Arial"/>
          <w:sz w:val="21"/>
        </w:rPr>
      </w:pPr>
      <w:r>
        <w:rPr>
          <w:rFonts w:ascii="Arial"/>
          <w:color w:val="4D4D4D"/>
          <w:w w:val="102"/>
          <w:sz w:val="21"/>
        </w:rPr>
        <w:t>2</w:t>
      </w:r>
    </w:p>
    <w:p w14:paraId="02C5DA66" w14:textId="77777777" w:rsidR="001058B6" w:rsidRDefault="005212F4">
      <w:pPr>
        <w:spacing w:before="73"/>
        <w:jc w:val="right"/>
        <w:rPr>
          <w:rFonts w:ascii="Arial"/>
          <w:sz w:val="21"/>
        </w:rPr>
      </w:pPr>
      <w:r>
        <w:rPr>
          <w:rFonts w:ascii="Arial"/>
          <w:color w:val="4D4D4D"/>
          <w:w w:val="102"/>
          <w:sz w:val="21"/>
        </w:rPr>
        <w:t>3</w:t>
      </w:r>
    </w:p>
    <w:p w14:paraId="7B583ABE" w14:textId="77777777" w:rsidR="001058B6" w:rsidRDefault="005212F4">
      <w:pPr>
        <w:spacing w:before="71"/>
        <w:jc w:val="right"/>
        <w:rPr>
          <w:rFonts w:ascii="Arial"/>
          <w:sz w:val="21"/>
        </w:rPr>
      </w:pPr>
      <w:r>
        <w:rPr>
          <w:rFonts w:ascii="Arial"/>
          <w:color w:val="4D4D4D"/>
          <w:w w:val="102"/>
          <w:sz w:val="21"/>
        </w:rPr>
        <w:t>4</w:t>
      </w:r>
    </w:p>
    <w:p w14:paraId="02D27401" w14:textId="77777777" w:rsidR="001058B6" w:rsidRDefault="005212F4">
      <w:pPr>
        <w:spacing w:before="73"/>
        <w:jc w:val="right"/>
        <w:rPr>
          <w:rFonts w:ascii="Arial"/>
          <w:sz w:val="21"/>
        </w:rPr>
      </w:pPr>
      <w:r>
        <w:rPr>
          <w:rFonts w:ascii="Arial"/>
          <w:color w:val="4D4D4D"/>
          <w:w w:val="102"/>
          <w:sz w:val="21"/>
        </w:rPr>
        <w:t>5</w:t>
      </w:r>
    </w:p>
    <w:p w14:paraId="5EB900D6" w14:textId="77777777" w:rsidR="001058B6" w:rsidRDefault="005212F4">
      <w:pPr>
        <w:spacing w:before="71"/>
        <w:jc w:val="right"/>
        <w:rPr>
          <w:rFonts w:ascii="Arial"/>
          <w:sz w:val="21"/>
        </w:rPr>
      </w:pPr>
      <w:r>
        <w:rPr>
          <w:rFonts w:ascii="Arial"/>
          <w:color w:val="4D4D4D"/>
          <w:sz w:val="21"/>
        </w:rPr>
        <w:t>...</w:t>
      </w:r>
    </w:p>
    <w:p w14:paraId="7A61ED9A" w14:textId="77777777" w:rsidR="001058B6" w:rsidRDefault="005212F4">
      <w:pPr>
        <w:spacing w:before="73"/>
        <w:jc w:val="right"/>
        <w:rPr>
          <w:rFonts w:ascii="Arial"/>
          <w:sz w:val="21"/>
        </w:rPr>
      </w:pPr>
      <w:r>
        <w:rPr>
          <w:rFonts w:ascii="Arial"/>
          <w:color w:val="4D4D4D"/>
          <w:w w:val="102"/>
          <w:sz w:val="21"/>
        </w:rPr>
        <w:t>n</w:t>
      </w:r>
    </w:p>
    <w:p w14:paraId="19E53851" w14:textId="77777777" w:rsidR="001058B6" w:rsidRDefault="005212F4">
      <w:pPr>
        <w:tabs>
          <w:tab w:val="left" w:pos="1332"/>
          <w:tab w:val="left" w:pos="2459"/>
          <w:tab w:val="left" w:pos="3586"/>
          <w:tab w:val="left" w:pos="4736"/>
          <w:tab w:val="left" w:pos="5841"/>
        </w:tabs>
        <w:spacing w:before="97"/>
        <w:ind w:right="2467"/>
        <w:jc w:val="center"/>
        <w:rPr>
          <w:rFonts w:ascii="Arial"/>
          <w:sz w:val="14"/>
        </w:rPr>
      </w:pPr>
      <w:r>
        <w:br w:type="column"/>
      </w:r>
      <w:r>
        <w:rPr>
          <w:rFonts w:ascii="Arial"/>
          <w:color w:val="4D4D4D"/>
          <w:w w:val="105"/>
          <w:sz w:val="21"/>
        </w:rPr>
        <w:t>cluster</w:t>
      </w:r>
      <w:r>
        <w:rPr>
          <w:rFonts w:ascii="Arial"/>
          <w:color w:val="4D4D4D"/>
          <w:w w:val="105"/>
          <w:sz w:val="21"/>
        </w:rPr>
        <w:tab/>
      </w:r>
      <w:r>
        <w:rPr>
          <w:rFonts w:ascii="Arial"/>
          <w:color w:val="4D4D4D"/>
          <w:w w:val="105"/>
          <w:position w:val="4"/>
          <w:sz w:val="21"/>
        </w:rPr>
        <w:t>X</w:t>
      </w:r>
      <w:r>
        <w:rPr>
          <w:rFonts w:ascii="Arial"/>
          <w:color w:val="4D4D4D"/>
          <w:w w:val="105"/>
          <w:sz w:val="14"/>
        </w:rPr>
        <w:t>1</w:t>
      </w:r>
      <w:r>
        <w:rPr>
          <w:rFonts w:ascii="Arial"/>
          <w:color w:val="4D4D4D"/>
          <w:w w:val="105"/>
          <w:sz w:val="14"/>
        </w:rPr>
        <w:tab/>
      </w:r>
      <w:r>
        <w:rPr>
          <w:rFonts w:ascii="Arial"/>
          <w:color w:val="4D4D4D"/>
          <w:w w:val="105"/>
          <w:position w:val="4"/>
          <w:sz w:val="21"/>
        </w:rPr>
        <w:t>X</w:t>
      </w:r>
      <w:r>
        <w:rPr>
          <w:rFonts w:ascii="Arial"/>
          <w:color w:val="4D4D4D"/>
          <w:w w:val="105"/>
          <w:sz w:val="14"/>
        </w:rPr>
        <w:t>2</w:t>
      </w:r>
      <w:r>
        <w:rPr>
          <w:rFonts w:ascii="Arial"/>
          <w:color w:val="4D4D4D"/>
          <w:w w:val="105"/>
          <w:sz w:val="14"/>
        </w:rPr>
        <w:tab/>
      </w:r>
      <w:r>
        <w:rPr>
          <w:rFonts w:ascii="Arial"/>
          <w:color w:val="4D4D4D"/>
          <w:w w:val="105"/>
          <w:position w:val="4"/>
          <w:sz w:val="21"/>
        </w:rPr>
        <w:t>X</w:t>
      </w:r>
      <w:r>
        <w:rPr>
          <w:rFonts w:ascii="Arial"/>
          <w:color w:val="4D4D4D"/>
          <w:w w:val="105"/>
          <w:sz w:val="14"/>
        </w:rPr>
        <w:t>3</w:t>
      </w:r>
      <w:r>
        <w:rPr>
          <w:rFonts w:ascii="Arial"/>
          <w:color w:val="4D4D4D"/>
          <w:w w:val="105"/>
          <w:sz w:val="14"/>
        </w:rPr>
        <w:tab/>
      </w:r>
      <w:r>
        <w:rPr>
          <w:rFonts w:ascii="Arial"/>
          <w:color w:val="4D4D4D"/>
          <w:w w:val="105"/>
          <w:sz w:val="21"/>
        </w:rPr>
        <w:t>...</w:t>
      </w:r>
      <w:r>
        <w:rPr>
          <w:rFonts w:ascii="Arial"/>
          <w:color w:val="4D4D4D"/>
          <w:w w:val="105"/>
          <w:sz w:val="21"/>
        </w:rPr>
        <w:tab/>
      </w:r>
      <w:r>
        <w:rPr>
          <w:rFonts w:ascii="Arial"/>
          <w:color w:val="4D4D4D"/>
          <w:w w:val="105"/>
          <w:position w:val="7"/>
          <w:sz w:val="21"/>
        </w:rPr>
        <w:t>X</w:t>
      </w:r>
      <w:r>
        <w:rPr>
          <w:rFonts w:ascii="Arial"/>
          <w:color w:val="4D4D4D"/>
          <w:w w:val="105"/>
          <w:position w:val="3"/>
          <w:sz w:val="14"/>
        </w:rPr>
        <w:t>p</w:t>
      </w:r>
    </w:p>
    <w:p w14:paraId="09AE2936" w14:textId="77777777" w:rsidR="001058B6" w:rsidRDefault="001058B6">
      <w:pPr>
        <w:pStyle w:val="BodyText"/>
        <w:spacing w:before="3"/>
        <w:rPr>
          <w:rFonts w:ascii="Arial"/>
          <w:sz w:val="5"/>
        </w:rPr>
      </w:pPr>
    </w:p>
    <w:tbl>
      <w:tblPr>
        <w:tblStyle w:val="TableNormal1"/>
        <w:tblW w:w="0" w:type="auto"/>
        <w:tblInd w:w="9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1127"/>
        <w:gridCol w:w="1127"/>
        <w:gridCol w:w="1127"/>
        <w:gridCol w:w="1127"/>
        <w:gridCol w:w="1127"/>
        <w:gridCol w:w="1122"/>
      </w:tblGrid>
      <w:tr w:rsidR="001058B6" w14:paraId="162CD092" w14:textId="77777777">
        <w:trPr>
          <w:trHeight w:val="283"/>
        </w:trPr>
        <w:tc>
          <w:tcPr>
            <w:tcW w:w="1127" w:type="dxa"/>
          </w:tcPr>
          <w:p w14:paraId="796FAF6A" w14:textId="77777777" w:rsidR="001058B6" w:rsidRDefault="005212F4">
            <w:pPr>
              <w:pStyle w:val="TableParagraph"/>
              <w:spacing w:before="22" w:line="241" w:lineRule="exact"/>
              <w:ind w:left="25"/>
              <w:jc w:val="center"/>
              <w:rPr>
                <w:rFonts w:ascii="Arial"/>
                <w:sz w:val="21"/>
              </w:rPr>
            </w:pPr>
            <w:r>
              <w:rPr>
                <w:rFonts w:ascii="Arial"/>
                <w:w w:val="102"/>
                <w:sz w:val="21"/>
              </w:rPr>
              <w:t>1</w:t>
            </w:r>
          </w:p>
        </w:tc>
        <w:tc>
          <w:tcPr>
            <w:tcW w:w="1127" w:type="dxa"/>
          </w:tcPr>
          <w:p w14:paraId="4CA97B8E" w14:textId="77777777" w:rsidR="001058B6" w:rsidRDefault="001058B6">
            <w:pPr>
              <w:pStyle w:val="TableParagraph"/>
              <w:spacing w:line="240" w:lineRule="auto"/>
              <w:rPr>
                <w:rFonts w:ascii="Times New Roman"/>
                <w:sz w:val="20"/>
              </w:rPr>
            </w:pPr>
          </w:p>
        </w:tc>
        <w:tc>
          <w:tcPr>
            <w:tcW w:w="1127" w:type="dxa"/>
          </w:tcPr>
          <w:p w14:paraId="1CF5CEC7" w14:textId="77777777" w:rsidR="001058B6" w:rsidRDefault="001058B6">
            <w:pPr>
              <w:pStyle w:val="TableParagraph"/>
              <w:spacing w:line="240" w:lineRule="auto"/>
              <w:rPr>
                <w:rFonts w:ascii="Times New Roman"/>
                <w:sz w:val="20"/>
              </w:rPr>
            </w:pPr>
          </w:p>
        </w:tc>
        <w:tc>
          <w:tcPr>
            <w:tcW w:w="1127" w:type="dxa"/>
          </w:tcPr>
          <w:p w14:paraId="1D0A7A1E" w14:textId="77777777" w:rsidR="001058B6" w:rsidRDefault="005212F4">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14:paraId="35FB91DD" w14:textId="77777777" w:rsidR="001058B6" w:rsidRDefault="001058B6">
            <w:pPr>
              <w:pStyle w:val="TableParagraph"/>
              <w:spacing w:line="240" w:lineRule="auto"/>
              <w:rPr>
                <w:rFonts w:ascii="Times New Roman"/>
                <w:sz w:val="20"/>
              </w:rPr>
            </w:pPr>
          </w:p>
        </w:tc>
        <w:tc>
          <w:tcPr>
            <w:tcW w:w="1122" w:type="dxa"/>
            <w:tcBorders>
              <w:right w:val="nil"/>
            </w:tcBorders>
          </w:tcPr>
          <w:p w14:paraId="0F179146" w14:textId="77777777" w:rsidR="001058B6" w:rsidRDefault="001058B6">
            <w:pPr>
              <w:pStyle w:val="TableParagraph"/>
              <w:spacing w:line="240" w:lineRule="auto"/>
              <w:rPr>
                <w:rFonts w:ascii="Times New Roman"/>
                <w:sz w:val="20"/>
              </w:rPr>
            </w:pPr>
          </w:p>
        </w:tc>
      </w:tr>
      <w:tr w:rsidR="001058B6" w14:paraId="6F32BD1F" w14:textId="77777777">
        <w:trPr>
          <w:trHeight w:val="283"/>
        </w:trPr>
        <w:tc>
          <w:tcPr>
            <w:tcW w:w="1127" w:type="dxa"/>
          </w:tcPr>
          <w:p w14:paraId="504A35F9" w14:textId="77777777" w:rsidR="001058B6" w:rsidRDefault="005212F4">
            <w:pPr>
              <w:pStyle w:val="TableParagraph"/>
              <w:spacing w:before="22" w:line="240" w:lineRule="auto"/>
              <w:ind w:left="25"/>
              <w:jc w:val="center"/>
              <w:rPr>
                <w:rFonts w:ascii="Arial"/>
                <w:sz w:val="21"/>
              </w:rPr>
            </w:pPr>
            <w:r>
              <w:rPr>
                <w:rFonts w:ascii="Arial"/>
                <w:w w:val="102"/>
                <w:sz w:val="21"/>
              </w:rPr>
              <w:t>1</w:t>
            </w:r>
          </w:p>
        </w:tc>
        <w:tc>
          <w:tcPr>
            <w:tcW w:w="1127" w:type="dxa"/>
          </w:tcPr>
          <w:p w14:paraId="4A056F7E" w14:textId="77777777" w:rsidR="001058B6" w:rsidRDefault="001058B6">
            <w:pPr>
              <w:pStyle w:val="TableParagraph"/>
              <w:spacing w:line="240" w:lineRule="auto"/>
              <w:rPr>
                <w:rFonts w:ascii="Times New Roman"/>
                <w:sz w:val="20"/>
              </w:rPr>
            </w:pPr>
          </w:p>
        </w:tc>
        <w:tc>
          <w:tcPr>
            <w:tcW w:w="1127" w:type="dxa"/>
          </w:tcPr>
          <w:p w14:paraId="4D930D0A" w14:textId="77777777" w:rsidR="001058B6" w:rsidRDefault="001058B6">
            <w:pPr>
              <w:pStyle w:val="TableParagraph"/>
              <w:spacing w:line="240" w:lineRule="auto"/>
              <w:rPr>
                <w:rFonts w:ascii="Times New Roman"/>
                <w:sz w:val="20"/>
              </w:rPr>
            </w:pPr>
          </w:p>
        </w:tc>
        <w:tc>
          <w:tcPr>
            <w:tcW w:w="1127" w:type="dxa"/>
          </w:tcPr>
          <w:p w14:paraId="1D68116D" w14:textId="77777777" w:rsidR="001058B6" w:rsidRDefault="001058B6">
            <w:pPr>
              <w:pStyle w:val="TableParagraph"/>
              <w:spacing w:line="240" w:lineRule="auto"/>
              <w:rPr>
                <w:rFonts w:ascii="Times New Roman"/>
                <w:sz w:val="20"/>
              </w:rPr>
            </w:pPr>
          </w:p>
        </w:tc>
        <w:tc>
          <w:tcPr>
            <w:tcW w:w="1127" w:type="dxa"/>
          </w:tcPr>
          <w:p w14:paraId="3C713F71" w14:textId="77777777" w:rsidR="001058B6" w:rsidRDefault="001058B6">
            <w:pPr>
              <w:pStyle w:val="TableParagraph"/>
              <w:spacing w:line="240" w:lineRule="auto"/>
              <w:rPr>
                <w:rFonts w:ascii="Times New Roman"/>
                <w:sz w:val="20"/>
              </w:rPr>
            </w:pPr>
          </w:p>
        </w:tc>
        <w:tc>
          <w:tcPr>
            <w:tcW w:w="1122" w:type="dxa"/>
            <w:tcBorders>
              <w:right w:val="nil"/>
            </w:tcBorders>
          </w:tcPr>
          <w:p w14:paraId="5F9B9868" w14:textId="77777777" w:rsidR="001058B6" w:rsidRDefault="001058B6">
            <w:pPr>
              <w:pStyle w:val="TableParagraph"/>
              <w:spacing w:line="240" w:lineRule="auto"/>
              <w:rPr>
                <w:rFonts w:ascii="Times New Roman"/>
                <w:sz w:val="20"/>
              </w:rPr>
            </w:pPr>
          </w:p>
        </w:tc>
      </w:tr>
      <w:tr w:rsidR="001058B6" w14:paraId="504B1E5C" w14:textId="77777777">
        <w:trPr>
          <w:trHeight w:val="283"/>
        </w:trPr>
        <w:tc>
          <w:tcPr>
            <w:tcW w:w="1127" w:type="dxa"/>
          </w:tcPr>
          <w:p w14:paraId="088E4B52" w14:textId="77777777" w:rsidR="001058B6" w:rsidRDefault="005212F4">
            <w:pPr>
              <w:pStyle w:val="TableParagraph"/>
              <w:spacing w:before="22" w:line="241" w:lineRule="exact"/>
              <w:ind w:left="25"/>
              <w:jc w:val="center"/>
              <w:rPr>
                <w:rFonts w:ascii="Arial"/>
                <w:sz w:val="21"/>
              </w:rPr>
            </w:pPr>
            <w:r>
              <w:rPr>
                <w:rFonts w:ascii="Arial"/>
                <w:w w:val="102"/>
                <w:sz w:val="21"/>
              </w:rPr>
              <w:t>2</w:t>
            </w:r>
          </w:p>
        </w:tc>
        <w:tc>
          <w:tcPr>
            <w:tcW w:w="1127" w:type="dxa"/>
          </w:tcPr>
          <w:p w14:paraId="55EC4268" w14:textId="77777777" w:rsidR="001058B6" w:rsidRDefault="001058B6">
            <w:pPr>
              <w:pStyle w:val="TableParagraph"/>
              <w:spacing w:line="240" w:lineRule="auto"/>
              <w:rPr>
                <w:rFonts w:ascii="Times New Roman"/>
                <w:sz w:val="20"/>
              </w:rPr>
            </w:pPr>
          </w:p>
        </w:tc>
        <w:tc>
          <w:tcPr>
            <w:tcW w:w="1127" w:type="dxa"/>
          </w:tcPr>
          <w:p w14:paraId="63BC83C5" w14:textId="77777777" w:rsidR="001058B6" w:rsidRDefault="005212F4">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14:paraId="5217FD4C" w14:textId="77777777" w:rsidR="001058B6" w:rsidRDefault="001058B6">
            <w:pPr>
              <w:pStyle w:val="TableParagraph"/>
              <w:spacing w:line="240" w:lineRule="auto"/>
              <w:rPr>
                <w:rFonts w:ascii="Times New Roman"/>
                <w:sz w:val="20"/>
              </w:rPr>
            </w:pPr>
          </w:p>
        </w:tc>
        <w:tc>
          <w:tcPr>
            <w:tcW w:w="1127" w:type="dxa"/>
          </w:tcPr>
          <w:p w14:paraId="7D5D398D" w14:textId="77777777" w:rsidR="001058B6" w:rsidRDefault="001058B6">
            <w:pPr>
              <w:pStyle w:val="TableParagraph"/>
              <w:spacing w:line="240" w:lineRule="auto"/>
              <w:rPr>
                <w:rFonts w:ascii="Times New Roman"/>
                <w:sz w:val="20"/>
              </w:rPr>
            </w:pPr>
          </w:p>
        </w:tc>
        <w:tc>
          <w:tcPr>
            <w:tcW w:w="1122" w:type="dxa"/>
            <w:tcBorders>
              <w:right w:val="nil"/>
            </w:tcBorders>
          </w:tcPr>
          <w:p w14:paraId="7C75DA78" w14:textId="77777777" w:rsidR="001058B6" w:rsidRDefault="001058B6">
            <w:pPr>
              <w:pStyle w:val="TableParagraph"/>
              <w:spacing w:line="240" w:lineRule="auto"/>
              <w:rPr>
                <w:rFonts w:ascii="Times New Roman"/>
                <w:sz w:val="20"/>
              </w:rPr>
            </w:pPr>
          </w:p>
        </w:tc>
      </w:tr>
      <w:tr w:rsidR="001058B6" w14:paraId="49B47D23" w14:textId="77777777">
        <w:trPr>
          <w:trHeight w:val="283"/>
        </w:trPr>
        <w:tc>
          <w:tcPr>
            <w:tcW w:w="1127" w:type="dxa"/>
          </w:tcPr>
          <w:p w14:paraId="6CD8977F" w14:textId="77777777" w:rsidR="001058B6" w:rsidRDefault="005212F4">
            <w:pPr>
              <w:pStyle w:val="TableParagraph"/>
              <w:spacing w:before="22" w:line="240" w:lineRule="auto"/>
              <w:ind w:left="25"/>
              <w:jc w:val="center"/>
              <w:rPr>
                <w:rFonts w:ascii="Arial"/>
                <w:sz w:val="21"/>
              </w:rPr>
            </w:pPr>
            <w:r>
              <w:rPr>
                <w:rFonts w:ascii="Arial"/>
                <w:w w:val="102"/>
                <w:sz w:val="21"/>
              </w:rPr>
              <w:t>2</w:t>
            </w:r>
          </w:p>
        </w:tc>
        <w:tc>
          <w:tcPr>
            <w:tcW w:w="1127" w:type="dxa"/>
          </w:tcPr>
          <w:p w14:paraId="4C38C870" w14:textId="77777777" w:rsidR="001058B6" w:rsidRDefault="001058B6">
            <w:pPr>
              <w:pStyle w:val="TableParagraph"/>
              <w:spacing w:line="240" w:lineRule="auto"/>
              <w:rPr>
                <w:rFonts w:ascii="Times New Roman"/>
                <w:sz w:val="20"/>
              </w:rPr>
            </w:pPr>
          </w:p>
        </w:tc>
        <w:tc>
          <w:tcPr>
            <w:tcW w:w="1127" w:type="dxa"/>
          </w:tcPr>
          <w:p w14:paraId="396E60B5" w14:textId="77777777" w:rsidR="001058B6" w:rsidRDefault="005212F4">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14:paraId="5A80C86F" w14:textId="77777777" w:rsidR="001058B6" w:rsidRDefault="005212F4">
            <w:pPr>
              <w:pStyle w:val="TableParagraph"/>
              <w:spacing w:line="263" w:lineRule="exact"/>
              <w:ind w:left="385" w:right="358"/>
              <w:jc w:val="center"/>
              <w:rPr>
                <w:rFonts w:ascii="Courier New"/>
                <w:b/>
                <w:sz w:val="26"/>
              </w:rPr>
            </w:pPr>
            <w:r>
              <w:rPr>
                <w:rFonts w:ascii="Courier New"/>
                <w:b/>
                <w:color w:val="B61A51"/>
                <w:sz w:val="26"/>
              </w:rPr>
              <w:t>NA</w:t>
            </w:r>
          </w:p>
        </w:tc>
        <w:tc>
          <w:tcPr>
            <w:tcW w:w="1127" w:type="dxa"/>
          </w:tcPr>
          <w:p w14:paraId="19962B82" w14:textId="77777777" w:rsidR="001058B6" w:rsidRDefault="001058B6">
            <w:pPr>
              <w:pStyle w:val="TableParagraph"/>
              <w:spacing w:line="240" w:lineRule="auto"/>
              <w:rPr>
                <w:rFonts w:ascii="Times New Roman"/>
                <w:sz w:val="20"/>
              </w:rPr>
            </w:pPr>
          </w:p>
        </w:tc>
        <w:tc>
          <w:tcPr>
            <w:tcW w:w="1122" w:type="dxa"/>
            <w:tcBorders>
              <w:right w:val="nil"/>
            </w:tcBorders>
          </w:tcPr>
          <w:p w14:paraId="310FE442" w14:textId="77777777" w:rsidR="001058B6" w:rsidRDefault="001058B6">
            <w:pPr>
              <w:pStyle w:val="TableParagraph"/>
              <w:spacing w:line="240" w:lineRule="auto"/>
              <w:rPr>
                <w:rFonts w:ascii="Times New Roman"/>
                <w:sz w:val="20"/>
              </w:rPr>
            </w:pPr>
          </w:p>
        </w:tc>
      </w:tr>
      <w:tr w:rsidR="001058B6" w14:paraId="48289EC8" w14:textId="77777777">
        <w:trPr>
          <w:trHeight w:val="283"/>
        </w:trPr>
        <w:tc>
          <w:tcPr>
            <w:tcW w:w="1127" w:type="dxa"/>
          </w:tcPr>
          <w:p w14:paraId="2C31744B" w14:textId="77777777" w:rsidR="001058B6" w:rsidRDefault="005212F4">
            <w:pPr>
              <w:pStyle w:val="TableParagraph"/>
              <w:spacing w:before="22" w:line="241" w:lineRule="exact"/>
              <w:ind w:left="25"/>
              <w:jc w:val="center"/>
              <w:rPr>
                <w:rFonts w:ascii="Arial"/>
                <w:sz w:val="21"/>
              </w:rPr>
            </w:pPr>
            <w:r>
              <w:rPr>
                <w:rFonts w:ascii="Arial"/>
                <w:w w:val="102"/>
                <w:sz w:val="21"/>
              </w:rPr>
              <w:t>3</w:t>
            </w:r>
          </w:p>
        </w:tc>
        <w:tc>
          <w:tcPr>
            <w:tcW w:w="1127" w:type="dxa"/>
          </w:tcPr>
          <w:p w14:paraId="00472D27" w14:textId="77777777" w:rsidR="001058B6" w:rsidRDefault="001058B6">
            <w:pPr>
              <w:pStyle w:val="TableParagraph"/>
              <w:spacing w:line="240" w:lineRule="auto"/>
              <w:rPr>
                <w:rFonts w:ascii="Times New Roman"/>
                <w:sz w:val="20"/>
              </w:rPr>
            </w:pPr>
          </w:p>
        </w:tc>
        <w:tc>
          <w:tcPr>
            <w:tcW w:w="1127" w:type="dxa"/>
          </w:tcPr>
          <w:p w14:paraId="459BE4B8" w14:textId="77777777" w:rsidR="001058B6" w:rsidRDefault="001058B6">
            <w:pPr>
              <w:pStyle w:val="TableParagraph"/>
              <w:spacing w:line="240" w:lineRule="auto"/>
              <w:rPr>
                <w:rFonts w:ascii="Times New Roman"/>
                <w:sz w:val="20"/>
              </w:rPr>
            </w:pPr>
          </w:p>
        </w:tc>
        <w:tc>
          <w:tcPr>
            <w:tcW w:w="1127" w:type="dxa"/>
          </w:tcPr>
          <w:p w14:paraId="08A23F7D" w14:textId="77777777" w:rsidR="001058B6" w:rsidRDefault="001058B6">
            <w:pPr>
              <w:pStyle w:val="TableParagraph"/>
              <w:spacing w:line="240" w:lineRule="auto"/>
              <w:rPr>
                <w:rFonts w:ascii="Times New Roman"/>
                <w:sz w:val="20"/>
              </w:rPr>
            </w:pPr>
          </w:p>
        </w:tc>
        <w:tc>
          <w:tcPr>
            <w:tcW w:w="1127" w:type="dxa"/>
          </w:tcPr>
          <w:p w14:paraId="536A5BB3" w14:textId="77777777" w:rsidR="001058B6" w:rsidRDefault="001058B6">
            <w:pPr>
              <w:pStyle w:val="TableParagraph"/>
              <w:spacing w:line="240" w:lineRule="auto"/>
              <w:rPr>
                <w:rFonts w:ascii="Times New Roman"/>
                <w:sz w:val="20"/>
              </w:rPr>
            </w:pPr>
          </w:p>
        </w:tc>
        <w:tc>
          <w:tcPr>
            <w:tcW w:w="1122" w:type="dxa"/>
            <w:tcBorders>
              <w:right w:val="nil"/>
            </w:tcBorders>
          </w:tcPr>
          <w:p w14:paraId="324CD232" w14:textId="77777777" w:rsidR="001058B6" w:rsidRDefault="001058B6">
            <w:pPr>
              <w:pStyle w:val="TableParagraph"/>
              <w:spacing w:line="240" w:lineRule="auto"/>
              <w:rPr>
                <w:rFonts w:ascii="Times New Roman"/>
                <w:sz w:val="20"/>
              </w:rPr>
            </w:pPr>
          </w:p>
        </w:tc>
      </w:tr>
      <w:tr w:rsidR="001058B6" w14:paraId="60943317" w14:textId="77777777">
        <w:trPr>
          <w:trHeight w:val="283"/>
        </w:trPr>
        <w:tc>
          <w:tcPr>
            <w:tcW w:w="1127" w:type="dxa"/>
          </w:tcPr>
          <w:p w14:paraId="59603798" w14:textId="77777777" w:rsidR="001058B6" w:rsidRDefault="001058B6">
            <w:pPr>
              <w:pStyle w:val="TableParagraph"/>
              <w:spacing w:line="240" w:lineRule="auto"/>
              <w:rPr>
                <w:rFonts w:ascii="Times New Roman"/>
                <w:sz w:val="20"/>
              </w:rPr>
            </w:pPr>
          </w:p>
        </w:tc>
        <w:tc>
          <w:tcPr>
            <w:tcW w:w="1127" w:type="dxa"/>
          </w:tcPr>
          <w:p w14:paraId="5B41B35C" w14:textId="77777777" w:rsidR="001058B6" w:rsidRDefault="001058B6">
            <w:pPr>
              <w:pStyle w:val="TableParagraph"/>
              <w:spacing w:line="240" w:lineRule="auto"/>
              <w:rPr>
                <w:rFonts w:ascii="Times New Roman"/>
                <w:sz w:val="20"/>
              </w:rPr>
            </w:pPr>
          </w:p>
        </w:tc>
        <w:tc>
          <w:tcPr>
            <w:tcW w:w="1127" w:type="dxa"/>
          </w:tcPr>
          <w:p w14:paraId="028AB4E8" w14:textId="77777777" w:rsidR="001058B6" w:rsidRDefault="001058B6">
            <w:pPr>
              <w:pStyle w:val="TableParagraph"/>
              <w:spacing w:line="240" w:lineRule="auto"/>
              <w:rPr>
                <w:rFonts w:ascii="Times New Roman"/>
                <w:sz w:val="20"/>
              </w:rPr>
            </w:pPr>
          </w:p>
        </w:tc>
        <w:tc>
          <w:tcPr>
            <w:tcW w:w="1127" w:type="dxa"/>
          </w:tcPr>
          <w:p w14:paraId="1E4ACBA6" w14:textId="77777777" w:rsidR="001058B6" w:rsidRDefault="001058B6">
            <w:pPr>
              <w:pStyle w:val="TableParagraph"/>
              <w:spacing w:line="240" w:lineRule="auto"/>
              <w:rPr>
                <w:rFonts w:ascii="Times New Roman"/>
                <w:sz w:val="20"/>
              </w:rPr>
            </w:pPr>
          </w:p>
        </w:tc>
        <w:tc>
          <w:tcPr>
            <w:tcW w:w="1127" w:type="dxa"/>
          </w:tcPr>
          <w:p w14:paraId="36736EF5" w14:textId="77777777" w:rsidR="001058B6" w:rsidRDefault="001058B6">
            <w:pPr>
              <w:pStyle w:val="TableParagraph"/>
              <w:spacing w:line="240" w:lineRule="auto"/>
              <w:rPr>
                <w:rFonts w:ascii="Times New Roman"/>
                <w:sz w:val="20"/>
              </w:rPr>
            </w:pPr>
          </w:p>
        </w:tc>
        <w:tc>
          <w:tcPr>
            <w:tcW w:w="1122" w:type="dxa"/>
            <w:tcBorders>
              <w:right w:val="nil"/>
            </w:tcBorders>
          </w:tcPr>
          <w:p w14:paraId="05747AB5" w14:textId="77777777" w:rsidR="001058B6" w:rsidRDefault="001058B6">
            <w:pPr>
              <w:pStyle w:val="TableParagraph"/>
              <w:spacing w:line="240" w:lineRule="auto"/>
              <w:rPr>
                <w:rFonts w:ascii="Times New Roman"/>
                <w:sz w:val="20"/>
              </w:rPr>
            </w:pPr>
          </w:p>
        </w:tc>
      </w:tr>
      <w:tr w:rsidR="001058B6" w14:paraId="4C686705" w14:textId="77777777">
        <w:trPr>
          <w:trHeight w:val="283"/>
        </w:trPr>
        <w:tc>
          <w:tcPr>
            <w:tcW w:w="1127" w:type="dxa"/>
          </w:tcPr>
          <w:p w14:paraId="3078E22E" w14:textId="77777777" w:rsidR="001058B6" w:rsidRDefault="005212F4">
            <w:pPr>
              <w:pStyle w:val="TableParagraph"/>
              <w:spacing w:before="22" w:line="240" w:lineRule="auto"/>
              <w:ind w:left="25"/>
              <w:jc w:val="center"/>
              <w:rPr>
                <w:rFonts w:ascii="Arial"/>
                <w:sz w:val="21"/>
              </w:rPr>
            </w:pPr>
            <w:r>
              <w:rPr>
                <w:rFonts w:ascii="Arial"/>
                <w:w w:val="102"/>
                <w:sz w:val="21"/>
              </w:rPr>
              <w:t>N</w:t>
            </w:r>
          </w:p>
        </w:tc>
        <w:tc>
          <w:tcPr>
            <w:tcW w:w="1127" w:type="dxa"/>
          </w:tcPr>
          <w:p w14:paraId="2889DCF9" w14:textId="77777777" w:rsidR="001058B6" w:rsidRDefault="001058B6">
            <w:pPr>
              <w:pStyle w:val="TableParagraph"/>
              <w:spacing w:line="240" w:lineRule="auto"/>
              <w:rPr>
                <w:rFonts w:ascii="Times New Roman"/>
                <w:sz w:val="20"/>
              </w:rPr>
            </w:pPr>
          </w:p>
        </w:tc>
        <w:tc>
          <w:tcPr>
            <w:tcW w:w="1127" w:type="dxa"/>
          </w:tcPr>
          <w:p w14:paraId="4BEF0344" w14:textId="77777777" w:rsidR="001058B6" w:rsidRDefault="001058B6">
            <w:pPr>
              <w:pStyle w:val="TableParagraph"/>
              <w:spacing w:line="240" w:lineRule="auto"/>
              <w:rPr>
                <w:rFonts w:ascii="Times New Roman"/>
                <w:sz w:val="20"/>
              </w:rPr>
            </w:pPr>
          </w:p>
        </w:tc>
        <w:tc>
          <w:tcPr>
            <w:tcW w:w="1127" w:type="dxa"/>
          </w:tcPr>
          <w:p w14:paraId="2B5D1422" w14:textId="77777777" w:rsidR="001058B6" w:rsidRDefault="001058B6">
            <w:pPr>
              <w:pStyle w:val="TableParagraph"/>
              <w:spacing w:line="240" w:lineRule="auto"/>
              <w:rPr>
                <w:rFonts w:ascii="Times New Roman"/>
                <w:sz w:val="20"/>
              </w:rPr>
            </w:pPr>
          </w:p>
        </w:tc>
        <w:tc>
          <w:tcPr>
            <w:tcW w:w="1127" w:type="dxa"/>
          </w:tcPr>
          <w:p w14:paraId="2CDA1A52" w14:textId="77777777" w:rsidR="001058B6" w:rsidRDefault="001058B6">
            <w:pPr>
              <w:pStyle w:val="TableParagraph"/>
              <w:spacing w:line="240" w:lineRule="auto"/>
              <w:rPr>
                <w:rFonts w:ascii="Times New Roman"/>
                <w:sz w:val="20"/>
              </w:rPr>
            </w:pPr>
          </w:p>
        </w:tc>
        <w:tc>
          <w:tcPr>
            <w:tcW w:w="1122" w:type="dxa"/>
            <w:tcBorders>
              <w:right w:val="nil"/>
            </w:tcBorders>
          </w:tcPr>
          <w:p w14:paraId="46307795" w14:textId="77777777" w:rsidR="001058B6" w:rsidRDefault="001058B6">
            <w:pPr>
              <w:pStyle w:val="TableParagraph"/>
              <w:spacing w:line="240" w:lineRule="auto"/>
              <w:rPr>
                <w:rFonts w:ascii="Times New Roman"/>
                <w:sz w:val="20"/>
              </w:rPr>
            </w:pPr>
          </w:p>
        </w:tc>
      </w:tr>
    </w:tbl>
    <w:p w14:paraId="5C450720" w14:textId="77777777" w:rsidR="001058B6" w:rsidRDefault="005212F4">
      <w:pPr>
        <w:pStyle w:val="BodyText"/>
        <w:spacing w:before="227"/>
        <w:ind w:right="2566"/>
        <w:jc w:val="center"/>
      </w:pPr>
      <w:r>
        <w:t xml:space="preserve">Figure 1: </w:t>
      </w:r>
      <w:commentRangeStart w:id="44"/>
      <w:r>
        <w:t xml:space="preserve">Missingness </w:t>
      </w:r>
      <w:commentRangeEnd w:id="44"/>
      <w:r w:rsidR="00EA448D">
        <w:rPr>
          <w:rStyle w:val="CommentReference"/>
        </w:rPr>
        <w:commentReference w:id="44"/>
      </w:r>
      <w:r>
        <w:t>in multilevel data</w:t>
      </w:r>
    </w:p>
    <w:p w14:paraId="5F2F4E6F" w14:textId="77777777" w:rsidR="001058B6" w:rsidRDefault="001058B6">
      <w:pPr>
        <w:jc w:val="center"/>
        <w:sectPr w:rsidR="001058B6">
          <w:type w:val="continuous"/>
          <w:pgSz w:w="11910" w:h="16840"/>
          <w:pgMar w:top="1580" w:right="0" w:bottom="280" w:left="1380" w:header="720" w:footer="720" w:gutter="0"/>
          <w:cols w:num="2" w:space="720" w:equalWidth="0">
            <w:col w:w="1302" w:space="40"/>
            <w:col w:w="9188"/>
          </w:cols>
        </w:sectPr>
      </w:pPr>
    </w:p>
    <w:p w14:paraId="34E0E32C" w14:textId="77777777" w:rsidR="001058B6" w:rsidRDefault="001058B6">
      <w:pPr>
        <w:pStyle w:val="BodyText"/>
        <w:spacing w:before="4"/>
        <w:rPr>
          <w:sz w:val="18"/>
        </w:rPr>
      </w:pPr>
    </w:p>
    <w:p w14:paraId="3277E993" w14:textId="77777777" w:rsidR="001058B6" w:rsidRDefault="005212F4">
      <w:pPr>
        <w:pStyle w:val="BodyText"/>
        <w:tabs>
          <w:tab w:val="left" w:pos="2574"/>
          <w:tab w:val="left" w:pos="9112"/>
        </w:tabs>
        <w:spacing w:before="115" w:line="278" w:lineRule="exact"/>
        <w:ind w:left="240"/>
      </w:pPr>
      <w:r>
        <w:rPr>
          <w:rFonts w:ascii="Times New Roman"/>
          <w:w w:val="99"/>
          <w:u w:val="single"/>
        </w:rPr>
        <w:t xml:space="preserve"> </w:t>
      </w:r>
      <w:r>
        <w:rPr>
          <w:rFonts w:ascii="Times New Roman"/>
          <w:u w:val="single"/>
        </w:rPr>
        <w:tab/>
      </w:r>
      <w:r>
        <w:rPr>
          <w:spacing w:val="-4"/>
          <w:u w:val="single"/>
        </w:rPr>
        <w:t xml:space="preserve">Table </w:t>
      </w:r>
      <w:r>
        <w:rPr>
          <w:u w:val="single"/>
        </w:rPr>
        <w:t>2</w:t>
      </w:r>
      <w:bookmarkStart w:id="45" w:name="_bookmark1"/>
      <w:bookmarkEnd w:id="45"/>
      <w:r>
        <w:rPr>
          <w:u w:val="single"/>
        </w:rPr>
        <w:t>: Concepts in missing data</w:t>
      </w:r>
      <w:r>
        <w:rPr>
          <w:spacing w:val="4"/>
          <w:u w:val="single"/>
        </w:rPr>
        <w:t xml:space="preserve"> </w:t>
      </w:r>
      <w:r>
        <w:rPr>
          <w:u w:val="single"/>
        </w:rPr>
        <w:t>methods</w:t>
      </w:r>
      <w:r>
        <w:rPr>
          <w:u w:val="single"/>
        </w:rPr>
        <w:tab/>
      </w:r>
    </w:p>
    <w:p w14:paraId="3D487708" w14:textId="77777777" w:rsidR="001058B6" w:rsidRDefault="005212F4">
      <w:pPr>
        <w:pStyle w:val="Heading4"/>
        <w:tabs>
          <w:tab w:val="left" w:pos="1507"/>
          <w:tab w:val="left" w:pos="9112"/>
        </w:tabs>
        <w:rPr>
          <w:u w:val="none"/>
        </w:rPr>
      </w:pPr>
      <w:r>
        <w:rPr>
          <w:rFonts w:ascii="Times New Roman"/>
          <w:b w:val="0"/>
          <w:w w:val="99"/>
        </w:rPr>
        <w:t xml:space="preserve"> </w:t>
      </w:r>
      <w:r>
        <w:rPr>
          <w:rFonts w:ascii="Times New Roman"/>
          <w:b w:val="0"/>
          <w:spacing w:val="10"/>
        </w:rPr>
        <w:t xml:space="preserve"> </w:t>
      </w:r>
      <w:r>
        <w:rPr>
          <w:w w:val="110"/>
        </w:rPr>
        <w:t>Concept</w:t>
      </w:r>
      <w:r>
        <w:rPr>
          <w:w w:val="110"/>
        </w:rPr>
        <w:tab/>
        <w:t>Details</w:t>
      </w:r>
      <w:r>
        <w:tab/>
      </w:r>
    </w:p>
    <w:p w14:paraId="200B4473" w14:textId="77777777" w:rsidR="001058B6" w:rsidRDefault="005212F4">
      <w:pPr>
        <w:pStyle w:val="BodyText"/>
        <w:tabs>
          <w:tab w:val="left" w:pos="1507"/>
        </w:tabs>
        <w:spacing w:before="12" w:line="218" w:lineRule="auto"/>
        <w:ind w:left="1508" w:right="1622" w:hanging="1149"/>
      </w:pPr>
      <w:r>
        <w:t>MCAR</w:t>
      </w:r>
      <w:r>
        <w:tab/>
        <w:t>Missing</w:t>
      </w:r>
      <w:r>
        <w:rPr>
          <w:spacing w:val="-12"/>
        </w:rPr>
        <w:t xml:space="preserve"> </w:t>
      </w:r>
      <w:r>
        <w:t>Completely</w:t>
      </w:r>
      <w:r>
        <w:rPr>
          <w:spacing w:val="-12"/>
        </w:rPr>
        <w:t xml:space="preserve"> </w:t>
      </w:r>
      <w:r>
        <w:rPr>
          <w:spacing w:val="-3"/>
        </w:rPr>
        <w:t>At</w:t>
      </w:r>
      <w:r>
        <w:rPr>
          <w:spacing w:val="-12"/>
        </w:rPr>
        <w:t xml:space="preserve"> </w:t>
      </w:r>
      <w:r>
        <w:t>Random,</w:t>
      </w:r>
      <w:r>
        <w:rPr>
          <w:spacing w:val="-12"/>
        </w:rPr>
        <w:t xml:space="preserve"> </w:t>
      </w:r>
      <w:r>
        <w:t>where</w:t>
      </w:r>
      <w:r>
        <w:rPr>
          <w:spacing w:val="-11"/>
        </w:rPr>
        <w:t xml:space="preserve"> </w:t>
      </w:r>
      <w:r>
        <w:t>the</w:t>
      </w:r>
      <w:r>
        <w:rPr>
          <w:spacing w:val="-12"/>
        </w:rPr>
        <w:t xml:space="preserve"> </w:t>
      </w:r>
      <w:r>
        <w:t>probability</w:t>
      </w:r>
      <w:r>
        <w:rPr>
          <w:spacing w:val="-12"/>
        </w:rPr>
        <w:t xml:space="preserve"> </w:t>
      </w:r>
      <w:r>
        <w:t>to</w:t>
      </w:r>
      <w:r>
        <w:rPr>
          <w:spacing w:val="-12"/>
        </w:rPr>
        <w:t xml:space="preserve"> </w:t>
      </w:r>
      <w:r>
        <w:rPr>
          <w:spacing w:val="3"/>
        </w:rPr>
        <w:t>be</w:t>
      </w:r>
      <w:r>
        <w:rPr>
          <w:spacing w:val="-11"/>
        </w:rPr>
        <w:t xml:space="preserve"> </w:t>
      </w:r>
      <w:r>
        <w:t>missing</w:t>
      </w:r>
      <w:r>
        <w:rPr>
          <w:spacing w:val="-12"/>
        </w:rPr>
        <w:t xml:space="preserve"> </w:t>
      </w:r>
      <w:r>
        <w:t>is</w:t>
      </w:r>
      <w:r>
        <w:rPr>
          <w:spacing w:val="-12"/>
        </w:rPr>
        <w:t xml:space="preserve"> </w:t>
      </w:r>
      <w:r>
        <w:t>equal across all data</w:t>
      </w:r>
      <w:r>
        <w:rPr>
          <w:spacing w:val="48"/>
        </w:rPr>
        <w:t xml:space="preserve"> </w:t>
      </w:r>
      <w:r>
        <w:t>entries</w:t>
      </w:r>
    </w:p>
    <w:p w14:paraId="6B4DC1BF" w14:textId="77777777" w:rsidR="001058B6" w:rsidRDefault="005212F4">
      <w:pPr>
        <w:pStyle w:val="BodyText"/>
        <w:tabs>
          <w:tab w:val="left" w:pos="1508"/>
        </w:tabs>
        <w:spacing w:before="1" w:line="218" w:lineRule="auto"/>
        <w:ind w:left="1508" w:right="1530" w:hanging="1149"/>
      </w:pPr>
      <w:r>
        <w:t>MAR</w:t>
      </w:r>
      <w:r>
        <w:tab/>
        <w:t>Missing</w:t>
      </w:r>
      <w:r>
        <w:rPr>
          <w:spacing w:val="-17"/>
        </w:rPr>
        <w:t xml:space="preserve"> </w:t>
      </w:r>
      <w:r>
        <w:rPr>
          <w:spacing w:val="-3"/>
        </w:rPr>
        <w:t>At</w:t>
      </w:r>
      <w:r>
        <w:rPr>
          <w:spacing w:val="-16"/>
        </w:rPr>
        <w:t xml:space="preserve"> </w:t>
      </w:r>
      <w:r>
        <w:t>Random,</w:t>
      </w:r>
      <w:r>
        <w:rPr>
          <w:spacing w:val="-17"/>
        </w:rPr>
        <w:t xml:space="preserve"> </w:t>
      </w:r>
      <w:r>
        <w:t>where</w:t>
      </w:r>
      <w:r>
        <w:rPr>
          <w:spacing w:val="-16"/>
        </w:rPr>
        <w:t xml:space="preserve"> </w:t>
      </w:r>
      <w:r>
        <w:t>the</w:t>
      </w:r>
      <w:r>
        <w:rPr>
          <w:spacing w:val="-16"/>
        </w:rPr>
        <w:t xml:space="preserve"> </w:t>
      </w:r>
      <w:r>
        <w:t>probability</w:t>
      </w:r>
      <w:r>
        <w:rPr>
          <w:spacing w:val="-17"/>
        </w:rPr>
        <w:t xml:space="preserve"> </w:t>
      </w:r>
      <w:r>
        <w:t>to</w:t>
      </w:r>
      <w:r>
        <w:rPr>
          <w:spacing w:val="-16"/>
        </w:rPr>
        <w:t xml:space="preserve"> </w:t>
      </w:r>
      <w:r>
        <w:rPr>
          <w:spacing w:val="3"/>
        </w:rPr>
        <w:t>be</w:t>
      </w:r>
      <w:r>
        <w:rPr>
          <w:spacing w:val="-17"/>
        </w:rPr>
        <w:t xml:space="preserve"> </w:t>
      </w:r>
      <w:r>
        <w:t>missing</w:t>
      </w:r>
      <w:r>
        <w:rPr>
          <w:spacing w:val="-16"/>
        </w:rPr>
        <w:t xml:space="preserve"> </w:t>
      </w:r>
      <w:r>
        <w:t>depends</w:t>
      </w:r>
      <w:r>
        <w:rPr>
          <w:spacing w:val="-16"/>
        </w:rPr>
        <w:t xml:space="preserve"> </w:t>
      </w:r>
      <w:r>
        <w:t>on</w:t>
      </w:r>
      <w:r>
        <w:rPr>
          <w:spacing w:val="-17"/>
        </w:rPr>
        <w:t xml:space="preserve"> </w:t>
      </w:r>
      <w:r>
        <w:t>observed information</w:t>
      </w:r>
    </w:p>
    <w:p w14:paraId="210EB1A7" w14:textId="77777777" w:rsidR="001058B6" w:rsidRDefault="005212F4">
      <w:pPr>
        <w:pStyle w:val="BodyText"/>
        <w:tabs>
          <w:tab w:val="left" w:pos="1507"/>
        </w:tabs>
        <w:spacing w:before="2" w:line="218" w:lineRule="auto"/>
        <w:ind w:left="1508" w:right="1884" w:hanging="1149"/>
      </w:pPr>
      <w:r>
        <w:t>MNAR</w:t>
      </w:r>
      <w:r>
        <w:tab/>
        <w:t xml:space="preserve">Missing Not </w:t>
      </w:r>
      <w:r>
        <w:rPr>
          <w:spacing w:val="-4"/>
        </w:rPr>
        <w:t xml:space="preserve">At </w:t>
      </w:r>
      <w:r>
        <w:t xml:space="preserve">Random (MNAR), where the probability to </w:t>
      </w:r>
      <w:r>
        <w:rPr>
          <w:spacing w:val="3"/>
        </w:rPr>
        <w:t xml:space="preserve">be </w:t>
      </w:r>
      <w:r>
        <w:t xml:space="preserve">missing </w:t>
      </w:r>
      <w:r>
        <w:rPr>
          <w:w w:val="95"/>
        </w:rPr>
        <w:t xml:space="preserve">depends on unrecorded information, making the missingness non-ignorable </w:t>
      </w:r>
      <w:r>
        <w:t>[@rubi76;</w:t>
      </w:r>
      <w:r>
        <w:rPr>
          <w:spacing w:val="16"/>
        </w:rPr>
        <w:t xml:space="preserve"> </w:t>
      </w:r>
      <w:r>
        <w:t>@meng94].</w:t>
      </w:r>
    </w:p>
    <w:p w14:paraId="4BC2117C" w14:textId="77777777" w:rsidR="001058B6" w:rsidRDefault="005212F4">
      <w:pPr>
        <w:pStyle w:val="BodyText"/>
        <w:tabs>
          <w:tab w:val="left" w:pos="1508"/>
          <w:tab w:val="left" w:pos="9112"/>
        </w:tabs>
        <w:spacing w:line="279" w:lineRule="exact"/>
        <w:ind w:left="240"/>
      </w:pPr>
      <w:r>
        <w:rPr>
          <w:rFonts w:ascii="Times New Roman"/>
          <w:w w:val="99"/>
          <w:u w:val="single"/>
        </w:rPr>
        <w:t xml:space="preserve"> </w:t>
      </w:r>
      <w:r>
        <w:rPr>
          <w:rFonts w:ascii="Times New Roman"/>
          <w:u w:val="single"/>
        </w:rPr>
        <w:tab/>
      </w:r>
      <w:r>
        <w:rPr>
          <w:u w:val="single"/>
        </w:rPr>
        <w:t>[TODO:</w:t>
      </w:r>
      <w:r>
        <w:rPr>
          <w:spacing w:val="-11"/>
          <w:u w:val="single"/>
        </w:rPr>
        <w:t xml:space="preserve"> </w:t>
      </w:r>
      <w:r>
        <w:rPr>
          <w:u w:val="single"/>
        </w:rPr>
        <w:t>add</w:t>
      </w:r>
      <w:r>
        <w:rPr>
          <w:spacing w:val="-10"/>
          <w:u w:val="single"/>
        </w:rPr>
        <w:t xml:space="preserve"> </w:t>
      </w:r>
      <w:r>
        <w:rPr>
          <w:u w:val="single"/>
        </w:rPr>
        <w:t>congeniality,</w:t>
      </w:r>
      <w:r>
        <w:rPr>
          <w:spacing w:val="-10"/>
          <w:u w:val="single"/>
        </w:rPr>
        <w:t xml:space="preserve"> </w:t>
      </w:r>
      <w:r>
        <w:rPr>
          <w:u w:val="single"/>
        </w:rPr>
        <w:t>but</w:t>
      </w:r>
      <w:r>
        <w:rPr>
          <w:spacing w:val="-11"/>
          <w:u w:val="single"/>
        </w:rPr>
        <w:t xml:space="preserve"> </w:t>
      </w:r>
      <w:r>
        <w:rPr>
          <w:u w:val="single"/>
        </w:rPr>
        <w:t>maybe</w:t>
      </w:r>
      <w:r>
        <w:rPr>
          <w:spacing w:val="-10"/>
          <w:u w:val="single"/>
        </w:rPr>
        <w:t xml:space="preserve"> </w:t>
      </w:r>
      <w:r>
        <w:rPr>
          <w:u w:val="single"/>
        </w:rPr>
        <w:t>in-text?]</w:t>
      </w:r>
      <w:r>
        <w:rPr>
          <w:u w:val="single"/>
        </w:rPr>
        <w:tab/>
      </w:r>
    </w:p>
    <w:p w14:paraId="6F259644" w14:textId="77777777" w:rsidR="001058B6" w:rsidRDefault="001058B6">
      <w:pPr>
        <w:pStyle w:val="BodyText"/>
        <w:spacing w:before="12"/>
        <w:rPr>
          <w:sz w:val="23"/>
        </w:rPr>
      </w:pPr>
    </w:p>
    <w:p w14:paraId="10028ED7" w14:textId="0AA27116" w:rsidR="001058B6" w:rsidRDefault="005212F4">
      <w:pPr>
        <w:pStyle w:val="BodyText"/>
        <w:spacing w:before="136" w:line="218" w:lineRule="auto"/>
        <w:ind w:left="240" w:right="1462"/>
        <w:jc w:val="both"/>
      </w:pPr>
      <w:r>
        <w:t xml:space="preserve">Table </w:t>
      </w:r>
      <w:hyperlink w:anchor="_bookmark1" w:history="1">
        <w:r>
          <w:rPr>
            <w:color w:val="00007F"/>
          </w:rPr>
          <w:t>2</w:t>
        </w:r>
      </w:hyperlink>
      <w:r>
        <w:t xml:space="preserve">). For each of these three missingness generating mechanisms, different imputation strategies are warranted </w:t>
      </w:r>
      <w:hyperlink w:anchor="_bookmark17" w:history="1">
        <w:proofErr w:type="spellStart"/>
        <w:r>
          <w:rPr>
            <w:color w:val="00007F"/>
          </w:rPr>
          <w:t>Yucel</w:t>
        </w:r>
        <w:proofErr w:type="spellEnd"/>
      </w:hyperlink>
      <w:r>
        <w:rPr>
          <w:color w:val="00007F"/>
        </w:rPr>
        <w:t xml:space="preserve"> </w:t>
      </w:r>
      <w:r>
        <w:t>(</w:t>
      </w:r>
      <w:hyperlink w:anchor="_bookmark17" w:history="1">
        <w:r>
          <w:rPr>
            <w:color w:val="00007F"/>
          </w:rPr>
          <w:t>2008</w:t>
        </w:r>
      </w:hyperlink>
      <w:r>
        <w:t xml:space="preserve">) and </w:t>
      </w:r>
      <w:hyperlink w:anchor="_bookmark9" w:history="1">
        <w:r>
          <w:rPr>
            <w:color w:val="00007F"/>
          </w:rPr>
          <w:t xml:space="preserve">Hox, van Buuren, and </w:t>
        </w:r>
        <w:proofErr w:type="spellStart"/>
        <w:r>
          <w:rPr>
            <w:color w:val="00007F"/>
          </w:rPr>
          <w:t>Jolani</w:t>
        </w:r>
        <w:proofErr w:type="spellEnd"/>
      </w:hyperlink>
      <w:r>
        <w:rPr>
          <w:color w:val="00007F"/>
        </w:rPr>
        <w:t xml:space="preserve"> </w:t>
      </w:r>
      <w:r>
        <w:t>(</w:t>
      </w:r>
      <w:hyperlink w:anchor="_bookmark9" w:history="1">
        <w:r>
          <w:rPr>
            <w:color w:val="00007F"/>
          </w:rPr>
          <w:t>2015</w:t>
        </w:r>
      </w:hyperlink>
      <w:r>
        <w:t xml:space="preserve">). We here consider the general case that data are MAR, and expand on </w:t>
      </w:r>
      <w:del w:id="46" w:author="Jong-3, V.M.T. de (Valentijn)" w:date="2022-11-17T12:55:00Z">
        <w:r w:rsidDel="00EA448D">
          <w:delText xml:space="preserve">special </w:delText>
        </w:r>
      </w:del>
      <w:ins w:id="47" w:author="Jong-3, V.M.T. de (Valentijn)" w:date="2022-11-17T12:55:00Z">
        <w:r w:rsidR="00EA448D">
          <w:t xml:space="preserve">certain </w:t>
        </w:r>
      </w:ins>
      <w:r>
        <w:t>MNAR situations.</w:t>
      </w:r>
    </w:p>
    <w:p w14:paraId="4D2E8361" w14:textId="06F75D5A" w:rsidR="001058B6" w:rsidRDefault="005212F4">
      <w:pPr>
        <w:pStyle w:val="BodyText"/>
        <w:spacing w:before="75" w:line="218" w:lineRule="auto"/>
        <w:ind w:left="240" w:right="1462"/>
        <w:jc w:val="both"/>
      </w:pPr>
      <w:r>
        <w:t>The</w:t>
      </w:r>
      <w:r>
        <w:rPr>
          <w:spacing w:val="-8"/>
        </w:rPr>
        <w:t xml:space="preserve"> </w:t>
      </w:r>
      <w:r>
        <w:rPr>
          <w:rFonts w:ascii="RM Pro"/>
        </w:rPr>
        <w:t>R</w:t>
      </w:r>
      <w:r>
        <w:rPr>
          <w:rFonts w:ascii="RM Pro"/>
          <w:spacing w:val="-11"/>
        </w:rPr>
        <w:t xml:space="preserve"> </w:t>
      </w:r>
      <w:r>
        <w:t>package</w:t>
      </w:r>
      <w:r>
        <w:rPr>
          <w:spacing w:val="-8"/>
        </w:rPr>
        <w:t xml:space="preserve"> </w:t>
      </w:r>
      <w:r>
        <w:rPr>
          <w:rFonts w:ascii="Georgia"/>
        </w:rPr>
        <w:t>mice</w:t>
      </w:r>
      <w:r>
        <w:rPr>
          <w:rFonts w:ascii="Georgia"/>
          <w:spacing w:val="-6"/>
        </w:rPr>
        <w:t xml:space="preserve"> </w:t>
      </w:r>
      <w:r>
        <w:t>has</w:t>
      </w:r>
      <w:r>
        <w:rPr>
          <w:spacing w:val="-8"/>
        </w:rPr>
        <w:t xml:space="preserve"> </w:t>
      </w:r>
      <w:r>
        <w:t>become</w:t>
      </w:r>
      <w:r>
        <w:rPr>
          <w:spacing w:val="-8"/>
        </w:rPr>
        <w:t xml:space="preserve"> </w:t>
      </w:r>
      <w:r>
        <w:t>the</w:t>
      </w:r>
      <w:r>
        <w:rPr>
          <w:spacing w:val="-8"/>
        </w:rPr>
        <w:t xml:space="preserve"> </w:t>
      </w:r>
      <w:r>
        <w:t>de-facto</w:t>
      </w:r>
      <w:r>
        <w:rPr>
          <w:spacing w:val="-8"/>
        </w:rPr>
        <w:t xml:space="preserve"> </w:t>
      </w:r>
      <w:r>
        <w:t>standard</w:t>
      </w:r>
      <w:r>
        <w:rPr>
          <w:spacing w:val="-8"/>
        </w:rPr>
        <w:t xml:space="preserve"> </w:t>
      </w:r>
      <w:r>
        <w:t>for</w:t>
      </w:r>
      <w:r>
        <w:rPr>
          <w:spacing w:val="-8"/>
        </w:rPr>
        <w:t xml:space="preserve"> </w:t>
      </w:r>
      <w:r>
        <w:t>imputation</w:t>
      </w:r>
      <w:r>
        <w:rPr>
          <w:spacing w:val="-8"/>
        </w:rPr>
        <w:t xml:space="preserve"> </w:t>
      </w:r>
      <w:r>
        <w:rPr>
          <w:spacing w:val="-4"/>
        </w:rPr>
        <w:t>by</w:t>
      </w:r>
      <w:r>
        <w:rPr>
          <w:spacing w:val="-8"/>
        </w:rPr>
        <w:t xml:space="preserve"> </w:t>
      </w:r>
      <w:r>
        <w:t>chained</w:t>
      </w:r>
      <w:r>
        <w:rPr>
          <w:spacing w:val="-8"/>
        </w:rPr>
        <w:t xml:space="preserve"> </w:t>
      </w:r>
      <w:r>
        <w:t xml:space="preserve">equations, which iteratively solves the missingness on a variable-by-variable basis. </w:t>
      </w:r>
      <w:r>
        <w:rPr>
          <w:rFonts w:ascii="Georgia"/>
        </w:rPr>
        <w:t xml:space="preserve">mice </w:t>
      </w:r>
      <w:r>
        <w:t xml:space="preserve">is known to yield </w:t>
      </w:r>
      <w:r>
        <w:rPr>
          <w:spacing w:val="-3"/>
        </w:rPr>
        <w:t xml:space="preserve">valid </w:t>
      </w:r>
      <w:r>
        <w:t xml:space="preserve">inferences under many different missing data circumstances </w:t>
      </w:r>
      <w:r>
        <w:rPr>
          <w:spacing w:val="-5"/>
        </w:rPr>
        <w:t>(</w:t>
      </w:r>
      <w:hyperlink w:anchor="_bookmark15" w:history="1">
        <w:r>
          <w:rPr>
            <w:color w:val="00007F"/>
            <w:spacing w:val="-5"/>
          </w:rPr>
          <w:t xml:space="preserve">Van </w:t>
        </w:r>
        <w:r>
          <w:rPr>
            <w:color w:val="00007F"/>
          </w:rPr>
          <w:t>Buuren</w:t>
        </w:r>
      </w:hyperlink>
      <w:r>
        <w:rPr>
          <w:color w:val="00007F"/>
          <w:spacing w:val="-38"/>
        </w:rPr>
        <w:t xml:space="preserve"> </w:t>
      </w:r>
      <w:hyperlink w:anchor="_bookmark15" w:history="1">
        <w:r>
          <w:rPr>
            <w:color w:val="00007F"/>
          </w:rPr>
          <w:t>2018</w:t>
        </w:r>
      </w:hyperlink>
      <w:r>
        <w:t xml:space="preserve">). </w:t>
      </w:r>
      <w:r>
        <w:rPr>
          <w:spacing w:val="-3"/>
        </w:rPr>
        <w:t>However,</w:t>
      </w:r>
      <w:r>
        <w:rPr>
          <w:spacing w:val="-2"/>
        </w:rPr>
        <w:t xml:space="preserve"> </w:t>
      </w:r>
      <w:r>
        <w:t>commonly</w:t>
      </w:r>
      <w:r>
        <w:rPr>
          <w:spacing w:val="-4"/>
        </w:rPr>
        <w:t xml:space="preserve"> </w:t>
      </w:r>
      <w:r>
        <w:t>used</w:t>
      </w:r>
      <w:r>
        <w:rPr>
          <w:spacing w:val="-4"/>
        </w:rPr>
        <w:t xml:space="preserve"> </w:t>
      </w:r>
      <w:r>
        <w:t>imputation</w:t>
      </w:r>
      <w:r>
        <w:rPr>
          <w:spacing w:val="-4"/>
        </w:rPr>
        <w:t xml:space="preserve"> </w:t>
      </w:r>
      <w:r>
        <w:t>methods</w:t>
      </w:r>
      <w:r>
        <w:rPr>
          <w:spacing w:val="-5"/>
        </w:rPr>
        <w:t xml:space="preserve"> </w:t>
      </w:r>
      <w:r>
        <w:t>were</w:t>
      </w:r>
      <w:r>
        <w:rPr>
          <w:spacing w:val="-4"/>
        </w:rPr>
        <w:t xml:space="preserve"> </w:t>
      </w:r>
      <w:r>
        <w:t>not</w:t>
      </w:r>
      <w:r>
        <w:rPr>
          <w:spacing w:val="-4"/>
        </w:rPr>
        <w:t xml:space="preserve"> </w:t>
      </w:r>
      <w:r>
        <w:t>designed</w:t>
      </w:r>
      <w:r>
        <w:rPr>
          <w:spacing w:val="-5"/>
        </w:rPr>
        <w:t xml:space="preserve"> </w:t>
      </w:r>
      <w:r>
        <w:t>for</w:t>
      </w:r>
      <w:r>
        <w:rPr>
          <w:spacing w:val="-4"/>
        </w:rPr>
        <w:t xml:space="preserve"> </w:t>
      </w:r>
      <w:r>
        <w:t>use</w:t>
      </w:r>
      <w:r>
        <w:rPr>
          <w:spacing w:val="-4"/>
        </w:rPr>
        <w:t xml:space="preserve"> </w:t>
      </w:r>
      <w:r>
        <w:t>in</w:t>
      </w:r>
      <w:r>
        <w:rPr>
          <w:spacing w:val="-4"/>
        </w:rPr>
        <w:t xml:space="preserve"> </w:t>
      </w:r>
      <w:r>
        <w:t>clustered</w:t>
      </w:r>
      <w:r>
        <w:rPr>
          <w:spacing w:val="-5"/>
        </w:rPr>
        <w:t xml:space="preserve"> </w:t>
      </w:r>
      <w:r>
        <w:t>data and</w:t>
      </w:r>
      <w:r>
        <w:rPr>
          <w:spacing w:val="-12"/>
        </w:rPr>
        <w:t xml:space="preserve"> </w:t>
      </w:r>
      <w:r>
        <w:t>usually</w:t>
      </w:r>
      <w:r>
        <w:rPr>
          <w:spacing w:val="-12"/>
        </w:rPr>
        <w:t xml:space="preserve"> </w:t>
      </w:r>
      <w:r>
        <w:t>generate</w:t>
      </w:r>
      <w:r>
        <w:rPr>
          <w:spacing w:val="-12"/>
        </w:rPr>
        <w:t xml:space="preserve"> </w:t>
      </w:r>
      <w:r>
        <w:t>observations</w:t>
      </w:r>
      <w:r>
        <w:rPr>
          <w:spacing w:val="-12"/>
        </w:rPr>
        <w:t xml:space="preserve"> </w:t>
      </w:r>
      <w:r>
        <w:t>that</w:t>
      </w:r>
      <w:r>
        <w:rPr>
          <w:spacing w:val="-11"/>
        </w:rPr>
        <w:t xml:space="preserve"> </w:t>
      </w:r>
      <w:r>
        <w:t>are</w:t>
      </w:r>
      <w:r>
        <w:rPr>
          <w:spacing w:val="-13"/>
        </w:rPr>
        <w:t xml:space="preserve"> </w:t>
      </w:r>
      <w:commentRangeStart w:id="48"/>
      <w:r>
        <w:t>independent</w:t>
      </w:r>
      <w:commentRangeEnd w:id="48"/>
      <w:r w:rsidR="0092768A">
        <w:rPr>
          <w:rStyle w:val="CommentReference"/>
        </w:rPr>
        <w:commentReference w:id="48"/>
      </w:r>
      <w:ins w:id="49" w:author="Jong-3, V.M.T. de (Valentijn)" w:date="2022-11-17T12:57:00Z">
        <w:r w:rsidR="0092768A">
          <w:t>, whereas multilevel data are dependent</w:t>
        </w:r>
      </w:ins>
      <w:r>
        <w:t>.</w:t>
      </w:r>
      <w:r>
        <w:rPr>
          <w:spacing w:val="3"/>
        </w:rPr>
        <w:t xml:space="preserve"> </w:t>
      </w:r>
      <w:r>
        <w:rPr>
          <w:spacing w:val="-7"/>
        </w:rPr>
        <w:t>For</w:t>
      </w:r>
      <w:r>
        <w:rPr>
          <w:spacing w:val="-12"/>
        </w:rPr>
        <w:t xml:space="preserve"> </w:t>
      </w:r>
      <w:r>
        <w:t>this</w:t>
      </w:r>
      <w:r>
        <w:rPr>
          <w:spacing w:val="-12"/>
        </w:rPr>
        <w:t xml:space="preserve"> </w:t>
      </w:r>
      <w:r>
        <w:t>reason,</w:t>
      </w:r>
      <w:r>
        <w:rPr>
          <w:spacing w:val="-12"/>
        </w:rPr>
        <w:t xml:space="preserve"> </w:t>
      </w:r>
      <w:r>
        <w:rPr>
          <w:spacing w:val="-3"/>
        </w:rPr>
        <w:t>we</w:t>
      </w:r>
      <w:r>
        <w:rPr>
          <w:spacing w:val="-12"/>
        </w:rPr>
        <w:t xml:space="preserve"> </w:t>
      </w:r>
      <w:r>
        <w:t>discuss</w:t>
      </w:r>
      <w:r>
        <w:rPr>
          <w:spacing w:val="-12"/>
        </w:rPr>
        <w:t xml:space="preserve"> </w:t>
      </w:r>
      <w:r>
        <w:rPr>
          <w:spacing w:val="-3"/>
        </w:rPr>
        <w:t>how</w:t>
      </w:r>
      <w:r>
        <w:rPr>
          <w:spacing w:val="-12"/>
        </w:rPr>
        <w:t xml:space="preserve"> </w:t>
      </w:r>
      <w:r>
        <w:t xml:space="preserve">the </w:t>
      </w:r>
      <w:r>
        <w:rPr>
          <w:rFonts w:ascii="RM Pro"/>
        </w:rPr>
        <w:t>R</w:t>
      </w:r>
      <w:r>
        <w:rPr>
          <w:rFonts w:ascii="RM Pro"/>
          <w:spacing w:val="10"/>
        </w:rPr>
        <w:t xml:space="preserve"> </w:t>
      </w:r>
      <w:r>
        <w:t>package</w:t>
      </w:r>
      <w:r>
        <w:rPr>
          <w:spacing w:val="14"/>
        </w:rPr>
        <w:t xml:space="preserve"> </w:t>
      </w:r>
      <w:r>
        <w:rPr>
          <w:rFonts w:ascii="Georgia"/>
        </w:rPr>
        <w:t>mice</w:t>
      </w:r>
      <w:r>
        <w:rPr>
          <w:rFonts w:ascii="Georgia"/>
          <w:spacing w:val="15"/>
        </w:rPr>
        <w:t xml:space="preserve"> </w:t>
      </w:r>
      <w:r>
        <w:t>can</w:t>
      </w:r>
      <w:r>
        <w:rPr>
          <w:spacing w:val="13"/>
        </w:rPr>
        <w:t xml:space="preserve"> </w:t>
      </w:r>
      <w:r>
        <w:rPr>
          <w:spacing w:val="3"/>
        </w:rPr>
        <w:t>be</w:t>
      </w:r>
      <w:r>
        <w:rPr>
          <w:spacing w:val="13"/>
        </w:rPr>
        <w:t xml:space="preserve"> </w:t>
      </w:r>
      <w:r>
        <w:t>used</w:t>
      </w:r>
      <w:r>
        <w:rPr>
          <w:spacing w:val="13"/>
        </w:rPr>
        <w:t xml:space="preserve"> </w:t>
      </w:r>
      <w:r>
        <w:t>to</w:t>
      </w:r>
      <w:r>
        <w:rPr>
          <w:spacing w:val="12"/>
        </w:rPr>
        <w:t xml:space="preserve"> </w:t>
      </w:r>
      <w:r>
        <w:t>impute</w:t>
      </w:r>
      <w:r>
        <w:rPr>
          <w:spacing w:val="13"/>
        </w:rPr>
        <w:t xml:space="preserve"> </w:t>
      </w:r>
      <w:r>
        <w:t>multilevel</w:t>
      </w:r>
      <w:r>
        <w:rPr>
          <w:spacing w:val="13"/>
        </w:rPr>
        <w:t xml:space="preserve"> </w:t>
      </w:r>
      <w:r>
        <w:t>data.</w:t>
      </w:r>
    </w:p>
    <w:p w14:paraId="0C72FFB3" w14:textId="77777777" w:rsidR="001058B6" w:rsidRDefault="005212F4">
      <w:pPr>
        <w:pStyle w:val="BodyText"/>
        <w:spacing w:before="77" w:line="218" w:lineRule="auto"/>
        <w:ind w:left="240" w:right="1462"/>
        <w:jc w:val="both"/>
      </w:pPr>
      <w:r>
        <w:t>[TODO:</w:t>
      </w:r>
      <w:r>
        <w:rPr>
          <w:spacing w:val="-12"/>
        </w:rPr>
        <w:t xml:space="preserve"> </w:t>
      </w:r>
      <w:r>
        <w:t>clarify</w:t>
      </w:r>
      <w:r>
        <w:rPr>
          <w:spacing w:val="-11"/>
        </w:rPr>
        <w:t xml:space="preserve"> </w:t>
      </w:r>
      <w:r>
        <w:rPr>
          <w:spacing w:val="-3"/>
        </w:rPr>
        <w:t>why</w:t>
      </w:r>
      <w:r>
        <w:rPr>
          <w:spacing w:val="-10"/>
        </w:rPr>
        <w:t xml:space="preserve"> </w:t>
      </w:r>
      <w:r>
        <w:t>clustering</w:t>
      </w:r>
      <w:r>
        <w:rPr>
          <w:spacing w:val="-12"/>
        </w:rPr>
        <w:t xml:space="preserve"> </w:t>
      </w:r>
      <w:r>
        <w:t>is</w:t>
      </w:r>
      <w:r>
        <w:rPr>
          <w:spacing w:val="-11"/>
        </w:rPr>
        <w:t xml:space="preserve"> </w:t>
      </w:r>
      <w:r>
        <w:rPr>
          <w:spacing w:val="-3"/>
        </w:rPr>
        <w:t>relevant</w:t>
      </w:r>
      <w:r>
        <w:rPr>
          <w:spacing w:val="-11"/>
        </w:rPr>
        <w:t xml:space="preserve"> </w:t>
      </w:r>
      <w:r>
        <w:t>during</w:t>
      </w:r>
      <w:r>
        <w:rPr>
          <w:spacing w:val="-11"/>
        </w:rPr>
        <w:t xml:space="preserve"> </w:t>
      </w:r>
      <w:r>
        <w:t>imputation,</w:t>
      </w:r>
      <w:r>
        <w:rPr>
          <w:spacing w:val="-11"/>
        </w:rPr>
        <w:t xml:space="preserve"> </w:t>
      </w:r>
      <w:r>
        <w:t>and</w:t>
      </w:r>
      <w:r>
        <w:rPr>
          <w:spacing w:val="-11"/>
        </w:rPr>
        <w:t xml:space="preserve"> </w:t>
      </w:r>
      <w:r>
        <w:rPr>
          <w:spacing w:val="-3"/>
        </w:rPr>
        <w:t>why</w:t>
      </w:r>
      <w:r>
        <w:rPr>
          <w:spacing w:val="-11"/>
        </w:rPr>
        <w:t xml:space="preserve"> </w:t>
      </w:r>
      <w:r>
        <w:t>this</w:t>
      </w:r>
      <w:r>
        <w:rPr>
          <w:spacing w:val="-11"/>
        </w:rPr>
        <w:t xml:space="preserve"> </w:t>
      </w:r>
      <w:r>
        <w:t>exposes</w:t>
      </w:r>
      <w:r>
        <w:rPr>
          <w:spacing w:val="-11"/>
        </w:rPr>
        <w:t xml:space="preserve"> </w:t>
      </w:r>
      <w:r>
        <w:t>the</w:t>
      </w:r>
      <w:r>
        <w:rPr>
          <w:spacing w:val="-11"/>
        </w:rPr>
        <w:t xml:space="preserve"> </w:t>
      </w:r>
      <w:r>
        <w:t>need for</w:t>
      </w:r>
      <w:r>
        <w:rPr>
          <w:spacing w:val="-12"/>
        </w:rPr>
        <w:t xml:space="preserve"> </w:t>
      </w:r>
      <w:r>
        <w:t>specialized</w:t>
      </w:r>
      <w:r>
        <w:rPr>
          <w:spacing w:val="-11"/>
        </w:rPr>
        <w:t xml:space="preserve"> </w:t>
      </w:r>
      <w:r>
        <w:t>imputation</w:t>
      </w:r>
      <w:r>
        <w:rPr>
          <w:spacing w:val="-11"/>
        </w:rPr>
        <w:t xml:space="preserve"> </w:t>
      </w:r>
      <w:r>
        <w:t>methods</w:t>
      </w:r>
      <w:r>
        <w:rPr>
          <w:spacing w:val="-11"/>
        </w:rPr>
        <w:t xml:space="preserve"> </w:t>
      </w:r>
      <w:r>
        <w:t>and</w:t>
      </w:r>
      <w:r>
        <w:rPr>
          <w:spacing w:val="-11"/>
        </w:rPr>
        <w:t xml:space="preserve"> </w:t>
      </w:r>
      <w:r>
        <w:t>more</w:t>
      </w:r>
      <w:r>
        <w:rPr>
          <w:spacing w:val="-11"/>
        </w:rPr>
        <w:t xml:space="preserve"> </w:t>
      </w:r>
      <w:r>
        <w:t>attention</w:t>
      </w:r>
      <w:r>
        <w:rPr>
          <w:spacing w:val="-12"/>
        </w:rPr>
        <w:t xml:space="preserve"> </w:t>
      </w:r>
      <w:r>
        <w:t>during</w:t>
      </w:r>
      <w:r>
        <w:rPr>
          <w:spacing w:val="-11"/>
        </w:rPr>
        <w:t xml:space="preserve"> </w:t>
      </w:r>
      <w:r>
        <w:t>their</w:t>
      </w:r>
      <w:r>
        <w:rPr>
          <w:spacing w:val="-11"/>
        </w:rPr>
        <w:t xml:space="preserve"> </w:t>
      </w:r>
      <w:r>
        <w:t>implementation</w:t>
      </w:r>
      <w:r>
        <w:rPr>
          <w:spacing w:val="-11"/>
        </w:rPr>
        <w:t xml:space="preserve"> </w:t>
      </w:r>
      <w:r>
        <w:t xml:space="preserve">(“thou shall not simply run mice() on </w:t>
      </w:r>
      <w:r>
        <w:rPr>
          <w:spacing w:val="-3"/>
        </w:rPr>
        <w:t xml:space="preserve">any </w:t>
      </w:r>
      <w:r>
        <w:t xml:space="preserve">incomplete dataset”).] [TODO: </w:t>
      </w:r>
      <w:r>
        <w:rPr>
          <w:spacing w:val="-3"/>
        </w:rPr>
        <w:t xml:space="preserve">Add </w:t>
      </w:r>
      <w:r>
        <w:t xml:space="preserve">that the more the random effects are of interest, the more you need multilevel imputation models.] [TODO: </w:t>
      </w:r>
      <w:r>
        <w:rPr>
          <w:spacing w:val="-3"/>
        </w:rPr>
        <w:t>Add</w:t>
      </w:r>
      <w:r>
        <w:rPr>
          <w:spacing w:val="-8"/>
        </w:rPr>
        <w:t xml:space="preserve"> </w:t>
      </w:r>
      <w:r>
        <w:t>an</w:t>
      </w:r>
      <w:r>
        <w:rPr>
          <w:spacing w:val="-8"/>
        </w:rPr>
        <w:t xml:space="preserve"> </w:t>
      </w:r>
      <w:r>
        <w:t>overview</w:t>
      </w:r>
      <w:r>
        <w:rPr>
          <w:spacing w:val="-7"/>
        </w:rPr>
        <w:t xml:space="preserve"> </w:t>
      </w:r>
      <w:r>
        <w:t>of</w:t>
      </w:r>
      <w:r>
        <w:rPr>
          <w:spacing w:val="-8"/>
        </w:rPr>
        <w:t xml:space="preserve"> </w:t>
      </w:r>
      <w:r>
        <w:t>all</w:t>
      </w:r>
      <w:r>
        <w:rPr>
          <w:spacing w:val="-8"/>
        </w:rPr>
        <w:t xml:space="preserve"> </w:t>
      </w:r>
      <w:r>
        <w:t>possible</w:t>
      </w:r>
      <w:r>
        <w:rPr>
          <w:spacing w:val="-7"/>
        </w:rPr>
        <w:t xml:space="preserve"> </w:t>
      </w:r>
      <w:r>
        <w:t>predictor</w:t>
      </w:r>
      <w:r>
        <w:rPr>
          <w:spacing w:val="-8"/>
        </w:rPr>
        <w:t xml:space="preserve"> </w:t>
      </w:r>
      <w:r>
        <w:t>matrix</w:t>
      </w:r>
      <w:r>
        <w:rPr>
          <w:spacing w:val="-7"/>
        </w:rPr>
        <w:t xml:space="preserve"> </w:t>
      </w:r>
      <w:r>
        <w:rPr>
          <w:spacing w:val="-3"/>
        </w:rPr>
        <w:t>values</w:t>
      </w:r>
      <w:r>
        <w:rPr>
          <w:spacing w:val="-8"/>
        </w:rPr>
        <w:t xml:space="preserve"> </w:t>
      </w:r>
      <w:r>
        <w:t>in</w:t>
      </w:r>
      <w:r>
        <w:rPr>
          <w:spacing w:val="-8"/>
        </w:rPr>
        <w:t xml:space="preserve"> </w:t>
      </w:r>
      <w:r>
        <w:t>manuscript</w:t>
      </w:r>
      <w:r>
        <w:rPr>
          <w:spacing w:val="-7"/>
        </w:rPr>
        <w:t xml:space="preserve"> </w:t>
      </w:r>
      <w:r>
        <w:t>or</w:t>
      </w:r>
      <w:r>
        <w:rPr>
          <w:spacing w:val="-9"/>
        </w:rPr>
        <w:t xml:space="preserve"> </w:t>
      </w:r>
      <w:proofErr w:type="spellStart"/>
      <w:r>
        <w:t>ggmice</w:t>
      </w:r>
      <w:proofErr w:type="spellEnd"/>
      <w:r>
        <w:rPr>
          <w:spacing w:val="-7"/>
        </w:rPr>
        <w:t xml:space="preserve"> </w:t>
      </w:r>
      <w:r>
        <w:t>legend.]</w:t>
      </w:r>
    </w:p>
    <w:p w14:paraId="32C8393D" w14:textId="77777777" w:rsidR="001058B6" w:rsidRDefault="001058B6">
      <w:pPr>
        <w:pStyle w:val="BodyText"/>
        <w:spacing w:before="7"/>
        <w:rPr>
          <w:sz w:val="25"/>
        </w:rPr>
      </w:pPr>
    </w:p>
    <w:p w14:paraId="4648B060" w14:textId="77777777" w:rsidR="001058B6" w:rsidRDefault="005212F4">
      <w:pPr>
        <w:pStyle w:val="Heading2"/>
        <w:numPr>
          <w:ilvl w:val="1"/>
          <w:numId w:val="4"/>
        </w:numPr>
        <w:tabs>
          <w:tab w:val="left" w:pos="778"/>
        </w:tabs>
        <w:ind w:hanging="537"/>
        <w:jc w:val="both"/>
        <w:rPr>
          <w:b/>
        </w:rPr>
      </w:pPr>
      <w:bookmarkStart w:id="50" w:name="Aim_of_this_paper"/>
      <w:bookmarkEnd w:id="50"/>
      <w:r>
        <w:rPr>
          <w:b/>
        </w:rPr>
        <w:t>Aim of this</w:t>
      </w:r>
      <w:r>
        <w:rPr>
          <w:b/>
          <w:spacing w:val="17"/>
        </w:rPr>
        <w:t xml:space="preserve"> </w:t>
      </w:r>
      <w:r>
        <w:rPr>
          <w:b/>
        </w:rPr>
        <w:t>paper</w:t>
      </w:r>
    </w:p>
    <w:p w14:paraId="6DA33D32" w14:textId="77777777" w:rsidR="001058B6" w:rsidRDefault="005212F4">
      <w:pPr>
        <w:pStyle w:val="BodyText"/>
        <w:spacing w:before="159" w:line="218" w:lineRule="auto"/>
        <w:ind w:left="240" w:right="1462"/>
        <w:jc w:val="both"/>
      </w:pPr>
      <w:r>
        <w:t>This</w:t>
      </w:r>
      <w:r>
        <w:rPr>
          <w:spacing w:val="-4"/>
        </w:rPr>
        <w:t xml:space="preserve"> </w:t>
      </w:r>
      <w:r>
        <w:t>papers</w:t>
      </w:r>
      <w:r>
        <w:rPr>
          <w:spacing w:val="-4"/>
        </w:rPr>
        <w:t xml:space="preserve"> </w:t>
      </w:r>
      <w:r>
        <w:t>serves</w:t>
      </w:r>
      <w:r>
        <w:rPr>
          <w:spacing w:val="-3"/>
        </w:rPr>
        <w:t xml:space="preserve"> </w:t>
      </w:r>
      <w:r>
        <w:t>as</w:t>
      </w:r>
      <w:r>
        <w:rPr>
          <w:spacing w:val="-4"/>
        </w:rPr>
        <w:t xml:space="preserve"> </w:t>
      </w:r>
      <w:r>
        <w:t>a</w:t>
      </w:r>
      <w:r>
        <w:rPr>
          <w:spacing w:val="-4"/>
        </w:rPr>
        <w:t xml:space="preserve"> </w:t>
      </w:r>
      <w:r>
        <w:t>tutorial</w:t>
      </w:r>
      <w:r>
        <w:rPr>
          <w:spacing w:val="-3"/>
        </w:rPr>
        <w:t xml:space="preserve"> </w:t>
      </w:r>
      <w:r>
        <w:t>for</w:t>
      </w:r>
      <w:r>
        <w:rPr>
          <w:spacing w:val="-4"/>
        </w:rPr>
        <w:t xml:space="preserve"> </w:t>
      </w:r>
      <w:r>
        <w:t>imputing</w:t>
      </w:r>
      <w:r>
        <w:rPr>
          <w:spacing w:val="-3"/>
        </w:rPr>
        <w:t xml:space="preserve"> </w:t>
      </w:r>
      <w:r>
        <w:t>incomplete</w:t>
      </w:r>
      <w:r>
        <w:rPr>
          <w:spacing w:val="-4"/>
        </w:rPr>
        <w:t xml:space="preserve"> </w:t>
      </w:r>
      <w:r>
        <w:t>multilevel</w:t>
      </w:r>
      <w:r>
        <w:rPr>
          <w:spacing w:val="-4"/>
        </w:rPr>
        <w:t xml:space="preserve"> </w:t>
      </w:r>
      <w:r>
        <w:t>data</w:t>
      </w:r>
      <w:r>
        <w:rPr>
          <w:spacing w:val="-3"/>
        </w:rPr>
        <w:t xml:space="preserve"> </w:t>
      </w:r>
      <w:r>
        <w:t>with</w:t>
      </w:r>
      <w:r>
        <w:rPr>
          <w:spacing w:val="-4"/>
        </w:rPr>
        <w:t xml:space="preserve"> </w:t>
      </w:r>
      <w:r>
        <w:rPr>
          <w:rFonts w:ascii="Georgia"/>
        </w:rPr>
        <w:t>mice</w:t>
      </w:r>
      <w:r>
        <w:rPr>
          <w:rFonts w:ascii="Georgia"/>
          <w:spacing w:val="-1"/>
        </w:rPr>
        <w:t xml:space="preserve"> </w:t>
      </w:r>
      <w:r>
        <w:t>in</w:t>
      </w:r>
      <w:r>
        <w:rPr>
          <w:spacing w:val="-3"/>
        </w:rPr>
        <w:t xml:space="preserve"> </w:t>
      </w:r>
      <w:r>
        <w:rPr>
          <w:rFonts w:ascii="RM Pro"/>
        </w:rPr>
        <w:t>R</w:t>
      </w:r>
      <w:r>
        <w:t>.</w:t>
      </w:r>
      <w:r>
        <w:rPr>
          <w:spacing w:val="-4"/>
        </w:rPr>
        <w:t xml:space="preserve"> </w:t>
      </w:r>
      <w:r>
        <w:rPr>
          <w:spacing w:val="-10"/>
        </w:rPr>
        <w:t xml:space="preserve">We </w:t>
      </w:r>
      <w:r>
        <w:t>provide</w:t>
      </w:r>
      <w:r>
        <w:rPr>
          <w:spacing w:val="-7"/>
        </w:rPr>
        <w:t xml:space="preserve"> </w:t>
      </w:r>
      <w:r>
        <w:t>practical</w:t>
      </w:r>
      <w:r>
        <w:rPr>
          <w:spacing w:val="-7"/>
        </w:rPr>
        <w:t xml:space="preserve"> </w:t>
      </w:r>
      <w:r>
        <w:t>guidelines</w:t>
      </w:r>
      <w:r>
        <w:rPr>
          <w:spacing w:val="-7"/>
        </w:rPr>
        <w:t xml:space="preserve"> </w:t>
      </w:r>
      <w:r>
        <w:t>and</w:t>
      </w:r>
      <w:r>
        <w:rPr>
          <w:spacing w:val="-7"/>
        </w:rPr>
        <w:t xml:space="preserve"> </w:t>
      </w:r>
      <w:r>
        <w:t>code</w:t>
      </w:r>
      <w:r>
        <w:rPr>
          <w:spacing w:val="-8"/>
        </w:rPr>
        <w:t xml:space="preserve"> </w:t>
      </w:r>
      <w:r>
        <w:t>snippets</w:t>
      </w:r>
      <w:r>
        <w:rPr>
          <w:spacing w:val="-7"/>
        </w:rPr>
        <w:t xml:space="preserve"> </w:t>
      </w:r>
      <w:r>
        <w:t>for</w:t>
      </w:r>
      <w:r>
        <w:rPr>
          <w:spacing w:val="-7"/>
        </w:rPr>
        <w:t xml:space="preserve"> </w:t>
      </w:r>
      <w:r>
        <w:t>different</w:t>
      </w:r>
      <w:r>
        <w:rPr>
          <w:spacing w:val="-7"/>
        </w:rPr>
        <w:t xml:space="preserve"> </w:t>
      </w:r>
      <w:r>
        <w:t>missing</w:t>
      </w:r>
      <w:r>
        <w:rPr>
          <w:spacing w:val="-7"/>
        </w:rPr>
        <w:t xml:space="preserve"> </w:t>
      </w:r>
      <w:r>
        <w:t>data</w:t>
      </w:r>
      <w:r>
        <w:rPr>
          <w:spacing w:val="-7"/>
        </w:rPr>
        <w:t xml:space="preserve"> </w:t>
      </w:r>
      <w:r>
        <w:t>situations,</w:t>
      </w:r>
      <w:r>
        <w:rPr>
          <w:spacing w:val="-5"/>
        </w:rPr>
        <w:t xml:space="preserve"> </w:t>
      </w:r>
      <w:proofErr w:type="spellStart"/>
      <w:r>
        <w:t>includ</w:t>
      </w:r>
      <w:proofErr w:type="spellEnd"/>
      <w:r>
        <w:t xml:space="preserve">- </w:t>
      </w:r>
      <w:proofErr w:type="spellStart"/>
      <w:r>
        <w:t>ing</w:t>
      </w:r>
      <w:proofErr w:type="spellEnd"/>
      <w:r>
        <w:t xml:space="preserve"> non-ignorable mechanisms. </w:t>
      </w:r>
      <w:r>
        <w:rPr>
          <w:spacing w:val="-7"/>
        </w:rPr>
        <w:t xml:space="preserve">For </w:t>
      </w:r>
      <w:r>
        <w:t xml:space="preserve">reasons of </w:t>
      </w:r>
      <w:r>
        <w:rPr>
          <w:spacing w:val="-4"/>
        </w:rPr>
        <w:t xml:space="preserve">brevity, </w:t>
      </w:r>
      <w:r>
        <w:rPr>
          <w:spacing w:val="-3"/>
        </w:rPr>
        <w:t xml:space="preserve">we </w:t>
      </w:r>
      <w:r>
        <w:t xml:space="preserve">focus on multilevel imputation </w:t>
      </w:r>
      <w:r>
        <w:rPr>
          <w:spacing w:val="-4"/>
        </w:rPr>
        <w:t xml:space="preserve">by </w:t>
      </w:r>
      <w:r>
        <w:t xml:space="preserve">chained equations with </w:t>
      </w:r>
      <w:r>
        <w:rPr>
          <w:rFonts w:ascii="Georgia"/>
        </w:rPr>
        <w:t xml:space="preserve">mice </w:t>
      </w:r>
      <w:r>
        <w:t xml:space="preserve">exclusively; other imputation methods and packages (e.g., </w:t>
      </w:r>
      <w:proofErr w:type="spellStart"/>
      <w:r>
        <w:rPr>
          <w:rFonts w:ascii="Georgia"/>
        </w:rPr>
        <w:t>jomo</w:t>
      </w:r>
      <w:proofErr w:type="spellEnd"/>
      <w:r>
        <w:rPr>
          <w:rFonts w:ascii="Georgia"/>
        </w:rPr>
        <w:t xml:space="preserve"> </w:t>
      </w:r>
      <w:r>
        <w:t xml:space="preserve">and </w:t>
      </w:r>
      <w:proofErr w:type="spellStart"/>
      <w:r>
        <w:rPr>
          <w:rFonts w:ascii="Georgia"/>
        </w:rPr>
        <w:t>mdmb</w:t>
      </w:r>
      <w:proofErr w:type="spellEnd"/>
      <w:r>
        <w:t>) are outside the scope of this tutorial. Assumed knowledge includes</w:t>
      </w:r>
      <w:r>
        <w:rPr>
          <w:spacing w:val="-10"/>
        </w:rPr>
        <w:t xml:space="preserve"> </w:t>
      </w:r>
      <w:r>
        <w:t>basic</w:t>
      </w:r>
    </w:p>
    <w:p w14:paraId="2A6F9DB4" w14:textId="77777777" w:rsidR="001058B6" w:rsidRDefault="001058B6">
      <w:pPr>
        <w:spacing w:line="218" w:lineRule="auto"/>
        <w:jc w:val="both"/>
        <w:sectPr w:rsidR="001058B6">
          <w:type w:val="continuous"/>
          <w:pgSz w:w="11910" w:h="16840"/>
          <w:pgMar w:top="1580" w:right="0" w:bottom="280" w:left="1380" w:header="720" w:footer="720" w:gutter="0"/>
          <w:cols w:space="720"/>
        </w:sectPr>
      </w:pPr>
    </w:p>
    <w:p w14:paraId="1701C3A8" w14:textId="77777777" w:rsidR="001058B6" w:rsidRDefault="001058B6">
      <w:pPr>
        <w:pStyle w:val="BodyText"/>
        <w:rPr>
          <w:sz w:val="20"/>
        </w:rPr>
      </w:pPr>
    </w:p>
    <w:p w14:paraId="39BBBF86" w14:textId="77777777" w:rsidR="001058B6" w:rsidRDefault="001058B6">
      <w:pPr>
        <w:pStyle w:val="BodyText"/>
        <w:spacing w:before="12"/>
        <w:rPr>
          <w:sz w:val="20"/>
        </w:rPr>
      </w:pPr>
    </w:p>
    <w:p w14:paraId="72AF5A0F" w14:textId="77777777" w:rsidR="001058B6" w:rsidRDefault="005212F4">
      <w:pPr>
        <w:pStyle w:val="BodyText"/>
        <w:tabs>
          <w:tab w:val="left" w:pos="3795"/>
          <w:tab w:val="left" w:pos="7081"/>
        </w:tabs>
        <w:spacing w:line="257" w:lineRule="exact"/>
        <w:ind w:left="2218"/>
      </w:pPr>
      <w:r>
        <w:rPr>
          <w:rFonts w:ascii="Times New Roman"/>
          <w:w w:val="99"/>
          <w:u w:val="single"/>
        </w:rPr>
        <w:t xml:space="preserve"> </w:t>
      </w:r>
      <w:r>
        <w:rPr>
          <w:rFonts w:ascii="Times New Roman"/>
          <w:u w:val="single"/>
        </w:rPr>
        <w:tab/>
      </w:r>
      <w:r>
        <w:rPr>
          <w:spacing w:val="-4"/>
          <w:u w:val="single"/>
        </w:rPr>
        <w:t xml:space="preserve">Table  </w:t>
      </w:r>
      <w:r>
        <w:rPr>
          <w:u w:val="single"/>
        </w:rPr>
        <w:t>3</w:t>
      </w:r>
      <w:bookmarkStart w:id="51" w:name="_bookmark2"/>
      <w:bookmarkEnd w:id="51"/>
      <w:r>
        <w:rPr>
          <w:u w:val="single"/>
        </w:rPr>
        <w:t>: Notation</w:t>
      </w:r>
      <w:r>
        <w:rPr>
          <w:u w:val="single"/>
        </w:rPr>
        <w:tab/>
      </w:r>
    </w:p>
    <w:p w14:paraId="4C1EDE3F" w14:textId="77777777" w:rsidR="001058B6" w:rsidRDefault="005212F4">
      <w:pPr>
        <w:pStyle w:val="Heading4"/>
        <w:tabs>
          <w:tab w:val="left" w:pos="3486"/>
          <w:tab w:val="left" w:pos="7081"/>
        </w:tabs>
        <w:spacing w:line="248" w:lineRule="exact"/>
        <w:ind w:left="2218"/>
        <w:rPr>
          <w:u w:val="none"/>
        </w:rPr>
      </w:pPr>
      <w:r>
        <w:rPr>
          <w:rFonts w:ascii="Times New Roman"/>
          <w:b w:val="0"/>
          <w:w w:val="99"/>
        </w:rPr>
        <w:t xml:space="preserve"> </w:t>
      </w:r>
      <w:r>
        <w:rPr>
          <w:rFonts w:ascii="Times New Roman"/>
          <w:b w:val="0"/>
          <w:spacing w:val="10"/>
        </w:rPr>
        <w:t xml:space="preserve"> </w:t>
      </w:r>
      <w:r>
        <w:rPr>
          <w:w w:val="110"/>
        </w:rPr>
        <w:t>Concept</w:t>
      </w:r>
      <w:r>
        <w:rPr>
          <w:w w:val="110"/>
        </w:rPr>
        <w:tab/>
        <w:t>Details</w:t>
      </w:r>
      <w:r>
        <w:tab/>
      </w:r>
    </w:p>
    <w:p w14:paraId="5740E6D6" w14:textId="77777777" w:rsidR="001058B6" w:rsidRDefault="005212F4">
      <w:pPr>
        <w:pStyle w:val="BodyText"/>
        <w:tabs>
          <w:tab w:val="left" w:pos="3486"/>
        </w:tabs>
        <w:spacing w:line="288" w:lineRule="exact"/>
        <w:ind w:left="2218"/>
      </w:pPr>
      <w:r>
        <w:rPr>
          <w:rFonts w:ascii="Times New Roman"/>
          <w:w w:val="99"/>
          <w:u w:val="single"/>
        </w:rPr>
        <w:t xml:space="preserve"> </w:t>
      </w:r>
      <w:r>
        <w:rPr>
          <w:rFonts w:ascii="Times New Roman"/>
          <w:u w:val="single"/>
        </w:rPr>
        <w:tab/>
      </w:r>
      <w:r>
        <w:rPr>
          <w:u w:val="single"/>
        </w:rPr>
        <w:t xml:space="preserve">[TODO: explain </w:t>
      </w:r>
      <w:r>
        <w:rPr>
          <w:rFonts w:ascii="Georgia"/>
          <w:u w:val="single"/>
        </w:rPr>
        <w:t xml:space="preserve">lme4 </w:t>
      </w:r>
      <w:r>
        <w:rPr>
          <w:u w:val="single"/>
        </w:rPr>
        <w:t>notation</w:t>
      </w:r>
      <w:r>
        <w:rPr>
          <w:spacing w:val="7"/>
          <w:u w:val="single"/>
        </w:rPr>
        <w:t xml:space="preserve"> </w:t>
      </w:r>
      <w:r>
        <w:rPr>
          <w:u w:val="single"/>
        </w:rPr>
        <w:t>here]</w:t>
      </w:r>
      <w:r>
        <w:rPr>
          <w:spacing w:val="10"/>
          <w:u w:val="single"/>
        </w:rPr>
        <w:t xml:space="preserve"> </w:t>
      </w:r>
    </w:p>
    <w:p w14:paraId="6FE47250" w14:textId="77777777" w:rsidR="001058B6" w:rsidRDefault="001058B6">
      <w:pPr>
        <w:pStyle w:val="BodyText"/>
        <w:spacing w:before="5"/>
        <w:rPr>
          <w:sz w:val="21"/>
        </w:rPr>
      </w:pPr>
    </w:p>
    <w:p w14:paraId="2A024759" w14:textId="77777777" w:rsidR="001058B6" w:rsidRDefault="005212F4">
      <w:pPr>
        <w:pStyle w:val="BodyText"/>
        <w:spacing w:before="135" w:line="218" w:lineRule="auto"/>
        <w:ind w:left="240" w:right="1462"/>
        <w:jc w:val="both"/>
      </w:pPr>
      <w:commentRangeStart w:id="52"/>
      <w:r>
        <w:t>familiarity</w:t>
      </w:r>
      <w:r>
        <w:rPr>
          <w:spacing w:val="-8"/>
        </w:rPr>
        <w:t xml:space="preserve"> </w:t>
      </w:r>
      <w:r>
        <w:t>with</w:t>
      </w:r>
      <w:r>
        <w:rPr>
          <w:spacing w:val="-8"/>
        </w:rPr>
        <w:t xml:space="preserve"> </w:t>
      </w:r>
      <w:r>
        <w:t>multilevel</w:t>
      </w:r>
      <w:r>
        <w:rPr>
          <w:spacing w:val="-7"/>
        </w:rPr>
        <w:t xml:space="preserve"> </w:t>
      </w:r>
      <w:r>
        <w:t>imputation</w:t>
      </w:r>
      <w:r>
        <w:rPr>
          <w:spacing w:val="-8"/>
        </w:rPr>
        <w:t xml:space="preserve"> </w:t>
      </w:r>
      <w:commentRangeEnd w:id="52"/>
      <w:r w:rsidR="0092768A">
        <w:rPr>
          <w:rStyle w:val="CommentReference"/>
        </w:rPr>
        <w:commentReference w:id="52"/>
      </w:r>
      <w:r>
        <w:t>(see</w:t>
      </w:r>
      <w:r>
        <w:rPr>
          <w:spacing w:val="-8"/>
        </w:rPr>
        <w:t xml:space="preserve"> </w:t>
      </w:r>
      <w:r>
        <w:t>e.g.</w:t>
      </w:r>
      <w:r>
        <w:rPr>
          <w:spacing w:val="-7"/>
        </w:rPr>
        <w:t xml:space="preserve"> </w:t>
      </w:r>
      <w:hyperlink w:anchor="_bookmark4" w:history="1">
        <w:proofErr w:type="spellStart"/>
        <w:r>
          <w:rPr>
            <w:color w:val="00007F"/>
          </w:rPr>
          <w:t>Audigier</w:t>
        </w:r>
        <w:proofErr w:type="spellEnd"/>
        <w:r>
          <w:rPr>
            <w:color w:val="00007F"/>
          </w:rPr>
          <w:t>,</w:t>
        </w:r>
        <w:r>
          <w:rPr>
            <w:color w:val="00007F"/>
            <w:spacing w:val="-7"/>
          </w:rPr>
          <w:t xml:space="preserve"> </w:t>
        </w:r>
        <w:r>
          <w:rPr>
            <w:color w:val="00007F"/>
          </w:rPr>
          <w:t>White,</w:t>
        </w:r>
        <w:r>
          <w:rPr>
            <w:color w:val="00007F"/>
            <w:spacing w:val="-8"/>
          </w:rPr>
          <w:t xml:space="preserve"> </w:t>
        </w:r>
        <w:proofErr w:type="spellStart"/>
        <w:r>
          <w:rPr>
            <w:color w:val="00007F"/>
          </w:rPr>
          <w:t>Jolani</w:t>
        </w:r>
        <w:proofErr w:type="spellEnd"/>
        <w:r>
          <w:rPr>
            <w:color w:val="00007F"/>
          </w:rPr>
          <w:t>,</w:t>
        </w:r>
        <w:r>
          <w:rPr>
            <w:color w:val="00007F"/>
            <w:spacing w:val="-7"/>
          </w:rPr>
          <w:t xml:space="preserve"> </w:t>
        </w:r>
        <w:r>
          <w:rPr>
            <w:color w:val="00007F"/>
            <w:spacing w:val="-5"/>
          </w:rPr>
          <w:t>Debray,</w:t>
        </w:r>
        <w:r>
          <w:rPr>
            <w:color w:val="00007F"/>
            <w:spacing w:val="-7"/>
          </w:rPr>
          <w:t xml:space="preserve"> </w:t>
        </w:r>
        <w:proofErr w:type="spellStart"/>
        <w:r>
          <w:rPr>
            <w:color w:val="00007F"/>
          </w:rPr>
          <w:t>Quartagno</w:t>
        </w:r>
        <w:proofErr w:type="spellEnd"/>
        <w:r>
          <w:rPr>
            <w:color w:val="00007F"/>
          </w:rPr>
          <w:t>,</w:t>
        </w:r>
      </w:hyperlink>
      <w:r>
        <w:rPr>
          <w:color w:val="00007F"/>
        </w:rPr>
        <w:t xml:space="preserve"> </w:t>
      </w:r>
      <w:hyperlink w:anchor="_bookmark4" w:history="1">
        <w:r>
          <w:rPr>
            <w:color w:val="00007F"/>
          </w:rPr>
          <w:t xml:space="preserve">Carpenter, </w:t>
        </w:r>
        <w:r>
          <w:rPr>
            <w:color w:val="00007F"/>
            <w:spacing w:val="-5"/>
          </w:rPr>
          <w:t xml:space="preserve">van </w:t>
        </w:r>
        <w:r>
          <w:rPr>
            <w:color w:val="00007F"/>
          </w:rPr>
          <w:t xml:space="preserve">Buuren, and </w:t>
        </w:r>
        <w:proofErr w:type="spellStart"/>
        <w:r>
          <w:rPr>
            <w:color w:val="00007F"/>
          </w:rPr>
          <w:t>Resche-Rigon</w:t>
        </w:r>
        <w:proofErr w:type="spellEnd"/>
        <w:r>
          <w:rPr>
            <w:color w:val="00007F"/>
          </w:rPr>
          <w:t xml:space="preserve"> </w:t>
        </w:r>
      </w:hyperlink>
      <w:hyperlink w:anchor="_bookmark4" w:history="1">
        <w:r>
          <w:rPr>
            <w:color w:val="00007F"/>
          </w:rPr>
          <w:t>2018</w:t>
        </w:r>
      </w:hyperlink>
      <w:r>
        <w:t xml:space="preserve">, and </w:t>
      </w:r>
      <w:hyperlink w:anchor="_bookmark8" w:history="1">
        <w:proofErr w:type="spellStart"/>
        <w:r>
          <w:rPr>
            <w:color w:val="00007F"/>
          </w:rPr>
          <w:t>Grund</w:t>
        </w:r>
        <w:proofErr w:type="spellEnd"/>
        <w:r>
          <w:rPr>
            <w:color w:val="00007F"/>
          </w:rPr>
          <w:t xml:space="preserve">, </w:t>
        </w:r>
        <w:proofErr w:type="spellStart"/>
        <w:r>
          <w:rPr>
            <w:color w:val="00007F"/>
          </w:rPr>
          <w:t>Lüdtke</w:t>
        </w:r>
        <w:proofErr w:type="spellEnd"/>
        <w:r>
          <w:rPr>
            <w:color w:val="00007F"/>
          </w:rPr>
          <w:t xml:space="preserve">, and </w:t>
        </w:r>
        <w:proofErr w:type="spellStart"/>
        <w:r>
          <w:rPr>
            <w:color w:val="00007F"/>
          </w:rPr>
          <w:t>Robitzsch</w:t>
        </w:r>
        <w:proofErr w:type="spellEnd"/>
        <w:r>
          <w:rPr>
            <w:color w:val="00007F"/>
          </w:rPr>
          <w:t xml:space="preserve"> </w:t>
        </w:r>
      </w:hyperlink>
      <w:r>
        <w:t>(</w:t>
      </w:r>
      <w:hyperlink w:anchor="_bookmark8" w:history="1">
        <w:r>
          <w:rPr>
            <w:color w:val="00007F"/>
          </w:rPr>
          <w:t>2018</w:t>
        </w:r>
      </w:hyperlink>
      <w:r>
        <w:t xml:space="preserve">)) and the </w:t>
      </w:r>
      <w:r>
        <w:rPr>
          <w:rFonts w:ascii="Georgia" w:hAnsi="Georgia"/>
        </w:rPr>
        <w:t xml:space="preserve">lme4 </w:t>
      </w:r>
      <w:r>
        <w:t>notation for multilevel models (see</w:t>
      </w:r>
      <w:r>
        <w:rPr>
          <w:spacing w:val="17"/>
        </w:rPr>
        <w:t xml:space="preserve"> </w:t>
      </w:r>
      <w:r>
        <w:rPr>
          <w:spacing w:val="-4"/>
        </w:rPr>
        <w:t xml:space="preserve">Table </w:t>
      </w:r>
      <w:hyperlink w:anchor="_bookmark2" w:history="1">
        <w:r>
          <w:rPr>
            <w:color w:val="00007F"/>
          </w:rPr>
          <w:t>3</w:t>
        </w:r>
      </w:hyperlink>
      <w:r>
        <w:t>).</w:t>
      </w:r>
    </w:p>
    <w:p w14:paraId="3477E48B" w14:textId="77777777" w:rsidR="001058B6" w:rsidRDefault="005212F4">
      <w:pPr>
        <w:pStyle w:val="BodyText"/>
        <w:spacing w:before="47"/>
        <w:ind w:left="240"/>
      </w:pPr>
      <w:r>
        <w:t>We illustrate imputation of incomplete multilevel data using three case studies:</w:t>
      </w:r>
    </w:p>
    <w:p w14:paraId="76877FB6" w14:textId="77777777" w:rsidR="001058B6" w:rsidRDefault="001058B6">
      <w:pPr>
        <w:pStyle w:val="BodyText"/>
        <w:spacing w:before="7"/>
        <w:rPr>
          <w:sz w:val="20"/>
        </w:rPr>
      </w:pPr>
    </w:p>
    <w:p w14:paraId="473B5371" w14:textId="77777777" w:rsidR="001058B6" w:rsidRDefault="005212F4">
      <w:pPr>
        <w:pStyle w:val="ListParagraph"/>
        <w:numPr>
          <w:ilvl w:val="2"/>
          <w:numId w:val="4"/>
        </w:numPr>
        <w:tabs>
          <w:tab w:val="left" w:pos="786"/>
        </w:tabs>
        <w:spacing w:before="1" w:line="218" w:lineRule="auto"/>
        <w:ind w:right="1462"/>
        <w:jc w:val="both"/>
      </w:pPr>
      <w:proofErr w:type="spellStart"/>
      <w:r>
        <w:t>popmis</w:t>
      </w:r>
      <w:proofErr w:type="spellEnd"/>
      <w:r>
        <w:t xml:space="preserve"> from the </w:t>
      </w:r>
      <w:r>
        <w:rPr>
          <w:rFonts w:ascii="Georgia" w:hAnsi="Georgia"/>
        </w:rPr>
        <w:t xml:space="preserve">mice </w:t>
      </w:r>
      <w:r>
        <w:t xml:space="preserve">package (simulated data on perceived popularity, </w:t>
      </w:r>
      <w:r>
        <w:rPr>
          <w:rFonts w:ascii="Century Gothic" w:hAnsi="Century Gothic"/>
          <w:i/>
        </w:rPr>
        <w:t xml:space="preserve">n </w:t>
      </w:r>
      <w:r>
        <w:rPr>
          <w:w w:val="125"/>
        </w:rPr>
        <w:t xml:space="preserve">= </w:t>
      </w:r>
      <w:r>
        <w:t>2</w:t>
      </w:r>
      <w:r>
        <w:rPr>
          <w:rFonts w:ascii="Century Gothic" w:hAnsi="Century Gothic"/>
          <w:i/>
        </w:rPr>
        <w:t xml:space="preserve">, </w:t>
      </w:r>
      <w:r>
        <w:t xml:space="preserve">000 pupils across </w:t>
      </w:r>
      <w:r>
        <w:rPr>
          <w:rFonts w:ascii="Century Gothic" w:hAnsi="Century Gothic"/>
          <w:i/>
        </w:rPr>
        <w:t xml:space="preserve">N </w:t>
      </w:r>
      <w:r>
        <w:rPr>
          <w:w w:val="125"/>
        </w:rPr>
        <w:t xml:space="preserve">= </w:t>
      </w:r>
      <w:r>
        <w:t xml:space="preserve">100 schools with data that are MAR, </w:t>
      </w:r>
      <w:hyperlink w:anchor="_bookmark16" w:history="1">
        <w:r>
          <w:rPr>
            <w:color w:val="00007F"/>
            <w:spacing w:val="-5"/>
          </w:rPr>
          <w:t xml:space="preserve">van </w:t>
        </w:r>
        <w:r>
          <w:rPr>
            <w:color w:val="00007F"/>
          </w:rPr>
          <w:t xml:space="preserve">Buuren and </w:t>
        </w:r>
        <w:proofErr w:type="spellStart"/>
        <w:r>
          <w:rPr>
            <w:color w:val="00007F"/>
          </w:rPr>
          <w:t>Groothuis</w:t>
        </w:r>
        <w:proofErr w:type="spellEnd"/>
        <w:r>
          <w:rPr>
            <w:color w:val="00007F"/>
          </w:rPr>
          <w:t>-</w:t>
        </w:r>
      </w:hyperlink>
      <w:hyperlink w:anchor="_bookmark16" w:history="1">
        <w:r>
          <w:rPr>
            <w:color w:val="00007F"/>
          </w:rPr>
          <w:t xml:space="preserve"> </w:t>
        </w:r>
        <w:proofErr w:type="spellStart"/>
        <w:r>
          <w:rPr>
            <w:color w:val="00007F"/>
          </w:rPr>
          <w:t>Oudshoorn</w:t>
        </w:r>
        <w:proofErr w:type="spellEnd"/>
        <w:r>
          <w:rPr>
            <w:color w:val="00007F"/>
            <w:spacing w:val="16"/>
          </w:rPr>
          <w:t xml:space="preserve"> </w:t>
        </w:r>
      </w:hyperlink>
      <w:hyperlink w:anchor="_bookmark16" w:history="1">
        <w:r>
          <w:rPr>
            <w:color w:val="00007F"/>
          </w:rPr>
          <w:t>2021</w:t>
        </w:r>
      </w:hyperlink>
      <w:r>
        <w:t>);</w:t>
      </w:r>
    </w:p>
    <w:p w14:paraId="49FCE64C" w14:textId="77777777" w:rsidR="001058B6" w:rsidRDefault="005212F4">
      <w:pPr>
        <w:pStyle w:val="ListParagraph"/>
        <w:numPr>
          <w:ilvl w:val="2"/>
          <w:numId w:val="4"/>
        </w:numPr>
        <w:tabs>
          <w:tab w:val="left" w:pos="786"/>
        </w:tabs>
        <w:spacing w:line="218" w:lineRule="auto"/>
        <w:ind w:right="1463"/>
        <w:jc w:val="both"/>
      </w:pPr>
      <w:r>
        <w:t xml:space="preserve">impact from the </w:t>
      </w:r>
      <w:proofErr w:type="spellStart"/>
      <w:r>
        <w:rPr>
          <w:rFonts w:ascii="Georgia" w:hAnsi="Georgia"/>
        </w:rPr>
        <w:t>metamisc</w:t>
      </w:r>
      <w:proofErr w:type="spellEnd"/>
      <w:r>
        <w:rPr>
          <w:rFonts w:ascii="Georgia" w:hAnsi="Georgia"/>
        </w:rPr>
        <w:t xml:space="preserve"> </w:t>
      </w:r>
      <w:r>
        <w:t xml:space="preserve">package (empirical data on traumatic brain injuries, </w:t>
      </w:r>
      <w:r>
        <w:rPr>
          <w:rFonts w:ascii="Century Gothic" w:hAnsi="Century Gothic"/>
          <w:i/>
        </w:rPr>
        <w:t xml:space="preserve">n </w:t>
      </w:r>
      <w:r>
        <w:rPr>
          <w:w w:val="125"/>
        </w:rPr>
        <w:t xml:space="preserve">= </w:t>
      </w:r>
      <w:r>
        <w:t>11</w:t>
      </w:r>
      <w:r>
        <w:rPr>
          <w:rFonts w:ascii="Century Gothic" w:hAnsi="Century Gothic"/>
          <w:i/>
        </w:rPr>
        <w:t xml:space="preserve">, </w:t>
      </w:r>
      <w:r>
        <w:t xml:space="preserve">022 patients across </w:t>
      </w:r>
      <w:r>
        <w:rPr>
          <w:rFonts w:ascii="Century Gothic" w:hAnsi="Century Gothic"/>
          <w:i/>
        </w:rPr>
        <w:t xml:space="preserve">N </w:t>
      </w:r>
      <w:r>
        <w:rPr>
          <w:w w:val="125"/>
        </w:rPr>
        <w:t xml:space="preserve">= </w:t>
      </w:r>
      <w:r>
        <w:t xml:space="preserve">15 studies with data that are MAR, </w:t>
      </w:r>
      <w:hyperlink w:anchor="_bookmark5" w:history="1">
        <w:r>
          <w:rPr>
            <w:color w:val="00007F"/>
          </w:rPr>
          <w:t>Debray and de Jong</w:t>
        </w:r>
      </w:hyperlink>
      <w:hyperlink w:anchor="_bookmark5" w:history="1">
        <w:r>
          <w:rPr>
            <w:color w:val="00007F"/>
          </w:rPr>
          <w:t xml:space="preserve"> 2021</w:t>
        </w:r>
      </w:hyperlink>
      <w:r>
        <w:t>);</w:t>
      </w:r>
    </w:p>
    <w:p w14:paraId="061BE00F" w14:textId="77777777" w:rsidR="001058B6" w:rsidRDefault="005212F4">
      <w:pPr>
        <w:pStyle w:val="ListParagraph"/>
        <w:numPr>
          <w:ilvl w:val="2"/>
          <w:numId w:val="4"/>
        </w:numPr>
        <w:tabs>
          <w:tab w:val="left" w:pos="786"/>
        </w:tabs>
        <w:spacing w:line="218" w:lineRule="auto"/>
        <w:ind w:right="1464"/>
        <w:jc w:val="both"/>
      </w:pPr>
      <w:proofErr w:type="spellStart"/>
      <w:r>
        <w:t>hiv</w:t>
      </w:r>
      <w:proofErr w:type="spellEnd"/>
      <w:r>
        <w:t xml:space="preserve"> from the </w:t>
      </w:r>
      <w:r>
        <w:rPr>
          <w:rFonts w:ascii="Georgia" w:hAnsi="Georgia"/>
        </w:rPr>
        <w:t xml:space="preserve">GJRM </w:t>
      </w:r>
      <w:r>
        <w:t xml:space="preserve">package (simulated data on HIV diagnoses, </w:t>
      </w:r>
      <w:r>
        <w:rPr>
          <w:rFonts w:ascii="Century Gothic" w:hAnsi="Century Gothic"/>
          <w:i/>
        </w:rPr>
        <w:t xml:space="preserve">n </w:t>
      </w:r>
      <w:r>
        <w:rPr>
          <w:w w:val="125"/>
        </w:rPr>
        <w:t xml:space="preserve">= </w:t>
      </w:r>
      <w:r>
        <w:t>6</w:t>
      </w:r>
      <w:r>
        <w:rPr>
          <w:rFonts w:ascii="Century Gothic" w:hAnsi="Century Gothic"/>
          <w:i/>
        </w:rPr>
        <w:t xml:space="preserve">, </w:t>
      </w:r>
      <w:r>
        <w:t xml:space="preserve">416 patients across </w:t>
      </w:r>
      <w:r>
        <w:rPr>
          <w:rFonts w:ascii="Century Gothic" w:hAnsi="Century Gothic"/>
          <w:i/>
        </w:rPr>
        <w:t xml:space="preserve">N </w:t>
      </w:r>
      <w:r>
        <w:rPr>
          <w:w w:val="125"/>
        </w:rPr>
        <w:t xml:space="preserve">= </w:t>
      </w:r>
      <w:r>
        <w:t xml:space="preserve">9 regions with data that are MNAR, </w:t>
      </w:r>
      <w:hyperlink w:anchor="_bookmark12" w:history="1">
        <w:proofErr w:type="spellStart"/>
        <w:r>
          <w:rPr>
            <w:color w:val="00007F"/>
          </w:rPr>
          <w:t>Radice</w:t>
        </w:r>
        <w:proofErr w:type="spellEnd"/>
        <w:r>
          <w:rPr>
            <w:color w:val="00007F"/>
            <w:spacing w:val="29"/>
          </w:rPr>
          <w:t xml:space="preserve"> </w:t>
        </w:r>
      </w:hyperlink>
      <w:hyperlink w:anchor="_bookmark12" w:history="1">
        <w:r>
          <w:rPr>
            <w:color w:val="00007F"/>
          </w:rPr>
          <w:t>2021</w:t>
        </w:r>
      </w:hyperlink>
      <w:r>
        <w:t>).</w:t>
      </w:r>
    </w:p>
    <w:p w14:paraId="766F48E2" w14:textId="77777777" w:rsidR="001058B6" w:rsidRDefault="001058B6">
      <w:pPr>
        <w:pStyle w:val="BodyText"/>
        <w:spacing w:before="3"/>
        <w:rPr>
          <w:sz w:val="20"/>
        </w:rPr>
      </w:pPr>
    </w:p>
    <w:p w14:paraId="264BF11A" w14:textId="77777777" w:rsidR="001058B6" w:rsidRDefault="005212F4">
      <w:pPr>
        <w:pStyle w:val="BodyText"/>
        <w:spacing w:line="218" w:lineRule="auto"/>
        <w:ind w:left="239" w:right="1463"/>
        <w:jc w:val="both"/>
      </w:pPr>
      <w:r>
        <w:t>For each of these datasets, we discuss the nature of the missingness, choose one or more imputation models and evaluate the imputed data, but we will also highlight one specific aspect of the imputation workflow.</w:t>
      </w:r>
    </w:p>
    <w:p w14:paraId="4A6D349B" w14:textId="56BEC6B4" w:rsidR="001058B6" w:rsidRDefault="005212F4">
      <w:pPr>
        <w:pStyle w:val="BodyText"/>
        <w:spacing w:before="67" w:line="218" w:lineRule="auto"/>
        <w:ind w:left="239" w:right="1462"/>
        <w:jc w:val="both"/>
      </w:pPr>
      <w:r w:rsidRPr="00BC2F0E">
        <w:rPr>
          <w:highlight w:val="yellow"/>
          <w:rPrChange w:id="53" w:author="Jong-3, V.M.T. de (Valentijn)" w:date="2022-11-17T13:04:00Z">
            <w:rPr/>
          </w:rPrChange>
        </w:rPr>
        <w:t xml:space="preserve">This tutorial is dedicated to readers who are unfamiliar with multiple </w:t>
      </w:r>
      <w:del w:id="54" w:author="Jong-3, V.M.T. de (Valentijn)" w:date="2022-11-17T13:03:00Z">
        <w:r w:rsidRPr="00BC2F0E" w:rsidDel="0092768A">
          <w:rPr>
            <w:highlight w:val="yellow"/>
            <w:rPrChange w:id="55" w:author="Jong-3, V.M.T. de (Valentijn)" w:date="2022-11-17T13:04:00Z">
              <w:rPr/>
            </w:rPrChange>
          </w:rPr>
          <w:delText>imptuation</w:delText>
        </w:r>
      </w:del>
      <w:ins w:id="56" w:author="Jong-3, V.M.T. de (Valentijn)" w:date="2022-11-17T13:03:00Z">
        <w:r w:rsidR="0092768A" w:rsidRPr="00BC2F0E">
          <w:rPr>
            <w:highlight w:val="yellow"/>
            <w:rPrChange w:id="57" w:author="Jong-3, V.M.T. de (Valentijn)" w:date="2022-11-17T13:04:00Z">
              <w:rPr/>
            </w:rPrChange>
          </w:rPr>
          <w:t>imputation</w:t>
        </w:r>
      </w:ins>
      <w:r>
        <w:t>. More experienced readers can skip the introduction (case study 1) and directly head to practical applications</w:t>
      </w:r>
      <w:r>
        <w:rPr>
          <w:spacing w:val="-14"/>
        </w:rPr>
        <w:t xml:space="preserve"> </w:t>
      </w:r>
      <w:r>
        <w:t>of</w:t>
      </w:r>
      <w:r>
        <w:rPr>
          <w:spacing w:val="-13"/>
        </w:rPr>
        <w:t xml:space="preserve"> </w:t>
      </w:r>
      <w:r>
        <w:t>multilevel</w:t>
      </w:r>
      <w:r>
        <w:rPr>
          <w:spacing w:val="-13"/>
        </w:rPr>
        <w:t xml:space="preserve"> </w:t>
      </w:r>
      <w:r>
        <w:t>imputation</w:t>
      </w:r>
      <w:r>
        <w:rPr>
          <w:spacing w:val="-13"/>
        </w:rPr>
        <w:t xml:space="preserve"> </w:t>
      </w:r>
      <w:r>
        <w:t>under</w:t>
      </w:r>
      <w:r>
        <w:rPr>
          <w:spacing w:val="-13"/>
        </w:rPr>
        <w:t xml:space="preserve"> </w:t>
      </w:r>
      <w:r>
        <w:t>MAR</w:t>
      </w:r>
      <w:r>
        <w:rPr>
          <w:spacing w:val="-14"/>
        </w:rPr>
        <w:t xml:space="preserve"> </w:t>
      </w:r>
      <w:r>
        <w:t>conditions</w:t>
      </w:r>
      <w:r>
        <w:rPr>
          <w:spacing w:val="-13"/>
        </w:rPr>
        <w:t xml:space="preserve"> </w:t>
      </w:r>
      <w:r>
        <w:t>(case</w:t>
      </w:r>
      <w:r>
        <w:rPr>
          <w:spacing w:val="-13"/>
        </w:rPr>
        <w:t xml:space="preserve"> </w:t>
      </w:r>
      <w:r>
        <w:t>study</w:t>
      </w:r>
      <w:r>
        <w:rPr>
          <w:spacing w:val="-13"/>
        </w:rPr>
        <w:t xml:space="preserve"> </w:t>
      </w:r>
      <w:r>
        <w:rPr>
          <w:spacing w:val="-4"/>
        </w:rPr>
        <w:t>IMPACT)</w:t>
      </w:r>
      <w:r>
        <w:rPr>
          <w:spacing w:val="-14"/>
        </w:rPr>
        <w:t xml:space="preserve"> </w:t>
      </w:r>
      <w:r>
        <w:t>or</w:t>
      </w:r>
      <w:r>
        <w:rPr>
          <w:spacing w:val="-13"/>
        </w:rPr>
        <w:t xml:space="preserve"> </w:t>
      </w:r>
      <w:r>
        <w:t>under MNAR conditions (case study</w:t>
      </w:r>
      <w:r>
        <w:rPr>
          <w:spacing w:val="7"/>
        </w:rPr>
        <w:t xml:space="preserve"> </w:t>
      </w:r>
      <w:r>
        <w:t>HIV).</w:t>
      </w:r>
    </w:p>
    <w:p w14:paraId="5A88070F" w14:textId="77777777" w:rsidR="001058B6" w:rsidRDefault="005212F4">
      <w:pPr>
        <w:pStyle w:val="BodyText"/>
        <w:spacing w:before="48"/>
        <w:ind w:left="239"/>
      </w:pPr>
      <w:r>
        <w:t xml:space="preserve">TODO: explicit statement about not going into workings of the methods. </w:t>
      </w:r>
      <w:proofErr w:type="spellStart"/>
      <w:r>
        <w:t>Galimer</w:t>
      </w:r>
      <w:proofErr w:type="spellEnd"/>
      <w:r>
        <w:t xml:space="preserve"> 2l methods.</w:t>
      </w:r>
    </w:p>
    <w:p w14:paraId="2F83A1BE" w14:textId="77777777" w:rsidR="001058B6" w:rsidRDefault="001058B6">
      <w:pPr>
        <w:pStyle w:val="BodyText"/>
        <w:spacing w:before="4"/>
        <w:rPr>
          <w:sz w:val="23"/>
        </w:rPr>
      </w:pPr>
    </w:p>
    <w:p w14:paraId="67E0C0F3" w14:textId="77777777" w:rsidR="001058B6" w:rsidRDefault="005212F4">
      <w:pPr>
        <w:pStyle w:val="Heading2"/>
        <w:numPr>
          <w:ilvl w:val="1"/>
          <w:numId w:val="4"/>
        </w:numPr>
        <w:tabs>
          <w:tab w:val="left" w:pos="778"/>
        </w:tabs>
        <w:ind w:hanging="537"/>
        <w:jc w:val="both"/>
        <w:rPr>
          <w:b/>
        </w:rPr>
      </w:pPr>
      <w:bookmarkStart w:id="58" w:name="Setup"/>
      <w:bookmarkEnd w:id="58"/>
      <w:r>
        <w:rPr>
          <w:b/>
        </w:rPr>
        <w:t>Setup</w:t>
      </w:r>
    </w:p>
    <w:p w14:paraId="34571CB2" w14:textId="77777777" w:rsidR="001058B6" w:rsidRDefault="005212F4">
      <w:pPr>
        <w:pStyle w:val="BodyText"/>
        <w:spacing w:before="151" w:line="218" w:lineRule="auto"/>
        <w:ind w:left="239" w:right="1366"/>
      </w:pPr>
      <w:r>
        <w:t>[TODO:</w:t>
      </w:r>
      <w:r>
        <w:rPr>
          <w:spacing w:val="-11"/>
        </w:rPr>
        <w:t xml:space="preserve"> </w:t>
      </w:r>
      <w:r>
        <w:rPr>
          <w:spacing w:val="-3"/>
        </w:rPr>
        <w:t>Add</w:t>
      </w:r>
      <w:r>
        <w:rPr>
          <w:spacing w:val="-10"/>
        </w:rPr>
        <w:t xml:space="preserve"> </w:t>
      </w:r>
      <w:r>
        <w:t>environment</w:t>
      </w:r>
      <w:r>
        <w:rPr>
          <w:spacing w:val="-11"/>
        </w:rPr>
        <w:t xml:space="preserve"> </w:t>
      </w:r>
      <w:r>
        <w:t>info,</w:t>
      </w:r>
      <w:r>
        <w:rPr>
          <w:spacing w:val="-9"/>
        </w:rPr>
        <w:t xml:space="preserve"> </w:t>
      </w:r>
      <w:r>
        <w:t>seed</w:t>
      </w:r>
      <w:r>
        <w:rPr>
          <w:spacing w:val="-11"/>
        </w:rPr>
        <w:t xml:space="preserve"> </w:t>
      </w:r>
      <w:r>
        <w:t>and</w:t>
      </w:r>
      <w:r>
        <w:rPr>
          <w:spacing w:val="-10"/>
        </w:rPr>
        <w:t xml:space="preserve"> </w:t>
      </w:r>
      <w:r>
        <w:t>version</w:t>
      </w:r>
      <w:r>
        <w:rPr>
          <w:spacing w:val="-10"/>
        </w:rPr>
        <w:t xml:space="preserve"> </w:t>
      </w:r>
      <w:r>
        <w:t>number(s)</w:t>
      </w:r>
      <w:r>
        <w:rPr>
          <w:spacing w:val="-11"/>
        </w:rPr>
        <w:t xml:space="preserve"> </w:t>
      </w:r>
      <w:r>
        <w:t>somewhere.]</w:t>
      </w:r>
      <w:r>
        <w:rPr>
          <w:spacing w:val="8"/>
        </w:rPr>
        <w:t xml:space="preserve"> </w:t>
      </w:r>
      <w:r>
        <w:t>Set</w:t>
      </w:r>
      <w:r>
        <w:rPr>
          <w:spacing w:val="-11"/>
        </w:rPr>
        <w:t xml:space="preserve"> </w:t>
      </w:r>
      <w:r>
        <w:t>up</w:t>
      </w:r>
      <w:r>
        <w:rPr>
          <w:spacing w:val="-10"/>
        </w:rPr>
        <w:t xml:space="preserve"> </w:t>
      </w:r>
      <w:r>
        <w:t>the</w:t>
      </w:r>
      <w:r>
        <w:rPr>
          <w:spacing w:val="-10"/>
        </w:rPr>
        <w:t xml:space="preserve"> </w:t>
      </w:r>
      <w:r>
        <w:t>R</w:t>
      </w:r>
      <w:r>
        <w:rPr>
          <w:spacing w:val="-11"/>
        </w:rPr>
        <w:t xml:space="preserve"> </w:t>
      </w:r>
      <w:proofErr w:type="spellStart"/>
      <w:r>
        <w:t>envi</w:t>
      </w:r>
      <w:proofErr w:type="spellEnd"/>
      <w:r>
        <w:t xml:space="preserve">- </w:t>
      </w:r>
      <w:proofErr w:type="spellStart"/>
      <w:r>
        <w:t>ronment</w:t>
      </w:r>
      <w:proofErr w:type="spellEnd"/>
      <w:r>
        <w:t xml:space="preserve"> and load the necessary</w:t>
      </w:r>
      <w:r>
        <w:rPr>
          <w:spacing w:val="14"/>
        </w:rPr>
        <w:t xml:space="preserve"> </w:t>
      </w:r>
      <w:r>
        <w:t>packages:</w:t>
      </w:r>
    </w:p>
    <w:p w14:paraId="0CF49A28" w14:textId="77777777" w:rsidR="001058B6" w:rsidRDefault="001058B6">
      <w:pPr>
        <w:pStyle w:val="BodyText"/>
        <w:spacing w:before="3"/>
        <w:rPr>
          <w:sz w:val="20"/>
        </w:rPr>
      </w:pPr>
    </w:p>
    <w:p w14:paraId="1ECA9A92" w14:textId="77777777" w:rsidR="001058B6" w:rsidRDefault="005212F4">
      <w:pPr>
        <w:spacing w:line="284" w:lineRule="exact"/>
        <w:ind w:left="239"/>
        <w:rPr>
          <w:i/>
        </w:rPr>
      </w:pPr>
      <w:r>
        <w:rPr>
          <w:i/>
          <w:w w:val="115"/>
        </w:rPr>
        <w:t>R&gt;</w:t>
      </w:r>
      <w:r>
        <w:rPr>
          <w:i/>
          <w:spacing w:val="52"/>
          <w:w w:val="115"/>
        </w:rPr>
        <w:t xml:space="preserve"> </w:t>
      </w:r>
      <w:proofErr w:type="spellStart"/>
      <w:r>
        <w:rPr>
          <w:i/>
          <w:w w:val="115"/>
        </w:rPr>
        <w:t>set.seed</w:t>
      </w:r>
      <w:proofErr w:type="spellEnd"/>
      <w:r>
        <w:rPr>
          <w:i/>
          <w:w w:val="115"/>
        </w:rPr>
        <w:t>(2022)</w:t>
      </w:r>
    </w:p>
    <w:p w14:paraId="5D9882B1" w14:textId="77777777" w:rsidR="001058B6" w:rsidRDefault="005212F4">
      <w:pPr>
        <w:tabs>
          <w:tab w:val="left" w:pos="3103"/>
        </w:tabs>
        <w:spacing w:before="8" w:line="218" w:lineRule="auto"/>
        <w:ind w:left="239" w:right="5587"/>
        <w:rPr>
          <w:i/>
        </w:rPr>
      </w:pPr>
      <w:r>
        <w:rPr>
          <w:i/>
          <w:w w:val="115"/>
        </w:rPr>
        <w:t xml:space="preserve">R&gt; </w:t>
      </w:r>
      <w:r>
        <w:rPr>
          <w:i/>
          <w:spacing w:val="27"/>
          <w:w w:val="115"/>
        </w:rPr>
        <w:t xml:space="preserve"> </w:t>
      </w:r>
      <w:r>
        <w:rPr>
          <w:i/>
          <w:w w:val="115"/>
        </w:rPr>
        <w:t>library(mice)</w:t>
      </w:r>
      <w:r>
        <w:rPr>
          <w:i/>
          <w:w w:val="115"/>
        </w:rPr>
        <w:tab/>
        <w:t xml:space="preserve"># for imputation R&gt; </w:t>
      </w:r>
      <w:r>
        <w:rPr>
          <w:i/>
          <w:spacing w:val="25"/>
          <w:w w:val="115"/>
        </w:rPr>
        <w:t xml:space="preserve"> </w:t>
      </w:r>
      <w:r>
        <w:rPr>
          <w:i/>
          <w:w w:val="115"/>
        </w:rPr>
        <w:t>library(</w:t>
      </w:r>
      <w:proofErr w:type="spellStart"/>
      <w:r>
        <w:rPr>
          <w:i/>
          <w:w w:val="115"/>
        </w:rPr>
        <w:t>miceadds</w:t>
      </w:r>
      <w:proofErr w:type="spellEnd"/>
      <w:r>
        <w:rPr>
          <w:i/>
          <w:w w:val="115"/>
        </w:rPr>
        <w:t>)</w:t>
      </w:r>
      <w:r>
        <w:rPr>
          <w:i/>
          <w:w w:val="115"/>
        </w:rPr>
        <w:tab/>
        <w:t># for</w:t>
      </w:r>
      <w:r>
        <w:rPr>
          <w:i/>
          <w:spacing w:val="17"/>
          <w:w w:val="115"/>
        </w:rPr>
        <w:t xml:space="preserve"> </w:t>
      </w:r>
      <w:r>
        <w:rPr>
          <w:i/>
          <w:w w:val="115"/>
        </w:rPr>
        <w:t>imputation</w:t>
      </w:r>
    </w:p>
    <w:p w14:paraId="3EDAAE39" w14:textId="77777777" w:rsidR="001058B6" w:rsidRDefault="005212F4">
      <w:pPr>
        <w:tabs>
          <w:tab w:val="left" w:pos="3103"/>
        </w:tabs>
        <w:spacing w:before="2" w:line="218" w:lineRule="auto"/>
        <w:ind w:left="239" w:right="5128"/>
        <w:jc w:val="both"/>
        <w:rPr>
          <w:i/>
        </w:rPr>
      </w:pPr>
      <w:r>
        <w:rPr>
          <w:i/>
          <w:w w:val="120"/>
        </w:rPr>
        <w:t>R&gt;</w:t>
      </w:r>
      <w:r>
        <w:rPr>
          <w:i/>
          <w:spacing w:val="42"/>
          <w:w w:val="120"/>
        </w:rPr>
        <w:t xml:space="preserve"> </w:t>
      </w:r>
      <w:r>
        <w:rPr>
          <w:i/>
          <w:w w:val="120"/>
        </w:rPr>
        <w:t>library(</w:t>
      </w:r>
      <w:proofErr w:type="spellStart"/>
      <w:r>
        <w:rPr>
          <w:i/>
          <w:w w:val="120"/>
        </w:rPr>
        <w:t>ggmice</w:t>
      </w:r>
      <w:proofErr w:type="spellEnd"/>
      <w:r>
        <w:rPr>
          <w:i/>
          <w:w w:val="120"/>
        </w:rPr>
        <w:t>)</w:t>
      </w:r>
      <w:r>
        <w:rPr>
          <w:i/>
          <w:w w:val="120"/>
        </w:rPr>
        <w:tab/>
        <w:t xml:space="preserve">#  for  visualization R&gt; </w:t>
      </w:r>
      <w:r>
        <w:rPr>
          <w:i/>
          <w:spacing w:val="2"/>
          <w:w w:val="120"/>
        </w:rPr>
        <w:t xml:space="preserve"> </w:t>
      </w:r>
      <w:r>
        <w:rPr>
          <w:i/>
          <w:w w:val="120"/>
        </w:rPr>
        <w:t>library(ggplot2)</w:t>
      </w:r>
      <w:r>
        <w:rPr>
          <w:i/>
          <w:w w:val="120"/>
        </w:rPr>
        <w:tab/>
        <w:t xml:space="preserve">#  for  visualization R&gt; </w:t>
      </w:r>
      <w:r>
        <w:rPr>
          <w:i/>
          <w:spacing w:val="5"/>
          <w:w w:val="120"/>
        </w:rPr>
        <w:t xml:space="preserve"> </w:t>
      </w:r>
      <w:r>
        <w:rPr>
          <w:i/>
          <w:w w:val="120"/>
        </w:rPr>
        <w:t>library(</w:t>
      </w:r>
      <w:proofErr w:type="spellStart"/>
      <w:r>
        <w:rPr>
          <w:i/>
          <w:w w:val="120"/>
        </w:rPr>
        <w:t>dplyr</w:t>
      </w:r>
      <w:proofErr w:type="spellEnd"/>
      <w:r>
        <w:rPr>
          <w:i/>
          <w:w w:val="120"/>
        </w:rPr>
        <w:t>)</w:t>
      </w:r>
      <w:r>
        <w:rPr>
          <w:i/>
          <w:w w:val="120"/>
        </w:rPr>
        <w:tab/>
        <w:t># for data</w:t>
      </w:r>
      <w:r>
        <w:rPr>
          <w:i/>
          <w:spacing w:val="25"/>
          <w:w w:val="120"/>
        </w:rPr>
        <w:t xml:space="preserve"> </w:t>
      </w:r>
      <w:r>
        <w:rPr>
          <w:i/>
          <w:w w:val="120"/>
        </w:rPr>
        <w:t>wrangling</w:t>
      </w:r>
    </w:p>
    <w:p w14:paraId="665A8617" w14:textId="77777777" w:rsidR="001058B6" w:rsidRDefault="005212F4">
      <w:pPr>
        <w:tabs>
          <w:tab w:val="left" w:pos="3103"/>
        </w:tabs>
        <w:spacing w:before="3" w:line="218" w:lineRule="auto"/>
        <w:ind w:left="239" w:right="4670"/>
        <w:rPr>
          <w:i/>
        </w:rPr>
      </w:pPr>
      <w:r>
        <w:rPr>
          <w:i/>
          <w:w w:val="120"/>
        </w:rPr>
        <w:t>R&gt;</w:t>
      </w:r>
      <w:r>
        <w:rPr>
          <w:i/>
          <w:spacing w:val="46"/>
          <w:w w:val="120"/>
        </w:rPr>
        <w:t xml:space="preserve"> </w:t>
      </w:r>
      <w:r>
        <w:rPr>
          <w:i/>
          <w:w w:val="120"/>
        </w:rPr>
        <w:t>library(lme4)</w:t>
      </w:r>
      <w:r>
        <w:rPr>
          <w:i/>
          <w:w w:val="120"/>
        </w:rPr>
        <w:tab/>
        <w:t># for multilevel modeling  R&gt;</w:t>
      </w:r>
      <w:r>
        <w:rPr>
          <w:i/>
          <w:spacing w:val="39"/>
          <w:w w:val="120"/>
        </w:rPr>
        <w:t xml:space="preserve"> </w:t>
      </w:r>
      <w:r>
        <w:rPr>
          <w:i/>
          <w:w w:val="120"/>
        </w:rPr>
        <w:t>library(</w:t>
      </w:r>
      <w:proofErr w:type="spellStart"/>
      <w:r>
        <w:rPr>
          <w:i/>
          <w:w w:val="120"/>
        </w:rPr>
        <w:t>mitml</w:t>
      </w:r>
      <w:proofErr w:type="spellEnd"/>
      <w:r>
        <w:rPr>
          <w:i/>
          <w:w w:val="120"/>
        </w:rPr>
        <w:t>)</w:t>
      </w:r>
      <w:r>
        <w:rPr>
          <w:i/>
          <w:w w:val="120"/>
        </w:rPr>
        <w:tab/>
        <w:t># for multilevel</w:t>
      </w:r>
      <w:r>
        <w:rPr>
          <w:i/>
          <w:spacing w:val="36"/>
          <w:w w:val="120"/>
        </w:rPr>
        <w:t xml:space="preserve"> </w:t>
      </w:r>
      <w:r>
        <w:rPr>
          <w:i/>
          <w:w w:val="120"/>
        </w:rPr>
        <w:t>pooling</w:t>
      </w:r>
    </w:p>
    <w:p w14:paraId="39D701D6" w14:textId="77777777" w:rsidR="001058B6" w:rsidRDefault="001058B6">
      <w:pPr>
        <w:pStyle w:val="BodyText"/>
        <w:rPr>
          <w:i/>
          <w:sz w:val="28"/>
        </w:rPr>
      </w:pPr>
    </w:p>
    <w:p w14:paraId="086E54A6" w14:textId="77777777" w:rsidR="001058B6" w:rsidRDefault="001058B6">
      <w:pPr>
        <w:pStyle w:val="BodyText"/>
        <w:spacing w:before="2"/>
        <w:rPr>
          <w:i/>
          <w:sz w:val="21"/>
        </w:rPr>
      </w:pPr>
    </w:p>
    <w:p w14:paraId="0BB218FC" w14:textId="77777777" w:rsidR="001058B6" w:rsidRDefault="005212F4">
      <w:pPr>
        <w:pStyle w:val="Heading1"/>
        <w:numPr>
          <w:ilvl w:val="0"/>
          <w:numId w:val="5"/>
        </w:numPr>
        <w:tabs>
          <w:tab w:val="left" w:pos="2760"/>
        </w:tabs>
        <w:ind w:left="2759" w:hanging="394"/>
        <w:jc w:val="left"/>
        <w:rPr>
          <w:b/>
        </w:rPr>
      </w:pPr>
      <w:bookmarkStart w:id="59" w:name="Case_study_I:_popularity_data"/>
      <w:bookmarkEnd w:id="59"/>
      <w:r>
        <w:rPr>
          <w:b/>
        </w:rPr>
        <w:t>Case study I: popularity</w:t>
      </w:r>
      <w:r>
        <w:rPr>
          <w:b/>
          <w:spacing w:val="36"/>
        </w:rPr>
        <w:t xml:space="preserve"> </w:t>
      </w:r>
      <w:r>
        <w:rPr>
          <w:b/>
        </w:rPr>
        <w:t>data</w:t>
      </w:r>
    </w:p>
    <w:p w14:paraId="4A752342" w14:textId="77777777" w:rsidR="001058B6" w:rsidRDefault="005212F4">
      <w:pPr>
        <w:pStyle w:val="BodyText"/>
        <w:spacing w:before="175"/>
        <w:ind w:left="239"/>
        <w:jc w:val="both"/>
      </w:pPr>
      <w:r>
        <w:t>[TODO: explain case study]</w:t>
      </w:r>
    </w:p>
    <w:p w14:paraId="0AD67F29" w14:textId="77777777" w:rsidR="001058B6" w:rsidRDefault="001058B6">
      <w:pPr>
        <w:jc w:val="both"/>
        <w:sectPr w:rsidR="001058B6">
          <w:pgSz w:w="11910" w:h="16840"/>
          <w:pgMar w:top="1740" w:right="0" w:bottom="280" w:left="1380" w:header="1431" w:footer="0" w:gutter="0"/>
          <w:cols w:space="720"/>
        </w:sectPr>
      </w:pPr>
    </w:p>
    <w:p w14:paraId="61D8F5C0" w14:textId="77777777" w:rsidR="001058B6" w:rsidRDefault="001058B6">
      <w:pPr>
        <w:pStyle w:val="BodyText"/>
        <w:spacing w:before="11"/>
      </w:pPr>
    </w:p>
    <w:p w14:paraId="5B58A6E2" w14:textId="77777777" w:rsidR="001058B6" w:rsidRDefault="005212F4">
      <w:pPr>
        <w:pStyle w:val="BodyText"/>
        <w:spacing w:before="136" w:line="218" w:lineRule="auto"/>
        <w:ind w:left="240" w:right="1463"/>
        <w:jc w:val="both"/>
      </w:pPr>
      <w:r>
        <w:t>In</w:t>
      </w:r>
      <w:r>
        <w:rPr>
          <w:spacing w:val="-17"/>
        </w:rPr>
        <w:t xml:space="preserve"> </w:t>
      </w:r>
      <w:r>
        <w:t>this</w:t>
      </w:r>
      <w:r>
        <w:rPr>
          <w:spacing w:val="-16"/>
        </w:rPr>
        <w:t xml:space="preserve"> </w:t>
      </w:r>
      <w:r>
        <w:t>section</w:t>
      </w:r>
      <w:r>
        <w:rPr>
          <w:spacing w:val="-16"/>
        </w:rPr>
        <w:t xml:space="preserve"> </w:t>
      </w:r>
      <w:r>
        <w:t>we’ll</w:t>
      </w:r>
      <w:r>
        <w:rPr>
          <w:spacing w:val="-16"/>
        </w:rPr>
        <w:t xml:space="preserve"> </w:t>
      </w:r>
      <w:r>
        <w:t>go</w:t>
      </w:r>
      <w:r>
        <w:rPr>
          <w:spacing w:val="-16"/>
        </w:rPr>
        <w:t xml:space="preserve"> </w:t>
      </w:r>
      <w:r>
        <w:rPr>
          <w:spacing w:val="-4"/>
        </w:rPr>
        <w:t>over</w:t>
      </w:r>
      <w:r>
        <w:rPr>
          <w:spacing w:val="-16"/>
        </w:rPr>
        <w:t xml:space="preserve"> </w:t>
      </w:r>
      <w:r>
        <w:t>the</w:t>
      </w:r>
      <w:r>
        <w:rPr>
          <w:spacing w:val="-16"/>
        </w:rPr>
        <w:t xml:space="preserve"> </w:t>
      </w:r>
      <w:r>
        <w:t>different</w:t>
      </w:r>
      <w:r>
        <w:rPr>
          <w:spacing w:val="-16"/>
        </w:rPr>
        <w:t xml:space="preserve"> </w:t>
      </w:r>
      <w:r>
        <w:t>steps</w:t>
      </w:r>
      <w:r>
        <w:rPr>
          <w:spacing w:val="-16"/>
        </w:rPr>
        <w:t xml:space="preserve"> </w:t>
      </w:r>
      <w:r>
        <w:rPr>
          <w:spacing w:val="-3"/>
        </w:rPr>
        <w:t>involved</w:t>
      </w:r>
      <w:r>
        <w:rPr>
          <w:spacing w:val="-16"/>
        </w:rPr>
        <w:t xml:space="preserve"> </w:t>
      </w:r>
      <w:r>
        <w:t>with</w:t>
      </w:r>
      <w:r>
        <w:rPr>
          <w:spacing w:val="-16"/>
        </w:rPr>
        <w:t xml:space="preserve"> </w:t>
      </w:r>
      <w:r>
        <w:t>imputing</w:t>
      </w:r>
      <w:r>
        <w:rPr>
          <w:spacing w:val="-16"/>
        </w:rPr>
        <w:t xml:space="preserve"> </w:t>
      </w:r>
      <w:r>
        <w:t>incomplete</w:t>
      </w:r>
      <w:r>
        <w:rPr>
          <w:spacing w:val="-16"/>
        </w:rPr>
        <w:t xml:space="preserve"> </w:t>
      </w:r>
      <w:r>
        <w:t xml:space="preserve">multilevel data with the R package mice. </w:t>
      </w:r>
      <w:r>
        <w:rPr>
          <w:spacing w:val="-10"/>
        </w:rPr>
        <w:t xml:space="preserve">We </w:t>
      </w:r>
      <w:r>
        <w:t xml:space="preserve">consider the simulated </w:t>
      </w:r>
      <w:proofErr w:type="spellStart"/>
      <w:r>
        <w:t>popmis</w:t>
      </w:r>
      <w:proofErr w:type="spellEnd"/>
      <w:r>
        <w:t xml:space="preserve"> dataset, which included pupils</w:t>
      </w:r>
      <w:r>
        <w:rPr>
          <w:spacing w:val="-6"/>
        </w:rPr>
        <w:t xml:space="preserve"> </w:t>
      </w:r>
      <w:r>
        <w:t>(</w:t>
      </w:r>
      <w:r>
        <w:rPr>
          <w:rFonts w:ascii="Century Gothic" w:hAnsi="Century Gothic"/>
          <w:i/>
        </w:rPr>
        <w:t>n</w:t>
      </w:r>
      <w:r>
        <w:rPr>
          <w:rFonts w:ascii="Century Gothic" w:hAnsi="Century Gothic"/>
          <w:i/>
          <w:spacing w:val="-16"/>
        </w:rPr>
        <w:t xml:space="preserve"> </w:t>
      </w:r>
      <w:r>
        <w:rPr>
          <w:w w:val="125"/>
        </w:rPr>
        <w:t>=</w:t>
      </w:r>
      <w:r>
        <w:rPr>
          <w:spacing w:val="-24"/>
          <w:w w:val="125"/>
        </w:rPr>
        <w:t xml:space="preserve"> </w:t>
      </w:r>
      <w:r>
        <w:t>2000)</w:t>
      </w:r>
      <w:r>
        <w:rPr>
          <w:spacing w:val="-6"/>
        </w:rPr>
        <w:t xml:space="preserve"> </w:t>
      </w:r>
      <w:r>
        <w:t>clustered</w:t>
      </w:r>
      <w:r>
        <w:rPr>
          <w:spacing w:val="-5"/>
        </w:rPr>
        <w:t xml:space="preserve"> </w:t>
      </w:r>
      <w:r>
        <w:t>within</w:t>
      </w:r>
      <w:r>
        <w:rPr>
          <w:spacing w:val="-5"/>
        </w:rPr>
        <w:t xml:space="preserve"> </w:t>
      </w:r>
      <w:r>
        <w:t>schools</w:t>
      </w:r>
      <w:r>
        <w:rPr>
          <w:spacing w:val="-5"/>
        </w:rPr>
        <w:t xml:space="preserve"> </w:t>
      </w:r>
      <w:r>
        <w:t>(</w:t>
      </w:r>
      <w:r>
        <w:rPr>
          <w:rFonts w:ascii="Century Gothic" w:hAnsi="Century Gothic"/>
          <w:i/>
        </w:rPr>
        <w:t>N</w:t>
      </w:r>
      <w:r>
        <w:rPr>
          <w:rFonts w:ascii="Century Gothic" w:hAnsi="Century Gothic"/>
          <w:i/>
          <w:spacing w:val="2"/>
        </w:rPr>
        <w:t xml:space="preserve"> </w:t>
      </w:r>
      <w:r>
        <w:rPr>
          <w:w w:val="125"/>
        </w:rPr>
        <w:t>=</w:t>
      </w:r>
      <w:r>
        <w:rPr>
          <w:spacing w:val="-24"/>
          <w:w w:val="125"/>
        </w:rPr>
        <w:t xml:space="preserve"> </w:t>
      </w:r>
      <w:r>
        <w:t>100).</w:t>
      </w:r>
      <w:r>
        <w:rPr>
          <w:spacing w:val="16"/>
        </w:rPr>
        <w:t xml:space="preserve"> </w:t>
      </w:r>
      <w:r>
        <w:t>The</w:t>
      </w:r>
      <w:r>
        <w:rPr>
          <w:spacing w:val="-6"/>
        </w:rPr>
        <w:t xml:space="preserve"> </w:t>
      </w:r>
      <w:r>
        <w:t>following</w:t>
      </w:r>
      <w:r>
        <w:rPr>
          <w:spacing w:val="-5"/>
        </w:rPr>
        <w:t xml:space="preserve"> </w:t>
      </w:r>
      <w:r>
        <w:t>variables</w:t>
      </w:r>
      <w:r>
        <w:rPr>
          <w:spacing w:val="-5"/>
        </w:rPr>
        <w:t xml:space="preserve"> </w:t>
      </w:r>
      <w:r>
        <w:t>are</w:t>
      </w:r>
      <w:r>
        <w:rPr>
          <w:spacing w:val="-5"/>
        </w:rPr>
        <w:t xml:space="preserve"> </w:t>
      </w:r>
      <w:r>
        <w:t>of</w:t>
      </w:r>
      <w:r>
        <w:rPr>
          <w:spacing w:val="-6"/>
        </w:rPr>
        <w:t xml:space="preserve"> </w:t>
      </w:r>
      <w:r>
        <w:t>primary interest:</w:t>
      </w:r>
    </w:p>
    <w:p w14:paraId="730707A9" w14:textId="77777777" w:rsidR="001058B6" w:rsidRDefault="001058B6">
      <w:pPr>
        <w:pStyle w:val="BodyText"/>
        <w:spacing w:before="6"/>
        <w:rPr>
          <w:sz w:val="21"/>
        </w:rPr>
      </w:pPr>
    </w:p>
    <w:p w14:paraId="6FBDDD3F" w14:textId="77777777" w:rsidR="001058B6" w:rsidRDefault="005212F4">
      <w:pPr>
        <w:pStyle w:val="ListParagraph"/>
        <w:numPr>
          <w:ilvl w:val="2"/>
          <w:numId w:val="4"/>
        </w:numPr>
        <w:tabs>
          <w:tab w:val="left" w:pos="786"/>
        </w:tabs>
        <w:spacing w:line="291" w:lineRule="exact"/>
      </w:pPr>
      <w:r>
        <w:t>school, school identification number (clustering</w:t>
      </w:r>
      <w:r>
        <w:rPr>
          <w:spacing w:val="17"/>
        </w:rPr>
        <w:t xml:space="preserve"> </w:t>
      </w:r>
      <w:r>
        <w:t>variable);</w:t>
      </w:r>
    </w:p>
    <w:p w14:paraId="61DDA7A8" w14:textId="77777777" w:rsidR="001058B6" w:rsidRDefault="005212F4">
      <w:pPr>
        <w:pStyle w:val="ListParagraph"/>
        <w:numPr>
          <w:ilvl w:val="2"/>
          <w:numId w:val="4"/>
        </w:numPr>
        <w:tabs>
          <w:tab w:val="left" w:pos="786"/>
        </w:tabs>
        <w:spacing w:line="271" w:lineRule="exact"/>
      </w:pPr>
      <w:r>
        <w:t>popular,</w:t>
      </w:r>
      <w:r>
        <w:rPr>
          <w:spacing w:val="13"/>
        </w:rPr>
        <w:t xml:space="preserve"> </w:t>
      </w:r>
      <w:r>
        <w:t>pupil</w:t>
      </w:r>
      <w:r>
        <w:rPr>
          <w:spacing w:val="13"/>
        </w:rPr>
        <w:t xml:space="preserve"> </w:t>
      </w:r>
      <w:r>
        <w:t>popularity</w:t>
      </w:r>
      <w:r>
        <w:rPr>
          <w:spacing w:val="13"/>
        </w:rPr>
        <w:t xml:space="preserve"> </w:t>
      </w:r>
      <w:r>
        <w:t>(self-rating</w:t>
      </w:r>
      <w:r>
        <w:rPr>
          <w:spacing w:val="13"/>
        </w:rPr>
        <w:t xml:space="preserve"> </w:t>
      </w:r>
      <w:r>
        <w:t>between</w:t>
      </w:r>
      <w:r>
        <w:rPr>
          <w:spacing w:val="13"/>
        </w:rPr>
        <w:t xml:space="preserve"> </w:t>
      </w:r>
      <w:r>
        <w:t>0</w:t>
      </w:r>
      <w:r>
        <w:rPr>
          <w:spacing w:val="13"/>
        </w:rPr>
        <w:t xml:space="preserve"> </w:t>
      </w:r>
      <w:r>
        <w:t>and</w:t>
      </w:r>
      <w:r>
        <w:rPr>
          <w:spacing w:val="13"/>
        </w:rPr>
        <w:t xml:space="preserve"> </w:t>
      </w:r>
      <w:r>
        <w:t>10;</w:t>
      </w:r>
      <w:r>
        <w:rPr>
          <w:spacing w:val="13"/>
        </w:rPr>
        <w:t xml:space="preserve"> </w:t>
      </w:r>
      <w:r>
        <w:t>unit-level);</w:t>
      </w:r>
    </w:p>
    <w:p w14:paraId="0F75B5EB" w14:textId="77777777" w:rsidR="001058B6" w:rsidRDefault="005212F4">
      <w:pPr>
        <w:pStyle w:val="ListParagraph"/>
        <w:numPr>
          <w:ilvl w:val="2"/>
          <w:numId w:val="4"/>
        </w:numPr>
        <w:tabs>
          <w:tab w:val="left" w:pos="786"/>
        </w:tabs>
        <w:spacing w:line="271" w:lineRule="exact"/>
      </w:pPr>
      <w:r>
        <w:rPr>
          <w:w w:val="105"/>
        </w:rPr>
        <w:t xml:space="preserve">sex, pupil sex </w:t>
      </w:r>
      <w:r>
        <w:rPr>
          <w:spacing w:val="-4"/>
          <w:w w:val="105"/>
        </w:rPr>
        <w:t xml:space="preserve">(0=boy, </w:t>
      </w:r>
      <w:r>
        <w:rPr>
          <w:w w:val="105"/>
        </w:rPr>
        <w:t>1=girl;</w:t>
      </w:r>
      <w:r>
        <w:rPr>
          <w:spacing w:val="13"/>
          <w:w w:val="105"/>
        </w:rPr>
        <w:t xml:space="preserve"> </w:t>
      </w:r>
      <w:r>
        <w:rPr>
          <w:w w:val="105"/>
        </w:rPr>
        <w:t>unit-level);</w:t>
      </w:r>
    </w:p>
    <w:p w14:paraId="31D0C2B3" w14:textId="77777777" w:rsidR="001058B6" w:rsidRDefault="005212F4">
      <w:pPr>
        <w:pStyle w:val="ListParagraph"/>
        <w:numPr>
          <w:ilvl w:val="2"/>
          <w:numId w:val="4"/>
        </w:numPr>
        <w:tabs>
          <w:tab w:val="left" w:pos="786"/>
        </w:tabs>
        <w:spacing w:line="291" w:lineRule="exact"/>
      </w:pPr>
      <w:proofErr w:type="spellStart"/>
      <w:r>
        <w:t>texp</w:t>
      </w:r>
      <w:proofErr w:type="spellEnd"/>
      <w:r>
        <w:t>, teacher experience (in years;</w:t>
      </w:r>
      <w:r>
        <w:rPr>
          <w:spacing w:val="23"/>
        </w:rPr>
        <w:t xml:space="preserve"> </w:t>
      </w:r>
      <w:r>
        <w:t>cluster-level).</w:t>
      </w:r>
    </w:p>
    <w:p w14:paraId="30CA2E10" w14:textId="77777777" w:rsidR="001058B6" w:rsidRDefault="001058B6">
      <w:pPr>
        <w:pStyle w:val="BodyText"/>
        <w:spacing w:before="1"/>
        <w:rPr>
          <w:sz w:val="23"/>
        </w:rPr>
      </w:pPr>
    </w:p>
    <w:p w14:paraId="5755D7E7" w14:textId="1FB4AE91" w:rsidR="001058B6" w:rsidRDefault="005212F4">
      <w:pPr>
        <w:pStyle w:val="BodyText"/>
        <w:spacing w:line="218" w:lineRule="auto"/>
        <w:ind w:left="239" w:right="1461"/>
        <w:jc w:val="both"/>
      </w:pPr>
      <w:r>
        <w:t>The</w:t>
      </w:r>
      <w:r>
        <w:rPr>
          <w:spacing w:val="-23"/>
        </w:rPr>
        <w:t xml:space="preserve"> </w:t>
      </w:r>
      <w:r>
        <w:t>research</w:t>
      </w:r>
      <w:r>
        <w:rPr>
          <w:spacing w:val="-23"/>
        </w:rPr>
        <w:t xml:space="preserve"> </w:t>
      </w:r>
      <w:r>
        <w:t>objective</w:t>
      </w:r>
      <w:r>
        <w:rPr>
          <w:spacing w:val="-23"/>
        </w:rPr>
        <w:t xml:space="preserve"> </w:t>
      </w:r>
      <w:del w:id="60" w:author="Jong-3, V.M.T. de (Valentijn)" w:date="2022-11-17T13:07:00Z">
        <w:r w:rsidDel="00BC2F0E">
          <w:delText>of</w:delText>
        </w:r>
        <w:r w:rsidDel="00BC2F0E">
          <w:rPr>
            <w:spacing w:val="-23"/>
          </w:rPr>
          <w:delText xml:space="preserve"> </w:delText>
        </w:r>
      </w:del>
      <w:ins w:id="61" w:author="Jong-3, V.M.T. de (Valentijn)" w:date="2022-11-17T13:07:00Z">
        <w:r w:rsidR="00BC2F0E">
          <w:t>for</w:t>
        </w:r>
        <w:r w:rsidR="00BC2F0E">
          <w:rPr>
            <w:spacing w:val="-23"/>
          </w:rPr>
          <w:t xml:space="preserve"> </w:t>
        </w:r>
      </w:ins>
      <w:r>
        <w:t>the</w:t>
      </w:r>
      <w:r>
        <w:rPr>
          <w:spacing w:val="-22"/>
        </w:rPr>
        <w:t xml:space="preserve"> </w:t>
      </w:r>
      <w:proofErr w:type="spellStart"/>
      <w:r>
        <w:t>popmis</w:t>
      </w:r>
      <w:proofErr w:type="spellEnd"/>
      <w:r>
        <w:rPr>
          <w:spacing w:val="-22"/>
        </w:rPr>
        <w:t xml:space="preserve"> </w:t>
      </w:r>
      <w:r>
        <w:t>dataset</w:t>
      </w:r>
      <w:r>
        <w:rPr>
          <w:spacing w:val="-23"/>
        </w:rPr>
        <w:t xml:space="preserve"> </w:t>
      </w:r>
      <w:r>
        <w:t>is</w:t>
      </w:r>
      <w:r>
        <w:rPr>
          <w:spacing w:val="-23"/>
        </w:rPr>
        <w:t xml:space="preserve"> </w:t>
      </w:r>
      <w:r>
        <w:t>to</w:t>
      </w:r>
      <w:r>
        <w:rPr>
          <w:spacing w:val="-23"/>
        </w:rPr>
        <w:t xml:space="preserve"> </w:t>
      </w:r>
      <w:r>
        <w:t>predict</w:t>
      </w:r>
      <w:r>
        <w:rPr>
          <w:spacing w:val="-22"/>
        </w:rPr>
        <w:t xml:space="preserve"> </w:t>
      </w:r>
      <w:r>
        <w:t>the</w:t>
      </w:r>
      <w:r>
        <w:rPr>
          <w:spacing w:val="-23"/>
        </w:rPr>
        <w:t xml:space="preserve"> </w:t>
      </w:r>
      <w:r>
        <w:t>pupils’</w:t>
      </w:r>
      <w:r>
        <w:rPr>
          <w:spacing w:val="-23"/>
        </w:rPr>
        <w:t xml:space="preserve"> </w:t>
      </w:r>
      <w:r>
        <w:t>popularity</w:t>
      </w:r>
      <w:r>
        <w:rPr>
          <w:spacing w:val="-23"/>
        </w:rPr>
        <w:t xml:space="preserve"> </w:t>
      </w:r>
      <w:r>
        <w:t>based</w:t>
      </w:r>
      <w:r>
        <w:rPr>
          <w:spacing w:val="-22"/>
        </w:rPr>
        <w:t xml:space="preserve"> </w:t>
      </w:r>
      <w:r>
        <w:t>on</w:t>
      </w:r>
      <w:r>
        <w:rPr>
          <w:spacing w:val="-23"/>
        </w:rPr>
        <w:t xml:space="preserve"> </w:t>
      </w:r>
      <w:r>
        <w:t>their gender and the experience of the teacher. The analysis model corresponding to this dataset is</w:t>
      </w:r>
      <w:r>
        <w:rPr>
          <w:spacing w:val="-18"/>
        </w:rPr>
        <w:t xml:space="preserve"> </w:t>
      </w:r>
      <w:r>
        <w:t>multilevel</w:t>
      </w:r>
      <w:r>
        <w:rPr>
          <w:spacing w:val="-17"/>
        </w:rPr>
        <w:t xml:space="preserve"> </w:t>
      </w:r>
      <w:r>
        <w:t>regression</w:t>
      </w:r>
      <w:r>
        <w:rPr>
          <w:spacing w:val="-17"/>
        </w:rPr>
        <w:t xml:space="preserve"> </w:t>
      </w:r>
      <w:r>
        <w:t>with</w:t>
      </w:r>
      <w:r>
        <w:rPr>
          <w:spacing w:val="-17"/>
        </w:rPr>
        <w:t xml:space="preserve"> </w:t>
      </w:r>
      <w:r>
        <w:t>random</w:t>
      </w:r>
      <w:r>
        <w:rPr>
          <w:spacing w:val="-17"/>
        </w:rPr>
        <w:t xml:space="preserve"> </w:t>
      </w:r>
      <w:r>
        <w:t>intercepts,</w:t>
      </w:r>
      <w:r>
        <w:rPr>
          <w:spacing w:val="-16"/>
        </w:rPr>
        <w:t xml:space="preserve"> </w:t>
      </w:r>
      <w:r>
        <w:t>random</w:t>
      </w:r>
      <w:r>
        <w:rPr>
          <w:spacing w:val="-17"/>
        </w:rPr>
        <w:t xml:space="preserve"> </w:t>
      </w:r>
      <w:r>
        <w:t>slopes</w:t>
      </w:r>
      <w:r>
        <w:rPr>
          <w:spacing w:val="-17"/>
        </w:rPr>
        <w:t xml:space="preserve"> </w:t>
      </w:r>
      <w:r>
        <w:t>and</w:t>
      </w:r>
      <w:r>
        <w:rPr>
          <w:spacing w:val="-17"/>
        </w:rPr>
        <w:t xml:space="preserve"> </w:t>
      </w:r>
      <w:r>
        <w:t>a</w:t>
      </w:r>
      <w:r>
        <w:rPr>
          <w:spacing w:val="-17"/>
        </w:rPr>
        <w:t xml:space="preserve"> </w:t>
      </w:r>
      <w:r>
        <w:t>cross-level</w:t>
      </w:r>
      <w:r>
        <w:rPr>
          <w:spacing w:val="-17"/>
        </w:rPr>
        <w:t xml:space="preserve"> </w:t>
      </w:r>
      <w:r>
        <w:t>interaction. The</w:t>
      </w:r>
      <w:r>
        <w:rPr>
          <w:spacing w:val="-10"/>
        </w:rPr>
        <w:t xml:space="preserve"> </w:t>
      </w:r>
      <w:r>
        <w:t>outcome</w:t>
      </w:r>
      <w:r>
        <w:rPr>
          <w:spacing w:val="-10"/>
        </w:rPr>
        <w:t xml:space="preserve"> </w:t>
      </w:r>
      <w:r>
        <w:t>variable</w:t>
      </w:r>
      <w:r>
        <w:rPr>
          <w:spacing w:val="-10"/>
        </w:rPr>
        <w:t xml:space="preserve"> </w:t>
      </w:r>
      <w:r>
        <w:t>is</w:t>
      </w:r>
      <w:r>
        <w:rPr>
          <w:spacing w:val="-9"/>
        </w:rPr>
        <w:t xml:space="preserve"> </w:t>
      </w:r>
      <w:r>
        <w:t>popular,</w:t>
      </w:r>
      <w:r>
        <w:rPr>
          <w:spacing w:val="-9"/>
        </w:rPr>
        <w:t xml:space="preserve"> </w:t>
      </w:r>
      <w:r>
        <w:t>which</w:t>
      </w:r>
      <w:r>
        <w:rPr>
          <w:spacing w:val="-10"/>
        </w:rPr>
        <w:t xml:space="preserve"> </w:t>
      </w:r>
      <w:r>
        <w:t>is</w:t>
      </w:r>
      <w:r>
        <w:rPr>
          <w:spacing w:val="-10"/>
        </w:rPr>
        <w:t xml:space="preserve"> </w:t>
      </w:r>
      <w:r>
        <w:t>predicted</w:t>
      </w:r>
      <w:r>
        <w:rPr>
          <w:spacing w:val="-9"/>
        </w:rPr>
        <w:t xml:space="preserve"> </w:t>
      </w:r>
      <w:r>
        <w:t>from</w:t>
      </w:r>
      <w:r>
        <w:rPr>
          <w:spacing w:val="-10"/>
        </w:rPr>
        <w:t xml:space="preserve"> </w:t>
      </w:r>
      <w:r>
        <w:t>the</w:t>
      </w:r>
      <w:r>
        <w:rPr>
          <w:spacing w:val="-10"/>
        </w:rPr>
        <w:t xml:space="preserve"> </w:t>
      </w:r>
      <w:r>
        <w:t>unit-level</w:t>
      </w:r>
      <w:r>
        <w:rPr>
          <w:spacing w:val="-9"/>
        </w:rPr>
        <w:t xml:space="preserve"> </w:t>
      </w:r>
      <w:r>
        <w:t>variable</w:t>
      </w:r>
      <w:r>
        <w:rPr>
          <w:spacing w:val="-9"/>
        </w:rPr>
        <w:t xml:space="preserve"> </w:t>
      </w:r>
      <w:r>
        <w:t>sex</w:t>
      </w:r>
      <w:r>
        <w:rPr>
          <w:spacing w:val="-10"/>
        </w:rPr>
        <w:t xml:space="preserve"> </w:t>
      </w:r>
      <w:r>
        <w:t>and</w:t>
      </w:r>
      <w:r>
        <w:rPr>
          <w:spacing w:val="-10"/>
        </w:rPr>
        <w:t xml:space="preserve"> </w:t>
      </w:r>
      <w:r>
        <w:t>the cluster-level variable</w:t>
      </w:r>
      <w:r>
        <w:rPr>
          <w:spacing w:val="31"/>
        </w:rPr>
        <w:t xml:space="preserve"> </w:t>
      </w:r>
      <w:proofErr w:type="spellStart"/>
      <w:r>
        <w:t>texp</w:t>
      </w:r>
      <w:proofErr w:type="spellEnd"/>
      <w:r>
        <w:t>:</w:t>
      </w:r>
    </w:p>
    <w:p w14:paraId="1348ACAF" w14:textId="77777777" w:rsidR="001058B6" w:rsidRDefault="001058B6">
      <w:pPr>
        <w:pStyle w:val="BodyText"/>
        <w:spacing w:before="5"/>
      </w:pPr>
    </w:p>
    <w:p w14:paraId="66158166" w14:textId="77777777" w:rsidR="001058B6" w:rsidRDefault="005212F4">
      <w:pPr>
        <w:ind w:left="240"/>
        <w:jc w:val="both"/>
        <w:rPr>
          <w:i/>
        </w:rPr>
      </w:pPr>
      <w:r>
        <w:rPr>
          <w:i/>
          <w:w w:val="110"/>
        </w:rPr>
        <w:t>R&gt; mod &lt;- popular ~ 1 + sex + (1 | school)</w:t>
      </w:r>
    </w:p>
    <w:p w14:paraId="62121F5D" w14:textId="77777777" w:rsidR="001058B6" w:rsidRDefault="001058B6">
      <w:pPr>
        <w:pStyle w:val="BodyText"/>
        <w:spacing w:before="9"/>
        <w:rPr>
          <w:i/>
          <w:sz w:val="21"/>
        </w:rPr>
      </w:pPr>
    </w:p>
    <w:p w14:paraId="6C4A0F8B" w14:textId="77777777" w:rsidR="001058B6" w:rsidRDefault="005212F4">
      <w:pPr>
        <w:pStyle w:val="BodyText"/>
        <w:ind w:left="240"/>
        <w:jc w:val="both"/>
      </w:pPr>
      <w:r>
        <w:t>The true effect is:</w:t>
      </w:r>
    </w:p>
    <w:p w14:paraId="704342C0" w14:textId="77777777" w:rsidR="001058B6" w:rsidRDefault="001058B6">
      <w:pPr>
        <w:pStyle w:val="BodyText"/>
        <w:spacing w:before="10"/>
        <w:rPr>
          <w:sz w:val="14"/>
        </w:rPr>
      </w:pPr>
    </w:p>
    <w:p w14:paraId="5F64B84F" w14:textId="2114FD9E" w:rsidR="001058B6" w:rsidRDefault="00C27F74">
      <w:pPr>
        <w:spacing w:before="102" w:line="216" w:lineRule="auto"/>
        <w:ind w:left="905" w:right="8140"/>
        <w:jc w:val="center"/>
        <w:rPr>
          <w:rFonts w:ascii="Arial"/>
          <w:sz w:val="18"/>
        </w:rPr>
      </w:pPr>
      <w:r>
        <w:rPr>
          <w:noProof/>
        </w:rPr>
        <mc:AlternateContent>
          <mc:Choice Requires="wpg">
            <w:drawing>
              <wp:anchor distT="0" distB="0" distL="114300" distR="114300" simplePos="0" relativeHeight="251591168" behindDoc="0" locked="0" layoutInCell="1" allowOverlap="1" wp14:anchorId="6B0D21D4" wp14:editId="2A5BDC09">
                <wp:simplePos x="0" y="0"/>
                <wp:positionH relativeFrom="page">
                  <wp:posOffset>2043430</wp:posOffset>
                </wp:positionH>
                <wp:positionV relativeFrom="paragraph">
                  <wp:posOffset>104775</wp:posOffset>
                </wp:positionV>
                <wp:extent cx="3966210" cy="2931795"/>
                <wp:effectExtent l="14605" t="16510" r="10160" b="13970"/>
                <wp:wrapNone/>
                <wp:docPr id="943" name="Group 9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66210" cy="2931795"/>
                          <a:chOff x="3218" y="165"/>
                          <a:chExt cx="6246" cy="4617"/>
                        </a:xfrm>
                      </wpg:grpSpPr>
                      <wps:wsp>
                        <wps:cNvPr id="944" name="Line 937"/>
                        <wps:cNvCnPr>
                          <a:cxnSpLocks noChangeShapeType="1"/>
                        </wps:cNvCnPr>
                        <wps:spPr bwMode="auto">
                          <a:xfrm>
                            <a:off x="3786" y="4726"/>
                            <a:ext cx="0" cy="0"/>
                          </a:xfrm>
                          <a:prstGeom prst="line">
                            <a:avLst/>
                          </a:prstGeom>
                          <a:noFill/>
                          <a:ln w="40734">
                            <a:solidFill>
                              <a:srgbClr val="F2F2F2"/>
                            </a:solidFill>
                            <a:round/>
                            <a:headEnd/>
                            <a:tailEnd/>
                          </a:ln>
                          <a:extLst>
                            <a:ext uri="{909E8E84-426E-40DD-AFC4-6F175D3DCCD1}">
                              <a14:hiddenFill xmlns:a14="http://schemas.microsoft.com/office/drawing/2010/main">
                                <a:noFill/>
                              </a14:hiddenFill>
                            </a:ext>
                          </a:extLst>
                        </wps:spPr>
                        <wps:bodyPr/>
                      </wps:wsp>
                      <wps:wsp>
                        <wps:cNvPr id="945" name="AutoShape 936"/>
                        <wps:cNvSpPr>
                          <a:spLocks/>
                        </wps:cNvSpPr>
                        <wps:spPr bwMode="auto">
                          <a:xfrm>
                            <a:off x="1050" y="4317"/>
                            <a:ext cx="5616" cy="4127"/>
                          </a:xfrm>
                          <a:custGeom>
                            <a:avLst/>
                            <a:gdLst>
                              <a:gd name="T0" fmla="+- 0 3791 1050"/>
                              <a:gd name="T1" fmla="*/ T0 w 5616"/>
                              <a:gd name="T2" fmla="+- 0 4154 4318"/>
                              <a:gd name="T3" fmla="*/ 4154 h 4127"/>
                              <a:gd name="T4" fmla="+- 0 5213 1050"/>
                              <a:gd name="T5" fmla="*/ T4 w 5616"/>
                              <a:gd name="T6" fmla="+- 0 3653 4318"/>
                              <a:gd name="T7" fmla="*/ 3653 h 4127"/>
                              <a:gd name="T8" fmla="+- 0 3874 1050"/>
                              <a:gd name="T9" fmla="*/ T8 w 5616"/>
                              <a:gd name="T10" fmla="+- 0 2654 4318"/>
                              <a:gd name="T11" fmla="*/ 2654 h 4127"/>
                              <a:gd name="T12" fmla="+- 0 4715 1050"/>
                              <a:gd name="T13" fmla="*/ T12 w 5616"/>
                              <a:gd name="T14" fmla="+- 0 2154 4318"/>
                              <a:gd name="T15" fmla="*/ 2154 h 4127"/>
                              <a:gd name="T16" fmla="+- 0 4951 1050"/>
                              <a:gd name="T17" fmla="*/ T16 w 5616"/>
                              <a:gd name="T18" fmla="+- 0 1154 4318"/>
                              <a:gd name="T19" fmla="*/ 1154 h 4127"/>
                              <a:gd name="T20" fmla="+- 0 7357 1050"/>
                              <a:gd name="T21" fmla="*/ T20 w 5616"/>
                              <a:gd name="T22" fmla="+- 0 654 4318"/>
                              <a:gd name="T23" fmla="*/ 654 h 4127"/>
                              <a:gd name="T24" fmla="+- 0 4080 1050"/>
                              <a:gd name="T25" fmla="*/ T24 w 5616"/>
                              <a:gd name="T26" fmla="+- 0 4563 4318"/>
                              <a:gd name="T27" fmla="*/ 4563 h 4127"/>
                              <a:gd name="T28" fmla="+- 0 3932 1050"/>
                              <a:gd name="T29" fmla="*/ T28 w 5616"/>
                              <a:gd name="T30" fmla="+- 0 4517 4318"/>
                              <a:gd name="T31" fmla="*/ 4517 h 4127"/>
                              <a:gd name="T32" fmla="+- 0 4144 1050"/>
                              <a:gd name="T33" fmla="*/ T32 w 5616"/>
                              <a:gd name="T34" fmla="+- 0 4426 4318"/>
                              <a:gd name="T35" fmla="*/ 4426 h 4127"/>
                              <a:gd name="T36" fmla="+- 0 4670 1050"/>
                              <a:gd name="T37" fmla="*/ T36 w 5616"/>
                              <a:gd name="T38" fmla="+- 0 4381 4318"/>
                              <a:gd name="T39" fmla="*/ 4381 h 4127"/>
                              <a:gd name="T40" fmla="+- 0 3748 1050"/>
                              <a:gd name="T41" fmla="*/ T40 w 5616"/>
                              <a:gd name="T42" fmla="+- 0 4290 4318"/>
                              <a:gd name="T43" fmla="*/ 4290 h 4127"/>
                              <a:gd name="T44" fmla="+- 0 5717 1050"/>
                              <a:gd name="T45" fmla="*/ T44 w 5616"/>
                              <a:gd name="T46" fmla="+- 0 4244 4318"/>
                              <a:gd name="T47" fmla="*/ 4244 h 4127"/>
                              <a:gd name="T48" fmla="+- 0 4436 1050"/>
                              <a:gd name="T49" fmla="*/ T48 w 5616"/>
                              <a:gd name="T50" fmla="+- 0 4108 4318"/>
                              <a:gd name="T51" fmla="*/ 4108 h 4127"/>
                              <a:gd name="T52" fmla="+- 0 5871 1050"/>
                              <a:gd name="T53" fmla="*/ T52 w 5616"/>
                              <a:gd name="T54" fmla="+- 0 4063 4318"/>
                              <a:gd name="T55" fmla="*/ 4063 h 4127"/>
                              <a:gd name="T56" fmla="+- 0 4000 1050"/>
                              <a:gd name="T57" fmla="*/ T56 w 5616"/>
                              <a:gd name="T58" fmla="+- 0 3972 4318"/>
                              <a:gd name="T59" fmla="*/ 3972 h 4127"/>
                              <a:gd name="T60" fmla="+- 0 5528 1050"/>
                              <a:gd name="T61" fmla="*/ T60 w 5616"/>
                              <a:gd name="T62" fmla="+- 0 3926 4318"/>
                              <a:gd name="T63" fmla="*/ 3926 h 4127"/>
                              <a:gd name="T64" fmla="+- 0 3830 1050"/>
                              <a:gd name="T65" fmla="*/ T64 w 5616"/>
                              <a:gd name="T66" fmla="+- 0 3836 4318"/>
                              <a:gd name="T67" fmla="*/ 3836 h 4127"/>
                              <a:gd name="T68" fmla="+- 0 5085 1050"/>
                              <a:gd name="T69" fmla="*/ T68 w 5616"/>
                              <a:gd name="T70" fmla="+- 0 3790 4318"/>
                              <a:gd name="T71" fmla="*/ 3790 h 4127"/>
                              <a:gd name="T72" fmla="+- 0 3871 1050"/>
                              <a:gd name="T73" fmla="*/ T72 w 5616"/>
                              <a:gd name="T74" fmla="+- 0 3699 4318"/>
                              <a:gd name="T75" fmla="*/ 3699 h 4127"/>
                              <a:gd name="T76" fmla="+- 0 5398 1050"/>
                              <a:gd name="T77" fmla="*/ T76 w 5616"/>
                              <a:gd name="T78" fmla="+- 0 3608 4318"/>
                              <a:gd name="T79" fmla="*/ 3608 h 4127"/>
                              <a:gd name="T80" fmla="+- 0 5521 1050"/>
                              <a:gd name="T81" fmla="*/ T80 w 5616"/>
                              <a:gd name="T82" fmla="+- 0 3517 4318"/>
                              <a:gd name="T83" fmla="*/ 3517 h 4127"/>
                              <a:gd name="T84" fmla="+- 0 5886 1050"/>
                              <a:gd name="T85" fmla="*/ T84 w 5616"/>
                              <a:gd name="T86" fmla="+- 0 3472 4318"/>
                              <a:gd name="T87" fmla="*/ 3472 h 4127"/>
                              <a:gd name="T88" fmla="+- 0 3600 1050"/>
                              <a:gd name="T89" fmla="*/ T88 w 5616"/>
                              <a:gd name="T90" fmla="+- 0 3381 4318"/>
                              <a:gd name="T91" fmla="*/ 3381 h 4127"/>
                              <a:gd name="T92" fmla="+- 0 5591 1050"/>
                              <a:gd name="T93" fmla="*/ T92 w 5616"/>
                              <a:gd name="T94" fmla="+- 0 3335 4318"/>
                              <a:gd name="T95" fmla="*/ 3335 h 4127"/>
                              <a:gd name="T96" fmla="+- 0 3559 1050"/>
                              <a:gd name="T97" fmla="*/ T96 w 5616"/>
                              <a:gd name="T98" fmla="+- 0 3245 4318"/>
                              <a:gd name="T99" fmla="*/ 3245 h 4127"/>
                              <a:gd name="T100" fmla="+- 0 5531 1050"/>
                              <a:gd name="T101" fmla="*/ T100 w 5616"/>
                              <a:gd name="T102" fmla="+- 0 3199 4318"/>
                              <a:gd name="T103" fmla="*/ 3199 h 4127"/>
                              <a:gd name="T104" fmla="+- 0 3868 1050"/>
                              <a:gd name="T105" fmla="*/ T104 w 5616"/>
                              <a:gd name="T106" fmla="+- 0 3063 4318"/>
                              <a:gd name="T107" fmla="*/ 3063 h 4127"/>
                              <a:gd name="T108" fmla="+- 0 6412 1050"/>
                              <a:gd name="T109" fmla="*/ T108 w 5616"/>
                              <a:gd name="T110" fmla="+- 0 3017 4318"/>
                              <a:gd name="T111" fmla="*/ 3017 h 4127"/>
                              <a:gd name="T112" fmla="+- 0 3774 1050"/>
                              <a:gd name="T113" fmla="*/ T112 w 5616"/>
                              <a:gd name="T114" fmla="+- 0 2926 4318"/>
                              <a:gd name="T115" fmla="*/ 2926 h 4127"/>
                              <a:gd name="T116" fmla="+- 0 3916 1050"/>
                              <a:gd name="T117" fmla="*/ T116 w 5616"/>
                              <a:gd name="T118" fmla="+- 0 2881 4318"/>
                              <a:gd name="T119" fmla="*/ 2881 h 4127"/>
                              <a:gd name="T120" fmla="+- 0 3774 1050"/>
                              <a:gd name="T121" fmla="*/ T120 w 5616"/>
                              <a:gd name="T122" fmla="+- 0 2790 4318"/>
                              <a:gd name="T123" fmla="*/ 2790 h 4127"/>
                              <a:gd name="T124" fmla="+- 0 5189 1050"/>
                              <a:gd name="T125" fmla="*/ T124 w 5616"/>
                              <a:gd name="T126" fmla="+- 0 2744 4318"/>
                              <a:gd name="T127" fmla="*/ 2744 h 4127"/>
                              <a:gd name="T128" fmla="+- 0 3800 1050"/>
                              <a:gd name="T129" fmla="*/ T128 w 5616"/>
                              <a:gd name="T130" fmla="+- 0 2608 4318"/>
                              <a:gd name="T131" fmla="*/ 2608 h 4127"/>
                              <a:gd name="T132" fmla="+- 0 4738 1050"/>
                              <a:gd name="T133" fmla="*/ T132 w 5616"/>
                              <a:gd name="T134" fmla="+- 0 2563 4318"/>
                              <a:gd name="T135" fmla="*/ 2563 h 4127"/>
                              <a:gd name="T136" fmla="+- 0 3634 1050"/>
                              <a:gd name="T137" fmla="*/ T136 w 5616"/>
                              <a:gd name="T138" fmla="+- 0 2472 4318"/>
                              <a:gd name="T139" fmla="*/ 2472 h 4127"/>
                              <a:gd name="T140" fmla="+- 0 5227 1050"/>
                              <a:gd name="T141" fmla="*/ T140 w 5616"/>
                              <a:gd name="T142" fmla="+- 0 2426 4318"/>
                              <a:gd name="T143" fmla="*/ 2426 h 4127"/>
                              <a:gd name="T144" fmla="+- 0 4236 1050"/>
                              <a:gd name="T145" fmla="*/ T144 w 5616"/>
                              <a:gd name="T146" fmla="+- 0 2335 4318"/>
                              <a:gd name="T147" fmla="*/ 2335 h 4127"/>
                              <a:gd name="T148" fmla="+- 0 5454 1050"/>
                              <a:gd name="T149" fmla="*/ T148 w 5616"/>
                              <a:gd name="T150" fmla="+- 0 2290 4318"/>
                              <a:gd name="T151" fmla="*/ 2290 h 4127"/>
                              <a:gd name="T152" fmla="+- 0 3860 1050"/>
                              <a:gd name="T153" fmla="*/ T152 w 5616"/>
                              <a:gd name="T154" fmla="+- 0 2199 4318"/>
                              <a:gd name="T155" fmla="*/ 2199 h 4127"/>
                              <a:gd name="T156" fmla="+- 0 4510 1050"/>
                              <a:gd name="T157" fmla="*/ T156 w 5616"/>
                              <a:gd name="T158" fmla="+- 0 2108 4318"/>
                              <a:gd name="T159" fmla="*/ 2108 h 4127"/>
                              <a:gd name="T160" fmla="+- 0 3734 1050"/>
                              <a:gd name="T161" fmla="*/ T160 w 5616"/>
                              <a:gd name="T162" fmla="+- 0 2017 4318"/>
                              <a:gd name="T163" fmla="*/ 2017 h 4127"/>
                              <a:gd name="T164" fmla="+- 0 3908 1050"/>
                              <a:gd name="T165" fmla="*/ T164 w 5616"/>
                              <a:gd name="T166" fmla="+- 0 1972 4318"/>
                              <a:gd name="T167" fmla="*/ 1972 h 4127"/>
                              <a:gd name="T168" fmla="+- 0 4317 1050"/>
                              <a:gd name="T169" fmla="*/ T168 w 5616"/>
                              <a:gd name="T170" fmla="+- 0 1881 4318"/>
                              <a:gd name="T171" fmla="*/ 1881 h 4127"/>
                              <a:gd name="T172" fmla="+- 0 4763 1050"/>
                              <a:gd name="T173" fmla="*/ T172 w 5616"/>
                              <a:gd name="T174" fmla="+- 0 1835 4318"/>
                              <a:gd name="T175" fmla="*/ 1835 h 4127"/>
                              <a:gd name="T176" fmla="+- 0 3569 1050"/>
                              <a:gd name="T177" fmla="*/ T176 w 5616"/>
                              <a:gd name="T178" fmla="+- 0 1745 4318"/>
                              <a:gd name="T179" fmla="*/ 1745 h 4127"/>
                              <a:gd name="T180" fmla="+- 0 3752 1050"/>
                              <a:gd name="T181" fmla="*/ T180 w 5616"/>
                              <a:gd name="T182" fmla="+- 0 1699 4318"/>
                              <a:gd name="T183" fmla="*/ 1699 h 4127"/>
                              <a:gd name="T184" fmla="+- 0 3794 1050"/>
                              <a:gd name="T185" fmla="*/ T184 w 5616"/>
                              <a:gd name="T186" fmla="+- 0 1563 4318"/>
                              <a:gd name="T187" fmla="*/ 1563 h 4127"/>
                              <a:gd name="T188" fmla="+- 0 4489 1050"/>
                              <a:gd name="T189" fmla="*/ T188 w 5616"/>
                              <a:gd name="T190" fmla="+- 0 1517 4318"/>
                              <a:gd name="T191" fmla="*/ 1517 h 4127"/>
                              <a:gd name="T192" fmla="+- 0 3715 1050"/>
                              <a:gd name="T193" fmla="*/ T192 w 5616"/>
                              <a:gd name="T194" fmla="+- 0 1426 4318"/>
                              <a:gd name="T195" fmla="*/ 1426 h 4127"/>
                              <a:gd name="T196" fmla="+- 0 5031 1050"/>
                              <a:gd name="T197" fmla="*/ T196 w 5616"/>
                              <a:gd name="T198" fmla="+- 0 1381 4318"/>
                              <a:gd name="T199" fmla="*/ 1381 h 4127"/>
                              <a:gd name="T200" fmla="+- 0 4014 1050"/>
                              <a:gd name="T201" fmla="*/ T200 w 5616"/>
                              <a:gd name="T202" fmla="+- 0 1290 4318"/>
                              <a:gd name="T203" fmla="*/ 1290 h 4127"/>
                              <a:gd name="T204" fmla="+- 0 5503 1050"/>
                              <a:gd name="T205" fmla="*/ T204 w 5616"/>
                              <a:gd name="T206" fmla="+- 0 1244 4318"/>
                              <a:gd name="T207" fmla="*/ 1244 h 4127"/>
                              <a:gd name="T208" fmla="+- 0 3555 1050"/>
                              <a:gd name="T209" fmla="*/ T208 w 5616"/>
                              <a:gd name="T210" fmla="+- 0 1108 4318"/>
                              <a:gd name="T211" fmla="*/ 1108 h 4127"/>
                              <a:gd name="T212" fmla="+- 0 4452 1050"/>
                              <a:gd name="T213" fmla="*/ T212 w 5616"/>
                              <a:gd name="T214" fmla="+- 0 1063 4318"/>
                              <a:gd name="T215" fmla="*/ 1063 h 4127"/>
                              <a:gd name="T216" fmla="+- 0 3709 1050"/>
                              <a:gd name="T217" fmla="*/ T216 w 5616"/>
                              <a:gd name="T218" fmla="+- 0 972 4318"/>
                              <a:gd name="T219" fmla="*/ 972 h 4127"/>
                              <a:gd name="T220" fmla="+- 0 4778 1050"/>
                              <a:gd name="T221" fmla="*/ T220 w 5616"/>
                              <a:gd name="T222" fmla="+- 0 926 4318"/>
                              <a:gd name="T223" fmla="*/ 926 h 4127"/>
                              <a:gd name="T224" fmla="+- 0 4066 1050"/>
                              <a:gd name="T225" fmla="*/ T224 w 5616"/>
                              <a:gd name="T226" fmla="+- 0 835 4318"/>
                              <a:gd name="T227" fmla="*/ 835 h 4127"/>
                              <a:gd name="T228" fmla="+- 0 4828 1050"/>
                              <a:gd name="T229" fmla="*/ T228 w 5616"/>
                              <a:gd name="T230" fmla="+- 0 790 4318"/>
                              <a:gd name="T231" fmla="*/ 790 h 4127"/>
                              <a:gd name="T232" fmla="+- 0 3975 1050"/>
                              <a:gd name="T233" fmla="*/ T232 w 5616"/>
                              <a:gd name="T234" fmla="+- 0 699 4318"/>
                              <a:gd name="T235" fmla="*/ 699 h 4127"/>
                              <a:gd name="T236" fmla="+- 0 5055 1050"/>
                              <a:gd name="T237" fmla="*/ T236 w 5616"/>
                              <a:gd name="T238" fmla="+- 0 608 4318"/>
                              <a:gd name="T239" fmla="*/ 608 h 41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5616" h="4127">
                                <a:moveTo>
                                  <a:pt x="2679" y="381"/>
                                </a:moveTo>
                                <a:lnTo>
                                  <a:pt x="3487" y="381"/>
                                </a:lnTo>
                                <a:moveTo>
                                  <a:pt x="2741" y="-164"/>
                                </a:moveTo>
                                <a:lnTo>
                                  <a:pt x="3126" y="-164"/>
                                </a:lnTo>
                                <a:moveTo>
                                  <a:pt x="2861" y="-665"/>
                                </a:moveTo>
                                <a:lnTo>
                                  <a:pt x="4163" y="-665"/>
                                </a:lnTo>
                                <a:moveTo>
                                  <a:pt x="2637" y="-1164"/>
                                </a:moveTo>
                                <a:lnTo>
                                  <a:pt x="3052" y="-1164"/>
                                </a:lnTo>
                                <a:moveTo>
                                  <a:pt x="2824" y="-1664"/>
                                </a:moveTo>
                                <a:lnTo>
                                  <a:pt x="4033" y="-1664"/>
                                </a:lnTo>
                                <a:moveTo>
                                  <a:pt x="2832" y="-2164"/>
                                </a:moveTo>
                                <a:lnTo>
                                  <a:pt x="3665" y="-2164"/>
                                </a:lnTo>
                                <a:moveTo>
                                  <a:pt x="3707" y="-2664"/>
                                </a:moveTo>
                                <a:lnTo>
                                  <a:pt x="6465" y="-2664"/>
                                </a:lnTo>
                                <a:moveTo>
                                  <a:pt x="3901" y="-3164"/>
                                </a:moveTo>
                                <a:lnTo>
                                  <a:pt x="7238" y="-3164"/>
                                </a:lnTo>
                                <a:moveTo>
                                  <a:pt x="3324" y="-3664"/>
                                </a:moveTo>
                                <a:lnTo>
                                  <a:pt x="6307" y="-3664"/>
                                </a:lnTo>
                                <a:moveTo>
                                  <a:pt x="2623" y="336"/>
                                </a:moveTo>
                                <a:lnTo>
                                  <a:pt x="2906" y="336"/>
                                </a:lnTo>
                                <a:moveTo>
                                  <a:pt x="3030" y="245"/>
                                </a:moveTo>
                                <a:lnTo>
                                  <a:pt x="3919" y="245"/>
                                </a:lnTo>
                                <a:moveTo>
                                  <a:pt x="2610" y="199"/>
                                </a:moveTo>
                                <a:lnTo>
                                  <a:pt x="2882" y="199"/>
                                </a:lnTo>
                                <a:moveTo>
                                  <a:pt x="3052" y="154"/>
                                </a:moveTo>
                                <a:lnTo>
                                  <a:pt x="4448" y="154"/>
                                </a:lnTo>
                                <a:moveTo>
                                  <a:pt x="3094" y="108"/>
                                </a:moveTo>
                                <a:lnTo>
                                  <a:pt x="4260" y="108"/>
                                </a:lnTo>
                                <a:moveTo>
                                  <a:pt x="2759" y="63"/>
                                </a:moveTo>
                                <a:lnTo>
                                  <a:pt x="3620" y="63"/>
                                </a:lnTo>
                                <a:moveTo>
                                  <a:pt x="3437" y="17"/>
                                </a:moveTo>
                                <a:lnTo>
                                  <a:pt x="8133" y="17"/>
                                </a:lnTo>
                                <a:moveTo>
                                  <a:pt x="2698" y="-28"/>
                                </a:moveTo>
                                <a:lnTo>
                                  <a:pt x="3208" y="-28"/>
                                </a:lnTo>
                                <a:moveTo>
                                  <a:pt x="2989" y="-74"/>
                                </a:moveTo>
                                <a:lnTo>
                                  <a:pt x="4667" y="-74"/>
                                </a:lnTo>
                                <a:moveTo>
                                  <a:pt x="3168" y="-119"/>
                                </a:moveTo>
                                <a:lnTo>
                                  <a:pt x="4741" y="-119"/>
                                </a:lnTo>
                                <a:moveTo>
                                  <a:pt x="3386" y="-210"/>
                                </a:moveTo>
                                <a:lnTo>
                                  <a:pt x="5357" y="-210"/>
                                </a:lnTo>
                                <a:moveTo>
                                  <a:pt x="3099" y="-255"/>
                                </a:moveTo>
                                <a:lnTo>
                                  <a:pt x="4821" y="-255"/>
                                </a:lnTo>
                                <a:moveTo>
                                  <a:pt x="2926" y="-301"/>
                                </a:moveTo>
                                <a:lnTo>
                                  <a:pt x="3943" y="-301"/>
                                </a:lnTo>
                                <a:moveTo>
                                  <a:pt x="2950" y="-346"/>
                                </a:moveTo>
                                <a:lnTo>
                                  <a:pt x="3829" y="-346"/>
                                </a:lnTo>
                                <a:moveTo>
                                  <a:pt x="2957" y="-392"/>
                                </a:moveTo>
                                <a:lnTo>
                                  <a:pt x="4478" y="-392"/>
                                </a:lnTo>
                                <a:moveTo>
                                  <a:pt x="2961" y="-437"/>
                                </a:moveTo>
                                <a:lnTo>
                                  <a:pt x="3586" y="-437"/>
                                </a:lnTo>
                                <a:moveTo>
                                  <a:pt x="2780" y="-482"/>
                                </a:moveTo>
                                <a:lnTo>
                                  <a:pt x="3479" y="-482"/>
                                </a:lnTo>
                                <a:moveTo>
                                  <a:pt x="2852" y="-528"/>
                                </a:moveTo>
                                <a:lnTo>
                                  <a:pt x="4035" y="-528"/>
                                </a:lnTo>
                                <a:moveTo>
                                  <a:pt x="2895" y="-574"/>
                                </a:moveTo>
                                <a:lnTo>
                                  <a:pt x="3715" y="-574"/>
                                </a:lnTo>
                                <a:moveTo>
                                  <a:pt x="2821" y="-619"/>
                                </a:moveTo>
                                <a:lnTo>
                                  <a:pt x="3941" y="-619"/>
                                </a:lnTo>
                                <a:moveTo>
                                  <a:pt x="2965" y="-710"/>
                                </a:moveTo>
                                <a:lnTo>
                                  <a:pt x="4348" y="-710"/>
                                </a:lnTo>
                                <a:moveTo>
                                  <a:pt x="2915" y="-755"/>
                                </a:moveTo>
                                <a:lnTo>
                                  <a:pt x="3575" y="-755"/>
                                </a:lnTo>
                                <a:moveTo>
                                  <a:pt x="4471" y="-801"/>
                                </a:moveTo>
                                <a:lnTo>
                                  <a:pt x="7412" y="-801"/>
                                </a:lnTo>
                                <a:moveTo>
                                  <a:pt x="2911" y="-846"/>
                                </a:moveTo>
                                <a:lnTo>
                                  <a:pt x="4836" y="-846"/>
                                </a:lnTo>
                                <a:moveTo>
                                  <a:pt x="2990" y="-892"/>
                                </a:moveTo>
                                <a:lnTo>
                                  <a:pt x="3776" y="-892"/>
                                </a:lnTo>
                                <a:moveTo>
                                  <a:pt x="2550" y="-937"/>
                                </a:moveTo>
                                <a:lnTo>
                                  <a:pt x="2903" y="-937"/>
                                </a:lnTo>
                                <a:moveTo>
                                  <a:pt x="3181" y="-983"/>
                                </a:moveTo>
                                <a:lnTo>
                                  <a:pt x="4541" y="-983"/>
                                </a:lnTo>
                                <a:moveTo>
                                  <a:pt x="2675" y="-1028"/>
                                </a:moveTo>
                                <a:lnTo>
                                  <a:pt x="3528" y="-1028"/>
                                </a:lnTo>
                                <a:moveTo>
                                  <a:pt x="2509" y="-1073"/>
                                </a:moveTo>
                                <a:lnTo>
                                  <a:pt x="2725" y="-1073"/>
                                </a:lnTo>
                                <a:moveTo>
                                  <a:pt x="3020" y="-1119"/>
                                </a:moveTo>
                                <a:lnTo>
                                  <a:pt x="4481" y="-1119"/>
                                </a:lnTo>
                                <a:moveTo>
                                  <a:pt x="2641" y="-1210"/>
                                </a:moveTo>
                                <a:lnTo>
                                  <a:pt x="3621" y="-1210"/>
                                </a:lnTo>
                                <a:moveTo>
                                  <a:pt x="2818" y="-1255"/>
                                </a:moveTo>
                                <a:lnTo>
                                  <a:pt x="3472" y="-1255"/>
                                </a:lnTo>
                                <a:moveTo>
                                  <a:pt x="3185" y="-1301"/>
                                </a:moveTo>
                                <a:lnTo>
                                  <a:pt x="5362" y="-1301"/>
                                </a:lnTo>
                                <a:moveTo>
                                  <a:pt x="2604" y="-1346"/>
                                </a:moveTo>
                                <a:lnTo>
                                  <a:pt x="3032" y="-1346"/>
                                </a:lnTo>
                                <a:moveTo>
                                  <a:pt x="2724" y="-1392"/>
                                </a:moveTo>
                                <a:lnTo>
                                  <a:pt x="4133" y="-1392"/>
                                </a:lnTo>
                                <a:moveTo>
                                  <a:pt x="2563" y="-1437"/>
                                </a:moveTo>
                                <a:lnTo>
                                  <a:pt x="2866" y="-1437"/>
                                </a:lnTo>
                                <a:moveTo>
                                  <a:pt x="2953" y="-1483"/>
                                </a:moveTo>
                                <a:lnTo>
                                  <a:pt x="3995" y="-1483"/>
                                </a:lnTo>
                                <a:moveTo>
                                  <a:pt x="2724" y="-1528"/>
                                </a:moveTo>
                                <a:lnTo>
                                  <a:pt x="3332" y="-1528"/>
                                </a:lnTo>
                                <a:moveTo>
                                  <a:pt x="2912" y="-1574"/>
                                </a:moveTo>
                                <a:lnTo>
                                  <a:pt x="4139" y="-1574"/>
                                </a:lnTo>
                                <a:moveTo>
                                  <a:pt x="3429" y="-1619"/>
                                </a:moveTo>
                                <a:lnTo>
                                  <a:pt x="4926" y="-1619"/>
                                </a:lnTo>
                                <a:moveTo>
                                  <a:pt x="2750" y="-1710"/>
                                </a:moveTo>
                                <a:lnTo>
                                  <a:pt x="4055" y="-1710"/>
                                </a:lnTo>
                                <a:moveTo>
                                  <a:pt x="2788" y="-1755"/>
                                </a:moveTo>
                                <a:lnTo>
                                  <a:pt x="3688" y="-1755"/>
                                </a:lnTo>
                                <a:moveTo>
                                  <a:pt x="3516" y="-1801"/>
                                </a:moveTo>
                                <a:lnTo>
                                  <a:pt x="4753" y="-1801"/>
                                </a:lnTo>
                                <a:moveTo>
                                  <a:pt x="2584" y="-1846"/>
                                </a:moveTo>
                                <a:lnTo>
                                  <a:pt x="2915" y="-1846"/>
                                </a:lnTo>
                                <a:moveTo>
                                  <a:pt x="3240" y="-1892"/>
                                </a:moveTo>
                                <a:lnTo>
                                  <a:pt x="4177" y="-1892"/>
                                </a:lnTo>
                                <a:moveTo>
                                  <a:pt x="2576" y="-1937"/>
                                </a:moveTo>
                                <a:lnTo>
                                  <a:pt x="2920" y="-1937"/>
                                </a:lnTo>
                                <a:moveTo>
                                  <a:pt x="3186" y="-1983"/>
                                </a:moveTo>
                                <a:lnTo>
                                  <a:pt x="4402" y="-1983"/>
                                </a:lnTo>
                                <a:moveTo>
                                  <a:pt x="3133" y="-2028"/>
                                </a:moveTo>
                                <a:lnTo>
                                  <a:pt x="4404" y="-2028"/>
                                </a:lnTo>
                                <a:moveTo>
                                  <a:pt x="2630" y="-2074"/>
                                </a:moveTo>
                                <a:lnTo>
                                  <a:pt x="3817" y="-2074"/>
                                </a:lnTo>
                                <a:moveTo>
                                  <a:pt x="2810" y="-2119"/>
                                </a:moveTo>
                                <a:lnTo>
                                  <a:pt x="4690" y="-2119"/>
                                </a:lnTo>
                                <a:moveTo>
                                  <a:pt x="2754" y="-2210"/>
                                </a:moveTo>
                                <a:lnTo>
                                  <a:pt x="3460" y="-2210"/>
                                </a:lnTo>
                                <a:moveTo>
                                  <a:pt x="2611" y="-2255"/>
                                </a:moveTo>
                                <a:lnTo>
                                  <a:pt x="2936" y="-2255"/>
                                </a:lnTo>
                                <a:moveTo>
                                  <a:pt x="2684" y="-2301"/>
                                </a:moveTo>
                                <a:lnTo>
                                  <a:pt x="3117" y="-2301"/>
                                </a:lnTo>
                                <a:moveTo>
                                  <a:pt x="2585" y="-2346"/>
                                </a:moveTo>
                                <a:lnTo>
                                  <a:pt x="2858" y="-2346"/>
                                </a:lnTo>
                                <a:moveTo>
                                  <a:pt x="2576" y="-2392"/>
                                </a:moveTo>
                                <a:lnTo>
                                  <a:pt x="3046" y="-2392"/>
                                </a:lnTo>
                                <a:moveTo>
                                  <a:pt x="3267" y="-2437"/>
                                </a:moveTo>
                                <a:lnTo>
                                  <a:pt x="4614" y="-2437"/>
                                </a:lnTo>
                                <a:moveTo>
                                  <a:pt x="2737" y="-2483"/>
                                </a:moveTo>
                                <a:lnTo>
                                  <a:pt x="3713" y="-2483"/>
                                </a:lnTo>
                                <a:moveTo>
                                  <a:pt x="2772" y="-2528"/>
                                </a:moveTo>
                                <a:lnTo>
                                  <a:pt x="3382" y="-2528"/>
                                </a:lnTo>
                                <a:moveTo>
                                  <a:pt x="2519" y="-2573"/>
                                </a:moveTo>
                                <a:lnTo>
                                  <a:pt x="2774" y="-2573"/>
                                </a:lnTo>
                                <a:moveTo>
                                  <a:pt x="2529" y="-2619"/>
                                </a:moveTo>
                                <a:lnTo>
                                  <a:pt x="2702" y="-2619"/>
                                </a:lnTo>
                                <a:moveTo>
                                  <a:pt x="2646" y="-2710"/>
                                </a:moveTo>
                                <a:lnTo>
                                  <a:pt x="3055" y="-2710"/>
                                </a:lnTo>
                                <a:moveTo>
                                  <a:pt x="2744" y="-2755"/>
                                </a:moveTo>
                                <a:lnTo>
                                  <a:pt x="3544" y="-2755"/>
                                </a:lnTo>
                                <a:moveTo>
                                  <a:pt x="2607" y="-2801"/>
                                </a:moveTo>
                                <a:lnTo>
                                  <a:pt x="3439" y="-2801"/>
                                </a:lnTo>
                                <a:moveTo>
                                  <a:pt x="2930" y="-2846"/>
                                </a:moveTo>
                                <a:lnTo>
                                  <a:pt x="4682" y="-2846"/>
                                </a:lnTo>
                                <a:moveTo>
                                  <a:pt x="2665" y="-2892"/>
                                </a:moveTo>
                                <a:lnTo>
                                  <a:pt x="4107" y="-2892"/>
                                </a:lnTo>
                                <a:moveTo>
                                  <a:pt x="2805" y="-2937"/>
                                </a:moveTo>
                                <a:lnTo>
                                  <a:pt x="3981" y="-2937"/>
                                </a:lnTo>
                                <a:moveTo>
                                  <a:pt x="2997" y="-2983"/>
                                </a:moveTo>
                                <a:lnTo>
                                  <a:pt x="5271" y="-2983"/>
                                </a:lnTo>
                                <a:moveTo>
                                  <a:pt x="2964" y="-3028"/>
                                </a:moveTo>
                                <a:lnTo>
                                  <a:pt x="4288" y="-3028"/>
                                </a:lnTo>
                                <a:moveTo>
                                  <a:pt x="2883" y="-3074"/>
                                </a:moveTo>
                                <a:lnTo>
                                  <a:pt x="4453" y="-3074"/>
                                </a:lnTo>
                                <a:moveTo>
                                  <a:pt x="2856" y="-3119"/>
                                </a:moveTo>
                                <a:lnTo>
                                  <a:pt x="4526" y="-3119"/>
                                </a:lnTo>
                                <a:moveTo>
                                  <a:pt x="2505" y="-3210"/>
                                </a:moveTo>
                                <a:lnTo>
                                  <a:pt x="3086" y="-3210"/>
                                </a:lnTo>
                                <a:moveTo>
                                  <a:pt x="2842" y="-3255"/>
                                </a:moveTo>
                                <a:lnTo>
                                  <a:pt x="3402" y="-3255"/>
                                </a:lnTo>
                                <a:moveTo>
                                  <a:pt x="2741" y="-3301"/>
                                </a:moveTo>
                                <a:lnTo>
                                  <a:pt x="3335" y="-3301"/>
                                </a:lnTo>
                                <a:moveTo>
                                  <a:pt x="2659" y="-3346"/>
                                </a:moveTo>
                                <a:lnTo>
                                  <a:pt x="3390" y="-3346"/>
                                </a:lnTo>
                                <a:moveTo>
                                  <a:pt x="2783" y="-3392"/>
                                </a:moveTo>
                                <a:lnTo>
                                  <a:pt x="3728" y="-3392"/>
                                </a:lnTo>
                                <a:moveTo>
                                  <a:pt x="3055" y="-3437"/>
                                </a:moveTo>
                                <a:lnTo>
                                  <a:pt x="4532" y="-3437"/>
                                </a:lnTo>
                                <a:moveTo>
                                  <a:pt x="3016" y="-3483"/>
                                </a:moveTo>
                                <a:lnTo>
                                  <a:pt x="3904" y="-3483"/>
                                </a:lnTo>
                                <a:moveTo>
                                  <a:pt x="2928" y="-3528"/>
                                </a:moveTo>
                                <a:lnTo>
                                  <a:pt x="3778" y="-3528"/>
                                </a:lnTo>
                                <a:moveTo>
                                  <a:pt x="2901" y="-3574"/>
                                </a:moveTo>
                                <a:lnTo>
                                  <a:pt x="3975" y="-3574"/>
                                </a:lnTo>
                                <a:moveTo>
                                  <a:pt x="2925" y="-3619"/>
                                </a:moveTo>
                                <a:lnTo>
                                  <a:pt x="4110" y="-3619"/>
                                </a:lnTo>
                                <a:moveTo>
                                  <a:pt x="2947" y="-3710"/>
                                </a:moveTo>
                                <a:lnTo>
                                  <a:pt x="4005" y="-3710"/>
                                </a:lnTo>
                                <a:moveTo>
                                  <a:pt x="3862" y="-3755"/>
                                </a:moveTo>
                                <a:lnTo>
                                  <a:pt x="7469" y="-3755"/>
                                </a:lnTo>
                              </a:path>
                            </a:pathLst>
                          </a:custGeom>
                          <a:noFill/>
                          <a:ln w="27113">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46" name="Picture 9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3553" y="164"/>
                            <a:ext cx="2703" cy="45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7" name="Picture 93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5664" y="1563"/>
                            <a:ext cx="181" cy="18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8" name="Picture 93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055" y="1065"/>
                            <a:ext cx="177" cy="177"/>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949" name="Picture 9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578" y="3424"/>
                            <a:ext cx="187" cy="187"/>
                          </a:xfrm>
                          <a:prstGeom prst="rect">
                            <a:avLst/>
                          </a:prstGeom>
                          <a:noFill/>
                          <a:extLst>
                            <a:ext uri="{909E8E84-426E-40DD-AFC4-6F175D3DCCD1}">
                              <a14:hiddenFill xmlns:a14="http://schemas.microsoft.com/office/drawing/2010/main">
                                <a:solidFill>
                                  <a:srgbClr val="FFFFFF"/>
                                </a:solidFill>
                              </a14:hiddenFill>
                            </a:ext>
                          </a:extLst>
                        </pic:spPr>
                      </pic:pic>
                      <wps:wsp>
                        <wps:cNvPr id="950" name="Line 931"/>
                        <wps:cNvCnPr>
                          <a:cxnSpLocks noChangeShapeType="1"/>
                        </wps:cNvCnPr>
                        <wps:spPr bwMode="auto">
                          <a:xfrm>
                            <a:off x="3273" y="4726"/>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s:wsp>
                        <wps:cNvPr id="951" name="AutoShape 930"/>
                        <wps:cNvSpPr>
                          <a:spLocks/>
                        </wps:cNvSpPr>
                        <wps:spPr bwMode="auto">
                          <a:xfrm>
                            <a:off x="714" y="3954"/>
                            <a:ext cx="55" cy="4490"/>
                          </a:xfrm>
                          <a:custGeom>
                            <a:avLst/>
                            <a:gdLst>
                              <a:gd name="T0" fmla="+- 0 3273 715"/>
                              <a:gd name="T1" fmla="*/ T0 w 55"/>
                              <a:gd name="T2" fmla="+- 0 4654 3955"/>
                              <a:gd name="T3" fmla="*/ 4654 h 4490"/>
                              <a:gd name="T4" fmla="+- 0 3273 715"/>
                              <a:gd name="T5" fmla="*/ T4 w 55"/>
                              <a:gd name="T6" fmla="+- 0 4563 3955"/>
                              <a:gd name="T7" fmla="*/ 4563 h 4490"/>
                              <a:gd name="T8" fmla="+- 0 3273 715"/>
                              <a:gd name="T9" fmla="*/ T8 w 55"/>
                              <a:gd name="T10" fmla="+- 0 4472 3955"/>
                              <a:gd name="T11" fmla="*/ 4472 h 4490"/>
                              <a:gd name="T12" fmla="+- 0 3273 715"/>
                              <a:gd name="T13" fmla="*/ T12 w 55"/>
                              <a:gd name="T14" fmla="+- 0 4381 3955"/>
                              <a:gd name="T15" fmla="*/ 4381 h 4490"/>
                              <a:gd name="T16" fmla="+- 0 3273 715"/>
                              <a:gd name="T17" fmla="*/ T16 w 55"/>
                              <a:gd name="T18" fmla="+- 0 4290 3955"/>
                              <a:gd name="T19" fmla="*/ 4290 h 4490"/>
                              <a:gd name="T20" fmla="+- 0 3273 715"/>
                              <a:gd name="T21" fmla="*/ T20 w 55"/>
                              <a:gd name="T22" fmla="+- 0 4199 3955"/>
                              <a:gd name="T23" fmla="*/ 4199 h 4490"/>
                              <a:gd name="T24" fmla="+- 0 3273 715"/>
                              <a:gd name="T25" fmla="*/ T24 w 55"/>
                              <a:gd name="T26" fmla="+- 0 4108 3955"/>
                              <a:gd name="T27" fmla="*/ 4108 h 4490"/>
                              <a:gd name="T28" fmla="+- 0 3273 715"/>
                              <a:gd name="T29" fmla="*/ T28 w 55"/>
                              <a:gd name="T30" fmla="+- 0 4017 3955"/>
                              <a:gd name="T31" fmla="*/ 4017 h 4490"/>
                              <a:gd name="T32" fmla="+- 0 3273 715"/>
                              <a:gd name="T33" fmla="*/ T32 w 55"/>
                              <a:gd name="T34" fmla="+- 0 3926 3955"/>
                              <a:gd name="T35" fmla="*/ 3926 h 4490"/>
                              <a:gd name="T36" fmla="+- 0 3273 715"/>
                              <a:gd name="T37" fmla="*/ T36 w 55"/>
                              <a:gd name="T38" fmla="+- 0 3836 3955"/>
                              <a:gd name="T39" fmla="*/ 3836 h 4490"/>
                              <a:gd name="T40" fmla="+- 0 3273 715"/>
                              <a:gd name="T41" fmla="*/ T40 w 55"/>
                              <a:gd name="T42" fmla="+- 0 3744 3955"/>
                              <a:gd name="T43" fmla="*/ 3744 h 4490"/>
                              <a:gd name="T44" fmla="+- 0 3273 715"/>
                              <a:gd name="T45" fmla="*/ T44 w 55"/>
                              <a:gd name="T46" fmla="+- 0 3653 3955"/>
                              <a:gd name="T47" fmla="*/ 3653 h 4490"/>
                              <a:gd name="T48" fmla="+- 0 3273 715"/>
                              <a:gd name="T49" fmla="*/ T48 w 55"/>
                              <a:gd name="T50" fmla="+- 0 3563 3955"/>
                              <a:gd name="T51" fmla="*/ 3563 h 4490"/>
                              <a:gd name="T52" fmla="+- 0 3273 715"/>
                              <a:gd name="T53" fmla="*/ T52 w 55"/>
                              <a:gd name="T54" fmla="+- 0 3472 3955"/>
                              <a:gd name="T55" fmla="*/ 3472 h 4490"/>
                              <a:gd name="T56" fmla="+- 0 3273 715"/>
                              <a:gd name="T57" fmla="*/ T56 w 55"/>
                              <a:gd name="T58" fmla="+- 0 3381 3955"/>
                              <a:gd name="T59" fmla="*/ 3381 h 4490"/>
                              <a:gd name="T60" fmla="+- 0 3273 715"/>
                              <a:gd name="T61" fmla="*/ T60 w 55"/>
                              <a:gd name="T62" fmla="+- 0 3290 3955"/>
                              <a:gd name="T63" fmla="*/ 3290 h 4490"/>
                              <a:gd name="T64" fmla="+- 0 3273 715"/>
                              <a:gd name="T65" fmla="*/ T64 w 55"/>
                              <a:gd name="T66" fmla="+- 0 3199 3955"/>
                              <a:gd name="T67" fmla="*/ 3199 h 4490"/>
                              <a:gd name="T68" fmla="+- 0 3273 715"/>
                              <a:gd name="T69" fmla="*/ T68 w 55"/>
                              <a:gd name="T70" fmla="+- 0 3108 3955"/>
                              <a:gd name="T71" fmla="*/ 3108 h 4490"/>
                              <a:gd name="T72" fmla="+- 0 3273 715"/>
                              <a:gd name="T73" fmla="*/ T72 w 55"/>
                              <a:gd name="T74" fmla="+- 0 3017 3955"/>
                              <a:gd name="T75" fmla="*/ 3017 h 4490"/>
                              <a:gd name="T76" fmla="+- 0 3273 715"/>
                              <a:gd name="T77" fmla="*/ T76 w 55"/>
                              <a:gd name="T78" fmla="+- 0 2926 3955"/>
                              <a:gd name="T79" fmla="*/ 2926 h 4490"/>
                              <a:gd name="T80" fmla="+- 0 3273 715"/>
                              <a:gd name="T81" fmla="*/ T80 w 55"/>
                              <a:gd name="T82" fmla="+- 0 2835 3955"/>
                              <a:gd name="T83" fmla="*/ 2835 h 4490"/>
                              <a:gd name="T84" fmla="+- 0 3273 715"/>
                              <a:gd name="T85" fmla="*/ T84 w 55"/>
                              <a:gd name="T86" fmla="+- 0 2744 3955"/>
                              <a:gd name="T87" fmla="*/ 2744 h 4490"/>
                              <a:gd name="T88" fmla="+- 0 3273 715"/>
                              <a:gd name="T89" fmla="*/ T88 w 55"/>
                              <a:gd name="T90" fmla="+- 0 2654 3955"/>
                              <a:gd name="T91" fmla="*/ 2654 h 4490"/>
                              <a:gd name="T92" fmla="+- 0 3273 715"/>
                              <a:gd name="T93" fmla="*/ T92 w 55"/>
                              <a:gd name="T94" fmla="+- 0 2563 3955"/>
                              <a:gd name="T95" fmla="*/ 2563 h 4490"/>
                              <a:gd name="T96" fmla="+- 0 3273 715"/>
                              <a:gd name="T97" fmla="*/ T96 w 55"/>
                              <a:gd name="T98" fmla="+- 0 2472 3955"/>
                              <a:gd name="T99" fmla="*/ 2472 h 4490"/>
                              <a:gd name="T100" fmla="+- 0 3273 715"/>
                              <a:gd name="T101" fmla="*/ T100 w 55"/>
                              <a:gd name="T102" fmla="+- 0 2381 3955"/>
                              <a:gd name="T103" fmla="*/ 2381 h 4490"/>
                              <a:gd name="T104" fmla="+- 0 3273 715"/>
                              <a:gd name="T105" fmla="*/ T104 w 55"/>
                              <a:gd name="T106" fmla="+- 0 2290 3955"/>
                              <a:gd name="T107" fmla="*/ 2290 h 4490"/>
                              <a:gd name="T108" fmla="+- 0 3273 715"/>
                              <a:gd name="T109" fmla="*/ T108 w 55"/>
                              <a:gd name="T110" fmla="+- 0 2199 3955"/>
                              <a:gd name="T111" fmla="*/ 2199 h 4490"/>
                              <a:gd name="T112" fmla="+- 0 3273 715"/>
                              <a:gd name="T113" fmla="*/ T112 w 55"/>
                              <a:gd name="T114" fmla="+- 0 2108 3955"/>
                              <a:gd name="T115" fmla="*/ 2108 h 4490"/>
                              <a:gd name="T116" fmla="+- 0 3273 715"/>
                              <a:gd name="T117" fmla="*/ T116 w 55"/>
                              <a:gd name="T118" fmla="+- 0 2017 3955"/>
                              <a:gd name="T119" fmla="*/ 2017 h 4490"/>
                              <a:gd name="T120" fmla="+- 0 3273 715"/>
                              <a:gd name="T121" fmla="*/ T120 w 55"/>
                              <a:gd name="T122" fmla="+- 0 1926 3955"/>
                              <a:gd name="T123" fmla="*/ 1926 h 4490"/>
                              <a:gd name="T124" fmla="+- 0 3273 715"/>
                              <a:gd name="T125" fmla="*/ T124 w 55"/>
                              <a:gd name="T126" fmla="+- 0 1835 3955"/>
                              <a:gd name="T127" fmla="*/ 1835 h 4490"/>
                              <a:gd name="T128" fmla="+- 0 3273 715"/>
                              <a:gd name="T129" fmla="*/ T128 w 55"/>
                              <a:gd name="T130" fmla="+- 0 1745 3955"/>
                              <a:gd name="T131" fmla="*/ 1745 h 4490"/>
                              <a:gd name="T132" fmla="+- 0 3273 715"/>
                              <a:gd name="T133" fmla="*/ T132 w 55"/>
                              <a:gd name="T134" fmla="+- 0 1654 3955"/>
                              <a:gd name="T135" fmla="*/ 1654 h 4490"/>
                              <a:gd name="T136" fmla="+- 0 3273 715"/>
                              <a:gd name="T137" fmla="*/ T136 w 55"/>
                              <a:gd name="T138" fmla="+- 0 1563 3955"/>
                              <a:gd name="T139" fmla="*/ 1563 h 4490"/>
                              <a:gd name="T140" fmla="+- 0 3273 715"/>
                              <a:gd name="T141" fmla="*/ T140 w 55"/>
                              <a:gd name="T142" fmla="+- 0 1472 3955"/>
                              <a:gd name="T143" fmla="*/ 1472 h 4490"/>
                              <a:gd name="T144" fmla="+- 0 3273 715"/>
                              <a:gd name="T145" fmla="*/ T144 w 55"/>
                              <a:gd name="T146" fmla="+- 0 1381 3955"/>
                              <a:gd name="T147" fmla="*/ 1381 h 4490"/>
                              <a:gd name="T148" fmla="+- 0 3273 715"/>
                              <a:gd name="T149" fmla="*/ T148 w 55"/>
                              <a:gd name="T150" fmla="+- 0 1290 3955"/>
                              <a:gd name="T151" fmla="*/ 1290 h 4490"/>
                              <a:gd name="T152" fmla="+- 0 3273 715"/>
                              <a:gd name="T153" fmla="*/ T152 w 55"/>
                              <a:gd name="T154" fmla="+- 0 1199 3955"/>
                              <a:gd name="T155" fmla="*/ 1199 h 4490"/>
                              <a:gd name="T156" fmla="+- 0 3273 715"/>
                              <a:gd name="T157" fmla="*/ T156 w 55"/>
                              <a:gd name="T158" fmla="+- 0 1108 3955"/>
                              <a:gd name="T159" fmla="*/ 1108 h 4490"/>
                              <a:gd name="T160" fmla="+- 0 3273 715"/>
                              <a:gd name="T161" fmla="*/ T160 w 55"/>
                              <a:gd name="T162" fmla="+- 0 1017 3955"/>
                              <a:gd name="T163" fmla="*/ 1017 h 4490"/>
                              <a:gd name="T164" fmla="+- 0 3273 715"/>
                              <a:gd name="T165" fmla="*/ T164 w 55"/>
                              <a:gd name="T166" fmla="+- 0 926 3955"/>
                              <a:gd name="T167" fmla="*/ 926 h 4490"/>
                              <a:gd name="T168" fmla="+- 0 3273 715"/>
                              <a:gd name="T169" fmla="*/ T168 w 55"/>
                              <a:gd name="T170" fmla="+- 0 835 3955"/>
                              <a:gd name="T171" fmla="*/ 835 h 4490"/>
                              <a:gd name="T172" fmla="+- 0 3273 715"/>
                              <a:gd name="T173" fmla="*/ T172 w 55"/>
                              <a:gd name="T174" fmla="+- 0 744 3955"/>
                              <a:gd name="T175" fmla="*/ 744 h 4490"/>
                              <a:gd name="T176" fmla="+- 0 3273 715"/>
                              <a:gd name="T177" fmla="*/ T176 w 55"/>
                              <a:gd name="T178" fmla="+- 0 654 3955"/>
                              <a:gd name="T179" fmla="*/ 654 h 4490"/>
                              <a:gd name="T180" fmla="+- 0 3273 715"/>
                              <a:gd name="T181" fmla="*/ T180 w 55"/>
                              <a:gd name="T182" fmla="+- 0 563 3955"/>
                              <a:gd name="T183" fmla="*/ 563 h 4490"/>
                              <a:gd name="T184" fmla="+- 0 3273 715"/>
                              <a:gd name="T185" fmla="*/ T184 w 55"/>
                              <a:gd name="T186" fmla="+- 0 472 3955"/>
                              <a:gd name="T187" fmla="*/ 472 h 4490"/>
                              <a:gd name="T188" fmla="+- 0 3273 715"/>
                              <a:gd name="T189" fmla="*/ T188 w 55"/>
                              <a:gd name="T190" fmla="+- 0 381 3955"/>
                              <a:gd name="T191" fmla="*/ 381 h 4490"/>
                              <a:gd name="T192" fmla="+- 0 3273 715"/>
                              <a:gd name="T193" fmla="*/ T192 w 55"/>
                              <a:gd name="T194" fmla="+- 0 290 3955"/>
                              <a:gd name="T195" fmla="*/ 290 h 4490"/>
                              <a:gd name="T196" fmla="+- 0 3273 715"/>
                              <a:gd name="T197" fmla="*/ T196 w 55"/>
                              <a:gd name="T198" fmla="+- 0 199 3955"/>
                              <a:gd name="T199" fmla="*/ 199 h 449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55" h="4490">
                                <a:moveTo>
                                  <a:pt x="2503" y="744"/>
                                </a:moveTo>
                                <a:lnTo>
                                  <a:pt x="2558" y="744"/>
                                </a:lnTo>
                                <a:moveTo>
                                  <a:pt x="2503" y="699"/>
                                </a:moveTo>
                                <a:lnTo>
                                  <a:pt x="2558" y="699"/>
                                </a:lnTo>
                                <a:moveTo>
                                  <a:pt x="2503" y="653"/>
                                </a:moveTo>
                                <a:lnTo>
                                  <a:pt x="2558" y="653"/>
                                </a:lnTo>
                                <a:moveTo>
                                  <a:pt x="2503" y="608"/>
                                </a:moveTo>
                                <a:lnTo>
                                  <a:pt x="2558" y="608"/>
                                </a:lnTo>
                                <a:moveTo>
                                  <a:pt x="2503" y="562"/>
                                </a:moveTo>
                                <a:lnTo>
                                  <a:pt x="2558" y="562"/>
                                </a:lnTo>
                                <a:moveTo>
                                  <a:pt x="2503" y="517"/>
                                </a:moveTo>
                                <a:lnTo>
                                  <a:pt x="2558" y="517"/>
                                </a:lnTo>
                                <a:moveTo>
                                  <a:pt x="2503" y="471"/>
                                </a:moveTo>
                                <a:lnTo>
                                  <a:pt x="2558" y="471"/>
                                </a:lnTo>
                                <a:moveTo>
                                  <a:pt x="2503" y="426"/>
                                </a:moveTo>
                                <a:lnTo>
                                  <a:pt x="2558" y="426"/>
                                </a:lnTo>
                                <a:moveTo>
                                  <a:pt x="2503" y="380"/>
                                </a:moveTo>
                                <a:lnTo>
                                  <a:pt x="2558" y="380"/>
                                </a:lnTo>
                                <a:moveTo>
                                  <a:pt x="2503" y="335"/>
                                </a:moveTo>
                                <a:lnTo>
                                  <a:pt x="2558" y="335"/>
                                </a:lnTo>
                                <a:moveTo>
                                  <a:pt x="2503" y="289"/>
                                </a:moveTo>
                                <a:lnTo>
                                  <a:pt x="2558" y="289"/>
                                </a:lnTo>
                                <a:moveTo>
                                  <a:pt x="2503" y="244"/>
                                </a:moveTo>
                                <a:lnTo>
                                  <a:pt x="2558" y="244"/>
                                </a:lnTo>
                                <a:moveTo>
                                  <a:pt x="2503" y="199"/>
                                </a:moveTo>
                                <a:lnTo>
                                  <a:pt x="2558" y="199"/>
                                </a:lnTo>
                                <a:moveTo>
                                  <a:pt x="2503" y="153"/>
                                </a:moveTo>
                                <a:lnTo>
                                  <a:pt x="2558" y="153"/>
                                </a:lnTo>
                                <a:moveTo>
                                  <a:pt x="2503" y="108"/>
                                </a:moveTo>
                                <a:lnTo>
                                  <a:pt x="2558" y="108"/>
                                </a:lnTo>
                                <a:moveTo>
                                  <a:pt x="2503" y="62"/>
                                </a:moveTo>
                                <a:lnTo>
                                  <a:pt x="2558" y="62"/>
                                </a:lnTo>
                                <a:moveTo>
                                  <a:pt x="2503" y="17"/>
                                </a:moveTo>
                                <a:lnTo>
                                  <a:pt x="2558" y="17"/>
                                </a:lnTo>
                                <a:moveTo>
                                  <a:pt x="2503" y="-29"/>
                                </a:moveTo>
                                <a:lnTo>
                                  <a:pt x="2558" y="-29"/>
                                </a:lnTo>
                                <a:moveTo>
                                  <a:pt x="2503" y="-74"/>
                                </a:moveTo>
                                <a:lnTo>
                                  <a:pt x="2558" y="-74"/>
                                </a:lnTo>
                                <a:moveTo>
                                  <a:pt x="2503" y="-119"/>
                                </a:moveTo>
                                <a:lnTo>
                                  <a:pt x="2558" y="-119"/>
                                </a:lnTo>
                                <a:moveTo>
                                  <a:pt x="2503" y="-165"/>
                                </a:moveTo>
                                <a:lnTo>
                                  <a:pt x="2558" y="-165"/>
                                </a:lnTo>
                                <a:moveTo>
                                  <a:pt x="2503" y="-211"/>
                                </a:moveTo>
                                <a:lnTo>
                                  <a:pt x="2558" y="-211"/>
                                </a:lnTo>
                                <a:moveTo>
                                  <a:pt x="2503" y="-256"/>
                                </a:moveTo>
                                <a:lnTo>
                                  <a:pt x="2558" y="-256"/>
                                </a:lnTo>
                                <a:moveTo>
                                  <a:pt x="2503" y="-302"/>
                                </a:moveTo>
                                <a:lnTo>
                                  <a:pt x="2558" y="-302"/>
                                </a:lnTo>
                                <a:moveTo>
                                  <a:pt x="2503" y="-347"/>
                                </a:moveTo>
                                <a:lnTo>
                                  <a:pt x="2558" y="-347"/>
                                </a:lnTo>
                                <a:moveTo>
                                  <a:pt x="2503" y="-392"/>
                                </a:moveTo>
                                <a:lnTo>
                                  <a:pt x="2558" y="-392"/>
                                </a:lnTo>
                                <a:moveTo>
                                  <a:pt x="2503" y="-438"/>
                                </a:moveTo>
                                <a:lnTo>
                                  <a:pt x="2558" y="-438"/>
                                </a:lnTo>
                                <a:moveTo>
                                  <a:pt x="2503" y="-483"/>
                                </a:moveTo>
                                <a:lnTo>
                                  <a:pt x="2558" y="-483"/>
                                </a:lnTo>
                                <a:moveTo>
                                  <a:pt x="2503" y="-529"/>
                                </a:moveTo>
                                <a:lnTo>
                                  <a:pt x="2558" y="-529"/>
                                </a:lnTo>
                                <a:moveTo>
                                  <a:pt x="2503" y="-574"/>
                                </a:moveTo>
                                <a:lnTo>
                                  <a:pt x="2558" y="-574"/>
                                </a:lnTo>
                                <a:moveTo>
                                  <a:pt x="2503" y="-620"/>
                                </a:moveTo>
                                <a:lnTo>
                                  <a:pt x="2558" y="-620"/>
                                </a:lnTo>
                                <a:moveTo>
                                  <a:pt x="2503" y="-665"/>
                                </a:moveTo>
                                <a:lnTo>
                                  <a:pt x="2558" y="-665"/>
                                </a:lnTo>
                                <a:moveTo>
                                  <a:pt x="2503" y="-710"/>
                                </a:moveTo>
                                <a:lnTo>
                                  <a:pt x="2558" y="-710"/>
                                </a:lnTo>
                                <a:moveTo>
                                  <a:pt x="2503" y="-756"/>
                                </a:moveTo>
                                <a:lnTo>
                                  <a:pt x="2558" y="-756"/>
                                </a:lnTo>
                                <a:moveTo>
                                  <a:pt x="2503" y="-801"/>
                                </a:moveTo>
                                <a:lnTo>
                                  <a:pt x="2558" y="-801"/>
                                </a:lnTo>
                                <a:moveTo>
                                  <a:pt x="2503" y="-847"/>
                                </a:moveTo>
                                <a:lnTo>
                                  <a:pt x="2558" y="-847"/>
                                </a:lnTo>
                                <a:moveTo>
                                  <a:pt x="2503" y="-892"/>
                                </a:moveTo>
                                <a:lnTo>
                                  <a:pt x="2558" y="-892"/>
                                </a:lnTo>
                                <a:moveTo>
                                  <a:pt x="2503" y="-938"/>
                                </a:moveTo>
                                <a:lnTo>
                                  <a:pt x="2558" y="-938"/>
                                </a:lnTo>
                                <a:moveTo>
                                  <a:pt x="2503" y="-983"/>
                                </a:moveTo>
                                <a:lnTo>
                                  <a:pt x="2558" y="-983"/>
                                </a:lnTo>
                                <a:moveTo>
                                  <a:pt x="2503" y="-1029"/>
                                </a:moveTo>
                                <a:lnTo>
                                  <a:pt x="2558" y="-1029"/>
                                </a:lnTo>
                                <a:moveTo>
                                  <a:pt x="2503" y="-1074"/>
                                </a:moveTo>
                                <a:lnTo>
                                  <a:pt x="2558" y="-1074"/>
                                </a:lnTo>
                                <a:moveTo>
                                  <a:pt x="2503" y="-1120"/>
                                </a:moveTo>
                                <a:lnTo>
                                  <a:pt x="2558" y="-1120"/>
                                </a:lnTo>
                                <a:moveTo>
                                  <a:pt x="2503" y="-1165"/>
                                </a:moveTo>
                                <a:lnTo>
                                  <a:pt x="2558" y="-1165"/>
                                </a:lnTo>
                                <a:moveTo>
                                  <a:pt x="2503" y="-1211"/>
                                </a:moveTo>
                                <a:lnTo>
                                  <a:pt x="2558" y="-1211"/>
                                </a:lnTo>
                                <a:moveTo>
                                  <a:pt x="2503" y="-1256"/>
                                </a:moveTo>
                                <a:lnTo>
                                  <a:pt x="2558" y="-1256"/>
                                </a:lnTo>
                                <a:moveTo>
                                  <a:pt x="2503" y="-1301"/>
                                </a:moveTo>
                                <a:lnTo>
                                  <a:pt x="2558" y="-1301"/>
                                </a:lnTo>
                                <a:moveTo>
                                  <a:pt x="2503" y="-1347"/>
                                </a:moveTo>
                                <a:lnTo>
                                  <a:pt x="2558" y="-1347"/>
                                </a:lnTo>
                                <a:moveTo>
                                  <a:pt x="2503" y="-1392"/>
                                </a:moveTo>
                                <a:lnTo>
                                  <a:pt x="2558" y="-1392"/>
                                </a:lnTo>
                                <a:moveTo>
                                  <a:pt x="2503" y="-1438"/>
                                </a:moveTo>
                                <a:lnTo>
                                  <a:pt x="2558" y="-1438"/>
                                </a:lnTo>
                                <a:moveTo>
                                  <a:pt x="2503" y="-1483"/>
                                </a:moveTo>
                                <a:lnTo>
                                  <a:pt x="2558" y="-1483"/>
                                </a:lnTo>
                                <a:moveTo>
                                  <a:pt x="2503" y="-1529"/>
                                </a:moveTo>
                                <a:lnTo>
                                  <a:pt x="2558" y="-1529"/>
                                </a:lnTo>
                                <a:moveTo>
                                  <a:pt x="2503" y="-1574"/>
                                </a:moveTo>
                                <a:lnTo>
                                  <a:pt x="2558" y="-1574"/>
                                </a:lnTo>
                                <a:moveTo>
                                  <a:pt x="2503" y="-1620"/>
                                </a:moveTo>
                                <a:lnTo>
                                  <a:pt x="2558" y="-1620"/>
                                </a:lnTo>
                                <a:moveTo>
                                  <a:pt x="2503" y="-1665"/>
                                </a:moveTo>
                                <a:lnTo>
                                  <a:pt x="2558" y="-1665"/>
                                </a:lnTo>
                                <a:moveTo>
                                  <a:pt x="2503" y="-1711"/>
                                </a:moveTo>
                                <a:lnTo>
                                  <a:pt x="2558" y="-1711"/>
                                </a:lnTo>
                                <a:moveTo>
                                  <a:pt x="2503" y="-1756"/>
                                </a:moveTo>
                                <a:lnTo>
                                  <a:pt x="2558" y="-1756"/>
                                </a:lnTo>
                                <a:moveTo>
                                  <a:pt x="2503" y="-1801"/>
                                </a:moveTo>
                                <a:lnTo>
                                  <a:pt x="2558" y="-1801"/>
                                </a:lnTo>
                                <a:moveTo>
                                  <a:pt x="2503" y="-1847"/>
                                </a:moveTo>
                                <a:lnTo>
                                  <a:pt x="2558" y="-1847"/>
                                </a:lnTo>
                                <a:moveTo>
                                  <a:pt x="2503" y="-1892"/>
                                </a:moveTo>
                                <a:lnTo>
                                  <a:pt x="2558" y="-1892"/>
                                </a:lnTo>
                                <a:moveTo>
                                  <a:pt x="2503" y="-1938"/>
                                </a:moveTo>
                                <a:lnTo>
                                  <a:pt x="2558" y="-1938"/>
                                </a:lnTo>
                                <a:moveTo>
                                  <a:pt x="2503" y="-1983"/>
                                </a:moveTo>
                                <a:lnTo>
                                  <a:pt x="2558" y="-1983"/>
                                </a:lnTo>
                                <a:moveTo>
                                  <a:pt x="2503" y="-2029"/>
                                </a:moveTo>
                                <a:lnTo>
                                  <a:pt x="2558" y="-2029"/>
                                </a:lnTo>
                                <a:moveTo>
                                  <a:pt x="2503" y="-2074"/>
                                </a:moveTo>
                                <a:lnTo>
                                  <a:pt x="2558" y="-2074"/>
                                </a:lnTo>
                                <a:moveTo>
                                  <a:pt x="2503" y="-2120"/>
                                </a:moveTo>
                                <a:lnTo>
                                  <a:pt x="2558" y="-2120"/>
                                </a:lnTo>
                                <a:moveTo>
                                  <a:pt x="2503" y="-2165"/>
                                </a:moveTo>
                                <a:lnTo>
                                  <a:pt x="2558" y="-2165"/>
                                </a:lnTo>
                                <a:moveTo>
                                  <a:pt x="2503" y="-2210"/>
                                </a:moveTo>
                                <a:lnTo>
                                  <a:pt x="2558" y="-2210"/>
                                </a:lnTo>
                                <a:moveTo>
                                  <a:pt x="2503" y="-2256"/>
                                </a:moveTo>
                                <a:lnTo>
                                  <a:pt x="2558" y="-2256"/>
                                </a:lnTo>
                                <a:moveTo>
                                  <a:pt x="2503" y="-2301"/>
                                </a:moveTo>
                                <a:lnTo>
                                  <a:pt x="2558" y="-2301"/>
                                </a:lnTo>
                                <a:moveTo>
                                  <a:pt x="2503" y="-2347"/>
                                </a:moveTo>
                                <a:lnTo>
                                  <a:pt x="2558" y="-2347"/>
                                </a:lnTo>
                                <a:moveTo>
                                  <a:pt x="2503" y="-2392"/>
                                </a:moveTo>
                                <a:lnTo>
                                  <a:pt x="2558" y="-2392"/>
                                </a:lnTo>
                                <a:moveTo>
                                  <a:pt x="2503" y="-2438"/>
                                </a:moveTo>
                                <a:lnTo>
                                  <a:pt x="2558" y="-2438"/>
                                </a:lnTo>
                                <a:moveTo>
                                  <a:pt x="2503" y="-2483"/>
                                </a:moveTo>
                                <a:lnTo>
                                  <a:pt x="2558" y="-2483"/>
                                </a:lnTo>
                                <a:moveTo>
                                  <a:pt x="2503" y="-2529"/>
                                </a:moveTo>
                                <a:lnTo>
                                  <a:pt x="2558" y="-2529"/>
                                </a:lnTo>
                                <a:moveTo>
                                  <a:pt x="2503" y="-2574"/>
                                </a:moveTo>
                                <a:lnTo>
                                  <a:pt x="2558" y="-2574"/>
                                </a:lnTo>
                                <a:moveTo>
                                  <a:pt x="2503" y="-2620"/>
                                </a:moveTo>
                                <a:lnTo>
                                  <a:pt x="2558" y="-2620"/>
                                </a:lnTo>
                                <a:moveTo>
                                  <a:pt x="2503" y="-2665"/>
                                </a:moveTo>
                                <a:lnTo>
                                  <a:pt x="2558" y="-2665"/>
                                </a:lnTo>
                                <a:moveTo>
                                  <a:pt x="2503" y="-2711"/>
                                </a:moveTo>
                                <a:lnTo>
                                  <a:pt x="2558" y="-2711"/>
                                </a:lnTo>
                                <a:moveTo>
                                  <a:pt x="2503" y="-2756"/>
                                </a:moveTo>
                                <a:lnTo>
                                  <a:pt x="2558" y="-2756"/>
                                </a:lnTo>
                                <a:moveTo>
                                  <a:pt x="2503" y="-2801"/>
                                </a:moveTo>
                                <a:lnTo>
                                  <a:pt x="2558" y="-2801"/>
                                </a:lnTo>
                                <a:moveTo>
                                  <a:pt x="2503" y="-2847"/>
                                </a:moveTo>
                                <a:lnTo>
                                  <a:pt x="2558" y="-2847"/>
                                </a:lnTo>
                                <a:moveTo>
                                  <a:pt x="2503" y="-2892"/>
                                </a:moveTo>
                                <a:lnTo>
                                  <a:pt x="2558" y="-2892"/>
                                </a:lnTo>
                                <a:moveTo>
                                  <a:pt x="2503" y="-2938"/>
                                </a:moveTo>
                                <a:lnTo>
                                  <a:pt x="2558" y="-2938"/>
                                </a:lnTo>
                                <a:moveTo>
                                  <a:pt x="2503" y="-2983"/>
                                </a:moveTo>
                                <a:lnTo>
                                  <a:pt x="2558" y="-2983"/>
                                </a:lnTo>
                                <a:moveTo>
                                  <a:pt x="2503" y="-3029"/>
                                </a:moveTo>
                                <a:lnTo>
                                  <a:pt x="2558" y="-3029"/>
                                </a:lnTo>
                                <a:moveTo>
                                  <a:pt x="2503" y="-3074"/>
                                </a:moveTo>
                                <a:lnTo>
                                  <a:pt x="2558" y="-3074"/>
                                </a:lnTo>
                                <a:moveTo>
                                  <a:pt x="2503" y="-3120"/>
                                </a:moveTo>
                                <a:lnTo>
                                  <a:pt x="2558" y="-3120"/>
                                </a:lnTo>
                                <a:moveTo>
                                  <a:pt x="2503" y="-3165"/>
                                </a:moveTo>
                                <a:lnTo>
                                  <a:pt x="2558" y="-3165"/>
                                </a:lnTo>
                                <a:moveTo>
                                  <a:pt x="2503" y="-3211"/>
                                </a:moveTo>
                                <a:lnTo>
                                  <a:pt x="2558" y="-3211"/>
                                </a:lnTo>
                                <a:moveTo>
                                  <a:pt x="2503" y="-3256"/>
                                </a:moveTo>
                                <a:lnTo>
                                  <a:pt x="2558" y="-3256"/>
                                </a:lnTo>
                                <a:moveTo>
                                  <a:pt x="2503" y="-3301"/>
                                </a:moveTo>
                                <a:lnTo>
                                  <a:pt x="2558" y="-3301"/>
                                </a:lnTo>
                                <a:moveTo>
                                  <a:pt x="2503" y="-3347"/>
                                </a:moveTo>
                                <a:lnTo>
                                  <a:pt x="2558" y="-3347"/>
                                </a:lnTo>
                                <a:moveTo>
                                  <a:pt x="2503" y="-3392"/>
                                </a:moveTo>
                                <a:lnTo>
                                  <a:pt x="2558" y="-3392"/>
                                </a:lnTo>
                                <a:moveTo>
                                  <a:pt x="2503" y="-3438"/>
                                </a:moveTo>
                                <a:lnTo>
                                  <a:pt x="2558" y="-3438"/>
                                </a:lnTo>
                                <a:moveTo>
                                  <a:pt x="2503" y="-3483"/>
                                </a:moveTo>
                                <a:lnTo>
                                  <a:pt x="2558" y="-3483"/>
                                </a:lnTo>
                                <a:moveTo>
                                  <a:pt x="2503" y="-3529"/>
                                </a:moveTo>
                                <a:lnTo>
                                  <a:pt x="2558" y="-3529"/>
                                </a:lnTo>
                                <a:moveTo>
                                  <a:pt x="2503" y="-3574"/>
                                </a:moveTo>
                                <a:lnTo>
                                  <a:pt x="2558" y="-3574"/>
                                </a:lnTo>
                                <a:moveTo>
                                  <a:pt x="2503" y="-3620"/>
                                </a:moveTo>
                                <a:lnTo>
                                  <a:pt x="2558" y="-3620"/>
                                </a:lnTo>
                                <a:moveTo>
                                  <a:pt x="2503" y="-3665"/>
                                </a:moveTo>
                                <a:lnTo>
                                  <a:pt x="2558" y="-3665"/>
                                </a:lnTo>
                                <a:moveTo>
                                  <a:pt x="2503" y="-3711"/>
                                </a:moveTo>
                                <a:lnTo>
                                  <a:pt x="2558" y="-3711"/>
                                </a:lnTo>
                                <a:moveTo>
                                  <a:pt x="2503" y="-3756"/>
                                </a:moveTo>
                                <a:lnTo>
                                  <a:pt x="2558" y="-3756"/>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52" name="Line 929"/>
                        <wps:cNvCnPr>
                          <a:cxnSpLocks noChangeShapeType="1"/>
                        </wps:cNvCnPr>
                        <wps:spPr bwMode="auto">
                          <a:xfrm>
                            <a:off x="3273" y="4726"/>
                            <a:ext cx="6191"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s:wsp>
                        <wps:cNvPr id="953" name="AutoShape 928"/>
                        <wps:cNvSpPr>
                          <a:spLocks/>
                        </wps:cNvSpPr>
                        <wps:spPr bwMode="auto">
                          <a:xfrm>
                            <a:off x="952" y="8471"/>
                            <a:ext cx="4920" cy="55"/>
                          </a:xfrm>
                          <a:custGeom>
                            <a:avLst/>
                            <a:gdLst>
                              <a:gd name="T0" fmla="+- 0 3457 953"/>
                              <a:gd name="T1" fmla="*/ T0 w 4920"/>
                              <a:gd name="T2" fmla="+- 0 4781 8472"/>
                              <a:gd name="T3" fmla="*/ 4781 h 55"/>
                              <a:gd name="T4" fmla="+- 0 3457 953"/>
                              <a:gd name="T5" fmla="*/ T4 w 4920"/>
                              <a:gd name="T6" fmla="+- 0 4726 8472"/>
                              <a:gd name="T7" fmla="*/ 4726 h 55"/>
                              <a:gd name="T8" fmla="+- 0 5100 953"/>
                              <a:gd name="T9" fmla="*/ T8 w 4920"/>
                              <a:gd name="T10" fmla="+- 0 4781 8472"/>
                              <a:gd name="T11" fmla="*/ 4781 h 55"/>
                              <a:gd name="T12" fmla="+- 0 5100 953"/>
                              <a:gd name="T13" fmla="*/ T12 w 4920"/>
                              <a:gd name="T14" fmla="+- 0 4726 8472"/>
                              <a:gd name="T15" fmla="*/ 4726 h 55"/>
                              <a:gd name="T16" fmla="+- 0 6744 953"/>
                              <a:gd name="T17" fmla="*/ T16 w 4920"/>
                              <a:gd name="T18" fmla="+- 0 4781 8472"/>
                              <a:gd name="T19" fmla="*/ 4781 h 55"/>
                              <a:gd name="T20" fmla="+- 0 6744 953"/>
                              <a:gd name="T21" fmla="*/ T20 w 4920"/>
                              <a:gd name="T22" fmla="+- 0 4726 8472"/>
                              <a:gd name="T23" fmla="*/ 4726 h 55"/>
                              <a:gd name="T24" fmla="+- 0 8387 953"/>
                              <a:gd name="T25" fmla="*/ T24 w 4920"/>
                              <a:gd name="T26" fmla="+- 0 4781 8472"/>
                              <a:gd name="T27" fmla="*/ 4781 h 55"/>
                              <a:gd name="T28" fmla="+- 0 8387 953"/>
                              <a:gd name="T29" fmla="*/ T28 w 4920"/>
                              <a:gd name="T30" fmla="+- 0 4726 8472"/>
                              <a:gd name="T31" fmla="*/ 4726 h 5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920" h="55">
                                <a:moveTo>
                                  <a:pt x="2504" y="-3691"/>
                                </a:moveTo>
                                <a:lnTo>
                                  <a:pt x="2504" y="-3746"/>
                                </a:lnTo>
                                <a:moveTo>
                                  <a:pt x="4147" y="-3691"/>
                                </a:moveTo>
                                <a:lnTo>
                                  <a:pt x="4147" y="-3746"/>
                                </a:lnTo>
                                <a:moveTo>
                                  <a:pt x="5791" y="-3691"/>
                                </a:moveTo>
                                <a:lnTo>
                                  <a:pt x="5791" y="-3746"/>
                                </a:lnTo>
                                <a:moveTo>
                                  <a:pt x="7434" y="-3691"/>
                                </a:moveTo>
                                <a:lnTo>
                                  <a:pt x="7434" y="-3746"/>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53ED58" id="Group 927" o:spid="_x0000_s1026" style="position:absolute;margin-left:160.9pt;margin-top:8.25pt;width:312.3pt;height:230.85pt;z-index:251591168;mso-position-horizontal-relative:page" coordorigin="3218,165" coordsize="6246,46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">
                <v:line id="Line 937" o:spid="_x0000_s1027" style="position:absolute;visibility:visible;mso-wrap-style:square" from="3786,4726" to="3786,4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" strokecolor="#f2f2f2" strokeweight="1.1315mm"/>
                <v:shape id="AutoShape 936" o:spid="_x0000_s1028" style="position:absolute;left:1050;top:4317;width:5616;height:4127;visibility:visible;mso-wrap-style:square;v-text-anchor:top" coordsize="5616,4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" path="m2679,381r808,m2741,-164r385,m2861,-665r1302,m2637,-1164r415,m2824,-1664r1209,m2832,-2164r833,m3707,-2664r2758,m3901,-3164r3337,m3324,-3664r2983,m2623,336r283,m3030,245r889,m2610,199r272,m3052,154r1396,m3094,108r1166,m2759,63r861,m3437,17r4696,m2698,-28r510,m2989,-74r1678,m3168,-119r1573,m3386,-210r1971,m3099,-255r1722,m2926,-301r1017,m2950,-346r879,m2957,-392r1521,m2961,-437r625,m2780,-482r699,m2852,-528r1183,m2895,-574r820,m2821,-619r1120,m2965,-710r1383,m2915,-755r660,m4471,-801r2941,m2911,-846r1925,m2990,-892r786,m2550,-937r353,m3181,-983r1360,m2675,-1028r853,m2509,-1073r216,m3020,-1119r1461,m2641,-1210r980,m2818,-1255r654,m3185,-1301r2177,m2604,-1346r428,m2724,-1392r1409,m2563,-1437r303,m2953,-1483r1042,m2724,-1528r608,m2912,-1574r1227,m3429,-1619r1497,m2750,-1710r1305,m2788,-1755r900,m3516,-1801r1237,m2584,-1846r331,m3240,-1892r937,m2576,-1937r344,m3186,-1983r1216,m3133,-2028r1271,m2630,-2074r1187,m2810,-2119r1880,m2754,-2210r706,m2611,-2255r325,m2684,-2301r433,m2585,-2346r273,m2576,-2392r470,m3267,-2437r1347,m2737,-2483r976,m2772,-2528r610,m2519,-2573r255,m2529,-2619r173,m2646,-2710r409,m2744,-2755r800,m2607,-2801r832,m2930,-2846r1752,m2665,-2892r1442,m2805,-2937r1176,m2997,-2983r2274,m2964,-3028r1324,m2883,-3074r1570,m2856,-3119r1670,m2505,-3210r581,m2842,-3255r560,m2741,-3301r594,m2659,-3346r731,m2783,-3392r945,m3055,-3437r1477,m3016,-3483r888,m2928,-3528r850,m2901,-3574r1074,m2925,-3619r1185,m2947,-3710r1058,m3862,-3755r3607,e" filled="f" strokeweight=".75314mm">
                  <v:path arrowok="t" o:connecttype="custom" o:connectlocs="2741,4154;4163,3653;2824,2654;3665,2154;3901,1154;6307,654;3030,4563;2882,4517;3094,4426;3620,4381;2698,4290;4667,4244;3386,4108;4821,4063;2950,3972;4478,3926;2780,3836;4035,3790;2821,3699;4348,3608;4471,3517;4836,3472;2550,3381;4541,3335;2509,3245;4481,3199;2818,3063;5362,3017;2724,2926;2866,2881;2724,2790;4139,2744;2750,2608;3688,2563;2584,2472;4177,2426;3186,2335;4404,2290;2810,2199;3460,2108;2684,2017;2858,1972;3267,1881;3713,1835;2519,1745;2702,1699;2744,1563;3439,1517;2665,1426;3981,1381;2964,1290;4453,1244;2505,1108;3402,1063;2659,972;3728,926;3016,835;3778,790;2925,699;4005,608" o:connectangles="0,0,0,0,0,0,0,0,0,0,0,0,0,0,0,0,0,0,0,0,0,0,0,0,0,0,0,0,0,0,0,0,0,0,0,0,0,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5" o:spid="_x0000_s1029" type="#_x0000_t75" style="position:absolute;left:3553;top:164;width:2703;height:45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">
                  <v:imagedata r:id="rId19" o:title=""/>
                </v:shape>
                <v:shape id="Picture 934" o:spid="_x0000_s1030" type="#_x0000_t75" style="position:absolute;left:5664;top:1563;width:181;height:1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">
                  <v:imagedata r:id="rId20" o:title=""/>
                </v:shape>
                <v:shape id="Picture 933" o:spid="_x0000_s1031" type="#_x0000_t75" style="position:absolute;left:6055;top:1065;width:177;height:1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">
                  <v:imagedata r:id="rId21" o:title=""/>
                </v:shape>
                <v:shape id="Picture 932" o:spid="_x0000_s1032" type="#_x0000_t75" style="position:absolute;left:6578;top:3424;width:187;height:1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">
                  <v:imagedata r:id="rId22" o:title=""/>
                </v:shape>
                <v:line id="Line 931" o:spid="_x0000_s1033" style="position:absolute;visibility:visible;mso-wrap-style:square" from="3273,4726" to="3273,4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" strokeweight=".37833mm"/>
                <v:shape id="AutoShape 930" o:spid="_x0000_s1034" style="position:absolute;left:714;top:3954;width:55;height:4490;visibility:visible;mso-wrap-style:square;v-text-anchor:top" coordsize="55,44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" path="m2503,744r55,m2503,699r55,m2503,653r55,m2503,608r55,m2503,562r55,m2503,517r55,m2503,471r55,m2503,426r55,m2503,380r55,m2503,335r55,m2503,289r55,m2503,244r55,m2503,199r55,m2503,153r55,m2503,108r55,m2503,62r55,m2503,17r55,m2503,-29r55,m2503,-74r55,m2503,-119r55,m2503,-165r55,m2503,-211r55,m2503,-256r55,m2503,-302r55,m2503,-347r55,m2503,-392r55,m2503,-438r55,m2503,-483r55,m2503,-529r55,m2503,-574r55,m2503,-620r55,m2503,-665r55,m2503,-710r55,m2503,-756r55,m2503,-801r55,m2503,-847r55,m2503,-892r55,m2503,-938r55,m2503,-983r55,m2503,-1029r55,m2503,-1074r55,m2503,-1120r55,m2503,-1165r55,m2503,-1211r55,m2503,-1256r55,m2503,-1301r55,m2503,-1347r55,m2503,-1392r55,m2503,-1438r55,m2503,-1483r55,m2503,-1529r55,m2503,-1574r55,m2503,-1620r55,m2503,-1665r55,m2503,-1711r55,m2503,-1756r55,m2503,-1801r55,m2503,-1847r55,m2503,-1892r55,m2503,-1938r55,m2503,-1983r55,m2503,-2029r55,m2503,-2074r55,m2503,-2120r55,m2503,-2165r55,m2503,-2210r55,m2503,-2256r55,m2503,-2301r55,m2503,-2347r55,m2503,-2392r55,m2503,-2438r55,m2503,-2483r55,m2503,-2529r55,m2503,-2574r55,m2503,-2620r55,m2503,-2665r55,m2503,-2711r55,m2503,-2756r55,m2503,-2801r55,m2503,-2847r55,m2503,-2892r55,m2503,-2938r55,m2503,-2983r55,m2503,-3029r55,m2503,-3074r55,m2503,-3120r55,m2503,-3165r55,m2503,-3211r55,m2503,-3256r55,m2503,-3301r55,m2503,-3347r55,m2503,-3392r55,m2503,-3438r55,m2503,-3483r55,m2503,-3529r55,m2503,-3574r55,m2503,-3620r55,m2503,-3665r55,m2503,-3711r55,m2503,-3756r55,e" filled="f" strokecolor="#333" strokeweight=".37833mm">
                  <v:path arrowok="t" o:connecttype="custom" o:connectlocs="2558,4654;2558,4563;2558,4472;2558,4381;2558,4290;2558,4199;2558,4108;2558,4017;2558,3926;2558,3836;2558,3744;2558,3653;2558,3563;2558,3472;2558,3381;2558,3290;2558,3199;2558,3108;2558,3017;2558,2926;2558,2835;2558,2744;2558,2654;2558,2563;2558,2472;2558,2381;2558,2290;2558,2199;2558,2108;2558,2017;2558,1926;2558,1835;2558,1745;2558,1654;2558,1563;2558,1472;2558,1381;2558,1290;2558,1199;2558,1108;2558,1017;2558,926;2558,835;2558,744;2558,654;2558,563;2558,472;2558,381;2558,290;2558,199" o:connectangles="0,0,0,0,0,0,0,0,0,0,0,0,0,0,0,0,0,0,0,0,0,0,0,0,0,0,0,0,0,0,0,0,0,0,0,0,0,0,0,0,0,0,0,0,0,0,0,0,0,0"/>
                </v:shape>
                <v:line id="Line 929" o:spid="_x0000_s1035" style="position:absolute;visibility:visible;mso-wrap-style:square" from="3273,4726" to="9464,4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" strokeweight=".37833mm"/>
                <v:shape id="AutoShape 928" o:spid="_x0000_s1036" style="position:absolute;left:952;top:8471;width:4920;height:55;visibility:visible;mso-wrap-style:square;v-text-anchor:top" coordsize="4920,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" path="m2504,-3691r,-55m4147,-3691r,-55m5791,-3691r,-55m7434,-3691r,-55e" filled="f" strokecolor="#333" strokeweight=".37833mm">
                  <v:path arrowok="t" o:connecttype="custom" o:connectlocs="2504,4781;2504,4726;4147,4781;4147,4726;5791,4781;5791,4726;7434,4781;7434,4726" o:connectangles="0,0,0,0,0,0,0,0"/>
                </v:shape>
                <w10:wrap anchorx="page"/>
              </v:group>
            </w:pict>
          </mc:Fallback>
        </mc:AlternateContent>
      </w:r>
      <w:r>
        <w:rPr>
          <w:noProof/>
        </w:rPr>
        <mc:AlternateContent>
          <mc:Choice Requires="wps">
            <w:drawing>
              <wp:anchor distT="0" distB="0" distL="114300" distR="114300" simplePos="0" relativeHeight="251678208" behindDoc="1" locked="0" layoutInCell="1" allowOverlap="1" wp14:anchorId="71D7B8C6" wp14:editId="5A95D8B5">
                <wp:simplePos x="0" y="0"/>
                <wp:positionH relativeFrom="page">
                  <wp:posOffset>1888490</wp:posOffset>
                </wp:positionH>
                <wp:positionV relativeFrom="paragraph">
                  <wp:posOffset>150495</wp:posOffset>
                </wp:positionV>
                <wp:extent cx="127635" cy="186055"/>
                <wp:effectExtent l="2540" t="0" r="3175" b="0"/>
                <wp:wrapNone/>
                <wp:docPr id="942" name="Text Box 9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094747" w14:textId="77777777" w:rsidR="001058B6" w:rsidRDefault="005212F4">
                            <w:pPr>
                              <w:spacing w:line="230" w:lineRule="auto"/>
                              <w:rPr>
                                <w:rFonts w:ascii="Arial"/>
                                <w:sz w:val="18"/>
                              </w:rPr>
                            </w:pPr>
                            <w:r>
                              <w:rPr>
                                <w:rFonts w:ascii="Arial"/>
                                <w:color w:val="4D4D4D"/>
                                <w:sz w:val="18"/>
                              </w:rPr>
                              <w:t>9</w:t>
                            </w:r>
                            <w:r>
                              <w:rPr>
                                <w:rFonts w:ascii="Arial"/>
                                <w:color w:val="4D4D4D"/>
                                <w:spacing w:val="-101"/>
                                <w:sz w:val="18"/>
                              </w:rPr>
                              <w:t>6</w:t>
                            </w:r>
                            <w:r>
                              <w:rPr>
                                <w:rFonts w:ascii="Arial"/>
                                <w:color w:val="4D4D4D"/>
                                <w:spacing w:val="-101"/>
                                <w:position w:val="-4"/>
                                <w:sz w:val="18"/>
                              </w:rPr>
                              <w:t>5</w:t>
                            </w:r>
                            <w:r>
                              <w:rPr>
                                <w:rFonts w:ascii="Arial"/>
                                <w:color w:val="4D4D4D"/>
                                <w:spacing w:val="-101"/>
                                <w:position w:val="-8"/>
                                <w:sz w:val="18"/>
                              </w:rPr>
                              <w:t>4</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D7B8C6" id="_x0000_t202" coordsize="21600,21600" o:spt="202" path="m,l,21600r21600,l21600,xe">
                <v:stroke joinstyle="miter"/>
                <v:path gradientshapeok="t" o:connecttype="rect"/>
              </v:shapetype>
              <v:shape id="Text Box 926" o:spid="_x0000_s1026" type="#_x0000_t202" style="position:absolute;left:0;text-align:left;margin-left:148.7pt;margin-top:11.85pt;width:10.05pt;height:14.65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" filled="f" stroked="f">
                <v:textbox inset="0,0,0,0">
                  <w:txbxContent>
                    <w:p w14:paraId="48094747" w14:textId="77777777" w:rsidR="001058B6" w:rsidRDefault="005212F4">
                      <w:pPr>
                        <w:spacing w:line="230" w:lineRule="auto"/>
                        <w:rPr>
                          <w:rFonts w:ascii="Arial"/>
                          <w:sz w:val="18"/>
                        </w:rPr>
                      </w:pPr>
                      <w:r>
                        <w:rPr>
                          <w:rFonts w:ascii="Arial"/>
                          <w:color w:val="4D4D4D"/>
                          <w:sz w:val="18"/>
                        </w:rPr>
                        <w:t>9</w:t>
                      </w:r>
                      <w:r>
                        <w:rPr>
                          <w:rFonts w:ascii="Arial"/>
                          <w:color w:val="4D4D4D"/>
                          <w:spacing w:val="-101"/>
                          <w:sz w:val="18"/>
                        </w:rPr>
                        <w:t>6</w:t>
                      </w:r>
                      <w:r>
                        <w:rPr>
                          <w:rFonts w:ascii="Arial"/>
                          <w:color w:val="4D4D4D"/>
                          <w:spacing w:val="-101"/>
                          <w:position w:val="-4"/>
                          <w:sz w:val="18"/>
                        </w:rPr>
                        <w:t>5</w:t>
                      </w:r>
                      <w:r>
                        <w:rPr>
                          <w:rFonts w:ascii="Arial"/>
                          <w:color w:val="4D4D4D"/>
                          <w:spacing w:val="-101"/>
                          <w:position w:val="-8"/>
                          <w:sz w:val="18"/>
                        </w:rPr>
                        <w:t>4</w:t>
                      </w:r>
                    </w:p>
                  </w:txbxContent>
                </v:textbox>
                <w10:wrap anchorx="page"/>
              </v:shape>
            </w:pict>
          </mc:Fallback>
        </mc:AlternateContent>
      </w:r>
      <w:r w:rsidR="005212F4">
        <w:rPr>
          <w:rFonts w:ascii="Arial"/>
          <w:color w:val="4D4D4D"/>
          <w:sz w:val="18"/>
        </w:rPr>
        <w:t>9</w:t>
      </w:r>
      <w:r w:rsidR="005212F4">
        <w:rPr>
          <w:rFonts w:ascii="Arial"/>
          <w:color w:val="4D4D4D"/>
          <w:spacing w:val="-101"/>
          <w:sz w:val="18"/>
        </w:rPr>
        <w:t>9</w:t>
      </w:r>
      <w:r w:rsidR="005212F4">
        <w:rPr>
          <w:rFonts w:ascii="Arial"/>
          <w:color w:val="4D4D4D"/>
          <w:spacing w:val="-101"/>
          <w:position w:val="-4"/>
          <w:sz w:val="18"/>
        </w:rPr>
        <w:t>8</w:t>
      </w:r>
      <w:r w:rsidR="005212F4">
        <w:rPr>
          <w:rFonts w:ascii="Arial"/>
          <w:color w:val="4D4D4D"/>
          <w:spacing w:val="-101"/>
          <w:position w:val="-8"/>
          <w:sz w:val="18"/>
        </w:rPr>
        <w:t>7</w:t>
      </w:r>
    </w:p>
    <w:p w14:paraId="35FF9294" w14:textId="0251439A" w:rsidR="001058B6" w:rsidRDefault="00C27F74">
      <w:pPr>
        <w:spacing w:line="159" w:lineRule="exact"/>
        <w:ind w:left="905" w:right="8140"/>
        <w:jc w:val="center"/>
        <w:rPr>
          <w:rFonts w:ascii="Arial"/>
          <w:sz w:val="18"/>
        </w:rPr>
      </w:pPr>
      <w:r>
        <w:rPr>
          <w:noProof/>
        </w:rPr>
        <mc:AlternateContent>
          <mc:Choice Requires="wps">
            <w:drawing>
              <wp:anchor distT="0" distB="0" distL="114300" distR="114300" simplePos="0" relativeHeight="251690496" behindDoc="1" locked="0" layoutInCell="1" allowOverlap="1" wp14:anchorId="7BD88062" wp14:editId="6FFE1AA6">
                <wp:simplePos x="0" y="0"/>
                <wp:positionH relativeFrom="page">
                  <wp:posOffset>1951990</wp:posOffset>
                </wp:positionH>
                <wp:positionV relativeFrom="paragraph">
                  <wp:posOffset>24130</wp:posOffset>
                </wp:positionV>
                <wp:extent cx="64135" cy="157480"/>
                <wp:effectExtent l="0" t="0" r="3175" b="0"/>
                <wp:wrapNone/>
                <wp:docPr id="941" name="Text Box 9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9E419D" w14:textId="77777777" w:rsidR="001058B6" w:rsidRDefault="005212F4">
                            <w:pPr>
                              <w:spacing w:line="228" w:lineRule="auto"/>
                              <w:rPr>
                                <w:rFonts w:ascii="Arial"/>
                                <w:sz w:val="18"/>
                              </w:rPr>
                            </w:pPr>
                            <w:r>
                              <w:rPr>
                                <w:rFonts w:ascii="Arial"/>
                                <w:color w:val="4D4D4D"/>
                                <w:spacing w:val="-101"/>
                                <w:sz w:val="18"/>
                              </w:rPr>
                              <w:t>2</w:t>
                            </w:r>
                            <w:r>
                              <w:rPr>
                                <w:rFonts w:ascii="Arial"/>
                                <w:color w:val="4D4D4D"/>
                                <w:spacing w:val="-101"/>
                                <w:position w:val="-4"/>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D88062" id="Text Box 925" o:spid="_x0000_s1027" type="#_x0000_t202" style="position:absolute;left:0;text-align:left;margin-left:153.7pt;margin-top:1.9pt;width:5.05pt;height:12.4pt;z-index:-251625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" filled="f" stroked="f">
                <v:textbox inset="0,0,0,0">
                  <w:txbxContent>
                    <w:p w14:paraId="539E419D" w14:textId="77777777" w:rsidR="001058B6" w:rsidRDefault="005212F4">
                      <w:pPr>
                        <w:spacing w:line="228" w:lineRule="auto"/>
                        <w:rPr>
                          <w:rFonts w:ascii="Arial"/>
                          <w:sz w:val="18"/>
                        </w:rPr>
                      </w:pPr>
                      <w:r>
                        <w:rPr>
                          <w:rFonts w:ascii="Arial"/>
                          <w:color w:val="4D4D4D"/>
                          <w:spacing w:val="-101"/>
                          <w:sz w:val="18"/>
                        </w:rPr>
                        <w:t>2</w:t>
                      </w:r>
                      <w:r>
                        <w:rPr>
                          <w:rFonts w:ascii="Arial"/>
                          <w:color w:val="4D4D4D"/>
                          <w:spacing w:val="-101"/>
                          <w:position w:val="-4"/>
                          <w:sz w:val="18"/>
                        </w:rPr>
                        <w:t>1</w:t>
                      </w:r>
                    </w:p>
                  </w:txbxContent>
                </v:textbox>
                <w10:wrap anchorx="page"/>
              </v:shape>
            </w:pict>
          </mc:Fallback>
        </mc:AlternateContent>
      </w:r>
      <w:r w:rsidR="005212F4">
        <w:rPr>
          <w:rFonts w:ascii="Arial"/>
          <w:color w:val="4D4D4D"/>
          <w:sz w:val="18"/>
        </w:rPr>
        <w:t>9</w:t>
      </w:r>
      <w:r w:rsidR="005212F4">
        <w:rPr>
          <w:rFonts w:ascii="Arial"/>
          <w:color w:val="4D4D4D"/>
          <w:spacing w:val="-101"/>
          <w:sz w:val="18"/>
        </w:rPr>
        <w:t>3</w:t>
      </w:r>
    </w:p>
    <w:p w14:paraId="28A7167A" w14:textId="63EF0599" w:rsidR="001058B6" w:rsidRDefault="00C27F74">
      <w:pPr>
        <w:spacing w:line="189" w:lineRule="auto"/>
        <w:ind w:left="905" w:right="8040"/>
        <w:jc w:val="center"/>
        <w:rPr>
          <w:rFonts w:ascii="Arial"/>
          <w:sz w:val="18"/>
        </w:rPr>
      </w:pPr>
      <w:r>
        <w:rPr>
          <w:noProof/>
        </w:rPr>
        <mc:AlternateContent>
          <mc:Choice Requires="wps">
            <w:drawing>
              <wp:anchor distT="0" distB="0" distL="114300" distR="114300" simplePos="0" relativeHeight="251679232" behindDoc="1" locked="0" layoutInCell="1" allowOverlap="1" wp14:anchorId="3BC22491" wp14:editId="208686D3">
                <wp:simplePos x="0" y="0"/>
                <wp:positionH relativeFrom="page">
                  <wp:posOffset>1888490</wp:posOffset>
                </wp:positionH>
                <wp:positionV relativeFrom="paragraph">
                  <wp:posOffset>114935</wp:posOffset>
                </wp:positionV>
                <wp:extent cx="127635" cy="186055"/>
                <wp:effectExtent l="2540" t="0" r="3175" b="4445"/>
                <wp:wrapNone/>
                <wp:docPr id="940" name="Text Box 9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BB21739" w14:textId="77777777" w:rsidR="001058B6" w:rsidRDefault="005212F4">
                            <w:pPr>
                              <w:spacing w:line="292" w:lineRule="exact"/>
                              <w:rPr>
                                <w:rFonts w:ascii="Arial"/>
                                <w:sz w:val="18"/>
                              </w:rPr>
                            </w:pPr>
                            <w:r>
                              <w:rPr>
                                <w:rFonts w:ascii="Arial"/>
                                <w:color w:val="4D4D4D"/>
                                <w:sz w:val="18"/>
                              </w:rPr>
                              <w:t>8</w:t>
                            </w:r>
                            <w:r>
                              <w:rPr>
                                <w:rFonts w:ascii="Arial"/>
                                <w:color w:val="4D4D4D"/>
                                <w:spacing w:val="-101"/>
                                <w:position w:val="9"/>
                                <w:sz w:val="18"/>
                              </w:rPr>
                              <w:t>7</w:t>
                            </w:r>
                            <w:r>
                              <w:rPr>
                                <w:rFonts w:ascii="Arial"/>
                                <w:color w:val="4D4D4D"/>
                                <w:spacing w:val="-101"/>
                                <w:position w:val="5"/>
                                <w:sz w:val="18"/>
                              </w:rPr>
                              <w:t>6</w:t>
                            </w:r>
                            <w:r>
                              <w:rPr>
                                <w:rFonts w:ascii="Arial"/>
                                <w:color w:val="4D4D4D"/>
                                <w:spacing w:val="-101"/>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C22491" id="Text Box 924" o:spid="_x0000_s1028" type="#_x0000_t202" style="position:absolute;left:0;text-align:left;margin-left:148.7pt;margin-top:9.05pt;width:10.05pt;height:14.65pt;z-index:-2516372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" filled="f" stroked="f">
                <v:textbox inset="0,0,0,0">
                  <w:txbxContent>
                    <w:p w14:paraId="5BB21739" w14:textId="77777777" w:rsidR="001058B6" w:rsidRDefault="005212F4">
                      <w:pPr>
                        <w:spacing w:line="292" w:lineRule="exact"/>
                        <w:rPr>
                          <w:rFonts w:ascii="Arial"/>
                          <w:sz w:val="18"/>
                        </w:rPr>
                      </w:pPr>
                      <w:r>
                        <w:rPr>
                          <w:rFonts w:ascii="Arial"/>
                          <w:color w:val="4D4D4D"/>
                          <w:sz w:val="18"/>
                        </w:rPr>
                        <w:t>8</w:t>
                      </w:r>
                      <w:r>
                        <w:rPr>
                          <w:rFonts w:ascii="Arial"/>
                          <w:color w:val="4D4D4D"/>
                          <w:spacing w:val="-101"/>
                          <w:position w:val="9"/>
                          <w:sz w:val="18"/>
                        </w:rPr>
                        <w:t>7</w:t>
                      </w:r>
                      <w:r>
                        <w:rPr>
                          <w:rFonts w:ascii="Arial"/>
                          <w:color w:val="4D4D4D"/>
                          <w:spacing w:val="-101"/>
                          <w:position w:val="5"/>
                          <w:sz w:val="18"/>
                        </w:rPr>
                        <w:t>6</w:t>
                      </w:r>
                      <w:r>
                        <w:rPr>
                          <w:rFonts w:ascii="Arial"/>
                          <w:color w:val="4D4D4D"/>
                          <w:spacing w:val="-101"/>
                          <w:sz w:val="18"/>
                        </w:rPr>
                        <w:t>5</w:t>
                      </w:r>
                    </w:p>
                  </w:txbxContent>
                </v:textbox>
                <w10:wrap anchorx="page"/>
              </v:shape>
            </w:pict>
          </mc:Fallback>
        </mc:AlternateContent>
      </w:r>
      <w:r w:rsidR="005212F4">
        <w:rPr>
          <w:rFonts w:ascii="Arial"/>
          <w:color w:val="4D4D4D"/>
          <w:spacing w:val="-101"/>
          <w:sz w:val="18"/>
        </w:rPr>
        <w:t>9</w:t>
      </w:r>
      <w:r w:rsidR="005212F4">
        <w:rPr>
          <w:rFonts w:ascii="Arial"/>
          <w:color w:val="4D4D4D"/>
          <w:position w:val="-8"/>
          <w:sz w:val="18"/>
        </w:rPr>
        <w:t>8</w:t>
      </w:r>
      <w:r w:rsidR="005212F4">
        <w:rPr>
          <w:rFonts w:ascii="Arial"/>
          <w:color w:val="4D4D4D"/>
          <w:spacing w:val="-101"/>
          <w:sz w:val="18"/>
        </w:rPr>
        <w:t>0</w:t>
      </w:r>
      <w:r w:rsidR="005212F4">
        <w:rPr>
          <w:rFonts w:ascii="Arial"/>
          <w:color w:val="4D4D4D"/>
          <w:spacing w:val="-101"/>
          <w:position w:val="-13"/>
          <w:sz w:val="18"/>
        </w:rPr>
        <w:t>8</w:t>
      </w:r>
      <w:r w:rsidR="005212F4">
        <w:rPr>
          <w:rFonts w:ascii="Arial"/>
          <w:color w:val="4D4D4D"/>
          <w:position w:val="-4"/>
          <w:sz w:val="18"/>
        </w:rPr>
        <w:t>9</w:t>
      </w:r>
    </w:p>
    <w:p w14:paraId="2D161093" w14:textId="6B1447E9" w:rsidR="001058B6" w:rsidRDefault="00C27F74">
      <w:pPr>
        <w:spacing w:line="259" w:lineRule="exact"/>
        <w:ind w:left="905" w:right="8140"/>
        <w:jc w:val="center"/>
        <w:rPr>
          <w:rFonts w:ascii="Arial"/>
          <w:sz w:val="18"/>
        </w:rPr>
      </w:pPr>
      <w:r>
        <w:rPr>
          <w:noProof/>
        </w:rPr>
        <mc:AlternateContent>
          <mc:Choice Requires="wps">
            <w:drawing>
              <wp:anchor distT="0" distB="0" distL="114300" distR="114300" simplePos="0" relativeHeight="251691520" behindDoc="1" locked="0" layoutInCell="1" allowOverlap="1" wp14:anchorId="220196FC" wp14:editId="716C8417">
                <wp:simplePos x="0" y="0"/>
                <wp:positionH relativeFrom="page">
                  <wp:posOffset>1951990</wp:posOffset>
                </wp:positionH>
                <wp:positionV relativeFrom="paragraph">
                  <wp:posOffset>89535</wp:posOffset>
                </wp:positionV>
                <wp:extent cx="64135" cy="157480"/>
                <wp:effectExtent l="0" t="0" r="3175" b="0"/>
                <wp:wrapNone/>
                <wp:docPr id="939" name="Text Box 9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D817E" w14:textId="77777777" w:rsidR="001058B6" w:rsidRDefault="005212F4">
                            <w:pPr>
                              <w:spacing w:line="228" w:lineRule="auto"/>
                              <w:rPr>
                                <w:rFonts w:ascii="Arial"/>
                                <w:sz w:val="18"/>
                              </w:rPr>
                            </w:pPr>
                            <w:r>
                              <w:rPr>
                                <w:rFonts w:ascii="Arial"/>
                                <w:color w:val="4D4D4D"/>
                                <w:spacing w:val="-101"/>
                                <w:sz w:val="18"/>
                              </w:rPr>
                              <w:t>1</w:t>
                            </w:r>
                            <w:r>
                              <w:rPr>
                                <w:rFonts w:ascii="Arial"/>
                                <w:color w:val="4D4D4D"/>
                                <w:spacing w:val="-101"/>
                                <w:position w:val="-4"/>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0196FC" id="Text Box 923" o:spid="_x0000_s1029" type="#_x0000_t202" style="position:absolute;left:0;text-align:left;margin-left:153.7pt;margin-top:7.05pt;width:5.05pt;height:12.4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" filled="f" stroked="f">
                <v:textbox inset="0,0,0,0">
                  <w:txbxContent>
                    <w:p w14:paraId="458D817E" w14:textId="77777777" w:rsidR="001058B6" w:rsidRDefault="005212F4">
                      <w:pPr>
                        <w:spacing w:line="228" w:lineRule="auto"/>
                        <w:rPr>
                          <w:rFonts w:ascii="Arial"/>
                          <w:sz w:val="18"/>
                        </w:rPr>
                      </w:pPr>
                      <w:r>
                        <w:rPr>
                          <w:rFonts w:ascii="Arial"/>
                          <w:color w:val="4D4D4D"/>
                          <w:spacing w:val="-101"/>
                          <w:sz w:val="18"/>
                        </w:rPr>
                        <w:t>1</w:t>
                      </w:r>
                      <w:r>
                        <w:rPr>
                          <w:rFonts w:ascii="Arial"/>
                          <w:color w:val="4D4D4D"/>
                          <w:spacing w:val="-101"/>
                          <w:position w:val="-4"/>
                          <w:sz w:val="18"/>
                        </w:rPr>
                        <w:t>0</w:t>
                      </w:r>
                    </w:p>
                  </w:txbxContent>
                </v:textbox>
                <w10:wrap anchorx="page"/>
              </v:shape>
            </w:pict>
          </mc:Fallback>
        </mc:AlternateContent>
      </w:r>
      <w:r w:rsidR="005212F4">
        <w:rPr>
          <w:rFonts w:ascii="Arial"/>
          <w:color w:val="4D4D4D"/>
          <w:sz w:val="18"/>
        </w:rPr>
        <w:t>8</w:t>
      </w:r>
      <w:r w:rsidR="005212F4">
        <w:rPr>
          <w:rFonts w:ascii="Arial"/>
          <w:color w:val="4D4D4D"/>
          <w:spacing w:val="-101"/>
          <w:position w:val="9"/>
          <w:sz w:val="18"/>
        </w:rPr>
        <w:t>4</w:t>
      </w:r>
      <w:r w:rsidR="005212F4">
        <w:rPr>
          <w:rFonts w:ascii="Arial"/>
          <w:color w:val="4D4D4D"/>
          <w:spacing w:val="-101"/>
          <w:position w:val="5"/>
          <w:sz w:val="18"/>
        </w:rPr>
        <w:t>3</w:t>
      </w:r>
      <w:r w:rsidR="005212F4">
        <w:rPr>
          <w:rFonts w:ascii="Arial"/>
          <w:color w:val="4D4D4D"/>
          <w:spacing w:val="-101"/>
          <w:sz w:val="18"/>
        </w:rPr>
        <w:t>2</w:t>
      </w:r>
    </w:p>
    <w:p w14:paraId="4286B177" w14:textId="77777777" w:rsidR="001058B6" w:rsidRDefault="005212F4">
      <w:pPr>
        <w:spacing w:line="161" w:lineRule="exact"/>
        <w:ind w:left="905" w:right="8040"/>
        <w:jc w:val="center"/>
        <w:rPr>
          <w:rFonts w:ascii="Arial"/>
          <w:sz w:val="18"/>
        </w:rPr>
      </w:pPr>
      <w:r>
        <w:rPr>
          <w:rFonts w:ascii="Arial"/>
          <w:color w:val="4D4D4D"/>
          <w:sz w:val="18"/>
        </w:rPr>
        <w:t>7</w:t>
      </w:r>
      <w:r>
        <w:rPr>
          <w:rFonts w:ascii="Arial"/>
          <w:color w:val="4D4D4D"/>
          <w:spacing w:val="-101"/>
          <w:sz w:val="18"/>
        </w:rPr>
        <w:t>9</w:t>
      </w:r>
      <w:r>
        <w:rPr>
          <w:rFonts w:ascii="Arial"/>
          <w:color w:val="4D4D4D"/>
          <w:position w:val="5"/>
          <w:sz w:val="18"/>
        </w:rPr>
        <w:t>8</w:t>
      </w:r>
    </w:p>
    <w:p w14:paraId="445308CF" w14:textId="455698ED" w:rsidR="001058B6" w:rsidRDefault="00C27F74">
      <w:pPr>
        <w:spacing w:line="156" w:lineRule="auto"/>
        <w:ind w:left="905" w:right="8140"/>
        <w:jc w:val="center"/>
        <w:rPr>
          <w:rFonts w:ascii="Arial"/>
          <w:sz w:val="18"/>
        </w:rPr>
      </w:pPr>
      <w:r>
        <w:rPr>
          <w:noProof/>
        </w:rPr>
        <mc:AlternateContent>
          <mc:Choice Requires="wps">
            <w:drawing>
              <wp:anchor distT="0" distB="0" distL="114300" distR="114300" simplePos="0" relativeHeight="251680256" behindDoc="1" locked="0" layoutInCell="1" allowOverlap="1" wp14:anchorId="3209FFE3" wp14:editId="1D78FB8A">
                <wp:simplePos x="0" y="0"/>
                <wp:positionH relativeFrom="page">
                  <wp:posOffset>1888490</wp:posOffset>
                </wp:positionH>
                <wp:positionV relativeFrom="paragraph">
                  <wp:posOffset>73025</wp:posOffset>
                </wp:positionV>
                <wp:extent cx="127635" cy="186055"/>
                <wp:effectExtent l="2540" t="1270" r="3175" b="3175"/>
                <wp:wrapNone/>
                <wp:docPr id="938" name="Text Box 9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4EE184" w14:textId="77777777" w:rsidR="001058B6" w:rsidRDefault="005212F4">
                            <w:pPr>
                              <w:spacing w:line="230" w:lineRule="auto"/>
                              <w:rPr>
                                <w:rFonts w:ascii="Arial"/>
                                <w:sz w:val="18"/>
                              </w:rPr>
                            </w:pPr>
                            <w:r>
                              <w:rPr>
                                <w:rFonts w:ascii="Arial"/>
                                <w:color w:val="4D4D4D"/>
                                <w:sz w:val="18"/>
                              </w:rPr>
                              <w:t>7</w:t>
                            </w:r>
                            <w:r>
                              <w:rPr>
                                <w:rFonts w:ascii="Arial"/>
                                <w:color w:val="4D4D4D"/>
                                <w:spacing w:val="-101"/>
                                <w:sz w:val="18"/>
                              </w:rPr>
                              <w:t>4</w:t>
                            </w:r>
                            <w:r>
                              <w:rPr>
                                <w:rFonts w:ascii="Arial"/>
                                <w:color w:val="4D4D4D"/>
                                <w:spacing w:val="-101"/>
                                <w:position w:val="-4"/>
                                <w:sz w:val="18"/>
                              </w:rPr>
                              <w:t>3</w:t>
                            </w:r>
                            <w:r>
                              <w:rPr>
                                <w:rFonts w:ascii="Arial"/>
                                <w:color w:val="4D4D4D"/>
                                <w:spacing w:val="-101"/>
                                <w:position w:val="-8"/>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9FFE3" id="Text Box 922" o:spid="_x0000_s1030" type="#_x0000_t202" style="position:absolute;left:0;text-align:left;margin-left:148.7pt;margin-top:5.75pt;width:10.05pt;height:14.65pt;z-index:-2516362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" filled="f" stroked="f">
                <v:textbox inset="0,0,0,0">
                  <w:txbxContent>
                    <w:p w14:paraId="7D4EE184" w14:textId="77777777" w:rsidR="001058B6" w:rsidRDefault="005212F4">
                      <w:pPr>
                        <w:spacing w:line="230" w:lineRule="auto"/>
                        <w:rPr>
                          <w:rFonts w:ascii="Arial"/>
                          <w:sz w:val="18"/>
                        </w:rPr>
                      </w:pPr>
                      <w:r>
                        <w:rPr>
                          <w:rFonts w:ascii="Arial"/>
                          <w:color w:val="4D4D4D"/>
                          <w:sz w:val="18"/>
                        </w:rPr>
                        <w:t>7</w:t>
                      </w:r>
                      <w:r>
                        <w:rPr>
                          <w:rFonts w:ascii="Arial"/>
                          <w:color w:val="4D4D4D"/>
                          <w:spacing w:val="-101"/>
                          <w:sz w:val="18"/>
                        </w:rPr>
                        <w:t>4</w:t>
                      </w:r>
                      <w:r>
                        <w:rPr>
                          <w:rFonts w:ascii="Arial"/>
                          <w:color w:val="4D4D4D"/>
                          <w:spacing w:val="-101"/>
                          <w:position w:val="-4"/>
                          <w:sz w:val="18"/>
                        </w:rPr>
                        <w:t>3</w:t>
                      </w:r>
                      <w:r>
                        <w:rPr>
                          <w:rFonts w:ascii="Arial"/>
                          <w:color w:val="4D4D4D"/>
                          <w:spacing w:val="-101"/>
                          <w:position w:val="-8"/>
                          <w:sz w:val="18"/>
                        </w:rPr>
                        <w:t>2</w:t>
                      </w:r>
                    </w:p>
                  </w:txbxContent>
                </v:textbox>
                <w10:wrap anchorx="page"/>
              </v:shape>
            </w:pict>
          </mc:Fallback>
        </mc:AlternateContent>
      </w:r>
      <w:r w:rsidR="005212F4">
        <w:rPr>
          <w:rFonts w:ascii="Arial"/>
          <w:color w:val="4D4D4D"/>
          <w:sz w:val="18"/>
        </w:rPr>
        <w:t>7</w:t>
      </w:r>
      <w:r w:rsidR="005212F4">
        <w:rPr>
          <w:rFonts w:ascii="Arial"/>
          <w:color w:val="4D4D4D"/>
          <w:spacing w:val="-101"/>
          <w:sz w:val="18"/>
        </w:rPr>
        <w:t>7</w:t>
      </w:r>
      <w:r w:rsidR="005212F4">
        <w:rPr>
          <w:rFonts w:ascii="Arial"/>
          <w:color w:val="4D4D4D"/>
          <w:spacing w:val="-101"/>
          <w:position w:val="-4"/>
          <w:sz w:val="18"/>
        </w:rPr>
        <w:t>6</w:t>
      </w:r>
      <w:r w:rsidR="005212F4">
        <w:rPr>
          <w:rFonts w:ascii="Arial"/>
          <w:color w:val="4D4D4D"/>
          <w:spacing w:val="-101"/>
          <w:position w:val="-8"/>
          <w:sz w:val="18"/>
        </w:rPr>
        <w:t>5</w:t>
      </w:r>
    </w:p>
    <w:p w14:paraId="4085BA3A" w14:textId="5FCCB5E6" w:rsidR="001058B6" w:rsidRDefault="00C27F74">
      <w:pPr>
        <w:spacing w:line="216" w:lineRule="auto"/>
        <w:ind w:left="905" w:right="8040"/>
        <w:jc w:val="center"/>
        <w:rPr>
          <w:rFonts w:ascii="Arial"/>
          <w:sz w:val="18"/>
        </w:rPr>
      </w:pPr>
      <w:r>
        <w:rPr>
          <w:noProof/>
        </w:rPr>
        <mc:AlternateContent>
          <mc:Choice Requires="wps">
            <w:drawing>
              <wp:anchor distT="0" distB="0" distL="114300" distR="114300" simplePos="0" relativeHeight="251681280" behindDoc="1" locked="0" layoutInCell="1" allowOverlap="1" wp14:anchorId="44AA8619" wp14:editId="464BAA2F">
                <wp:simplePos x="0" y="0"/>
                <wp:positionH relativeFrom="page">
                  <wp:posOffset>1888490</wp:posOffset>
                </wp:positionH>
                <wp:positionV relativeFrom="paragraph">
                  <wp:posOffset>85090</wp:posOffset>
                </wp:positionV>
                <wp:extent cx="127635" cy="186055"/>
                <wp:effectExtent l="2540" t="0" r="3175" b="0"/>
                <wp:wrapNone/>
                <wp:docPr id="937" name="Text Box 9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22462" w14:textId="77777777" w:rsidR="001058B6" w:rsidRDefault="005212F4">
                            <w:pPr>
                              <w:spacing w:line="230" w:lineRule="auto"/>
                              <w:rPr>
                                <w:rFonts w:ascii="Arial"/>
                                <w:sz w:val="18"/>
                              </w:rPr>
                            </w:pPr>
                            <w:r>
                              <w:rPr>
                                <w:rFonts w:ascii="Arial"/>
                                <w:color w:val="4D4D4D"/>
                                <w:sz w:val="18"/>
                              </w:rPr>
                              <w:t>6</w:t>
                            </w:r>
                            <w:r>
                              <w:rPr>
                                <w:rFonts w:ascii="Arial"/>
                                <w:color w:val="4D4D4D"/>
                                <w:spacing w:val="-101"/>
                                <w:sz w:val="18"/>
                              </w:rPr>
                              <w:t>9</w:t>
                            </w:r>
                            <w:r>
                              <w:rPr>
                                <w:rFonts w:ascii="Arial"/>
                                <w:color w:val="4D4D4D"/>
                                <w:spacing w:val="-101"/>
                                <w:position w:val="-4"/>
                                <w:sz w:val="18"/>
                              </w:rPr>
                              <w:t>8</w:t>
                            </w:r>
                            <w:r>
                              <w:rPr>
                                <w:rFonts w:ascii="Arial"/>
                                <w:color w:val="4D4D4D"/>
                                <w:spacing w:val="-101"/>
                                <w:position w:val="-8"/>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AA8619" id="Text Box 921" o:spid="_x0000_s1031" type="#_x0000_t202" style="position:absolute;left:0;text-align:left;margin-left:148.7pt;margin-top:6.7pt;width:10.05pt;height:14.65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" filled="f" stroked="f">
                <v:textbox inset="0,0,0,0">
                  <w:txbxContent>
                    <w:p w14:paraId="51722462" w14:textId="77777777" w:rsidR="001058B6" w:rsidRDefault="005212F4">
                      <w:pPr>
                        <w:spacing w:line="230" w:lineRule="auto"/>
                        <w:rPr>
                          <w:rFonts w:ascii="Arial"/>
                          <w:sz w:val="18"/>
                        </w:rPr>
                      </w:pPr>
                      <w:r>
                        <w:rPr>
                          <w:rFonts w:ascii="Arial"/>
                          <w:color w:val="4D4D4D"/>
                          <w:sz w:val="18"/>
                        </w:rPr>
                        <w:t>6</w:t>
                      </w:r>
                      <w:r>
                        <w:rPr>
                          <w:rFonts w:ascii="Arial"/>
                          <w:color w:val="4D4D4D"/>
                          <w:spacing w:val="-101"/>
                          <w:sz w:val="18"/>
                        </w:rPr>
                        <w:t>9</w:t>
                      </w:r>
                      <w:r>
                        <w:rPr>
                          <w:rFonts w:ascii="Arial"/>
                          <w:color w:val="4D4D4D"/>
                          <w:spacing w:val="-101"/>
                          <w:position w:val="-4"/>
                          <w:sz w:val="18"/>
                        </w:rPr>
                        <w:t>8</w:t>
                      </w:r>
                      <w:r>
                        <w:rPr>
                          <w:rFonts w:ascii="Arial"/>
                          <w:color w:val="4D4D4D"/>
                          <w:spacing w:val="-101"/>
                          <w:position w:val="-8"/>
                          <w:sz w:val="18"/>
                        </w:rPr>
                        <w:t>7</w:t>
                      </w:r>
                    </w:p>
                  </w:txbxContent>
                </v:textbox>
                <w10:wrap anchorx="page"/>
              </v:shape>
            </w:pict>
          </mc:Fallback>
        </mc:AlternateContent>
      </w:r>
      <w:r w:rsidR="005212F4">
        <w:rPr>
          <w:rFonts w:ascii="Arial"/>
          <w:color w:val="4D4D4D"/>
          <w:sz w:val="18"/>
        </w:rPr>
        <w:t>7</w:t>
      </w:r>
      <w:r w:rsidR="005212F4">
        <w:rPr>
          <w:rFonts w:ascii="Arial"/>
          <w:color w:val="4D4D4D"/>
          <w:spacing w:val="-101"/>
          <w:sz w:val="18"/>
        </w:rPr>
        <w:t>1</w:t>
      </w:r>
      <w:r w:rsidR="005212F4">
        <w:rPr>
          <w:rFonts w:ascii="Arial"/>
          <w:color w:val="4D4D4D"/>
          <w:spacing w:val="-101"/>
          <w:position w:val="-4"/>
          <w:sz w:val="18"/>
        </w:rPr>
        <w:t>0</w:t>
      </w:r>
      <w:r w:rsidR="005212F4">
        <w:rPr>
          <w:rFonts w:ascii="Arial"/>
          <w:color w:val="4D4D4D"/>
          <w:position w:val="-8"/>
          <w:sz w:val="18"/>
        </w:rPr>
        <w:t>7</w:t>
      </w:r>
    </w:p>
    <w:p w14:paraId="6546126B" w14:textId="2B9E2FD3" w:rsidR="001058B6" w:rsidRDefault="00C27F74">
      <w:pPr>
        <w:spacing w:line="216" w:lineRule="auto"/>
        <w:ind w:left="905" w:right="8140"/>
        <w:jc w:val="center"/>
        <w:rPr>
          <w:rFonts w:ascii="Arial"/>
          <w:sz w:val="18"/>
        </w:rPr>
      </w:pPr>
      <w:r>
        <w:rPr>
          <w:noProof/>
        </w:rPr>
        <mc:AlternateContent>
          <mc:Choice Requires="wps">
            <w:drawing>
              <wp:anchor distT="0" distB="0" distL="114300" distR="114300" simplePos="0" relativeHeight="251682304" behindDoc="1" locked="0" layoutInCell="1" allowOverlap="1" wp14:anchorId="5CE756BB" wp14:editId="49FA8A73">
                <wp:simplePos x="0" y="0"/>
                <wp:positionH relativeFrom="page">
                  <wp:posOffset>1888490</wp:posOffset>
                </wp:positionH>
                <wp:positionV relativeFrom="paragraph">
                  <wp:posOffset>85725</wp:posOffset>
                </wp:positionV>
                <wp:extent cx="127635" cy="186055"/>
                <wp:effectExtent l="2540" t="0" r="3175" b="0"/>
                <wp:wrapNone/>
                <wp:docPr id="936" name="Text Box 9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33FA68" w14:textId="77777777" w:rsidR="001058B6" w:rsidRDefault="005212F4">
                            <w:pPr>
                              <w:spacing w:line="230" w:lineRule="auto"/>
                              <w:rPr>
                                <w:rFonts w:ascii="Arial"/>
                                <w:sz w:val="18"/>
                              </w:rPr>
                            </w:pPr>
                            <w:r>
                              <w:rPr>
                                <w:rFonts w:ascii="Arial"/>
                                <w:color w:val="4D4D4D"/>
                                <w:sz w:val="18"/>
                              </w:rPr>
                              <w:t>6</w:t>
                            </w:r>
                            <w:r>
                              <w:rPr>
                                <w:rFonts w:ascii="Arial"/>
                                <w:color w:val="4D4D4D"/>
                                <w:spacing w:val="-101"/>
                                <w:sz w:val="18"/>
                              </w:rPr>
                              <w:t>3</w:t>
                            </w:r>
                            <w:r>
                              <w:rPr>
                                <w:rFonts w:ascii="Arial"/>
                                <w:color w:val="4D4D4D"/>
                                <w:spacing w:val="-101"/>
                                <w:position w:val="-4"/>
                                <w:sz w:val="18"/>
                              </w:rPr>
                              <w:t>2</w:t>
                            </w:r>
                            <w:r>
                              <w:rPr>
                                <w:rFonts w:ascii="Arial"/>
                                <w:color w:val="4D4D4D"/>
                                <w:spacing w:val="-101"/>
                                <w:position w:val="-8"/>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CE756BB" id="Text Box 920" o:spid="_x0000_s1032" type="#_x0000_t202" style="position:absolute;left:0;text-align:left;margin-left:148.7pt;margin-top:6.75pt;width:10.05pt;height:14.65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" filled="f" stroked="f">
                <v:textbox inset="0,0,0,0">
                  <w:txbxContent>
                    <w:p w14:paraId="1C33FA68" w14:textId="77777777" w:rsidR="001058B6" w:rsidRDefault="005212F4">
                      <w:pPr>
                        <w:spacing w:line="230" w:lineRule="auto"/>
                        <w:rPr>
                          <w:rFonts w:ascii="Arial"/>
                          <w:sz w:val="18"/>
                        </w:rPr>
                      </w:pPr>
                      <w:r>
                        <w:rPr>
                          <w:rFonts w:ascii="Arial"/>
                          <w:color w:val="4D4D4D"/>
                          <w:sz w:val="18"/>
                        </w:rPr>
                        <w:t>6</w:t>
                      </w:r>
                      <w:r>
                        <w:rPr>
                          <w:rFonts w:ascii="Arial"/>
                          <w:color w:val="4D4D4D"/>
                          <w:spacing w:val="-101"/>
                          <w:sz w:val="18"/>
                        </w:rPr>
                        <w:t>3</w:t>
                      </w:r>
                      <w:r>
                        <w:rPr>
                          <w:rFonts w:ascii="Arial"/>
                          <w:color w:val="4D4D4D"/>
                          <w:spacing w:val="-101"/>
                          <w:position w:val="-4"/>
                          <w:sz w:val="18"/>
                        </w:rPr>
                        <w:t>2</w:t>
                      </w:r>
                      <w:r>
                        <w:rPr>
                          <w:rFonts w:ascii="Arial"/>
                          <w:color w:val="4D4D4D"/>
                          <w:spacing w:val="-101"/>
                          <w:position w:val="-8"/>
                          <w:sz w:val="18"/>
                        </w:rPr>
                        <w:t>1</w:t>
                      </w:r>
                    </w:p>
                  </w:txbxContent>
                </v:textbox>
                <w10:wrap anchorx="page"/>
              </v:shape>
            </w:pict>
          </mc:Fallback>
        </mc:AlternateContent>
      </w:r>
      <w:r w:rsidR="005212F4">
        <w:rPr>
          <w:rFonts w:ascii="Arial"/>
          <w:color w:val="4D4D4D"/>
          <w:sz w:val="18"/>
        </w:rPr>
        <w:t>6</w:t>
      </w:r>
      <w:r w:rsidR="005212F4">
        <w:rPr>
          <w:rFonts w:ascii="Arial"/>
          <w:color w:val="4D4D4D"/>
          <w:spacing w:val="-101"/>
          <w:sz w:val="18"/>
        </w:rPr>
        <w:t>6</w:t>
      </w:r>
      <w:r w:rsidR="005212F4">
        <w:rPr>
          <w:rFonts w:ascii="Arial"/>
          <w:color w:val="4D4D4D"/>
          <w:spacing w:val="-101"/>
          <w:position w:val="-4"/>
          <w:sz w:val="18"/>
        </w:rPr>
        <w:t>5</w:t>
      </w:r>
      <w:r w:rsidR="005212F4">
        <w:rPr>
          <w:rFonts w:ascii="Arial"/>
          <w:color w:val="4D4D4D"/>
          <w:spacing w:val="-101"/>
          <w:position w:val="-8"/>
          <w:sz w:val="18"/>
        </w:rPr>
        <w:t>4</w:t>
      </w:r>
    </w:p>
    <w:p w14:paraId="4C3D7A6C" w14:textId="01DC03D8" w:rsidR="001058B6" w:rsidRDefault="00C27F74">
      <w:pPr>
        <w:spacing w:line="220" w:lineRule="auto"/>
        <w:ind w:left="905" w:right="8040"/>
        <w:jc w:val="center"/>
        <w:rPr>
          <w:rFonts w:ascii="Arial"/>
          <w:sz w:val="18"/>
        </w:rPr>
      </w:pPr>
      <w:r>
        <w:rPr>
          <w:noProof/>
        </w:rPr>
        <mc:AlternateContent>
          <mc:Choice Requires="wps">
            <w:drawing>
              <wp:anchor distT="0" distB="0" distL="114300" distR="114300" simplePos="0" relativeHeight="251592192" behindDoc="0" locked="0" layoutInCell="1" allowOverlap="1" wp14:anchorId="31F7221F" wp14:editId="6D055D5F">
                <wp:simplePos x="0" y="0"/>
                <wp:positionH relativeFrom="page">
                  <wp:posOffset>1619885</wp:posOffset>
                </wp:positionH>
                <wp:positionV relativeFrom="paragraph">
                  <wp:posOffset>89535</wp:posOffset>
                </wp:positionV>
                <wp:extent cx="182245" cy="383540"/>
                <wp:effectExtent l="635" t="0" r="0" b="635"/>
                <wp:wrapNone/>
                <wp:docPr id="935" name="Text Box 9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712CA7" w14:textId="77777777" w:rsidR="001058B6" w:rsidRDefault="005212F4">
                            <w:pPr>
                              <w:pStyle w:val="BodyText"/>
                              <w:spacing w:before="13"/>
                              <w:ind w:left="20"/>
                              <w:rPr>
                                <w:rFonts w:ascii="Arial"/>
                              </w:rPr>
                            </w:pPr>
                            <w:r>
                              <w:rPr>
                                <w:rFonts w:ascii="Arial"/>
                              </w:rPr>
                              <w:t>Study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F7221F" id="Text Box 919" o:spid="_x0000_s1033" type="#_x0000_t202" style="position:absolute;left:0;text-align:left;margin-left:127.55pt;margin-top:7.05pt;width:14.35pt;height:30.2pt;z-index:251592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" filled="f" stroked="f">
                <v:textbox style="layout-flow:vertical;mso-layout-flow-alt:bottom-to-top" inset="0,0,0,0">
                  <w:txbxContent>
                    <w:p w14:paraId="36712CA7" w14:textId="77777777" w:rsidR="001058B6" w:rsidRDefault="005212F4">
                      <w:pPr>
                        <w:pStyle w:val="BodyText"/>
                        <w:spacing w:before="13"/>
                        <w:ind w:left="20"/>
                        <w:rPr>
                          <w:rFonts w:ascii="Arial"/>
                        </w:rPr>
                      </w:pPr>
                      <w:r>
                        <w:rPr>
                          <w:rFonts w:ascii="Arial"/>
                        </w:rPr>
                        <w:t>Study</w:t>
                      </w:r>
                    </w:p>
                  </w:txbxContent>
                </v:textbox>
                <w10:wrap anchorx="page"/>
              </v:shape>
            </w:pict>
          </mc:Fallback>
        </mc:AlternateContent>
      </w:r>
      <w:r>
        <w:rPr>
          <w:noProof/>
        </w:rPr>
        <mc:AlternateContent>
          <mc:Choice Requires="wps">
            <w:drawing>
              <wp:anchor distT="0" distB="0" distL="114300" distR="114300" simplePos="0" relativeHeight="251683328" behindDoc="1" locked="0" layoutInCell="1" allowOverlap="1" wp14:anchorId="70E4BF19" wp14:editId="2DDB9B46">
                <wp:simplePos x="0" y="0"/>
                <wp:positionH relativeFrom="page">
                  <wp:posOffset>1888490</wp:posOffset>
                </wp:positionH>
                <wp:positionV relativeFrom="paragraph">
                  <wp:posOffset>117475</wp:posOffset>
                </wp:positionV>
                <wp:extent cx="127635" cy="186055"/>
                <wp:effectExtent l="2540" t="0" r="3175" b="0"/>
                <wp:wrapNone/>
                <wp:docPr id="934" name="Text Box 9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74FBB0" w14:textId="77777777" w:rsidR="001058B6" w:rsidRDefault="005212F4">
                            <w:pPr>
                              <w:spacing w:line="292" w:lineRule="exact"/>
                              <w:rPr>
                                <w:rFonts w:ascii="Arial"/>
                                <w:sz w:val="18"/>
                              </w:rPr>
                            </w:pPr>
                            <w:r>
                              <w:rPr>
                                <w:rFonts w:ascii="Arial"/>
                                <w:color w:val="4D4D4D"/>
                                <w:sz w:val="18"/>
                              </w:rPr>
                              <w:t>5</w:t>
                            </w:r>
                            <w:r>
                              <w:rPr>
                                <w:rFonts w:ascii="Arial"/>
                                <w:color w:val="4D4D4D"/>
                                <w:spacing w:val="-101"/>
                                <w:position w:val="9"/>
                                <w:sz w:val="18"/>
                              </w:rPr>
                              <w:t>7</w:t>
                            </w:r>
                            <w:r>
                              <w:rPr>
                                <w:rFonts w:ascii="Arial"/>
                                <w:color w:val="4D4D4D"/>
                                <w:spacing w:val="-101"/>
                                <w:position w:val="5"/>
                                <w:sz w:val="18"/>
                              </w:rPr>
                              <w:t>6</w:t>
                            </w:r>
                            <w:r>
                              <w:rPr>
                                <w:rFonts w:ascii="Arial"/>
                                <w:color w:val="4D4D4D"/>
                                <w:spacing w:val="-101"/>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E4BF19" id="Text Box 918" o:spid="_x0000_s1034" type="#_x0000_t202" style="position:absolute;left:0;text-align:left;margin-left:148.7pt;margin-top:9.25pt;width:10.05pt;height:14.6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" filled="f" stroked="f">
                <v:textbox inset="0,0,0,0">
                  <w:txbxContent>
                    <w:p w14:paraId="3474FBB0" w14:textId="77777777" w:rsidR="001058B6" w:rsidRDefault="005212F4">
                      <w:pPr>
                        <w:spacing w:line="292" w:lineRule="exact"/>
                        <w:rPr>
                          <w:rFonts w:ascii="Arial"/>
                          <w:sz w:val="18"/>
                        </w:rPr>
                      </w:pPr>
                      <w:r>
                        <w:rPr>
                          <w:rFonts w:ascii="Arial"/>
                          <w:color w:val="4D4D4D"/>
                          <w:sz w:val="18"/>
                        </w:rPr>
                        <w:t>5</w:t>
                      </w:r>
                      <w:r>
                        <w:rPr>
                          <w:rFonts w:ascii="Arial"/>
                          <w:color w:val="4D4D4D"/>
                          <w:spacing w:val="-101"/>
                          <w:position w:val="9"/>
                          <w:sz w:val="18"/>
                        </w:rPr>
                        <w:t>7</w:t>
                      </w:r>
                      <w:r>
                        <w:rPr>
                          <w:rFonts w:ascii="Arial"/>
                          <w:color w:val="4D4D4D"/>
                          <w:spacing w:val="-101"/>
                          <w:position w:val="5"/>
                          <w:sz w:val="18"/>
                        </w:rPr>
                        <w:t>6</w:t>
                      </w:r>
                      <w:r>
                        <w:rPr>
                          <w:rFonts w:ascii="Arial"/>
                          <w:color w:val="4D4D4D"/>
                          <w:spacing w:val="-101"/>
                          <w:sz w:val="18"/>
                        </w:rPr>
                        <w:t>5</w:t>
                      </w:r>
                    </w:p>
                  </w:txbxContent>
                </v:textbox>
                <w10:wrap anchorx="page"/>
              </v:shape>
            </w:pict>
          </mc:Fallback>
        </mc:AlternateContent>
      </w:r>
      <w:r w:rsidR="005212F4">
        <w:rPr>
          <w:rFonts w:ascii="Arial"/>
          <w:color w:val="4D4D4D"/>
          <w:spacing w:val="-101"/>
          <w:sz w:val="18"/>
        </w:rPr>
        <w:t>6</w:t>
      </w:r>
      <w:r w:rsidR="005212F4">
        <w:rPr>
          <w:rFonts w:ascii="Arial"/>
          <w:color w:val="4D4D4D"/>
          <w:position w:val="-8"/>
          <w:sz w:val="18"/>
        </w:rPr>
        <w:t>5</w:t>
      </w:r>
      <w:r w:rsidR="005212F4">
        <w:rPr>
          <w:rFonts w:ascii="Arial"/>
          <w:color w:val="4D4D4D"/>
          <w:spacing w:val="-101"/>
          <w:sz w:val="18"/>
        </w:rPr>
        <w:t>0</w:t>
      </w:r>
      <w:r w:rsidR="005212F4">
        <w:rPr>
          <w:rFonts w:ascii="Arial"/>
          <w:color w:val="4D4D4D"/>
          <w:spacing w:val="-101"/>
          <w:position w:val="-8"/>
          <w:sz w:val="18"/>
        </w:rPr>
        <w:t>9</w:t>
      </w:r>
      <w:r w:rsidR="005212F4">
        <w:rPr>
          <w:rFonts w:ascii="Arial"/>
          <w:color w:val="4D4D4D"/>
          <w:spacing w:val="-101"/>
          <w:position w:val="-13"/>
          <w:sz w:val="18"/>
        </w:rPr>
        <w:t>8</w:t>
      </w:r>
      <w:r w:rsidR="005212F4">
        <w:rPr>
          <w:rFonts w:ascii="Arial"/>
          <w:color w:val="4D4D4D"/>
          <w:position w:val="-4"/>
          <w:sz w:val="18"/>
        </w:rPr>
        <w:t>6</w:t>
      </w:r>
    </w:p>
    <w:p w14:paraId="6D8E5C1F" w14:textId="57456A73" w:rsidR="001058B6" w:rsidRDefault="00C27F74">
      <w:pPr>
        <w:spacing w:line="283" w:lineRule="exact"/>
        <w:ind w:left="905" w:right="8140"/>
        <w:jc w:val="center"/>
        <w:rPr>
          <w:rFonts w:ascii="Arial"/>
          <w:sz w:val="18"/>
        </w:rPr>
      </w:pPr>
      <w:r>
        <w:rPr>
          <w:noProof/>
        </w:rPr>
        <mc:AlternateContent>
          <mc:Choice Requires="wps">
            <w:drawing>
              <wp:anchor distT="0" distB="0" distL="114300" distR="114300" simplePos="0" relativeHeight="251692544" behindDoc="1" locked="0" layoutInCell="1" allowOverlap="1" wp14:anchorId="128418FF" wp14:editId="7C4DFF3B">
                <wp:simplePos x="0" y="0"/>
                <wp:positionH relativeFrom="page">
                  <wp:posOffset>1951990</wp:posOffset>
                </wp:positionH>
                <wp:positionV relativeFrom="paragraph">
                  <wp:posOffset>80645</wp:posOffset>
                </wp:positionV>
                <wp:extent cx="64135" cy="157480"/>
                <wp:effectExtent l="0" t="635" r="3175" b="3810"/>
                <wp:wrapNone/>
                <wp:docPr id="933" name="Text Box 9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5ED399" w14:textId="77777777" w:rsidR="001058B6" w:rsidRDefault="005212F4">
                            <w:pPr>
                              <w:spacing w:line="228" w:lineRule="auto"/>
                              <w:rPr>
                                <w:rFonts w:ascii="Arial"/>
                                <w:sz w:val="18"/>
                              </w:rPr>
                            </w:pPr>
                            <w:r>
                              <w:rPr>
                                <w:rFonts w:ascii="Arial"/>
                                <w:color w:val="4D4D4D"/>
                                <w:spacing w:val="-101"/>
                                <w:sz w:val="18"/>
                              </w:rPr>
                              <w:t>1</w:t>
                            </w:r>
                            <w:r>
                              <w:rPr>
                                <w:rFonts w:ascii="Arial"/>
                                <w:color w:val="4D4D4D"/>
                                <w:spacing w:val="-101"/>
                                <w:position w:val="-4"/>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418FF" id="Text Box 917" o:spid="_x0000_s1035" type="#_x0000_t202" style="position:absolute;left:0;text-align:left;margin-left:153.7pt;margin-top:6.35pt;width:5.05pt;height:12.4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" filled="f" stroked="f">
                <v:textbox inset="0,0,0,0">
                  <w:txbxContent>
                    <w:p w14:paraId="1C5ED399" w14:textId="77777777" w:rsidR="001058B6" w:rsidRDefault="005212F4">
                      <w:pPr>
                        <w:spacing w:line="228" w:lineRule="auto"/>
                        <w:rPr>
                          <w:rFonts w:ascii="Arial"/>
                          <w:sz w:val="18"/>
                        </w:rPr>
                      </w:pPr>
                      <w:r>
                        <w:rPr>
                          <w:rFonts w:ascii="Arial"/>
                          <w:color w:val="4D4D4D"/>
                          <w:spacing w:val="-101"/>
                          <w:sz w:val="18"/>
                        </w:rPr>
                        <w:t>1</w:t>
                      </w:r>
                      <w:r>
                        <w:rPr>
                          <w:rFonts w:ascii="Arial"/>
                          <w:color w:val="4D4D4D"/>
                          <w:spacing w:val="-101"/>
                          <w:position w:val="-4"/>
                          <w:sz w:val="18"/>
                        </w:rPr>
                        <w:t>0</w:t>
                      </w:r>
                    </w:p>
                  </w:txbxContent>
                </v:textbox>
                <w10:wrap anchorx="page"/>
              </v:shape>
            </w:pict>
          </mc:Fallback>
        </mc:AlternateContent>
      </w:r>
      <w:r>
        <w:rPr>
          <w:noProof/>
        </w:rPr>
        <mc:AlternateContent>
          <mc:Choice Requires="wps">
            <w:drawing>
              <wp:anchor distT="0" distB="0" distL="114300" distR="114300" simplePos="0" relativeHeight="251694592" behindDoc="1" locked="0" layoutInCell="1" allowOverlap="1" wp14:anchorId="70BFAC4D" wp14:editId="4BDA1876">
                <wp:simplePos x="0" y="0"/>
                <wp:positionH relativeFrom="page">
                  <wp:posOffset>1888490</wp:posOffset>
                </wp:positionH>
                <wp:positionV relativeFrom="paragraph">
                  <wp:posOffset>138430</wp:posOffset>
                </wp:positionV>
                <wp:extent cx="127635" cy="157480"/>
                <wp:effectExtent l="2540" t="1270" r="3175" b="3175"/>
                <wp:wrapNone/>
                <wp:docPr id="932" name="Text Box 9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014385" w14:textId="77777777" w:rsidR="001058B6" w:rsidRDefault="005212F4">
                            <w:pPr>
                              <w:spacing w:line="247" w:lineRule="exact"/>
                              <w:rPr>
                                <w:rFonts w:ascii="Arial"/>
                                <w:sz w:val="18"/>
                              </w:rPr>
                            </w:pPr>
                            <w:r>
                              <w:rPr>
                                <w:rFonts w:ascii="Arial"/>
                                <w:color w:val="4D4D4D"/>
                                <w:sz w:val="18"/>
                              </w:rPr>
                              <w:t>4</w:t>
                            </w:r>
                            <w:r>
                              <w:rPr>
                                <w:rFonts w:ascii="Arial"/>
                                <w:color w:val="4D4D4D"/>
                                <w:spacing w:val="-101"/>
                                <w:sz w:val="18"/>
                              </w:rPr>
                              <w:t>9</w:t>
                            </w:r>
                            <w:r>
                              <w:rPr>
                                <w:rFonts w:ascii="Arial"/>
                                <w:color w:val="4D4D4D"/>
                                <w:position w:val="5"/>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BFAC4D" id="Text Box 916" o:spid="_x0000_s1036" type="#_x0000_t202" style="position:absolute;left:0;text-align:left;margin-left:148.7pt;margin-top:10.9pt;width:10.05pt;height:12.4pt;z-index:-2516218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" filled="f" stroked="f">
                <v:textbox inset="0,0,0,0">
                  <w:txbxContent>
                    <w:p w14:paraId="78014385" w14:textId="77777777" w:rsidR="001058B6" w:rsidRDefault="005212F4">
                      <w:pPr>
                        <w:spacing w:line="247" w:lineRule="exact"/>
                        <w:rPr>
                          <w:rFonts w:ascii="Arial"/>
                          <w:sz w:val="18"/>
                        </w:rPr>
                      </w:pPr>
                      <w:r>
                        <w:rPr>
                          <w:rFonts w:ascii="Arial"/>
                          <w:color w:val="4D4D4D"/>
                          <w:sz w:val="18"/>
                        </w:rPr>
                        <w:t>4</w:t>
                      </w:r>
                      <w:r>
                        <w:rPr>
                          <w:rFonts w:ascii="Arial"/>
                          <w:color w:val="4D4D4D"/>
                          <w:spacing w:val="-101"/>
                          <w:sz w:val="18"/>
                        </w:rPr>
                        <w:t>9</w:t>
                      </w:r>
                      <w:r>
                        <w:rPr>
                          <w:rFonts w:ascii="Arial"/>
                          <w:color w:val="4D4D4D"/>
                          <w:position w:val="5"/>
                          <w:sz w:val="18"/>
                        </w:rPr>
                        <w:t>5</w:t>
                      </w:r>
                    </w:p>
                  </w:txbxContent>
                </v:textbox>
                <w10:wrap anchorx="page"/>
              </v:shape>
            </w:pict>
          </mc:Fallback>
        </mc:AlternateContent>
      </w:r>
      <w:r w:rsidR="005212F4">
        <w:rPr>
          <w:rFonts w:ascii="Arial"/>
          <w:color w:val="4D4D4D"/>
          <w:sz w:val="18"/>
        </w:rPr>
        <w:t>5</w:t>
      </w:r>
      <w:r w:rsidR="005212F4">
        <w:rPr>
          <w:rFonts w:ascii="Arial"/>
          <w:color w:val="4D4D4D"/>
          <w:spacing w:val="-101"/>
          <w:position w:val="9"/>
          <w:sz w:val="18"/>
        </w:rPr>
        <w:t>4</w:t>
      </w:r>
      <w:r w:rsidR="005212F4">
        <w:rPr>
          <w:rFonts w:ascii="Arial"/>
          <w:color w:val="4D4D4D"/>
          <w:spacing w:val="-101"/>
          <w:position w:val="5"/>
          <w:sz w:val="18"/>
        </w:rPr>
        <w:t>3</w:t>
      </w:r>
      <w:r w:rsidR="005212F4">
        <w:rPr>
          <w:rFonts w:ascii="Arial"/>
          <w:color w:val="4D4D4D"/>
          <w:spacing w:val="-101"/>
          <w:sz w:val="18"/>
        </w:rPr>
        <w:t>2</w:t>
      </w:r>
    </w:p>
    <w:p w14:paraId="0970F7C4" w14:textId="6C610867" w:rsidR="001058B6" w:rsidRDefault="00C27F74">
      <w:pPr>
        <w:spacing w:line="216" w:lineRule="auto"/>
        <w:ind w:left="905" w:right="8140"/>
        <w:jc w:val="center"/>
        <w:rPr>
          <w:rFonts w:ascii="Arial"/>
          <w:sz w:val="18"/>
        </w:rPr>
      </w:pPr>
      <w:r>
        <w:rPr>
          <w:noProof/>
        </w:rPr>
        <mc:AlternateContent>
          <mc:Choice Requires="wps">
            <w:drawing>
              <wp:anchor distT="0" distB="0" distL="114300" distR="114300" simplePos="0" relativeHeight="251684352" behindDoc="1" locked="0" layoutInCell="1" allowOverlap="1" wp14:anchorId="0441F29F" wp14:editId="70AB080F">
                <wp:simplePos x="0" y="0"/>
                <wp:positionH relativeFrom="page">
                  <wp:posOffset>1888490</wp:posOffset>
                </wp:positionH>
                <wp:positionV relativeFrom="paragraph">
                  <wp:posOffset>117475</wp:posOffset>
                </wp:positionV>
                <wp:extent cx="127635" cy="186055"/>
                <wp:effectExtent l="2540" t="0" r="3175" b="0"/>
                <wp:wrapNone/>
                <wp:docPr id="931" name="Text Box 9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2A8DB2" w14:textId="77777777" w:rsidR="001058B6" w:rsidRDefault="005212F4">
                            <w:pPr>
                              <w:spacing w:line="230" w:lineRule="auto"/>
                              <w:rPr>
                                <w:rFonts w:ascii="Arial"/>
                                <w:sz w:val="18"/>
                              </w:rPr>
                            </w:pPr>
                            <w:r>
                              <w:rPr>
                                <w:rFonts w:ascii="Arial"/>
                                <w:color w:val="4D4D4D"/>
                                <w:sz w:val="18"/>
                              </w:rPr>
                              <w:t>4</w:t>
                            </w:r>
                            <w:r>
                              <w:rPr>
                                <w:rFonts w:ascii="Arial"/>
                                <w:color w:val="4D4D4D"/>
                                <w:spacing w:val="-101"/>
                                <w:sz w:val="18"/>
                              </w:rPr>
                              <w:t>4</w:t>
                            </w:r>
                            <w:r>
                              <w:rPr>
                                <w:rFonts w:ascii="Arial"/>
                                <w:color w:val="4D4D4D"/>
                                <w:spacing w:val="-101"/>
                                <w:position w:val="-4"/>
                                <w:sz w:val="18"/>
                              </w:rPr>
                              <w:t>3</w:t>
                            </w:r>
                            <w:r>
                              <w:rPr>
                                <w:rFonts w:ascii="Arial"/>
                                <w:color w:val="4D4D4D"/>
                                <w:spacing w:val="-101"/>
                                <w:position w:val="-8"/>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41F29F" id="Text Box 915" o:spid="_x0000_s1037" type="#_x0000_t202" style="position:absolute;left:0;text-align:left;margin-left:148.7pt;margin-top:9.25pt;width:10.05pt;height:14.65pt;z-index:-251632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" filled="f" stroked="f">
                <v:textbox inset="0,0,0,0">
                  <w:txbxContent>
                    <w:p w14:paraId="7E2A8DB2" w14:textId="77777777" w:rsidR="001058B6" w:rsidRDefault="005212F4">
                      <w:pPr>
                        <w:spacing w:line="230" w:lineRule="auto"/>
                        <w:rPr>
                          <w:rFonts w:ascii="Arial"/>
                          <w:sz w:val="18"/>
                        </w:rPr>
                      </w:pPr>
                      <w:r>
                        <w:rPr>
                          <w:rFonts w:ascii="Arial"/>
                          <w:color w:val="4D4D4D"/>
                          <w:sz w:val="18"/>
                        </w:rPr>
                        <w:t>4</w:t>
                      </w:r>
                      <w:r>
                        <w:rPr>
                          <w:rFonts w:ascii="Arial"/>
                          <w:color w:val="4D4D4D"/>
                          <w:spacing w:val="-101"/>
                          <w:sz w:val="18"/>
                        </w:rPr>
                        <w:t>4</w:t>
                      </w:r>
                      <w:r>
                        <w:rPr>
                          <w:rFonts w:ascii="Arial"/>
                          <w:color w:val="4D4D4D"/>
                          <w:spacing w:val="-101"/>
                          <w:position w:val="-4"/>
                          <w:sz w:val="18"/>
                        </w:rPr>
                        <w:t>3</w:t>
                      </w:r>
                      <w:r>
                        <w:rPr>
                          <w:rFonts w:ascii="Arial"/>
                          <w:color w:val="4D4D4D"/>
                          <w:spacing w:val="-101"/>
                          <w:position w:val="-8"/>
                          <w:sz w:val="18"/>
                        </w:rPr>
                        <w:t>2</w:t>
                      </w:r>
                    </w:p>
                  </w:txbxContent>
                </v:textbox>
                <w10:wrap anchorx="page"/>
              </v:shape>
            </w:pict>
          </mc:Fallback>
        </mc:AlternateContent>
      </w:r>
      <w:r w:rsidR="005212F4">
        <w:rPr>
          <w:rFonts w:ascii="Arial"/>
          <w:color w:val="4D4D4D"/>
          <w:sz w:val="18"/>
        </w:rPr>
        <w:t>4</w:t>
      </w:r>
      <w:r w:rsidR="005212F4">
        <w:rPr>
          <w:rFonts w:ascii="Arial"/>
          <w:color w:val="4D4D4D"/>
          <w:spacing w:val="-101"/>
          <w:position w:val="5"/>
          <w:sz w:val="18"/>
        </w:rPr>
        <w:t>8</w:t>
      </w:r>
      <w:r w:rsidR="005212F4">
        <w:rPr>
          <w:rFonts w:ascii="Arial"/>
          <w:color w:val="4D4D4D"/>
          <w:spacing w:val="-101"/>
          <w:sz w:val="18"/>
        </w:rPr>
        <w:t>7</w:t>
      </w:r>
      <w:r w:rsidR="005212F4">
        <w:rPr>
          <w:rFonts w:ascii="Arial"/>
          <w:color w:val="4D4D4D"/>
          <w:spacing w:val="-101"/>
          <w:position w:val="-4"/>
          <w:sz w:val="18"/>
        </w:rPr>
        <w:t>6</w:t>
      </w:r>
      <w:r w:rsidR="005212F4">
        <w:rPr>
          <w:rFonts w:ascii="Arial"/>
          <w:color w:val="4D4D4D"/>
          <w:spacing w:val="-101"/>
          <w:position w:val="-8"/>
          <w:sz w:val="18"/>
        </w:rPr>
        <w:t>5</w:t>
      </w:r>
    </w:p>
    <w:p w14:paraId="4DDDE043" w14:textId="05E16704" w:rsidR="001058B6" w:rsidRDefault="00C27F74">
      <w:pPr>
        <w:spacing w:line="216" w:lineRule="auto"/>
        <w:ind w:left="905" w:right="8040"/>
        <w:jc w:val="center"/>
        <w:rPr>
          <w:rFonts w:ascii="Arial"/>
          <w:sz w:val="18"/>
        </w:rPr>
      </w:pPr>
      <w:r>
        <w:rPr>
          <w:noProof/>
        </w:rPr>
        <mc:AlternateContent>
          <mc:Choice Requires="wps">
            <w:drawing>
              <wp:anchor distT="0" distB="0" distL="114300" distR="114300" simplePos="0" relativeHeight="251685376" behindDoc="1" locked="0" layoutInCell="1" allowOverlap="1" wp14:anchorId="71057FEC" wp14:editId="49EC3606">
                <wp:simplePos x="0" y="0"/>
                <wp:positionH relativeFrom="page">
                  <wp:posOffset>1888490</wp:posOffset>
                </wp:positionH>
                <wp:positionV relativeFrom="paragraph">
                  <wp:posOffset>85090</wp:posOffset>
                </wp:positionV>
                <wp:extent cx="127635" cy="186055"/>
                <wp:effectExtent l="2540" t="4445" r="3175" b="0"/>
                <wp:wrapNone/>
                <wp:docPr id="930" name="Text Box 9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CC0E5D" w14:textId="77777777" w:rsidR="001058B6" w:rsidRDefault="005212F4">
                            <w:pPr>
                              <w:spacing w:line="230" w:lineRule="auto"/>
                              <w:rPr>
                                <w:rFonts w:ascii="Arial"/>
                                <w:sz w:val="18"/>
                              </w:rPr>
                            </w:pPr>
                            <w:r>
                              <w:rPr>
                                <w:rFonts w:ascii="Arial"/>
                                <w:color w:val="4D4D4D"/>
                                <w:sz w:val="18"/>
                              </w:rPr>
                              <w:t>3</w:t>
                            </w:r>
                            <w:r>
                              <w:rPr>
                                <w:rFonts w:ascii="Arial"/>
                                <w:color w:val="4D4D4D"/>
                                <w:spacing w:val="-101"/>
                                <w:sz w:val="18"/>
                              </w:rPr>
                              <w:t>9</w:t>
                            </w:r>
                            <w:r>
                              <w:rPr>
                                <w:rFonts w:ascii="Arial"/>
                                <w:color w:val="4D4D4D"/>
                                <w:spacing w:val="-101"/>
                                <w:position w:val="-4"/>
                                <w:sz w:val="18"/>
                              </w:rPr>
                              <w:t>8</w:t>
                            </w:r>
                            <w:r>
                              <w:rPr>
                                <w:rFonts w:ascii="Arial"/>
                                <w:color w:val="4D4D4D"/>
                                <w:spacing w:val="-101"/>
                                <w:position w:val="-8"/>
                                <w:sz w:val="18"/>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057FEC" id="Text Box 914" o:spid="_x0000_s1038" type="#_x0000_t202" style="position:absolute;left:0;text-align:left;margin-left:148.7pt;margin-top:6.7pt;width:10.05pt;height:14.65pt;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" filled="f" stroked="f">
                <v:textbox inset="0,0,0,0">
                  <w:txbxContent>
                    <w:p w14:paraId="0ACC0E5D" w14:textId="77777777" w:rsidR="001058B6" w:rsidRDefault="005212F4">
                      <w:pPr>
                        <w:spacing w:line="230" w:lineRule="auto"/>
                        <w:rPr>
                          <w:rFonts w:ascii="Arial"/>
                          <w:sz w:val="18"/>
                        </w:rPr>
                      </w:pPr>
                      <w:r>
                        <w:rPr>
                          <w:rFonts w:ascii="Arial"/>
                          <w:color w:val="4D4D4D"/>
                          <w:sz w:val="18"/>
                        </w:rPr>
                        <w:t>3</w:t>
                      </w:r>
                      <w:r>
                        <w:rPr>
                          <w:rFonts w:ascii="Arial"/>
                          <w:color w:val="4D4D4D"/>
                          <w:spacing w:val="-101"/>
                          <w:sz w:val="18"/>
                        </w:rPr>
                        <w:t>9</w:t>
                      </w:r>
                      <w:r>
                        <w:rPr>
                          <w:rFonts w:ascii="Arial"/>
                          <w:color w:val="4D4D4D"/>
                          <w:spacing w:val="-101"/>
                          <w:position w:val="-4"/>
                          <w:sz w:val="18"/>
                        </w:rPr>
                        <w:t>8</w:t>
                      </w:r>
                      <w:r>
                        <w:rPr>
                          <w:rFonts w:ascii="Arial"/>
                          <w:color w:val="4D4D4D"/>
                          <w:spacing w:val="-101"/>
                          <w:position w:val="-8"/>
                          <w:sz w:val="18"/>
                        </w:rPr>
                        <w:t>7</w:t>
                      </w:r>
                    </w:p>
                  </w:txbxContent>
                </v:textbox>
                <w10:wrap anchorx="page"/>
              </v:shape>
            </w:pict>
          </mc:Fallback>
        </mc:AlternateContent>
      </w:r>
      <w:r w:rsidR="005212F4">
        <w:rPr>
          <w:rFonts w:ascii="Arial"/>
          <w:color w:val="4D4D4D"/>
          <w:sz w:val="18"/>
        </w:rPr>
        <w:t>4</w:t>
      </w:r>
      <w:r w:rsidR="005212F4">
        <w:rPr>
          <w:rFonts w:ascii="Arial"/>
          <w:color w:val="4D4D4D"/>
          <w:spacing w:val="-101"/>
          <w:sz w:val="18"/>
        </w:rPr>
        <w:t>1</w:t>
      </w:r>
      <w:r w:rsidR="005212F4">
        <w:rPr>
          <w:rFonts w:ascii="Arial"/>
          <w:color w:val="4D4D4D"/>
          <w:spacing w:val="-101"/>
          <w:position w:val="-4"/>
          <w:sz w:val="18"/>
        </w:rPr>
        <w:t>0</w:t>
      </w:r>
      <w:r w:rsidR="005212F4">
        <w:rPr>
          <w:rFonts w:ascii="Arial"/>
          <w:color w:val="4D4D4D"/>
          <w:position w:val="-8"/>
          <w:sz w:val="18"/>
        </w:rPr>
        <w:t>4</w:t>
      </w:r>
    </w:p>
    <w:p w14:paraId="53F13DCF" w14:textId="545803C0" w:rsidR="001058B6" w:rsidRDefault="00C27F74">
      <w:pPr>
        <w:spacing w:line="216" w:lineRule="auto"/>
        <w:ind w:left="905" w:right="8140"/>
        <w:jc w:val="center"/>
        <w:rPr>
          <w:rFonts w:ascii="Arial"/>
          <w:sz w:val="18"/>
        </w:rPr>
      </w:pPr>
      <w:r>
        <w:rPr>
          <w:noProof/>
        </w:rPr>
        <mc:AlternateContent>
          <mc:Choice Requires="wps">
            <w:drawing>
              <wp:anchor distT="0" distB="0" distL="114300" distR="114300" simplePos="0" relativeHeight="251686400" behindDoc="1" locked="0" layoutInCell="1" allowOverlap="1" wp14:anchorId="7B09697B" wp14:editId="15BB7A85">
                <wp:simplePos x="0" y="0"/>
                <wp:positionH relativeFrom="page">
                  <wp:posOffset>1888490</wp:posOffset>
                </wp:positionH>
                <wp:positionV relativeFrom="paragraph">
                  <wp:posOffset>85725</wp:posOffset>
                </wp:positionV>
                <wp:extent cx="127635" cy="186055"/>
                <wp:effectExtent l="2540" t="2540" r="3175" b="1905"/>
                <wp:wrapNone/>
                <wp:docPr id="929" name="Text Box 9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FBA011" w14:textId="77777777" w:rsidR="001058B6" w:rsidRDefault="005212F4">
                            <w:pPr>
                              <w:spacing w:line="230" w:lineRule="auto"/>
                              <w:rPr>
                                <w:rFonts w:ascii="Arial"/>
                                <w:sz w:val="18"/>
                              </w:rPr>
                            </w:pPr>
                            <w:r>
                              <w:rPr>
                                <w:rFonts w:ascii="Arial"/>
                                <w:color w:val="4D4D4D"/>
                                <w:sz w:val="18"/>
                              </w:rPr>
                              <w:t>3</w:t>
                            </w:r>
                            <w:r>
                              <w:rPr>
                                <w:rFonts w:ascii="Arial"/>
                                <w:color w:val="4D4D4D"/>
                                <w:spacing w:val="-101"/>
                                <w:sz w:val="18"/>
                              </w:rPr>
                              <w:t>3</w:t>
                            </w:r>
                            <w:r>
                              <w:rPr>
                                <w:rFonts w:ascii="Arial"/>
                                <w:color w:val="4D4D4D"/>
                                <w:spacing w:val="-101"/>
                                <w:position w:val="-4"/>
                                <w:sz w:val="18"/>
                              </w:rPr>
                              <w:t>2</w:t>
                            </w:r>
                            <w:r>
                              <w:rPr>
                                <w:rFonts w:ascii="Arial"/>
                                <w:color w:val="4D4D4D"/>
                                <w:spacing w:val="-101"/>
                                <w:position w:val="-8"/>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09697B" id="Text Box 913" o:spid="_x0000_s1039" type="#_x0000_t202" style="position:absolute;left:0;text-align:left;margin-left:148.7pt;margin-top:6.75pt;width:10.05pt;height:14.65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" filled="f" stroked="f">
                <v:textbox inset="0,0,0,0">
                  <w:txbxContent>
                    <w:p w14:paraId="7BFBA011" w14:textId="77777777" w:rsidR="001058B6" w:rsidRDefault="005212F4">
                      <w:pPr>
                        <w:spacing w:line="230" w:lineRule="auto"/>
                        <w:rPr>
                          <w:rFonts w:ascii="Arial"/>
                          <w:sz w:val="18"/>
                        </w:rPr>
                      </w:pPr>
                      <w:r>
                        <w:rPr>
                          <w:rFonts w:ascii="Arial"/>
                          <w:color w:val="4D4D4D"/>
                          <w:sz w:val="18"/>
                        </w:rPr>
                        <w:t>3</w:t>
                      </w:r>
                      <w:r>
                        <w:rPr>
                          <w:rFonts w:ascii="Arial"/>
                          <w:color w:val="4D4D4D"/>
                          <w:spacing w:val="-101"/>
                          <w:sz w:val="18"/>
                        </w:rPr>
                        <w:t>3</w:t>
                      </w:r>
                      <w:r>
                        <w:rPr>
                          <w:rFonts w:ascii="Arial"/>
                          <w:color w:val="4D4D4D"/>
                          <w:spacing w:val="-101"/>
                          <w:position w:val="-4"/>
                          <w:sz w:val="18"/>
                        </w:rPr>
                        <w:t>2</w:t>
                      </w:r>
                      <w:r>
                        <w:rPr>
                          <w:rFonts w:ascii="Arial"/>
                          <w:color w:val="4D4D4D"/>
                          <w:spacing w:val="-101"/>
                          <w:position w:val="-8"/>
                          <w:sz w:val="18"/>
                        </w:rPr>
                        <w:t>1</w:t>
                      </w:r>
                    </w:p>
                  </w:txbxContent>
                </v:textbox>
                <w10:wrap anchorx="page"/>
              </v:shape>
            </w:pict>
          </mc:Fallback>
        </mc:AlternateContent>
      </w:r>
      <w:r w:rsidR="005212F4">
        <w:rPr>
          <w:rFonts w:ascii="Arial"/>
          <w:color w:val="4D4D4D"/>
          <w:sz w:val="18"/>
        </w:rPr>
        <w:t>3</w:t>
      </w:r>
      <w:r w:rsidR="005212F4">
        <w:rPr>
          <w:rFonts w:ascii="Arial"/>
          <w:color w:val="4D4D4D"/>
          <w:spacing w:val="-101"/>
          <w:sz w:val="18"/>
        </w:rPr>
        <w:t>6</w:t>
      </w:r>
      <w:r w:rsidR="005212F4">
        <w:rPr>
          <w:rFonts w:ascii="Arial"/>
          <w:color w:val="4D4D4D"/>
          <w:spacing w:val="-101"/>
          <w:position w:val="-4"/>
          <w:sz w:val="18"/>
        </w:rPr>
        <w:t>5</w:t>
      </w:r>
      <w:r w:rsidR="005212F4">
        <w:rPr>
          <w:rFonts w:ascii="Arial"/>
          <w:color w:val="4D4D4D"/>
          <w:spacing w:val="-101"/>
          <w:position w:val="-8"/>
          <w:sz w:val="18"/>
        </w:rPr>
        <w:t>4</w:t>
      </w:r>
    </w:p>
    <w:p w14:paraId="68DD1560" w14:textId="7EAF272E" w:rsidR="001058B6" w:rsidRDefault="00C27F74">
      <w:pPr>
        <w:spacing w:line="220" w:lineRule="auto"/>
        <w:ind w:left="905" w:right="8040"/>
        <w:jc w:val="center"/>
        <w:rPr>
          <w:rFonts w:ascii="Arial"/>
          <w:sz w:val="18"/>
        </w:rPr>
      </w:pPr>
      <w:r>
        <w:rPr>
          <w:noProof/>
        </w:rPr>
        <mc:AlternateContent>
          <mc:Choice Requires="wps">
            <w:drawing>
              <wp:anchor distT="0" distB="0" distL="114300" distR="114300" simplePos="0" relativeHeight="251687424" behindDoc="1" locked="0" layoutInCell="1" allowOverlap="1" wp14:anchorId="3320917D" wp14:editId="4DC7A26E">
                <wp:simplePos x="0" y="0"/>
                <wp:positionH relativeFrom="page">
                  <wp:posOffset>1888490</wp:posOffset>
                </wp:positionH>
                <wp:positionV relativeFrom="paragraph">
                  <wp:posOffset>117475</wp:posOffset>
                </wp:positionV>
                <wp:extent cx="127635" cy="186055"/>
                <wp:effectExtent l="2540" t="3175" r="3175" b="1270"/>
                <wp:wrapNone/>
                <wp:docPr id="928" name="Text Box 9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BE3C79" w14:textId="77777777" w:rsidR="001058B6" w:rsidRDefault="005212F4">
                            <w:pPr>
                              <w:spacing w:line="292" w:lineRule="exact"/>
                              <w:rPr>
                                <w:rFonts w:ascii="Arial"/>
                                <w:sz w:val="18"/>
                              </w:rPr>
                            </w:pPr>
                            <w:r>
                              <w:rPr>
                                <w:rFonts w:ascii="Arial"/>
                                <w:color w:val="4D4D4D"/>
                                <w:sz w:val="18"/>
                              </w:rPr>
                              <w:t>2</w:t>
                            </w:r>
                            <w:r>
                              <w:rPr>
                                <w:rFonts w:ascii="Arial"/>
                                <w:color w:val="4D4D4D"/>
                                <w:spacing w:val="-101"/>
                                <w:position w:val="9"/>
                                <w:sz w:val="18"/>
                              </w:rPr>
                              <w:t>7</w:t>
                            </w:r>
                            <w:r>
                              <w:rPr>
                                <w:rFonts w:ascii="Arial"/>
                                <w:color w:val="4D4D4D"/>
                                <w:spacing w:val="-101"/>
                                <w:position w:val="5"/>
                                <w:sz w:val="18"/>
                              </w:rPr>
                              <w:t>6</w:t>
                            </w:r>
                            <w:r>
                              <w:rPr>
                                <w:rFonts w:ascii="Arial"/>
                                <w:color w:val="4D4D4D"/>
                                <w:spacing w:val="-101"/>
                                <w:sz w:val="18"/>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320917D" id="Text Box 912" o:spid="_x0000_s1040" type="#_x0000_t202" style="position:absolute;left:0;text-align:left;margin-left:148.7pt;margin-top:9.25pt;width:10.05pt;height:14.65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" filled="f" stroked="f">
                <v:textbox inset="0,0,0,0">
                  <w:txbxContent>
                    <w:p w14:paraId="3BBE3C79" w14:textId="77777777" w:rsidR="001058B6" w:rsidRDefault="005212F4">
                      <w:pPr>
                        <w:spacing w:line="292" w:lineRule="exact"/>
                        <w:rPr>
                          <w:rFonts w:ascii="Arial"/>
                          <w:sz w:val="18"/>
                        </w:rPr>
                      </w:pPr>
                      <w:r>
                        <w:rPr>
                          <w:rFonts w:ascii="Arial"/>
                          <w:color w:val="4D4D4D"/>
                          <w:sz w:val="18"/>
                        </w:rPr>
                        <w:t>2</w:t>
                      </w:r>
                      <w:r>
                        <w:rPr>
                          <w:rFonts w:ascii="Arial"/>
                          <w:color w:val="4D4D4D"/>
                          <w:spacing w:val="-101"/>
                          <w:position w:val="9"/>
                          <w:sz w:val="18"/>
                        </w:rPr>
                        <w:t>7</w:t>
                      </w:r>
                      <w:r>
                        <w:rPr>
                          <w:rFonts w:ascii="Arial"/>
                          <w:color w:val="4D4D4D"/>
                          <w:spacing w:val="-101"/>
                          <w:position w:val="5"/>
                          <w:sz w:val="18"/>
                        </w:rPr>
                        <w:t>6</w:t>
                      </w:r>
                      <w:r>
                        <w:rPr>
                          <w:rFonts w:ascii="Arial"/>
                          <w:color w:val="4D4D4D"/>
                          <w:spacing w:val="-101"/>
                          <w:sz w:val="18"/>
                        </w:rPr>
                        <w:t>5</w:t>
                      </w:r>
                    </w:p>
                  </w:txbxContent>
                </v:textbox>
                <w10:wrap anchorx="page"/>
              </v:shape>
            </w:pict>
          </mc:Fallback>
        </mc:AlternateContent>
      </w:r>
      <w:r w:rsidR="005212F4">
        <w:rPr>
          <w:rFonts w:ascii="Arial"/>
          <w:color w:val="4D4D4D"/>
          <w:spacing w:val="-101"/>
          <w:sz w:val="18"/>
        </w:rPr>
        <w:t>3</w:t>
      </w:r>
      <w:r w:rsidR="005212F4">
        <w:rPr>
          <w:rFonts w:ascii="Arial"/>
          <w:color w:val="4D4D4D"/>
          <w:position w:val="-8"/>
          <w:sz w:val="18"/>
        </w:rPr>
        <w:t>2</w:t>
      </w:r>
      <w:r w:rsidR="005212F4">
        <w:rPr>
          <w:rFonts w:ascii="Arial"/>
          <w:color w:val="4D4D4D"/>
          <w:spacing w:val="-101"/>
          <w:sz w:val="18"/>
        </w:rPr>
        <w:t>0</w:t>
      </w:r>
      <w:r w:rsidR="005212F4">
        <w:rPr>
          <w:rFonts w:ascii="Arial"/>
          <w:color w:val="4D4D4D"/>
          <w:spacing w:val="-101"/>
          <w:position w:val="-8"/>
          <w:sz w:val="18"/>
        </w:rPr>
        <w:t>9</w:t>
      </w:r>
      <w:r w:rsidR="005212F4">
        <w:rPr>
          <w:rFonts w:ascii="Arial"/>
          <w:color w:val="4D4D4D"/>
          <w:spacing w:val="-101"/>
          <w:position w:val="-13"/>
          <w:sz w:val="18"/>
        </w:rPr>
        <w:t>8</w:t>
      </w:r>
      <w:r w:rsidR="005212F4">
        <w:rPr>
          <w:rFonts w:ascii="Arial"/>
          <w:color w:val="4D4D4D"/>
          <w:position w:val="-4"/>
          <w:sz w:val="18"/>
        </w:rPr>
        <w:t>3</w:t>
      </w:r>
    </w:p>
    <w:p w14:paraId="0489E24A" w14:textId="11E5A5E5" w:rsidR="001058B6" w:rsidRDefault="00C27F74">
      <w:pPr>
        <w:spacing w:line="283" w:lineRule="exact"/>
        <w:ind w:left="905" w:right="8140"/>
        <w:jc w:val="center"/>
        <w:rPr>
          <w:rFonts w:ascii="Arial"/>
          <w:sz w:val="18"/>
        </w:rPr>
      </w:pPr>
      <w:r>
        <w:rPr>
          <w:noProof/>
        </w:rPr>
        <mc:AlternateContent>
          <mc:Choice Requires="wps">
            <w:drawing>
              <wp:anchor distT="0" distB="0" distL="114300" distR="114300" simplePos="0" relativeHeight="251693568" behindDoc="1" locked="0" layoutInCell="1" allowOverlap="1" wp14:anchorId="037A415B" wp14:editId="20B66FA4">
                <wp:simplePos x="0" y="0"/>
                <wp:positionH relativeFrom="page">
                  <wp:posOffset>1951990</wp:posOffset>
                </wp:positionH>
                <wp:positionV relativeFrom="paragraph">
                  <wp:posOffset>80645</wp:posOffset>
                </wp:positionV>
                <wp:extent cx="64135" cy="157480"/>
                <wp:effectExtent l="0" t="0" r="3175" b="0"/>
                <wp:wrapNone/>
                <wp:docPr id="927" name="Text Box 9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18C8A6" w14:textId="77777777" w:rsidR="001058B6" w:rsidRDefault="005212F4">
                            <w:pPr>
                              <w:spacing w:line="228" w:lineRule="auto"/>
                              <w:rPr>
                                <w:rFonts w:ascii="Arial"/>
                                <w:sz w:val="18"/>
                              </w:rPr>
                            </w:pPr>
                            <w:r>
                              <w:rPr>
                                <w:rFonts w:ascii="Arial"/>
                                <w:color w:val="4D4D4D"/>
                                <w:spacing w:val="-101"/>
                                <w:sz w:val="18"/>
                              </w:rPr>
                              <w:t>1</w:t>
                            </w:r>
                            <w:r>
                              <w:rPr>
                                <w:rFonts w:ascii="Arial"/>
                                <w:color w:val="4D4D4D"/>
                                <w:spacing w:val="-101"/>
                                <w:position w:val="-4"/>
                                <w:sz w:val="18"/>
                              </w:rPr>
                              <w:t>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37A415B" id="Text Box 911" o:spid="_x0000_s1041" type="#_x0000_t202" style="position:absolute;left:0;text-align:left;margin-left:153.7pt;margin-top:6.35pt;width:5.05pt;height:12.4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" filled="f" stroked="f">
                <v:textbox inset="0,0,0,0">
                  <w:txbxContent>
                    <w:p w14:paraId="2B18C8A6" w14:textId="77777777" w:rsidR="001058B6" w:rsidRDefault="005212F4">
                      <w:pPr>
                        <w:spacing w:line="228" w:lineRule="auto"/>
                        <w:rPr>
                          <w:rFonts w:ascii="Arial"/>
                          <w:sz w:val="18"/>
                        </w:rPr>
                      </w:pPr>
                      <w:r>
                        <w:rPr>
                          <w:rFonts w:ascii="Arial"/>
                          <w:color w:val="4D4D4D"/>
                          <w:spacing w:val="-101"/>
                          <w:sz w:val="18"/>
                        </w:rPr>
                        <w:t>1</w:t>
                      </w:r>
                      <w:r>
                        <w:rPr>
                          <w:rFonts w:ascii="Arial"/>
                          <w:color w:val="4D4D4D"/>
                          <w:spacing w:val="-101"/>
                          <w:position w:val="-4"/>
                          <w:sz w:val="18"/>
                        </w:rPr>
                        <w:t>0</w:t>
                      </w:r>
                    </w:p>
                  </w:txbxContent>
                </v:textbox>
                <w10:wrap anchorx="page"/>
              </v:shape>
            </w:pict>
          </mc:Fallback>
        </mc:AlternateContent>
      </w:r>
      <w:r>
        <w:rPr>
          <w:noProof/>
        </w:rPr>
        <mc:AlternateContent>
          <mc:Choice Requires="wps">
            <w:drawing>
              <wp:anchor distT="0" distB="0" distL="114300" distR="114300" simplePos="0" relativeHeight="251695616" behindDoc="1" locked="0" layoutInCell="1" allowOverlap="1" wp14:anchorId="0429E47A" wp14:editId="42445306">
                <wp:simplePos x="0" y="0"/>
                <wp:positionH relativeFrom="page">
                  <wp:posOffset>1888490</wp:posOffset>
                </wp:positionH>
                <wp:positionV relativeFrom="paragraph">
                  <wp:posOffset>138430</wp:posOffset>
                </wp:positionV>
                <wp:extent cx="127635" cy="157480"/>
                <wp:effectExtent l="2540" t="0" r="3175" b="0"/>
                <wp:wrapNone/>
                <wp:docPr id="926" name="Text Box 9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77DA07" w14:textId="77777777" w:rsidR="001058B6" w:rsidRDefault="005212F4">
                            <w:pPr>
                              <w:spacing w:line="247" w:lineRule="exact"/>
                              <w:rPr>
                                <w:rFonts w:ascii="Arial"/>
                                <w:sz w:val="18"/>
                              </w:rPr>
                            </w:pPr>
                            <w:r>
                              <w:rPr>
                                <w:rFonts w:ascii="Arial"/>
                                <w:color w:val="4D4D4D"/>
                                <w:sz w:val="18"/>
                              </w:rPr>
                              <w:t>1</w:t>
                            </w:r>
                            <w:r>
                              <w:rPr>
                                <w:rFonts w:ascii="Arial"/>
                                <w:color w:val="4D4D4D"/>
                                <w:spacing w:val="-101"/>
                                <w:sz w:val="18"/>
                              </w:rPr>
                              <w:t>9</w:t>
                            </w:r>
                            <w:r>
                              <w:rPr>
                                <w:rFonts w:ascii="Arial"/>
                                <w:color w:val="4D4D4D"/>
                                <w:position w:val="5"/>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429E47A" id="Text Box 910" o:spid="_x0000_s1042" type="#_x0000_t202" style="position:absolute;left:0;text-align:left;margin-left:148.7pt;margin-top:10.9pt;width:10.05pt;height:12.4pt;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" filled="f" stroked="f">
                <v:textbox inset="0,0,0,0">
                  <w:txbxContent>
                    <w:p w14:paraId="6877DA07" w14:textId="77777777" w:rsidR="001058B6" w:rsidRDefault="005212F4">
                      <w:pPr>
                        <w:spacing w:line="247" w:lineRule="exact"/>
                        <w:rPr>
                          <w:rFonts w:ascii="Arial"/>
                          <w:sz w:val="18"/>
                        </w:rPr>
                      </w:pPr>
                      <w:r>
                        <w:rPr>
                          <w:rFonts w:ascii="Arial"/>
                          <w:color w:val="4D4D4D"/>
                          <w:sz w:val="18"/>
                        </w:rPr>
                        <w:t>1</w:t>
                      </w:r>
                      <w:r>
                        <w:rPr>
                          <w:rFonts w:ascii="Arial"/>
                          <w:color w:val="4D4D4D"/>
                          <w:spacing w:val="-101"/>
                          <w:sz w:val="18"/>
                        </w:rPr>
                        <w:t>9</w:t>
                      </w:r>
                      <w:r>
                        <w:rPr>
                          <w:rFonts w:ascii="Arial"/>
                          <w:color w:val="4D4D4D"/>
                          <w:position w:val="5"/>
                          <w:sz w:val="18"/>
                        </w:rPr>
                        <w:t>2</w:t>
                      </w:r>
                    </w:p>
                  </w:txbxContent>
                </v:textbox>
                <w10:wrap anchorx="page"/>
              </v:shape>
            </w:pict>
          </mc:Fallback>
        </mc:AlternateContent>
      </w:r>
      <w:r w:rsidR="005212F4">
        <w:rPr>
          <w:rFonts w:ascii="Arial"/>
          <w:color w:val="4D4D4D"/>
          <w:sz w:val="18"/>
        </w:rPr>
        <w:t>2</w:t>
      </w:r>
      <w:r w:rsidR="005212F4">
        <w:rPr>
          <w:rFonts w:ascii="Arial"/>
          <w:color w:val="4D4D4D"/>
          <w:spacing w:val="-101"/>
          <w:position w:val="9"/>
          <w:sz w:val="18"/>
        </w:rPr>
        <w:t>4</w:t>
      </w:r>
      <w:r w:rsidR="005212F4">
        <w:rPr>
          <w:rFonts w:ascii="Arial"/>
          <w:color w:val="4D4D4D"/>
          <w:spacing w:val="-101"/>
          <w:position w:val="5"/>
          <w:sz w:val="18"/>
        </w:rPr>
        <w:t>3</w:t>
      </w:r>
      <w:r w:rsidR="005212F4">
        <w:rPr>
          <w:rFonts w:ascii="Arial"/>
          <w:color w:val="4D4D4D"/>
          <w:spacing w:val="-101"/>
          <w:sz w:val="18"/>
        </w:rPr>
        <w:t>2</w:t>
      </w:r>
    </w:p>
    <w:p w14:paraId="38BADF44" w14:textId="7251BE48" w:rsidR="001058B6" w:rsidRDefault="00C27F74">
      <w:pPr>
        <w:spacing w:line="211" w:lineRule="auto"/>
        <w:ind w:left="905" w:right="8140"/>
        <w:jc w:val="center"/>
        <w:rPr>
          <w:rFonts w:ascii="Arial"/>
          <w:sz w:val="18"/>
        </w:rPr>
      </w:pPr>
      <w:r>
        <w:rPr>
          <w:noProof/>
        </w:rPr>
        <mc:AlternateContent>
          <mc:Choice Requires="wps">
            <w:drawing>
              <wp:anchor distT="0" distB="0" distL="114300" distR="114300" simplePos="0" relativeHeight="251688448" behindDoc="1" locked="0" layoutInCell="1" allowOverlap="1" wp14:anchorId="562EDA6F" wp14:editId="1C6F3BB1">
                <wp:simplePos x="0" y="0"/>
                <wp:positionH relativeFrom="page">
                  <wp:posOffset>1888490</wp:posOffset>
                </wp:positionH>
                <wp:positionV relativeFrom="paragraph">
                  <wp:posOffset>116205</wp:posOffset>
                </wp:positionV>
                <wp:extent cx="127635" cy="186055"/>
                <wp:effectExtent l="2540" t="3810" r="3175" b="635"/>
                <wp:wrapNone/>
                <wp:docPr id="925" name="Text Box 9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 cy="1860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0C7794" w14:textId="77777777" w:rsidR="001058B6" w:rsidRDefault="005212F4">
                            <w:pPr>
                              <w:spacing w:line="230" w:lineRule="auto"/>
                              <w:rPr>
                                <w:rFonts w:ascii="Arial"/>
                                <w:sz w:val="18"/>
                              </w:rPr>
                            </w:pPr>
                            <w:r>
                              <w:rPr>
                                <w:rFonts w:ascii="Arial"/>
                                <w:color w:val="4D4D4D"/>
                                <w:sz w:val="18"/>
                              </w:rPr>
                              <w:t>1</w:t>
                            </w:r>
                            <w:r>
                              <w:rPr>
                                <w:rFonts w:ascii="Arial"/>
                                <w:color w:val="4D4D4D"/>
                                <w:spacing w:val="-101"/>
                                <w:sz w:val="18"/>
                              </w:rPr>
                              <w:t>4</w:t>
                            </w:r>
                            <w:r>
                              <w:rPr>
                                <w:rFonts w:ascii="Arial"/>
                                <w:color w:val="4D4D4D"/>
                                <w:spacing w:val="-101"/>
                                <w:position w:val="-4"/>
                                <w:sz w:val="18"/>
                              </w:rPr>
                              <w:t>3</w:t>
                            </w:r>
                            <w:r>
                              <w:rPr>
                                <w:rFonts w:ascii="Arial"/>
                                <w:color w:val="4D4D4D"/>
                                <w:spacing w:val="-101"/>
                                <w:position w:val="-8"/>
                                <w:sz w:val="18"/>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2EDA6F" id="Text Box 909" o:spid="_x0000_s1043" type="#_x0000_t202" style="position:absolute;left:0;text-align:left;margin-left:148.7pt;margin-top:9.15pt;width:10.05pt;height:14.6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" filled="f" stroked="f">
                <v:textbox inset="0,0,0,0">
                  <w:txbxContent>
                    <w:p w14:paraId="2D0C7794" w14:textId="77777777" w:rsidR="001058B6" w:rsidRDefault="005212F4">
                      <w:pPr>
                        <w:spacing w:line="230" w:lineRule="auto"/>
                        <w:rPr>
                          <w:rFonts w:ascii="Arial"/>
                          <w:sz w:val="18"/>
                        </w:rPr>
                      </w:pPr>
                      <w:r>
                        <w:rPr>
                          <w:rFonts w:ascii="Arial"/>
                          <w:color w:val="4D4D4D"/>
                          <w:sz w:val="18"/>
                        </w:rPr>
                        <w:t>1</w:t>
                      </w:r>
                      <w:r>
                        <w:rPr>
                          <w:rFonts w:ascii="Arial"/>
                          <w:color w:val="4D4D4D"/>
                          <w:spacing w:val="-101"/>
                          <w:sz w:val="18"/>
                        </w:rPr>
                        <w:t>4</w:t>
                      </w:r>
                      <w:r>
                        <w:rPr>
                          <w:rFonts w:ascii="Arial"/>
                          <w:color w:val="4D4D4D"/>
                          <w:spacing w:val="-101"/>
                          <w:position w:val="-4"/>
                          <w:sz w:val="18"/>
                        </w:rPr>
                        <w:t>3</w:t>
                      </w:r>
                      <w:r>
                        <w:rPr>
                          <w:rFonts w:ascii="Arial"/>
                          <w:color w:val="4D4D4D"/>
                          <w:spacing w:val="-101"/>
                          <w:position w:val="-8"/>
                          <w:sz w:val="18"/>
                        </w:rPr>
                        <w:t>2</w:t>
                      </w:r>
                    </w:p>
                  </w:txbxContent>
                </v:textbox>
                <w10:wrap anchorx="page"/>
              </v:shape>
            </w:pict>
          </mc:Fallback>
        </mc:AlternateContent>
      </w:r>
      <w:r w:rsidR="005212F4">
        <w:rPr>
          <w:rFonts w:ascii="Arial"/>
          <w:color w:val="4D4D4D"/>
          <w:sz w:val="18"/>
        </w:rPr>
        <w:t>1</w:t>
      </w:r>
      <w:r w:rsidR="005212F4">
        <w:rPr>
          <w:rFonts w:ascii="Arial"/>
          <w:color w:val="4D4D4D"/>
          <w:spacing w:val="-101"/>
          <w:position w:val="5"/>
          <w:sz w:val="18"/>
        </w:rPr>
        <w:t>8</w:t>
      </w:r>
      <w:r w:rsidR="005212F4">
        <w:rPr>
          <w:rFonts w:ascii="Arial"/>
          <w:color w:val="4D4D4D"/>
          <w:spacing w:val="-101"/>
          <w:sz w:val="18"/>
        </w:rPr>
        <w:t>7</w:t>
      </w:r>
      <w:r w:rsidR="005212F4">
        <w:rPr>
          <w:rFonts w:ascii="Arial"/>
          <w:color w:val="4D4D4D"/>
          <w:spacing w:val="-101"/>
          <w:position w:val="-4"/>
          <w:sz w:val="18"/>
        </w:rPr>
        <w:t>6</w:t>
      </w:r>
      <w:r w:rsidR="005212F4">
        <w:rPr>
          <w:rFonts w:ascii="Arial"/>
          <w:color w:val="4D4D4D"/>
          <w:spacing w:val="-101"/>
          <w:position w:val="-8"/>
          <w:sz w:val="18"/>
        </w:rPr>
        <w:t>5</w:t>
      </w:r>
    </w:p>
    <w:p w14:paraId="7413F7E3" w14:textId="17097847" w:rsidR="001058B6" w:rsidRDefault="00C27F74">
      <w:pPr>
        <w:spacing w:line="242" w:lineRule="exact"/>
        <w:ind w:left="905" w:right="8140"/>
        <w:jc w:val="center"/>
        <w:rPr>
          <w:rFonts w:ascii="Arial"/>
          <w:sz w:val="18"/>
        </w:rPr>
      </w:pPr>
      <w:r>
        <w:rPr>
          <w:noProof/>
        </w:rPr>
        <mc:AlternateContent>
          <mc:Choice Requires="wps">
            <w:drawing>
              <wp:anchor distT="0" distB="0" distL="114300" distR="114300" simplePos="0" relativeHeight="251689472" behindDoc="1" locked="0" layoutInCell="1" allowOverlap="1" wp14:anchorId="5E7EC46A" wp14:editId="10834562">
                <wp:simplePos x="0" y="0"/>
                <wp:positionH relativeFrom="page">
                  <wp:posOffset>1951990</wp:posOffset>
                </wp:positionH>
                <wp:positionV relativeFrom="paragraph">
                  <wp:posOffset>83820</wp:posOffset>
                </wp:positionV>
                <wp:extent cx="64135" cy="128270"/>
                <wp:effectExtent l="0" t="0" r="3175" b="0"/>
                <wp:wrapNone/>
                <wp:docPr id="924" name="Text Box 9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35" cy="128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36C86" w14:textId="77777777" w:rsidR="001058B6" w:rsidRDefault="005212F4">
                            <w:pPr>
                              <w:spacing w:line="201" w:lineRule="exact"/>
                              <w:rPr>
                                <w:rFonts w:ascii="Arial"/>
                                <w:sz w:val="18"/>
                              </w:rPr>
                            </w:pPr>
                            <w:r>
                              <w:rPr>
                                <w:rFonts w:ascii="Arial"/>
                                <w:color w:val="4D4D4D"/>
                                <w:sz w:val="18"/>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EC46A" id="Text Box 908" o:spid="_x0000_s1044" type="#_x0000_t202" style="position:absolute;left:0;text-align:left;margin-left:153.7pt;margin-top:6.6pt;width:5.05pt;height:10.1pt;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" filled="f" stroked="f">
                <v:textbox inset="0,0,0,0">
                  <w:txbxContent>
                    <w:p w14:paraId="02336C86" w14:textId="77777777" w:rsidR="001058B6" w:rsidRDefault="005212F4">
                      <w:pPr>
                        <w:spacing w:line="201" w:lineRule="exact"/>
                        <w:rPr>
                          <w:rFonts w:ascii="Arial"/>
                          <w:sz w:val="18"/>
                        </w:rPr>
                      </w:pPr>
                      <w:r>
                        <w:rPr>
                          <w:rFonts w:ascii="Arial"/>
                          <w:color w:val="4D4D4D"/>
                          <w:sz w:val="18"/>
                        </w:rPr>
                        <w:t>1</w:t>
                      </w:r>
                    </w:p>
                  </w:txbxContent>
                </v:textbox>
                <w10:wrap anchorx="page"/>
              </v:shape>
            </w:pict>
          </mc:Fallback>
        </mc:AlternateContent>
      </w:r>
      <w:r w:rsidR="005212F4">
        <w:rPr>
          <w:rFonts w:ascii="Arial"/>
          <w:color w:val="4D4D4D"/>
          <w:spacing w:val="-1"/>
          <w:sz w:val="18"/>
        </w:rPr>
        <w:t>1</w:t>
      </w:r>
      <w:r w:rsidR="005212F4">
        <w:rPr>
          <w:rFonts w:ascii="Arial"/>
          <w:color w:val="4D4D4D"/>
          <w:spacing w:val="-101"/>
          <w:position w:val="5"/>
          <w:sz w:val="18"/>
        </w:rPr>
        <w:t>1</w:t>
      </w:r>
      <w:r w:rsidR="005212F4">
        <w:rPr>
          <w:rFonts w:ascii="Arial"/>
          <w:color w:val="4D4D4D"/>
          <w:spacing w:val="-1"/>
          <w:sz w:val="18"/>
        </w:rPr>
        <w:t>0</w:t>
      </w:r>
      <w:r w:rsidR="005212F4">
        <w:rPr>
          <w:rFonts w:ascii="Arial"/>
          <w:color w:val="4D4D4D"/>
          <w:spacing w:val="-101"/>
          <w:sz w:val="18"/>
        </w:rPr>
        <w:t>0</w:t>
      </w:r>
      <w:r w:rsidR="005212F4">
        <w:rPr>
          <w:rFonts w:ascii="Arial"/>
          <w:color w:val="4D4D4D"/>
          <w:position w:val="5"/>
          <w:sz w:val="18"/>
        </w:rPr>
        <w:t>1</w:t>
      </w:r>
    </w:p>
    <w:p w14:paraId="3D19A48B" w14:textId="77777777" w:rsidR="001058B6" w:rsidRDefault="005212F4">
      <w:pPr>
        <w:tabs>
          <w:tab w:val="left" w:pos="3670"/>
          <w:tab w:val="left" w:pos="5263"/>
          <w:tab w:val="left" w:pos="6906"/>
        </w:tabs>
        <w:spacing w:before="64"/>
        <w:ind w:left="2026"/>
        <w:rPr>
          <w:rFonts w:ascii="Arial"/>
          <w:sz w:val="18"/>
        </w:rPr>
      </w:pPr>
      <w:r>
        <w:rPr>
          <w:rFonts w:ascii="Arial"/>
          <w:color w:val="4D4D4D"/>
          <w:sz w:val="18"/>
        </w:rPr>
        <w:t>0</w:t>
      </w:r>
      <w:r>
        <w:rPr>
          <w:rFonts w:ascii="Arial"/>
          <w:color w:val="4D4D4D"/>
          <w:sz w:val="18"/>
        </w:rPr>
        <w:tab/>
        <w:t>5</w:t>
      </w:r>
      <w:r>
        <w:rPr>
          <w:rFonts w:ascii="Arial"/>
          <w:color w:val="4D4D4D"/>
          <w:sz w:val="18"/>
        </w:rPr>
        <w:tab/>
        <w:t>10</w:t>
      </w:r>
      <w:r>
        <w:rPr>
          <w:rFonts w:ascii="Arial"/>
          <w:color w:val="4D4D4D"/>
          <w:sz w:val="18"/>
        </w:rPr>
        <w:tab/>
        <w:t>15</w:t>
      </w:r>
    </w:p>
    <w:p w14:paraId="1BCA43B0" w14:textId="77777777" w:rsidR="001058B6" w:rsidRDefault="001058B6">
      <w:pPr>
        <w:pStyle w:val="BodyText"/>
        <w:rPr>
          <w:rFonts w:ascii="Arial"/>
          <w:sz w:val="20"/>
        </w:rPr>
      </w:pPr>
    </w:p>
    <w:p w14:paraId="39936C96" w14:textId="77777777" w:rsidR="001058B6" w:rsidRDefault="001058B6">
      <w:pPr>
        <w:pStyle w:val="BodyText"/>
        <w:rPr>
          <w:rFonts w:ascii="Arial"/>
          <w:sz w:val="20"/>
        </w:rPr>
      </w:pPr>
    </w:p>
    <w:p w14:paraId="67B9926D" w14:textId="77777777" w:rsidR="001058B6" w:rsidRDefault="001058B6">
      <w:pPr>
        <w:pStyle w:val="BodyText"/>
        <w:spacing w:before="7"/>
        <w:rPr>
          <w:rFonts w:ascii="Arial"/>
          <w:sz w:val="23"/>
        </w:rPr>
      </w:pPr>
    </w:p>
    <w:p w14:paraId="55335AEE" w14:textId="77777777" w:rsidR="001058B6" w:rsidRDefault="005212F4">
      <w:pPr>
        <w:pStyle w:val="BodyText"/>
        <w:ind w:left="240"/>
      </w:pPr>
      <w:r>
        <w:t>Load the data into the environment and select the relevant variables:</w:t>
      </w:r>
    </w:p>
    <w:p w14:paraId="2E34358D" w14:textId="77777777" w:rsidR="001058B6" w:rsidRDefault="001058B6">
      <w:pPr>
        <w:pStyle w:val="BodyText"/>
        <w:spacing w:before="9"/>
        <w:rPr>
          <w:sz w:val="21"/>
        </w:rPr>
      </w:pPr>
    </w:p>
    <w:p w14:paraId="23F73AF1" w14:textId="77777777" w:rsidR="001058B6" w:rsidRDefault="005212F4">
      <w:pPr>
        <w:ind w:left="240"/>
        <w:rPr>
          <w:i/>
        </w:rPr>
      </w:pPr>
      <w:r>
        <w:rPr>
          <w:i/>
          <w:w w:val="115"/>
        </w:rPr>
        <w:t xml:space="preserve">R&gt; </w:t>
      </w:r>
      <w:proofErr w:type="spellStart"/>
      <w:r>
        <w:rPr>
          <w:i/>
          <w:w w:val="115"/>
        </w:rPr>
        <w:t>popmis</w:t>
      </w:r>
      <w:proofErr w:type="spellEnd"/>
      <w:r>
        <w:rPr>
          <w:i/>
          <w:w w:val="115"/>
        </w:rPr>
        <w:t xml:space="preserve"> &lt;- </w:t>
      </w:r>
      <w:proofErr w:type="spellStart"/>
      <w:r>
        <w:rPr>
          <w:i/>
          <w:w w:val="115"/>
        </w:rPr>
        <w:t>popmis</w:t>
      </w:r>
      <w:proofErr w:type="spellEnd"/>
      <w:r>
        <w:rPr>
          <w:i/>
          <w:w w:val="115"/>
        </w:rPr>
        <w:t>[, c("school", "popular", "sex")]</w:t>
      </w:r>
    </w:p>
    <w:p w14:paraId="5E9CE56C" w14:textId="77777777" w:rsidR="001058B6" w:rsidRDefault="001058B6">
      <w:pPr>
        <w:pStyle w:val="BodyText"/>
        <w:spacing w:before="9"/>
        <w:rPr>
          <w:i/>
          <w:sz w:val="21"/>
        </w:rPr>
      </w:pPr>
    </w:p>
    <w:p w14:paraId="441A5114" w14:textId="77777777" w:rsidR="001058B6" w:rsidRDefault="005212F4">
      <w:pPr>
        <w:pStyle w:val="BodyText"/>
        <w:ind w:left="240"/>
      </w:pPr>
      <w:r>
        <w:t>Plot the missing data pattern:</w:t>
      </w:r>
    </w:p>
    <w:p w14:paraId="40A534DF" w14:textId="77777777" w:rsidR="001058B6" w:rsidRDefault="001058B6">
      <w:pPr>
        <w:sectPr w:rsidR="001058B6">
          <w:pgSz w:w="11910" w:h="16840"/>
          <w:pgMar w:top="1740" w:right="0" w:bottom="280" w:left="1380" w:header="1433" w:footer="0" w:gutter="0"/>
          <w:cols w:space="720"/>
        </w:sectPr>
      </w:pPr>
    </w:p>
    <w:p w14:paraId="1CEA293A" w14:textId="77777777" w:rsidR="001058B6" w:rsidRDefault="001058B6">
      <w:pPr>
        <w:pStyle w:val="BodyText"/>
        <w:rPr>
          <w:sz w:val="20"/>
        </w:rPr>
      </w:pPr>
    </w:p>
    <w:p w14:paraId="5E3C6438" w14:textId="77777777" w:rsidR="001058B6" w:rsidRDefault="001058B6">
      <w:pPr>
        <w:pStyle w:val="BodyText"/>
        <w:spacing w:before="4"/>
        <w:rPr>
          <w:sz w:val="20"/>
        </w:rPr>
      </w:pPr>
    </w:p>
    <w:p w14:paraId="4DDDA37E" w14:textId="77777777" w:rsidR="001058B6" w:rsidRDefault="005212F4">
      <w:pPr>
        <w:pStyle w:val="BodyText"/>
        <w:spacing w:before="1" w:line="225" w:lineRule="auto"/>
        <w:ind w:left="4357" w:right="5328"/>
        <w:jc w:val="center"/>
        <w:rPr>
          <w:rFonts w:ascii="Arial"/>
        </w:rPr>
      </w:pPr>
      <w:r>
        <w:rPr>
          <w:rFonts w:ascii="Arial"/>
        </w:rPr>
        <w:t>Variable (name)</w:t>
      </w:r>
    </w:p>
    <w:p w14:paraId="4AD5E8DF" w14:textId="77777777" w:rsidR="001058B6" w:rsidRDefault="005212F4">
      <w:pPr>
        <w:tabs>
          <w:tab w:val="left" w:pos="1814"/>
          <w:tab w:val="left" w:pos="3347"/>
        </w:tabs>
        <w:spacing w:before="11"/>
        <w:ind w:right="931"/>
        <w:jc w:val="center"/>
        <w:rPr>
          <w:rFonts w:ascii="Arial"/>
          <w:sz w:val="18"/>
        </w:rPr>
      </w:pPr>
      <w:r>
        <w:rPr>
          <w:rFonts w:ascii="Arial"/>
          <w:color w:val="4D4D4D"/>
          <w:sz w:val="18"/>
        </w:rPr>
        <w:t>school</w:t>
      </w:r>
      <w:r>
        <w:rPr>
          <w:rFonts w:ascii="Arial"/>
          <w:color w:val="4D4D4D"/>
          <w:sz w:val="18"/>
        </w:rPr>
        <w:tab/>
        <w:t>sex</w:t>
      </w:r>
      <w:r>
        <w:rPr>
          <w:rFonts w:ascii="Arial"/>
          <w:color w:val="4D4D4D"/>
          <w:sz w:val="18"/>
        </w:rPr>
        <w:tab/>
        <w:t>popular</w:t>
      </w:r>
    </w:p>
    <w:p w14:paraId="0B539386" w14:textId="7C63E26D" w:rsidR="001058B6" w:rsidRDefault="00C27F74">
      <w:pPr>
        <w:tabs>
          <w:tab w:val="left" w:pos="4762"/>
          <w:tab w:val="left" w:pos="6458"/>
        </w:tabs>
        <w:spacing w:line="76" w:lineRule="exact"/>
        <w:ind w:left="3071"/>
        <w:rPr>
          <w:rFonts w:ascii="Arial"/>
          <w:sz w:val="7"/>
        </w:rPr>
      </w:pPr>
      <w:r>
        <w:rPr>
          <w:rFonts w:ascii="Arial"/>
          <w:noProof/>
          <w:position w:val="-1"/>
          <w:sz w:val="7"/>
        </w:rPr>
        <mc:AlternateContent>
          <mc:Choice Requires="wpg">
            <w:drawing>
              <wp:inline distT="0" distB="0" distL="0" distR="0" wp14:anchorId="40E72761" wp14:editId="7970EDE8">
                <wp:extent cx="13970" cy="34925"/>
                <wp:effectExtent l="6985" t="11430" r="7620" b="10795"/>
                <wp:docPr id="922" name="Group 9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34925"/>
                          <a:chOff x="0" y="0"/>
                          <a:chExt cx="22" cy="55"/>
                        </a:xfrm>
                      </wpg:grpSpPr>
                      <wps:wsp>
                        <wps:cNvPr id="923" name="Line 907"/>
                        <wps:cNvCnPr>
                          <a:cxnSpLocks noChangeShapeType="1"/>
                        </wps:cNvCnPr>
                        <wps:spPr bwMode="auto">
                          <a:xfrm>
                            <a:off x="11" y="55"/>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65E544EF" id="Group 906" o:spid="_x0000_s1026" style="width:1.1pt;height:2.75pt;mso-position-horizontal-relative:char;mso-position-vertical-relative:line" coordsize="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">
                <v:line id="Line 907" o:spid="_x0000_s1027" style="position:absolute;visibility:visible;mso-wrap-style:square" from="11,55" to="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" strokeweight=".37833mm"/>
                <w10:anchorlock/>
              </v:group>
            </w:pict>
          </mc:Fallback>
        </mc:AlternateContent>
      </w:r>
      <w:r w:rsidR="005212F4">
        <w:rPr>
          <w:rFonts w:ascii="Arial"/>
          <w:position w:val="-1"/>
          <w:sz w:val="7"/>
        </w:rPr>
        <w:tab/>
      </w:r>
      <w:r>
        <w:rPr>
          <w:rFonts w:ascii="Arial"/>
          <w:noProof/>
          <w:position w:val="-1"/>
          <w:sz w:val="7"/>
        </w:rPr>
        <mc:AlternateContent>
          <mc:Choice Requires="wpg">
            <w:drawing>
              <wp:inline distT="0" distB="0" distL="0" distR="0" wp14:anchorId="38AD4194" wp14:editId="34AE017C">
                <wp:extent cx="13970" cy="34925"/>
                <wp:effectExtent l="4445" t="11430" r="635" b="10795"/>
                <wp:docPr id="920" name="Group 9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34925"/>
                          <a:chOff x="0" y="0"/>
                          <a:chExt cx="22" cy="55"/>
                        </a:xfrm>
                      </wpg:grpSpPr>
                      <wps:wsp>
                        <wps:cNvPr id="921" name="Line 905"/>
                        <wps:cNvCnPr>
                          <a:cxnSpLocks noChangeShapeType="1"/>
                        </wps:cNvCnPr>
                        <wps:spPr bwMode="auto">
                          <a:xfrm>
                            <a:off x="11" y="55"/>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BF2D57C" id="Group 904" o:spid="_x0000_s1026" style="width:1.1pt;height:2.75pt;mso-position-horizontal-relative:char;mso-position-vertical-relative:line" coordsize="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">
                <v:line id="Line 905" o:spid="_x0000_s1027" style="position:absolute;visibility:visible;mso-wrap-style:square" from="11,55" to="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" strokeweight=".37833mm"/>
                <w10:anchorlock/>
              </v:group>
            </w:pict>
          </mc:Fallback>
        </mc:AlternateContent>
      </w:r>
      <w:r w:rsidR="005212F4">
        <w:rPr>
          <w:rFonts w:ascii="Arial"/>
          <w:position w:val="-1"/>
          <w:sz w:val="7"/>
        </w:rPr>
        <w:tab/>
      </w:r>
      <w:r>
        <w:rPr>
          <w:rFonts w:ascii="Arial"/>
          <w:noProof/>
          <w:position w:val="-1"/>
          <w:sz w:val="7"/>
        </w:rPr>
        <mc:AlternateContent>
          <mc:Choice Requires="wpg">
            <w:drawing>
              <wp:inline distT="0" distB="0" distL="0" distR="0" wp14:anchorId="12991839" wp14:editId="3707F7B4">
                <wp:extent cx="13970" cy="34925"/>
                <wp:effectExtent l="5080" t="11430" r="0" b="10795"/>
                <wp:docPr id="918" name="Group 90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34925"/>
                          <a:chOff x="0" y="0"/>
                          <a:chExt cx="22" cy="55"/>
                        </a:xfrm>
                      </wpg:grpSpPr>
                      <wps:wsp>
                        <wps:cNvPr id="919" name="Line 903"/>
                        <wps:cNvCnPr>
                          <a:cxnSpLocks noChangeShapeType="1"/>
                        </wps:cNvCnPr>
                        <wps:spPr bwMode="auto">
                          <a:xfrm>
                            <a:off x="11" y="55"/>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70D2C0E" id="Group 902" o:spid="_x0000_s1026" style="width:1.1pt;height:2.75pt;mso-position-horizontal-relative:char;mso-position-vertical-relative:line" coordsize="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">
                <v:line id="Line 903" o:spid="_x0000_s1027" style="position:absolute;visibility:visible;mso-wrap-style:square" from="11,55" to="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" strokeweight=".37833mm"/>
                <w10:anchorlock/>
              </v:group>
            </w:pict>
          </mc:Fallback>
        </mc:AlternateContent>
      </w:r>
    </w:p>
    <w:p w14:paraId="204F2D5C" w14:textId="77777777" w:rsidR="001058B6" w:rsidRDefault="001058B6">
      <w:pPr>
        <w:pStyle w:val="BodyText"/>
        <w:rPr>
          <w:rFonts w:ascii="Arial"/>
          <w:sz w:val="20"/>
        </w:rPr>
      </w:pPr>
    </w:p>
    <w:p w14:paraId="188BE64F" w14:textId="77777777" w:rsidR="001058B6" w:rsidRDefault="001058B6">
      <w:pPr>
        <w:pStyle w:val="BodyText"/>
        <w:spacing w:before="1"/>
        <w:rPr>
          <w:rFonts w:ascii="Arial"/>
        </w:rPr>
      </w:pPr>
    </w:p>
    <w:p w14:paraId="4A0F2DE7" w14:textId="77777777" w:rsidR="001058B6" w:rsidRDefault="001058B6">
      <w:pPr>
        <w:rPr>
          <w:rFonts w:ascii="Arial"/>
        </w:rPr>
        <w:sectPr w:rsidR="001058B6">
          <w:pgSz w:w="11910" w:h="16840"/>
          <w:pgMar w:top="1740" w:right="0" w:bottom="280" w:left="1380" w:header="1431" w:footer="0" w:gutter="0"/>
          <w:cols w:space="720"/>
        </w:sectPr>
      </w:pPr>
    </w:p>
    <w:p w14:paraId="4360E284" w14:textId="12DE3AE0" w:rsidR="001058B6" w:rsidRDefault="00C27F74">
      <w:pPr>
        <w:spacing w:before="95"/>
        <w:jc w:val="right"/>
        <w:rPr>
          <w:rFonts w:ascii="Arial"/>
          <w:sz w:val="18"/>
        </w:rPr>
      </w:pPr>
      <w:r>
        <w:rPr>
          <w:noProof/>
        </w:rPr>
        <mc:AlternateContent>
          <mc:Choice Requires="wps">
            <w:drawing>
              <wp:anchor distT="0" distB="0" distL="114300" distR="114300" simplePos="0" relativeHeight="251599360" behindDoc="0" locked="0" layoutInCell="1" allowOverlap="1" wp14:anchorId="16430B04" wp14:editId="33F32BA5">
                <wp:simplePos x="0" y="0"/>
                <wp:positionH relativeFrom="page">
                  <wp:posOffset>1619885</wp:posOffset>
                </wp:positionH>
                <wp:positionV relativeFrom="paragraph">
                  <wp:posOffset>202565</wp:posOffset>
                </wp:positionV>
                <wp:extent cx="333375" cy="734060"/>
                <wp:effectExtent l="635" t="635" r="0" b="0"/>
                <wp:wrapNone/>
                <wp:docPr id="917" name="Text Box 9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C74435" w14:textId="77777777" w:rsidR="001058B6" w:rsidRDefault="005212F4">
                            <w:pPr>
                              <w:pStyle w:val="BodyText"/>
                              <w:spacing w:before="25" w:line="225" w:lineRule="auto"/>
                              <w:ind w:left="20" w:right="3" w:firstLine="203"/>
                              <w:rPr>
                                <w:rFonts w:ascii="Arial"/>
                              </w:rPr>
                            </w:pPr>
                            <w:r>
                              <w:rPr>
                                <w:rFonts w:ascii="Arial"/>
                              </w:rPr>
                              <w:t>Pattern (frequency)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430B04" id="Text Box 901" o:spid="_x0000_s1045" type="#_x0000_t202" style="position:absolute;left:0;text-align:left;margin-left:127.55pt;margin-top:15.95pt;width:26.25pt;height:57.8pt;z-index:251599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" filled="f" stroked="f">
                <v:textbox style="layout-flow:vertical;mso-layout-flow-alt:bottom-to-top" inset="0,0,0,0">
                  <w:txbxContent>
                    <w:p w14:paraId="18C74435" w14:textId="77777777" w:rsidR="001058B6" w:rsidRDefault="005212F4">
                      <w:pPr>
                        <w:pStyle w:val="BodyText"/>
                        <w:spacing w:before="25" w:line="225" w:lineRule="auto"/>
                        <w:ind w:left="20" w:right="3" w:firstLine="203"/>
                        <w:rPr>
                          <w:rFonts w:ascii="Arial"/>
                        </w:rPr>
                      </w:pPr>
                      <w:r>
                        <w:rPr>
                          <w:rFonts w:ascii="Arial"/>
                        </w:rPr>
                        <w:t>Pattern (frequency)</w:t>
                      </w:r>
                    </w:p>
                  </w:txbxContent>
                </v:textbox>
                <w10:wrap anchorx="page"/>
              </v:shape>
            </w:pict>
          </mc:Fallback>
        </mc:AlternateContent>
      </w:r>
      <w:r w:rsidR="005212F4">
        <w:rPr>
          <w:rFonts w:ascii="Arial"/>
          <w:color w:val="4D4D4D"/>
          <w:sz w:val="18"/>
        </w:rPr>
        <w:t>1152</w:t>
      </w:r>
    </w:p>
    <w:p w14:paraId="76DEB57F" w14:textId="77777777" w:rsidR="001058B6" w:rsidRDefault="001058B6">
      <w:pPr>
        <w:pStyle w:val="BodyText"/>
        <w:rPr>
          <w:rFonts w:ascii="Arial"/>
          <w:sz w:val="20"/>
        </w:rPr>
      </w:pPr>
    </w:p>
    <w:p w14:paraId="58E5B748" w14:textId="77777777" w:rsidR="001058B6" w:rsidRDefault="001058B6">
      <w:pPr>
        <w:pStyle w:val="BodyText"/>
        <w:rPr>
          <w:rFonts w:ascii="Arial"/>
          <w:sz w:val="20"/>
        </w:rPr>
      </w:pPr>
    </w:p>
    <w:p w14:paraId="7FB51F97" w14:textId="77777777" w:rsidR="001058B6" w:rsidRDefault="001058B6">
      <w:pPr>
        <w:pStyle w:val="BodyText"/>
        <w:rPr>
          <w:rFonts w:ascii="Arial"/>
          <w:sz w:val="20"/>
        </w:rPr>
      </w:pPr>
    </w:p>
    <w:p w14:paraId="6289ED46" w14:textId="77777777" w:rsidR="001058B6" w:rsidRDefault="001058B6">
      <w:pPr>
        <w:pStyle w:val="BodyText"/>
        <w:rPr>
          <w:rFonts w:ascii="Arial"/>
          <w:sz w:val="20"/>
        </w:rPr>
      </w:pPr>
    </w:p>
    <w:p w14:paraId="6060755D" w14:textId="77777777" w:rsidR="001058B6" w:rsidRDefault="001058B6">
      <w:pPr>
        <w:pStyle w:val="BodyText"/>
        <w:spacing w:before="4"/>
        <w:rPr>
          <w:rFonts w:ascii="Arial"/>
          <w:sz w:val="23"/>
        </w:rPr>
      </w:pPr>
    </w:p>
    <w:p w14:paraId="6F834FF1" w14:textId="77777777" w:rsidR="001058B6" w:rsidRDefault="005212F4">
      <w:pPr>
        <w:jc w:val="right"/>
        <w:rPr>
          <w:rFonts w:ascii="Arial"/>
          <w:sz w:val="18"/>
        </w:rPr>
      </w:pPr>
      <w:r>
        <w:rPr>
          <w:rFonts w:ascii="Arial"/>
          <w:color w:val="4D4D4D"/>
          <w:sz w:val="18"/>
        </w:rPr>
        <w:t>848</w:t>
      </w:r>
    </w:p>
    <w:p w14:paraId="1B9EC49E" w14:textId="77777777" w:rsidR="001058B6" w:rsidRDefault="005212F4">
      <w:pPr>
        <w:spacing w:before="96"/>
        <w:ind w:left="2407" w:right="167"/>
        <w:jc w:val="center"/>
        <w:rPr>
          <w:rFonts w:ascii="Arial"/>
          <w:sz w:val="18"/>
        </w:rPr>
      </w:pPr>
      <w:r>
        <w:br w:type="column"/>
      </w:r>
      <w:r>
        <w:rPr>
          <w:rFonts w:ascii="Arial"/>
          <w:color w:val="4D4D4D"/>
          <w:sz w:val="18"/>
        </w:rPr>
        <w:t>0</w:t>
      </w:r>
    </w:p>
    <w:p w14:paraId="34E9A2D0" w14:textId="77777777" w:rsidR="001058B6" w:rsidRDefault="001058B6">
      <w:pPr>
        <w:pStyle w:val="BodyText"/>
        <w:rPr>
          <w:rFonts w:ascii="Arial"/>
          <w:sz w:val="20"/>
        </w:rPr>
      </w:pPr>
    </w:p>
    <w:p w14:paraId="0217CEFF" w14:textId="77777777" w:rsidR="001058B6" w:rsidRDefault="001058B6">
      <w:pPr>
        <w:pStyle w:val="BodyText"/>
        <w:rPr>
          <w:rFonts w:ascii="Arial"/>
          <w:sz w:val="20"/>
        </w:rPr>
      </w:pPr>
    </w:p>
    <w:p w14:paraId="666CC069" w14:textId="77777777" w:rsidR="001058B6" w:rsidRDefault="001058B6">
      <w:pPr>
        <w:pStyle w:val="BodyText"/>
        <w:rPr>
          <w:rFonts w:ascii="Arial"/>
          <w:sz w:val="20"/>
        </w:rPr>
      </w:pPr>
    </w:p>
    <w:p w14:paraId="751E69B0" w14:textId="77777777" w:rsidR="001058B6" w:rsidRDefault="001058B6">
      <w:pPr>
        <w:pStyle w:val="BodyText"/>
        <w:rPr>
          <w:rFonts w:ascii="Arial"/>
          <w:sz w:val="20"/>
        </w:rPr>
      </w:pPr>
    </w:p>
    <w:p w14:paraId="2AC98B36" w14:textId="77777777" w:rsidR="001058B6" w:rsidRDefault="001058B6">
      <w:pPr>
        <w:pStyle w:val="BodyText"/>
        <w:spacing w:before="2"/>
        <w:rPr>
          <w:rFonts w:ascii="Arial"/>
          <w:sz w:val="23"/>
        </w:rPr>
      </w:pPr>
    </w:p>
    <w:p w14:paraId="10EE5D47" w14:textId="3D3B4248" w:rsidR="001058B6" w:rsidRDefault="00C27F74">
      <w:pPr>
        <w:spacing w:before="1"/>
        <w:ind w:left="2240"/>
        <w:jc w:val="center"/>
        <w:rPr>
          <w:rFonts w:ascii="Arial"/>
          <w:sz w:val="18"/>
        </w:rPr>
      </w:pPr>
      <w:r>
        <w:rPr>
          <w:noProof/>
        </w:rPr>
        <mc:AlternateContent>
          <mc:Choice Requires="wps">
            <w:drawing>
              <wp:anchor distT="0" distB="0" distL="114300" distR="114300" simplePos="0" relativeHeight="251593216" behindDoc="0" locked="0" layoutInCell="1" allowOverlap="1" wp14:anchorId="250A56CC" wp14:editId="7AF251DB">
                <wp:simplePos x="0" y="0"/>
                <wp:positionH relativeFrom="page">
                  <wp:posOffset>2258695</wp:posOffset>
                </wp:positionH>
                <wp:positionV relativeFrom="paragraph">
                  <wp:posOffset>-819150</wp:posOffset>
                </wp:positionV>
                <wp:extent cx="34925" cy="0"/>
                <wp:effectExtent l="10795" t="10160" r="11430" b="8890"/>
                <wp:wrapNone/>
                <wp:docPr id="916" name="Line 9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110680" id="Line 900" o:spid="_x0000_s1026" style="position:absolute;z-index:251593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85pt,-64.5pt" to="180.6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" strokeweight=".37833mm">
                <w10:wrap anchorx="page"/>
              </v:line>
            </w:pict>
          </mc:Fallback>
        </mc:AlternateContent>
      </w:r>
      <w:r>
        <w:rPr>
          <w:noProof/>
        </w:rPr>
        <mc:AlternateContent>
          <mc:Choice Requires="wps">
            <w:drawing>
              <wp:anchor distT="0" distB="0" distL="114300" distR="114300" simplePos="0" relativeHeight="251594240" behindDoc="0" locked="0" layoutInCell="1" allowOverlap="1" wp14:anchorId="18B08862" wp14:editId="66DA4251">
                <wp:simplePos x="0" y="0"/>
                <wp:positionH relativeFrom="page">
                  <wp:posOffset>2258695</wp:posOffset>
                </wp:positionH>
                <wp:positionV relativeFrom="paragraph">
                  <wp:posOffset>67310</wp:posOffset>
                </wp:positionV>
                <wp:extent cx="34925" cy="0"/>
                <wp:effectExtent l="10795" t="10795" r="11430" b="8255"/>
                <wp:wrapNone/>
                <wp:docPr id="915" name="Line 8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7EC8C2" id="Line 899" o:spid="_x0000_s1026" style="position:absolute;z-index:25159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7.85pt,5.3pt" to="180.6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" strokeweight=".37833mm">
                <w10:wrap anchorx="page"/>
              </v:line>
            </w:pict>
          </mc:Fallback>
        </mc:AlternateContent>
      </w:r>
      <w:r>
        <w:rPr>
          <w:noProof/>
        </w:rPr>
        <mc:AlternateContent>
          <mc:Choice Requires="wps">
            <w:drawing>
              <wp:anchor distT="0" distB="0" distL="114300" distR="114300" simplePos="0" relativeHeight="251595264" behindDoc="0" locked="0" layoutInCell="1" allowOverlap="1" wp14:anchorId="476CDAE3" wp14:editId="7A60A214">
                <wp:simplePos x="0" y="0"/>
                <wp:positionH relativeFrom="page">
                  <wp:posOffset>5524500</wp:posOffset>
                </wp:positionH>
                <wp:positionV relativeFrom="paragraph">
                  <wp:posOffset>-818515</wp:posOffset>
                </wp:positionV>
                <wp:extent cx="34925" cy="0"/>
                <wp:effectExtent l="9525" t="10795" r="12700" b="8255"/>
                <wp:wrapNone/>
                <wp:docPr id="914" name="Line 8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A67992" id="Line 898" o:spid="_x0000_s1026" style="position:absolute;z-index:251595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5pt,-64.45pt" to="437.7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" strokeweight=".37833mm">
                <w10:wrap anchorx="page"/>
              </v:line>
            </w:pict>
          </mc:Fallback>
        </mc:AlternateContent>
      </w:r>
      <w:r>
        <w:rPr>
          <w:noProof/>
        </w:rPr>
        <mc:AlternateContent>
          <mc:Choice Requires="wps">
            <w:drawing>
              <wp:anchor distT="0" distB="0" distL="114300" distR="114300" simplePos="0" relativeHeight="251596288" behindDoc="0" locked="0" layoutInCell="1" allowOverlap="1" wp14:anchorId="361614A7" wp14:editId="060F5C4B">
                <wp:simplePos x="0" y="0"/>
                <wp:positionH relativeFrom="page">
                  <wp:posOffset>5524500</wp:posOffset>
                </wp:positionH>
                <wp:positionV relativeFrom="paragraph">
                  <wp:posOffset>66675</wp:posOffset>
                </wp:positionV>
                <wp:extent cx="34925" cy="0"/>
                <wp:effectExtent l="9525" t="10160" r="12700" b="8890"/>
                <wp:wrapNone/>
                <wp:docPr id="913" name="Line 8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AB188FB" id="Line 897" o:spid="_x0000_s1026" style="position:absolute;z-index:251596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35pt,5.25pt" to="437.75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" strokeweight=".37833mm">
                <w10:wrap anchorx="page"/>
              </v:line>
            </w:pict>
          </mc:Fallback>
        </mc:AlternateContent>
      </w:r>
      <w:r>
        <w:rPr>
          <w:noProof/>
        </w:rPr>
        <mc:AlternateContent>
          <mc:Choice Requires="wps">
            <w:drawing>
              <wp:anchor distT="0" distB="0" distL="114300" distR="114300" simplePos="0" relativeHeight="251598336" behindDoc="0" locked="0" layoutInCell="1" allowOverlap="1" wp14:anchorId="08230A83" wp14:editId="46206680">
                <wp:simplePos x="0" y="0"/>
                <wp:positionH relativeFrom="page">
                  <wp:posOffset>5685155</wp:posOffset>
                </wp:positionH>
                <wp:positionV relativeFrom="paragraph">
                  <wp:posOffset>-1236980</wp:posOffset>
                </wp:positionV>
                <wp:extent cx="333375" cy="1722755"/>
                <wp:effectExtent l="0" t="1905" r="1270" b="0"/>
                <wp:wrapNone/>
                <wp:docPr id="912" name="Text Box 8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09ACB4" w14:textId="77777777" w:rsidR="001058B6" w:rsidRDefault="005212F4">
                            <w:pPr>
                              <w:pStyle w:val="BodyText"/>
                              <w:spacing w:before="13" w:line="246" w:lineRule="exact"/>
                              <w:ind w:left="3" w:right="3"/>
                              <w:jc w:val="center"/>
                              <w:rPr>
                                <w:rFonts w:ascii="Arial"/>
                              </w:rPr>
                            </w:pPr>
                            <w:r>
                              <w:rPr>
                                <w:rFonts w:ascii="Arial"/>
                              </w:rPr>
                              <w:t>Pattern</w:t>
                            </w:r>
                          </w:p>
                          <w:p w14:paraId="35335689" w14:textId="77777777" w:rsidR="001058B6" w:rsidRDefault="005212F4">
                            <w:pPr>
                              <w:pStyle w:val="BodyText"/>
                              <w:spacing w:line="246" w:lineRule="exact"/>
                              <w:ind w:left="3" w:right="3"/>
                              <w:jc w:val="center"/>
                              <w:rPr>
                                <w:rFonts w:ascii="Arial"/>
                              </w:rPr>
                            </w:pPr>
                            <w:r>
                              <w:rPr>
                                <w:rFonts w:ascii="Arial"/>
                              </w:rPr>
                              <w:t>(number of missing entries)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30A83" id="Text Box 896" o:spid="_x0000_s1046" type="#_x0000_t202" style="position:absolute;left:0;text-align:left;margin-left:447.65pt;margin-top:-97.4pt;width:26.25pt;height:135.65pt;z-index:251598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" filled="f" stroked="f">
                <v:textbox style="layout-flow:vertical" inset="0,0,0,0">
                  <w:txbxContent>
                    <w:p w14:paraId="5309ACB4" w14:textId="77777777" w:rsidR="001058B6" w:rsidRDefault="005212F4">
                      <w:pPr>
                        <w:pStyle w:val="BodyText"/>
                        <w:spacing w:before="13" w:line="246" w:lineRule="exact"/>
                        <w:ind w:left="3" w:right="3"/>
                        <w:jc w:val="center"/>
                        <w:rPr>
                          <w:rFonts w:ascii="Arial"/>
                        </w:rPr>
                      </w:pPr>
                      <w:r>
                        <w:rPr>
                          <w:rFonts w:ascii="Arial"/>
                        </w:rPr>
                        <w:t>Pattern</w:t>
                      </w:r>
                    </w:p>
                    <w:p w14:paraId="35335689" w14:textId="77777777" w:rsidR="001058B6" w:rsidRDefault="005212F4">
                      <w:pPr>
                        <w:pStyle w:val="BodyText"/>
                        <w:spacing w:line="246" w:lineRule="exact"/>
                        <w:ind w:left="3" w:right="3"/>
                        <w:jc w:val="center"/>
                        <w:rPr>
                          <w:rFonts w:ascii="Arial"/>
                        </w:rPr>
                      </w:pPr>
                      <w:r>
                        <w:rPr>
                          <w:rFonts w:ascii="Arial"/>
                        </w:rPr>
                        <w:t>(number of missing entries)</w:t>
                      </w:r>
                    </w:p>
                  </w:txbxContent>
                </v:textbox>
                <w10:wrap anchorx="page"/>
              </v:shape>
            </w:pict>
          </mc:Fallback>
        </mc:AlternateContent>
      </w:r>
      <w:r>
        <w:rPr>
          <w:noProof/>
        </w:rPr>
        <mc:AlternateContent>
          <mc:Choice Requires="wps">
            <w:drawing>
              <wp:anchor distT="0" distB="0" distL="114300" distR="114300" simplePos="0" relativeHeight="251600384" behindDoc="0" locked="0" layoutInCell="1" allowOverlap="1" wp14:anchorId="4356EDC6" wp14:editId="16293D20">
                <wp:simplePos x="0" y="0"/>
                <wp:positionH relativeFrom="page">
                  <wp:posOffset>2292350</wp:posOffset>
                </wp:positionH>
                <wp:positionV relativeFrom="paragraph">
                  <wp:posOffset>-1263650</wp:posOffset>
                </wp:positionV>
                <wp:extent cx="3235325" cy="1775460"/>
                <wp:effectExtent l="0" t="3810" r="0" b="1905"/>
                <wp:wrapNone/>
                <wp:docPr id="911" name="Text Box 8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5325" cy="1775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96"/>
                              <w:gridCol w:w="1696"/>
                              <w:gridCol w:w="1696"/>
                            </w:tblGrid>
                            <w:tr w:rsidR="001058B6" w14:paraId="376889B0" w14:textId="77777777">
                              <w:trPr>
                                <w:trHeight w:val="1390"/>
                              </w:trPr>
                              <w:tc>
                                <w:tcPr>
                                  <w:tcW w:w="1696" w:type="dxa"/>
                                  <w:shd w:val="clear" w:color="auto" w:fill="006CC2"/>
                                </w:tcPr>
                                <w:p w14:paraId="40741579" w14:textId="77777777" w:rsidR="001058B6" w:rsidRDefault="001058B6">
                                  <w:pPr>
                                    <w:pStyle w:val="TableParagraph"/>
                                    <w:spacing w:line="240" w:lineRule="auto"/>
                                    <w:rPr>
                                      <w:rFonts w:ascii="Times New Roman"/>
                                      <w:sz w:val="20"/>
                                    </w:rPr>
                                  </w:pPr>
                                </w:p>
                              </w:tc>
                              <w:tc>
                                <w:tcPr>
                                  <w:tcW w:w="1696" w:type="dxa"/>
                                  <w:shd w:val="clear" w:color="auto" w:fill="006CC2"/>
                                </w:tcPr>
                                <w:p w14:paraId="4068A078" w14:textId="77777777" w:rsidR="001058B6" w:rsidRDefault="001058B6">
                                  <w:pPr>
                                    <w:pStyle w:val="TableParagraph"/>
                                    <w:spacing w:line="240" w:lineRule="auto"/>
                                    <w:rPr>
                                      <w:rFonts w:ascii="Times New Roman"/>
                                      <w:sz w:val="20"/>
                                    </w:rPr>
                                  </w:pPr>
                                </w:p>
                              </w:tc>
                              <w:tc>
                                <w:tcPr>
                                  <w:tcW w:w="1696" w:type="dxa"/>
                                  <w:shd w:val="clear" w:color="auto" w:fill="006CC2"/>
                                </w:tcPr>
                                <w:p w14:paraId="08E0E973" w14:textId="77777777" w:rsidR="001058B6" w:rsidRDefault="001058B6">
                                  <w:pPr>
                                    <w:pStyle w:val="TableParagraph"/>
                                    <w:spacing w:line="240" w:lineRule="auto"/>
                                    <w:rPr>
                                      <w:rFonts w:ascii="Times New Roman"/>
                                      <w:sz w:val="20"/>
                                    </w:rPr>
                                  </w:pPr>
                                </w:p>
                              </w:tc>
                            </w:tr>
                            <w:tr w:rsidR="001058B6" w14:paraId="0A64DFBD" w14:textId="77777777">
                              <w:trPr>
                                <w:trHeight w:val="1390"/>
                              </w:trPr>
                              <w:tc>
                                <w:tcPr>
                                  <w:tcW w:w="1696" w:type="dxa"/>
                                  <w:shd w:val="clear" w:color="auto" w:fill="006CC2"/>
                                </w:tcPr>
                                <w:p w14:paraId="40770585" w14:textId="77777777" w:rsidR="001058B6" w:rsidRDefault="001058B6">
                                  <w:pPr>
                                    <w:pStyle w:val="TableParagraph"/>
                                    <w:spacing w:line="240" w:lineRule="auto"/>
                                    <w:rPr>
                                      <w:rFonts w:ascii="Times New Roman"/>
                                      <w:sz w:val="20"/>
                                    </w:rPr>
                                  </w:pPr>
                                </w:p>
                              </w:tc>
                              <w:tc>
                                <w:tcPr>
                                  <w:tcW w:w="1696" w:type="dxa"/>
                                  <w:shd w:val="clear" w:color="auto" w:fill="006CC2"/>
                                </w:tcPr>
                                <w:p w14:paraId="311B9E54" w14:textId="77777777" w:rsidR="001058B6" w:rsidRDefault="001058B6">
                                  <w:pPr>
                                    <w:pStyle w:val="TableParagraph"/>
                                    <w:spacing w:line="240" w:lineRule="auto"/>
                                    <w:rPr>
                                      <w:rFonts w:ascii="Times New Roman"/>
                                      <w:sz w:val="20"/>
                                    </w:rPr>
                                  </w:pPr>
                                </w:p>
                              </w:tc>
                              <w:tc>
                                <w:tcPr>
                                  <w:tcW w:w="1696" w:type="dxa"/>
                                  <w:shd w:val="clear" w:color="auto" w:fill="B61A51"/>
                                </w:tcPr>
                                <w:p w14:paraId="0B95BC48" w14:textId="77777777" w:rsidR="001058B6" w:rsidRDefault="001058B6">
                                  <w:pPr>
                                    <w:pStyle w:val="TableParagraph"/>
                                    <w:spacing w:line="240" w:lineRule="auto"/>
                                    <w:rPr>
                                      <w:rFonts w:ascii="Times New Roman"/>
                                      <w:sz w:val="20"/>
                                    </w:rPr>
                                  </w:pPr>
                                </w:p>
                              </w:tc>
                            </w:tr>
                          </w:tbl>
                          <w:p w14:paraId="5AE8175F"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56EDC6" id="Text Box 895" o:spid="_x0000_s1047" type="#_x0000_t202" style="position:absolute;left:0;text-align:left;margin-left:180.5pt;margin-top:-99.5pt;width:254.75pt;height:139.8pt;z-index:251600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" filled="f" stroked="f">
                <v:textbox inset="0,0,0,0">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696"/>
                        <w:gridCol w:w="1696"/>
                        <w:gridCol w:w="1696"/>
                      </w:tblGrid>
                      <w:tr w:rsidR="001058B6" w14:paraId="376889B0" w14:textId="77777777">
                        <w:trPr>
                          <w:trHeight w:val="1390"/>
                        </w:trPr>
                        <w:tc>
                          <w:tcPr>
                            <w:tcW w:w="1696" w:type="dxa"/>
                            <w:shd w:val="clear" w:color="auto" w:fill="006CC2"/>
                          </w:tcPr>
                          <w:p w14:paraId="40741579" w14:textId="77777777" w:rsidR="001058B6" w:rsidRDefault="001058B6">
                            <w:pPr>
                              <w:pStyle w:val="TableParagraph"/>
                              <w:spacing w:line="240" w:lineRule="auto"/>
                              <w:rPr>
                                <w:rFonts w:ascii="Times New Roman"/>
                                <w:sz w:val="20"/>
                              </w:rPr>
                            </w:pPr>
                          </w:p>
                        </w:tc>
                        <w:tc>
                          <w:tcPr>
                            <w:tcW w:w="1696" w:type="dxa"/>
                            <w:shd w:val="clear" w:color="auto" w:fill="006CC2"/>
                          </w:tcPr>
                          <w:p w14:paraId="4068A078" w14:textId="77777777" w:rsidR="001058B6" w:rsidRDefault="001058B6">
                            <w:pPr>
                              <w:pStyle w:val="TableParagraph"/>
                              <w:spacing w:line="240" w:lineRule="auto"/>
                              <w:rPr>
                                <w:rFonts w:ascii="Times New Roman"/>
                                <w:sz w:val="20"/>
                              </w:rPr>
                            </w:pPr>
                          </w:p>
                        </w:tc>
                        <w:tc>
                          <w:tcPr>
                            <w:tcW w:w="1696" w:type="dxa"/>
                            <w:shd w:val="clear" w:color="auto" w:fill="006CC2"/>
                          </w:tcPr>
                          <w:p w14:paraId="08E0E973" w14:textId="77777777" w:rsidR="001058B6" w:rsidRDefault="001058B6">
                            <w:pPr>
                              <w:pStyle w:val="TableParagraph"/>
                              <w:spacing w:line="240" w:lineRule="auto"/>
                              <w:rPr>
                                <w:rFonts w:ascii="Times New Roman"/>
                                <w:sz w:val="20"/>
                              </w:rPr>
                            </w:pPr>
                          </w:p>
                        </w:tc>
                      </w:tr>
                      <w:tr w:rsidR="001058B6" w14:paraId="0A64DFBD" w14:textId="77777777">
                        <w:trPr>
                          <w:trHeight w:val="1390"/>
                        </w:trPr>
                        <w:tc>
                          <w:tcPr>
                            <w:tcW w:w="1696" w:type="dxa"/>
                            <w:shd w:val="clear" w:color="auto" w:fill="006CC2"/>
                          </w:tcPr>
                          <w:p w14:paraId="40770585" w14:textId="77777777" w:rsidR="001058B6" w:rsidRDefault="001058B6">
                            <w:pPr>
                              <w:pStyle w:val="TableParagraph"/>
                              <w:spacing w:line="240" w:lineRule="auto"/>
                              <w:rPr>
                                <w:rFonts w:ascii="Times New Roman"/>
                                <w:sz w:val="20"/>
                              </w:rPr>
                            </w:pPr>
                          </w:p>
                        </w:tc>
                        <w:tc>
                          <w:tcPr>
                            <w:tcW w:w="1696" w:type="dxa"/>
                            <w:shd w:val="clear" w:color="auto" w:fill="006CC2"/>
                          </w:tcPr>
                          <w:p w14:paraId="311B9E54" w14:textId="77777777" w:rsidR="001058B6" w:rsidRDefault="001058B6">
                            <w:pPr>
                              <w:pStyle w:val="TableParagraph"/>
                              <w:spacing w:line="240" w:lineRule="auto"/>
                              <w:rPr>
                                <w:rFonts w:ascii="Times New Roman"/>
                                <w:sz w:val="20"/>
                              </w:rPr>
                            </w:pPr>
                          </w:p>
                        </w:tc>
                        <w:tc>
                          <w:tcPr>
                            <w:tcW w:w="1696" w:type="dxa"/>
                            <w:shd w:val="clear" w:color="auto" w:fill="B61A51"/>
                          </w:tcPr>
                          <w:p w14:paraId="0B95BC48" w14:textId="77777777" w:rsidR="001058B6" w:rsidRDefault="001058B6">
                            <w:pPr>
                              <w:pStyle w:val="TableParagraph"/>
                              <w:spacing w:line="240" w:lineRule="auto"/>
                              <w:rPr>
                                <w:rFonts w:ascii="Times New Roman"/>
                                <w:sz w:val="20"/>
                              </w:rPr>
                            </w:pPr>
                          </w:p>
                        </w:tc>
                      </w:tr>
                    </w:tbl>
                    <w:p w14:paraId="5AE8175F" w14:textId="77777777" w:rsidR="001058B6" w:rsidRDefault="001058B6">
                      <w:pPr>
                        <w:pStyle w:val="BodyText"/>
                      </w:pPr>
                    </w:p>
                  </w:txbxContent>
                </v:textbox>
                <w10:wrap anchorx="page"/>
              </v:shape>
            </w:pict>
          </mc:Fallback>
        </mc:AlternateContent>
      </w:r>
      <w:r w:rsidR="005212F4">
        <w:rPr>
          <w:rFonts w:ascii="Arial"/>
          <w:color w:val="4D4D4D"/>
          <w:sz w:val="18"/>
        </w:rPr>
        <w:t>1</w:t>
      </w:r>
    </w:p>
    <w:p w14:paraId="237D2B49" w14:textId="77777777" w:rsidR="001058B6" w:rsidRDefault="001058B6">
      <w:pPr>
        <w:pStyle w:val="BodyText"/>
        <w:rPr>
          <w:rFonts w:ascii="Arial"/>
          <w:sz w:val="20"/>
        </w:rPr>
      </w:pPr>
    </w:p>
    <w:p w14:paraId="13F255BB" w14:textId="61957CBE" w:rsidR="001058B6" w:rsidRDefault="00C27F74">
      <w:pPr>
        <w:pStyle w:val="BodyText"/>
        <w:spacing w:before="5"/>
        <w:rPr>
          <w:rFonts w:ascii="Arial"/>
          <w:sz w:val="27"/>
        </w:rPr>
      </w:pPr>
      <w:r>
        <w:rPr>
          <w:noProof/>
        </w:rPr>
        <mc:AlternateContent>
          <mc:Choice Requires="wps">
            <w:drawing>
              <wp:anchor distT="0" distB="0" distL="0" distR="0" simplePos="0" relativeHeight="251716096" behindDoc="1" locked="0" layoutInCell="1" allowOverlap="1" wp14:anchorId="78ECA8E2" wp14:editId="4D917DD7">
                <wp:simplePos x="0" y="0"/>
                <wp:positionH relativeFrom="page">
                  <wp:posOffset>2832100</wp:posOffset>
                </wp:positionH>
                <wp:positionV relativeFrom="paragraph">
                  <wp:posOffset>267335</wp:posOffset>
                </wp:positionV>
                <wp:extent cx="0" cy="0"/>
                <wp:effectExtent l="12700" t="50800" r="15875" b="50800"/>
                <wp:wrapTopAndBottom/>
                <wp:docPr id="910" name="Line 8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2BB91D" id="Line 894" o:spid="_x0000_s1026" style="position:absolute;z-index:-2516003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23pt,21.05pt" to="223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" strokeweight=".37833mm">
                <w10:wrap type="topAndBottom" anchorx="page"/>
              </v:line>
            </w:pict>
          </mc:Fallback>
        </mc:AlternateContent>
      </w:r>
      <w:r>
        <w:rPr>
          <w:noProof/>
        </w:rPr>
        <mc:AlternateContent>
          <mc:Choice Requires="wps">
            <w:drawing>
              <wp:anchor distT="0" distB="0" distL="0" distR="0" simplePos="0" relativeHeight="251717120" behindDoc="1" locked="0" layoutInCell="1" allowOverlap="1" wp14:anchorId="2A17CBC8" wp14:editId="5129C84E">
                <wp:simplePos x="0" y="0"/>
                <wp:positionH relativeFrom="page">
                  <wp:posOffset>3909060</wp:posOffset>
                </wp:positionH>
                <wp:positionV relativeFrom="paragraph">
                  <wp:posOffset>267335</wp:posOffset>
                </wp:positionV>
                <wp:extent cx="0" cy="0"/>
                <wp:effectExtent l="13335" t="50800" r="15240" b="50800"/>
                <wp:wrapTopAndBottom/>
                <wp:docPr id="909" name="Line 8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5CDCBE" id="Line 893" o:spid="_x0000_s1026" style="position:absolute;z-index:-2515993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07.8pt,21.05pt" to="307.8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" strokeweight=".37833mm">
                <w10:wrap type="topAndBottom" anchorx="page"/>
              </v:line>
            </w:pict>
          </mc:Fallback>
        </mc:AlternateContent>
      </w:r>
      <w:r>
        <w:rPr>
          <w:noProof/>
        </w:rPr>
        <mc:AlternateContent>
          <mc:Choice Requires="wps">
            <w:drawing>
              <wp:anchor distT="0" distB="0" distL="0" distR="0" simplePos="0" relativeHeight="251718144" behindDoc="1" locked="0" layoutInCell="1" allowOverlap="1" wp14:anchorId="6DF17DDD" wp14:editId="3D2E15A4">
                <wp:simplePos x="0" y="0"/>
                <wp:positionH relativeFrom="page">
                  <wp:posOffset>4986020</wp:posOffset>
                </wp:positionH>
                <wp:positionV relativeFrom="paragraph">
                  <wp:posOffset>267335</wp:posOffset>
                </wp:positionV>
                <wp:extent cx="0" cy="0"/>
                <wp:effectExtent l="13970" t="50800" r="14605" b="50800"/>
                <wp:wrapTopAndBottom/>
                <wp:docPr id="908" name="Line 8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008371" id="Line 892" o:spid="_x0000_s1026" style="position:absolute;z-index:-25159833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392.6pt,21.05pt" to="392.6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" strokeweight=".37833mm">
                <w10:wrap type="topAndBottom" anchorx="page"/>
              </v:line>
            </w:pict>
          </mc:Fallback>
        </mc:AlternateContent>
      </w:r>
    </w:p>
    <w:p w14:paraId="52CFA1FA" w14:textId="77777777" w:rsidR="001058B6" w:rsidRDefault="005212F4">
      <w:pPr>
        <w:tabs>
          <w:tab w:val="left" w:pos="1696"/>
          <w:tab w:val="left" w:pos="3292"/>
        </w:tabs>
        <w:ind w:right="3044"/>
        <w:jc w:val="center"/>
        <w:rPr>
          <w:rFonts w:ascii="Arial"/>
          <w:sz w:val="18"/>
        </w:rPr>
      </w:pPr>
      <w:r>
        <w:rPr>
          <w:rFonts w:ascii="Arial"/>
          <w:color w:val="4D4D4D"/>
          <w:sz w:val="18"/>
        </w:rPr>
        <w:t>0</w:t>
      </w:r>
      <w:r>
        <w:rPr>
          <w:rFonts w:ascii="Arial"/>
          <w:color w:val="4D4D4D"/>
          <w:sz w:val="18"/>
        </w:rPr>
        <w:tab/>
        <w:t>0</w:t>
      </w:r>
      <w:r>
        <w:rPr>
          <w:rFonts w:ascii="Arial"/>
          <w:color w:val="4D4D4D"/>
          <w:sz w:val="18"/>
        </w:rPr>
        <w:tab/>
        <w:t>848</w:t>
      </w:r>
    </w:p>
    <w:p w14:paraId="0285D2C2" w14:textId="77777777" w:rsidR="001058B6" w:rsidRDefault="005212F4">
      <w:pPr>
        <w:pStyle w:val="BodyText"/>
        <w:spacing w:before="8" w:line="246" w:lineRule="exact"/>
        <w:ind w:right="3144"/>
        <w:jc w:val="center"/>
        <w:rPr>
          <w:rFonts w:ascii="Arial"/>
        </w:rPr>
      </w:pPr>
      <w:r>
        <w:rPr>
          <w:rFonts w:ascii="Arial"/>
        </w:rPr>
        <w:t>Variable</w:t>
      </w:r>
    </w:p>
    <w:p w14:paraId="62F31545" w14:textId="77777777" w:rsidR="001058B6" w:rsidRDefault="005212F4">
      <w:pPr>
        <w:pStyle w:val="BodyText"/>
        <w:spacing w:line="246" w:lineRule="exact"/>
        <w:ind w:right="3144"/>
        <w:jc w:val="center"/>
        <w:rPr>
          <w:rFonts w:ascii="Arial"/>
        </w:rPr>
      </w:pPr>
      <w:r>
        <w:rPr>
          <w:rFonts w:ascii="Arial"/>
        </w:rPr>
        <w:t>(number of missing entries)</w:t>
      </w:r>
    </w:p>
    <w:p w14:paraId="2283EC23" w14:textId="77777777" w:rsidR="001058B6" w:rsidRDefault="001058B6">
      <w:pPr>
        <w:spacing w:line="246" w:lineRule="exact"/>
        <w:jc w:val="center"/>
        <w:rPr>
          <w:rFonts w:ascii="Arial"/>
        </w:rPr>
        <w:sectPr w:rsidR="001058B6">
          <w:type w:val="continuous"/>
          <w:pgSz w:w="11910" w:h="16840"/>
          <w:pgMar w:top="1580" w:right="0" w:bottom="280" w:left="1380" w:header="720" w:footer="720" w:gutter="0"/>
          <w:cols w:num="2" w:space="720" w:equalWidth="0">
            <w:col w:w="2134" w:space="40"/>
            <w:col w:w="8356"/>
          </w:cols>
        </w:sectPr>
      </w:pPr>
    </w:p>
    <w:p w14:paraId="3A06ACB1" w14:textId="77777777" w:rsidR="001058B6" w:rsidRDefault="001058B6">
      <w:pPr>
        <w:pStyle w:val="BodyText"/>
        <w:spacing w:before="4"/>
        <w:rPr>
          <w:rFonts w:ascii="Arial"/>
          <w:sz w:val="25"/>
        </w:rPr>
      </w:pPr>
    </w:p>
    <w:p w14:paraId="2D1BE210" w14:textId="46DF005D" w:rsidR="001058B6" w:rsidRDefault="00C27F74">
      <w:pPr>
        <w:tabs>
          <w:tab w:val="left" w:pos="6599"/>
        </w:tabs>
        <w:spacing w:before="95"/>
        <w:ind w:left="5318"/>
        <w:rPr>
          <w:rFonts w:ascii="Arial"/>
          <w:sz w:val="18"/>
        </w:rPr>
      </w:pPr>
      <w:r>
        <w:rPr>
          <w:noProof/>
        </w:rPr>
        <mc:AlternateContent>
          <mc:Choice Requires="wpg">
            <w:drawing>
              <wp:anchor distT="0" distB="0" distL="114300" distR="114300" simplePos="0" relativeHeight="251597312" behindDoc="0" locked="0" layoutInCell="1" allowOverlap="1" wp14:anchorId="647668B1" wp14:editId="6DC2024C">
                <wp:simplePos x="0" y="0"/>
                <wp:positionH relativeFrom="page">
                  <wp:posOffset>3982720</wp:posOffset>
                </wp:positionH>
                <wp:positionV relativeFrom="paragraph">
                  <wp:posOffset>26035</wp:posOffset>
                </wp:positionV>
                <wp:extent cx="201295" cy="201295"/>
                <wp:effectExtent l="10795" t="11430" r="6985" b="6350"/>
                <wp:wrapNone/>
                <wp:docPr id="905" name="Group 8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6272" y="41"/>
                          <a:chExt cx="317" cy="317"/>
                        </a:xfrm>
                      </wpg:grpSpPr>
                      <wps:wsp>
                        <wps:cNvPr id="906" name="Rectangle 891"/>
                        <wps:cNvSpPr>
                          <a:spLocks noChangeArrowheads="1"/>
                        </wps:cNvSpPr>
                        <wps:spPr bwMode="auto">
                          <a:xfrm>
                            <a:off x="6274" y="43"/>
                            <a:ext cx="312" cy="312"/>
                          </a:xfrm>
                          <a:prstGeom prst="rect">
                            <a:avLst/>
                          </a:prstGeom>
                          <a:solidFill>
                            <a:srgbClr val="006CC2">
                              <a:alpha val="7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7" name="Rectangle 890"/>
                        <wps:cNvSpPr>
                          <a:spLocks noChangeArrowheads="1"/>
                        </wps:cNvSpPr>
                        <wps:spPr bwMode="auto">
                          <a:xfrm>
                            <a:off x="6274"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6BCC6" id="Group 889" o:spid="_x0000_s1026" style="position:absolute;margin-left:313.6pt;margin-top:2.05pt;width:15.85pt;height:15.85pt;z-index:251597312;mso-position-horizontal-relative:page" coordorigin="6272,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">
                <v:rect id="Rectangle 891" o:spid="_x0000_s1027" style="position:absolute;left:627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" fillcolor="#006cc2" stroked="f">
                  <v:fill opacity="46003f"/>
                </v:rect>
                <v:rect id="Rectangle 890" o:spid="_x0000_s1028" style="position:absolute;left:627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" filled="f" strokeweight=".07425mm"/>
                <w10:wrap anchorx="page"/>
              </v:group>
            </w:pict>
          </mc:Fallback>
        </mc:AlternateContent>
      </w:r>
      <w:r>
        <w:rPr>
          <w:noProof/>
        </w:rPr>
        <mc:AlternateContent>
          <mc:Choice Requires="wpg">
            <w:drawing>
              <wp:anchor distT="0" distB="0" distL="114300" distR="114300" simplePos="0" relativeHeight="251696640" behindDoc="1" locked="0" layoutInCell="1" allowOverlap="1" wp14:anchorId="2D9B2D3D" wp14:editId="56AF0AA2">
                <wp:simplePos x="0" y="0"/>
                <wp:positionH relativeFrom="page">
                  <wp:posOffset>4795520</wp:posOffset>
                </wp:positionH>
                <wp:positionV relativeFrom="paragraph">
                  <wp:posOffset>26035</wp:posOffset>
                </wp:positionV>
                <wp:extent cx="201295" cy="201295"/>
                <wp:effectExtent l="4445" t="11430" r="3810" b="6350"/>
                <wp:wrapNone/>
                <wp:docPr id="902" name="Group 8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7552" y="41"/>
                          <a:chExt cx="317" cy="317"/>
                        </a:xfrm>
                      </wpg:grpSpPr>
                      <wps:wsp>
                        <wps:cNvPr id="903" name="Rectangle 888"/>
                        <wps:cNvSpPr>
                          <a:spLocks noChangeArrowheads="1"/>
                        </wps:cNvSpPr>
                        <wps:spPr bwMode="auto">
                          <a:xfrm>
                            <a:off x="7554" y="43"/>
                            <a:ext cx="312" cy="312"/>
                          </a:xfrm>
                          <a:prstGeom prst="rect">
                            <a:avLst/>
                          </a:prstGeom>
                          <a:solidFill>
                            <a:srgbClr val="B61A51">
                              <a:alpha val="7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04" name="Rectangle 887"/>
                        <wps:cNvSpPr>
                          <a:spLocks noChangeArrowheads="1"/>
                        </wps:cNvSpPr>
                        <wps:spPr bwMode="auto">
                          <a:xfrm>
                            <a:off x="7554"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F059C24" id="Group 886" o:spid="_x0000_s1026" style="position:absolute;margin-left:377.6pt;margin-top:2.05pt;width:15.85pt;height:15.85pt;z-index:-251619840;mso-position-horizontal-relative:page" coordorigin="7552,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">
                <v:rect id="Rectangle 888" o:spid="_x0000_s1027" style="position:absolute;left:755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" fillcolor="#b61a51" stroked="f">
                  <v:fill opacity="46003f"/>
                </v:rect>
                <v:rect id="Rectangle 887" o:spid="_x0000_s1028" style="position:absolute;left:755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" filled="f" strokeweight=".07425mm"/>
                <w10:wrap anchorx="page"/>
              </v:group>
            </w:pict>
          </mc:Fallback>
        </mc:AlternateContent>
      </w:r>
      <w:r w:rsidR="005212F4">
        <w:rPr>
          <w:rFonts w:ascii="Arial"/>
          <w:sz w:val="18"/>
        </w:rPr>
        <w:t>observed</w:t>
      </w:r>
      <w:r w:rsidR="005212F4">
        <w:rPr>
          <w:rFonts w:ascii="Arial"/>
          <w:sz w:val="18"/>
        </w:rPr>
        <w:tab/>
        <w:t>missing</w:t>
      </w:r>
    </w:p>
    <w:p w14:paraId="21BC3889" w14:textId="77777777" w:rsidR="001058B6" w:rsidRDefault="001058B6">
      <w:pPr>
        <w:pStyle w:val="BodyText"/>
        <w:rPr>
          <w:rFonts w:ascii="Arial"/>
          <w:sz w:val="20"/>
        </w:rPr>
      </w:pPr>
    </w:p>
    <w:p w14:paraId="4CD1A680" w14:textId="77777777" w:rsidR="001058B6" w:rsidRDefault="001058B6">
      <w:pPr>
        <w:pStyle w:val="BodyText"/>
        <w:spacing w:before="8"/>
        <w:rPr>
          <w:rFonts w:ascii="Arial"/>
          <w:sz w:val="24"/>
        </w:rPr>
      </w:pPr>
    </w:p>
    <w:p w14:paraId="21ED6853" w14:textId="77777777" w:rsidR="001058B6" w:rsidRDefault="005212F4">
      <w:pPr>
        <w:pStyle w:val="BodyText"/>
        <w:ind w:left="2079"/>
      </w:pPr>
      <w:r>
        <w:t xml:space="preserve">Figure 2: </w:t>
      </w:r>
      <w:bookmarkStart w:id="62" w:name="_bookmark3"/>
      <w:bookmarkEnd w:id="62"/>
      <w:r>
        <w:t>Missing data pattern in the popularity</w:t>
      </w:r>
      <w:r>
        <w:rPr>
          <w:spacing w:val="10"/>
        </w:rPr>
        <w:t xml:space="preserve"> </w:t>
      </w:r>
      <w:r>
        <w:t>data</w:t>
      </w:r>
    </w:p>
    <w:p w14:paraId="2BC7FA3E" w14:textId="77777777" w:rsidR="001058B6" w:rsidRDefault="001058B6">
      <w:pPr>
        <w:pStyle w:val="BodyText"/>
        <w:rPr>
          <w:sz w:val="30"/>
        </w:rPr>
      </w:pPr>
    </w:p>
    <w:p w14:paraId="31D7D7F1" w14:textId="77777777" w:rsidR="001058B6" w:rsidRDefault="001058B6">
      <w:pPr>
        <w:pStyle w:val="BodyText"/>
        <w:rPr>
          <w:sz w:val="30"/>
        </w:rPr>
      </w:pPr>
    </w:p>
    <w:p w14:paraId="408413F7" w14:textId="77777777" w:rsidR="001058B6" w:rsidRDefault="005212F4">
      <w:pPr>
        <w:spacing w:before="248"/>
        <w:ind w:left="240"/>
        <w:rPr>
          <w:i/>
        </w:rPr>
      </w:pPr>
      <w:r>
        <w:rPr>
          <w:i/>
          <w:w w:val="110"/>
        </w:rPr>
        <w:t>R&gt;</w:t>
      </w:r>
      <w:r>
        <w:rPr>
          <w:i/>
          <w:spacing w:val="55"/>
          <w:w w:val="110"/>
        </w:rPr>
        <w:t xml:space="preserve"> </w:t>
      </w:r>
      <w:proofErr w:type="spellStart"/>
      <w:r>
        <w:rPr>
          <w:i/>
          <w:w w:val="110"/>
        </w:rPr>
        <w:t>plot_pattern</w:t>
      </w:r>
      <w:proofErr w:type="spellEnd"/>
      <w:r>
        <w:rPr>
          <w:i/>
          <w:w w:val="110"/>
        </w:rPr>
        <w:t>(</w:t>
      </w:r>
      <w:proofErr w:type="spellStart"/>
      <w:r>
        <w:rPr>
          <w:i/>
          <w:w w:val="110"/>
        </w:rPr>
        <w:t>popmis</w:t>
      </w:r>
      <w:proofErr w:type="spellEnd"/>
      <w:r>
        <w:rPr>
          <w:i/>
          <w:w w:val="110"/>
        </w:rPr>
        <w:t>)</w:t>
      </w:r>
    </w:p>
    <w:p w14:paraId="25FEB549" w14:textId="77777777" w:rsidR="001058B6" w:rsidRDefault="001058B6">
      <w:pPr>
        <w:pStyle w:val="BodyText"/>
        <w:rPr>
          <w:i/>
          <w:sz w:val="28"/>
        </w:rPr>
      </w:pPr>
    </w:p>
    <w:p w14:paraId="377D8118" w14:textId="77777777" w:rsidR="001058B6" w:rsidRDefault="001058B6">
      <w:pPr>
        <w:pStyle w:val="BodyText"/>
        <w:rPr>
          <w:i/>
          <w:sz w:val="28"/>
        </w:rPr>
      </w:pPr>
    </w:p>
    <w:p w14:paraId="64CE4BCF" w14:textId="77777777" w:rsidR="001058B6" w:rsidRDefault="001058B6">
      <w:pPr>
        <w:pStyle w:val="BodyText"/>
        <w:rPr>
          <w:i/>
          <w:sz w:val="28"/>
        </w:rPr>
      </w:pPr>
    </w:p>
    <w:p w14:paraId="593F3916" w14:textId="77777777" w:rsidR="001058B6" w:rsidRDefault="001058B6">
      <w:pPr>
        <w:pStyle w:val="BodyText"/>
        <w:rPr>
          <w:i/>
          <w:sz w:val="28"/>
        </w:rPr>
      </w:pPr>
    </w:p>
    <w:p w14:paraId="697DE89E" w14:textId="77777777" w:rsidR="001058B6" w:rsidRDefault="001058B6">
      <w:pPr>
        <w:pStyle w:val="BodyText"/>
        <w:spacing w:before="3"/>
        <w:rPr>
          <w:i/>
          <w:sz w:val="25"/>
        </w:rPr>
      </w:pPr>
    </w:p>
    <w:p w14:paraId="1E51D742" w14:textId="77777777" w:rsidR="001058B6" w:rsidRDefault="005212F4">
      <w:pPr>
        <w:pStyle w:val="BodyText"/>
        <w:spacing w:before="1" w:line="218" w:lineRule="auto"/>
        <w:ind w:left="240" w:right="1463"/>
        <w:jc w:val="both"/>
      </w:pPr>
      <w:r>
        <w:t>The missingness is univariate and sporadic, which is illustrated in the missing data</w:t>
      </w:r>
      <w:r>
        <w:rPr>
          <w:spacing w:val="-31"/>
        </w:rPr>
        <w:t xml:space="preserve"> </w:t>
      </w:r>
      <w:r>
        <w:t>pattern in Figure</w:t>
      </w:r>
      <w:r>
        <w:rPr>
          <w:spacing w:val="-22"/>
        </w:rPr>
        <w:t xml:space="preserve"> </w:t>
      </w:r>
      <w:hyperlink w:anchor="_bookmark3" w:history="1">
        <w:r>
          <w:rPr>
            <w:color w:val="00007F"/>
          </w:rPr>
          <w:t>2</w:t>
        </w:r>
      </w:hyperlink>
      <w:r>
        <w:t>.</w:t>
      </w:r>
    </w:p>
    <w:p w14:paraId="44BBBAFF" w14:textId="77777777" w:rsidR="001058B6" w:rsidRDefault="005212F4">
      <w:pPr>
        <w:pStyle w:val="BodyText"/>
        <w:spacing w:before="230" w:line="218" w:lineRule="auto"/>
        <w:ind w:left="239" w:right="1463"/>
        <w:jc w:val="both"/>
      </w:pPr>
      <w:r>
        <w:rPr>
          <w:spacing w:val="-10"/>
        </w:rPr>
        <w:t>To</w:t>
      </w:r>
      <w:r>
        <w:rPr>
          <w:spacing w:val="-14"/>
        </w:rPr>
        <w:t xml:space="preserve"> </w:t>
      </w:r>
      <w:r>
        <w:t>develop</w:t>
      </w:r>
      <w:r>
        <w:rPr>
          <w:spacing w:val="-13"/>
        </w:rPr>
        <w:t xml:space="preserve"> </w:t>
      </w:r>
      <w:r>
        <w:t>the</w:t>
      </w:r>
      <w:r>
        <w:rPr>
          <w:spacing w:val="-14"/>
        </w:rPr>
        <w:t xml:space="preserve"> </w:t>
      </w:r>
      <w:r>
        <w:t>best</w:t>
      </w:r>
      <w:r>
        <w:rPr>
          <w:spacing w:val="-13"/>
        </w:rPr>
        <w:t xml:space="preserve"> </w:t>
      </w:r>
      <w:r>
        <w:t>imputation</w:t>
      </w:r>
      <w:r>
        <w:rPr>
          <w:spacing w:val="-14"/>
        </w:rPr>
        <w:t xml:space="preserve"> </w:t>
      </w:r>
      <w:r>
        <w:t>model</w:t>
      </w:r>
      <w:r>
        <w:rPr>
          <w:spacing w:val="-13"/>
        </w:rPr>
        <w:t xml:space="preserve"> </w:t>
      </w:r>
      <w:r>
        <w:t>for</w:t>
      </w:r>
      <w:r>
        <w:rPr>
          <w:spacing w:val="-14"/>
        </w:rPr>
        <w:t xml:space="preserve"> </w:t>
      </w:r>
      <w:r>
        <w:t>the</w:t>
      </w:r>
      <w:r>
        <w:rPr>
          <w:spacing w:val="-13"/>
        </w:rPr>
        <w:t xml:space="preserve"> </w:t>
      </w:r>
      <w:r>
        <w:t>incomplete</w:t>
      </w:r>
      <w:r>
        <w:rPr>
          <w:spacing w:val="-13"/>
        </w:rPr>
        <w:t xml:space="preserve"> </w:t>
      </w:r>
      <w:r>
        <w:t>variable</w:t>
      </w:r>
      <w:r>
        <w:rPr>
          <w:spacing w:val="-13"/>
        </w:rPr>
        <w:t xml:space="preserve"> </w:t>
      </w:r>
      <w:r>
        <w:t>popular,</w:t>
      </w:r>
      <w:r>
        <w:rPr>
          <w:spacing w:val="-13"/>
        </w:rPr>
        <w:t xml:space="preserve"> </w:t>
      </w:r>
      <w:r>
        <w:rPr>
          <w:spacing w:val="-4"/>
        </w:rPr>
        <w:t>we</w:t>
      </w:r>
      <w:r>
        <w:rPr>
          <w:spacing w:val="-13"/>
        </w:rPr>
        <w:t xml:space="preserve"> </w:t>
      </w:r>
      <w:r>
        <w:t>need</w:t>
      </w:r>
      <w:r>
        <w:rPr>
          <w:spacing w:val="-14"/>
        </w:rPr>
        <w:t xml:space="preserve"> </w:t>
      </w:r>
      <w:r>
        <w:t>to</w:t>
      </w:r>
      <w:r>
        <w:rPr>
          <w:spacing w:val="-13"/>
        </w:rPr>
        <w:t xml:space="preserve"> </w:t>
      </w:r>
      <w:r>
        <w:t>know whether</w:t>
      </w:r>
      <w:r>
        <w:rPr>
          <w:spacing w:val="-21"/>
        </w:rPr>
        <w:t xml:space="preserve"> </w:t>
      </w:r>
      <w:r>
        <w:t>the</w:t>
      </w:r>
      <w:r>
        <w:rPr>
          <w:spacing w:val="-20"/>
        </w:rPr>
        <w:t xml:space="preserve"> </w:t>
      </w:r>
      <w:r>
        <w:t>observed</w:t>
      </w:r>
      <w:r>
        <w:rPr>
          <w:spacing w:val="-21"/>
        </w:rPr>
        <w:t xml:space="preserve"> </w:t>
      </w:r>
      <w:r>
        <w:rPr>
          <w:spacing w:val="-3"/>
        </w:rPr>
        <w:t>values</w:t>
      </w:r>
      <w:r>
        <w:rPr>
          <w:spacing w:val="-20"/>
        </w:rPr>
        <w:t xml:space="preserve"> </w:t>
      </w:r>
      <w:r>
        <w:t>of</w:t>
      </w:r>
      <w:r>
        <w:rPr>
          <w:spacing w:val="-11"/>
        </w:rPr>
        <w:t xml:space="preserve"> </w:t>
      </w:r>
      <w:r>
        <w:t>popular</w:t>
      </w:r>
      <w:r>
        <w:rPr>
          <w:spacing w:val="-20"/>
        </w:rPr>
        <w:t xml:space="preserve"> </w:t>
      </w:r>
      <w:r>
        <w:t>are</w:t>
      </w:r>
      <w:r>
        <w:rPr>
          <w:spacing w:val="-21"/>
        </w:rPr>
        <w:t xml:space="preserve"> </w:t>
      </w:r>
      <w:r>
        <w:t>related</w:t>
      </w:r>
      <w:r>
        <w:rPr>
          <w:spacing w:val="-20"/>
        </w:rPr>
        <w:t xml:space="preserve"> </w:t>
      </w:r>
      <w:r>
        <w:t>to</w:t>
      </w:r>
      <w:r>
        <w:rPr>
          <w:spacing w:val="-20"/>
        </w:rPr>
        <w:t xml:space="preserve"> </w:t>
      </w:r>
      <w:r>
        <w:t>observed</w:t>
      </w:r>
      <w:r>
        <w:rPr>
          <w:spacing w:val="-21"/>
        </w:rPr>
        <w:t xml:space="preserve"> </w:t>
      </w:r>
      <w:r>
        <w:rPr>
          <w:spacing w:val="-3"/>
        </w:rPr>
        <w:t>values</w:t>
      </w:r>
      <w:r>
        <w:rPr>
          <w:spacing w:val="-20"/>
        </w:rPr>
        <w:t xml:space="preserve"> </w:t>
      </w:r>
      <w:r>
        <w:t>of</w:t>
      </w:r>
      <w:r>
        <w:rPr>
          <w:spacing w:val="-21"/>
        </w:rPr>
        <w:t xml:space="preserve"> </w:t>
      </w:r>
      <w:r>
        <w:t>other</w:t>
      </w:r>
      <w:r>
        <w:rPr>
          <w:spacing w:val="-20"/>
        </w:rPr>
        <w:t xml:space="preserve"> </w:t>
      </w:r>
      <w:r>
        <w:t>variables. Plot the</w:t>
      </w:r>
      <w:r>
        <w:rPr>
          <w:spacing w:val="12"/>
        </w:rPr>
        <w:t xml:space="preserve"> </w:t>
      </w:r>
      <w:r>
        <w:t>pair-wise</w:t>
      </w:r>
      <w:r>
        <w:rPr>
          <w:spacing w:val="12"/>
        </w:rPr>
        <w:t xml:space="preserve"> </w:t>
      </w:r>
      <w:r>
        <w:t>complete</w:t>
      </w:r>
      <w:r>
        <w:rPr>
          <w:spacing w:val="13"/>
        </w:rPr>
        <w:t xml:space="preserve"> </w:t>
      </w:r>
      <w:r>
        <w:t>correlations</w:t>
      </w:r>
      <w:r>
        <w:rPr>
          <w:spacing w:val="12"/>
        </w:rPr>
        <w:t xml:space="preserve"> </w:t>
      </w:r>
      <w:r>
        <w:t>in</w:t>
      </w:r>
      <w:r>
        <w:rPr>
          <w:spacing w:val="13"/>
        </w:rPr>
        <w:t xml:space="preserve"> </w:t>
      </w:r>
      <w:r>
        <w:t>the</w:t>
      </w:r>
      <w:r>
        <w:rPr>
          <w:spacing w:val="12"/>
        </w:rPr>
        <w:t xml:space="preserve"> </w:t>
      </w:r>
      <w:r>
        <w:t>incomplete</w:t>
      </w:r>
      <w:r>
        <w:rPr>
          <w:spacing w:val="13"/>
        </w:rPr>
        <w:t xml:space="preserve"> </w:t>
      </w:r>
      <w:r>
        <w:t>data:</w:t>
      </w:r>
    </w:p>
    <w:p w14:paraId="71018F11" w14:textId="77777777" w:rsidR="001058B6" w:rsidRDefault="001058B6">
      <w:pPr>
        <w:pStyle w:val="BodyText"/>
        <w:rPr>
          <w:sz w:val="30"/>
        </w:rPr>
      </w:pPr>
    </w:p>
    <w:p w14:paraId="63DA757C" w14:textId="77777777" w:rsidR="001058B6" w:rsidRDefault="001058B6">
      <w:pPr>
        <w:pStyle w:val="BodyText"/>
        <w:rPr>
          <w:sz w:val="30"/>
        </w:rPr>
      </w:pPr>
    </w:p>
    <w:p w14:paraId="4EDA0F0E" w14:textId="77777777" w:rsidR="001058B6" w:rsidRDefault="001058B6">
      <w:pPr>
        <w:pStyle w:val="BodyText"/>
        <w:rPr>
          <w:sz w:val="30"/>
        </w:rPr>
      </w:pPr>
    </w:p>
    <w:p w14:paraId="1E807357" w14:textId="77777777" w:rsidR="001058B6" w:rsidRDefault="001058B6">
      <w:pPr>
        <w:pStyle w:val="BodyText"/>
        <w:rPr>
          <w:sz w:val="30"/>
        </w:rPr>
      </w:pPr>
    </w:p>
    <w:p w14:paraId="40D58F9F" w14:textId="77777777" w:rsidR="001058B6" w:rsidRDefault="005212F4">
      <w:pPr>
        <w:spacing w:before="220"/>
        <w:ind w:left="239"/>
        <w:jc w:val="both"/>
        <w:rPr>
          <w:i/>
        </w:rPr>
      </w:pPr>
      <w:r>
        <w:rPr>
          <w:i/>
          <w:w w:val="110"/>
        </w:rPr>
        <w:t>R&gt;</w:t>
      </w:r>
      <w:r>
        <w:rPr>
          <w:i/>
          <w:spacing w:val="55"/>
          <w:w w:val="110"/>
        </w:rPr>
        <w:t xml:space="preserve"> </w:t>
      </w:r>
      <w:proofErr w:type="spellStart"/>
      <w:r>
        <w:rPr>
          <w:i/>
          <w:w w:val="110"/>
        </w:rPr>
        <w:t>plot_corr</w:t>
      </w:r>
      <w:proofErr w:type="spellEnd"/>
      <w:r>
        <w:rPr>
          <w:i/>
          <w:w w:val="110"/>
        </w:rPr>
        <w:t>(</w:t>
      </w:r>
      <w:proofErr w:type="spellStart"/>
      <w:r>
        <w:rPr>
          <w:i/>
          <w:w w:val="110"/>
        </w:rPr>
        <w:t>popmis</w:t>
      </w:r>
      <w:proofErr w:type="spellEnd"/>
      <w:r>
        <w:rPr>
          <w:i/>
          <w:w w:val="110"/>
        </w:rPr>
        <w:t>)</w:t>
      </w:r>
    </w:p>
    <w:p w14:paraId="5BF39762" w14:textId="77777777" w:rsidR="001058B6" w:rsidRDefault="001058B6">
      <w:pPr>
        <w:jc w:val="both"/>
        <w:sectPr w:rsidR="001058B6">
          <w:type w:val="continuous"/>
          <w:pgSz w:w="11910" w:h="16840"/>
          <w:pgMar w:top="1580" w:right="0" w:bottom="280" w:left="1380" w:header="720" w:footer="720" w:gutter="0"/>
          <w:cols w:space="720"/>
        </w:sectPr>
      </w:pPr>
    </w:p>
    <w:p w14:paraId="2B037587" w14:textId="77777777" w:rsidR="001058B6" w:rsidRDefault="001058B6">
      <w:pPr>
        <w:pStyle w:val="BodyText"/>
        <w:rPr>
          <w:i/>
          <w:sz w:val="20"/>
        </w:rPr>
      </w:pPr>
    </w:p>
    <w:p w14:paraId="3EC0773D" w14:textId="77777777" w:rsidR="001058B6" w:rsidRDefault="001058B6">
      <w:pPr>
        <w:pStyle w:val="BodyText"/>
        <w:rPr>
          <w:i/>
          <w:sz w:val="20"/>
        </w:rPr>
      </w:pPr>
    </w:p>
    <w:p w14:paraId="78AB25AA" w14:textId="6077300B" w:rsidR="001058B6" w:rsidRDefault="00C27F74">
      <w:pPr>
        <w:spacing w:before="172"/>
        <w:jc w:val="right"/>
        <w:rPr>
          <w:rFonts w:ascii="Arial"/>
          <w:sz w:val="18"/>
        </w:rPr>
      </w:pPr>
      <w:r>
        <w:rPr>
          <w:noProof/>
        </w:rPr>
        <mc:AlternateContent>
          <mc:Choice Requires="wps">
            <w:drawing>
              <wp:anchor distT="0" distB="0" distL="114300" distR="114300" simplePos="0" relativeHeight="251609600" behindDoc="0" locked="0" layoutInCell="1" allowOverlap="1" wp14:anchorId="352335F5" wp14:editId="781533F5">
                <wp:simplePos x="0" y="0"/>
                <wp:positionH relativeFrom="page">
                  <wp:posOffset>2461260</wp:posOffset>
                </wp:positionH>
                <wp:positionV relativeFrom="paragraph">
                  <wp:posOffset>288925</wp:posOffset>
                </wp:positionV>
                <wp:extent cx="182245" cy="1143635"/>
                <wp:effectExtent l="3810" t="3175" r="4445" b="0"/>
                <wp:wrapNone/>
                <wp:docPr id="901" name="Text Box 8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2794"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2335F5" id="Text Box 885" o:spid="_x0000_s1048" type="#_x0000_t202" style="position:absolute;left:0;text-align:left;margin-left:193.8pt;margin-top:22.75pt;width:14.35pt;height:90.05pt;z-index:2516096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" filled="f" stroked="f">
                <v:textbox style="layout-flow:vertical;mso-layout-flow-alt:bottom-to-top" inset="0,0,0,0">
                  <w:txbxContent>
                    <w:p w14:paraId="5D222794"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pacing w:val="-1"/>
          <w:sz w:val="18"/>
        </w:rPr>
        <w:t>school</w:t>
      </w:r>
    </w:p>
    <w:p w14:paraId="58D0E809" w14:textId="77777777" w:rsidR="001058B6" w:rsidRDefault="001058B6">
      <w:pPr>
        <w:pStyle w:val="BodyText"/>
        <w:rPr>
          <w:rFonts w:ascii="Arial"/>
          <w:sz w:val="20"/>
        </w:rPr>
      </w:pPr>
    </w:p>
    <w:p w14:paraId="61629615" w14:textId="77777777" w:rsidR="001058B6" w:rsidRDefault="001058B6">
      <w:pPr>
        <w:pStyle w:val="BodyText"/>
        <w:rPr>
          <w:rFonts w:ascii="Arial"/>
          <w:sz w:val="20"/>
        </w:rPr>
      </w:pPr>
    </w:p>
    <w:p w14:paraId="1E24844A" w14:textId="77777777" w:rsidR="001058B6" w:rsidRDefault="001058B6">
      <w:pPr>
        <w:pStyle w:val="BodyText"/>
        <w:rPr>
          <w:rFonts w:ascii="Arial"/>
          <w:sz w:val="20"/>
        </w:rPr>
      </w:pPr>
    </w:p>
    <w:p w14:paraId="79F3CA7E" w14:textId="77777777" w:rsidR="001058B6" w:rsidRDefault="001058B6">
      <w:pPr>
        <w:pStyle w:val="BodyText"/>
        <w:spacing w:before="10"/>
        <w:rPr>
          <w:rFonts w:ascii="Arial"/>
          <w:sz w:val="15"/>
        </w:rPr>
      </w:pPr>
    </w:p>
    <w:p w14:paraId="18AC4C25" w14:textId="77777777" w:rsidR="001058B6" w:rsidRDefault="005212F4">
      <w:pPr>
        <w:spacing w:before="1"/>
        <w:jc w:val="right"/>
        <w:rPr>
          <w:rFonts w:ascii="Arial"/>
          <w:sz w:val="18"/>
        </w:rPr>
      </w:pPr>
      <w:r>
        <w:rPr>
          <w:rFonts w:ascii="Arial"/>
          <w:color w:val="4D4D4D"/>
          <w:spacing w:val="-1"/>
          <w:sz w:val="18"/>
        </w:rPr>
        <w:t>popular</w:t>
      </w:r>
    </w:p>
    <w:p w14:paraId="24F1F166" w14:textId="77777777" w:rsidR="001058B6" w:rsidRDefault="001058B6">
      <w:pPr>
        <w:pStyle w:val="BodyText"/>
        <w:rPr>
          <w:rFonts w:ascii="Arial"/>
          <w:sz w:val="20"/>
        </w:rPr>
      </w:pPr>
    </w:p>
    <w:p w14:paraId="70C6943E" w14:textId="77777777" w:rsidR="001058B6" w:rsidRDefault="001058B6">
      <w:pPr>
        <w:pStyle w:val="BodyText"/>
        <w:rPr>
          <w:rFonts w:ascii="Arial"/>
          <w:sz w:val="20"/>
        </w:rPr>
      </w:pPr>
    </w:p>
    <w:p w14:paraId="0D320597" w14:textId="77777777" w:rsidR="001058B6" w:rsidRDefault="001058B6">
      <w:pPr>
        <w:pStyle w:val="BodyText"/>
        <w:rPr>
          <w:rFonts w:ascii="Arial"/>
          <w:sz w:val="20"/>
        </w:rPr>
      </w:pPr>
    </w:p>
    <w:p w14:paraId="530D1718" w14:textId="77777777" w:rsidR="001058B6" w:rsidRDefault="001058B6">
      <w:pPr>
        <w:pStyle w:val="BodyText"/>
        <w:spacing w:before="10"/>
        <w:rPr>
          <w:rFonts w:ascii="Arial"/>
          <w:sz w:val="15"/>
        </w:rPr>
      </w:pPr>
    </w:p>
    <w:p w14:paraId="383BD820" w14:textId="77777777" w:rsidR="001058B6" w:rsidRDefault="005212F4">
      <w:pPr>
        <w:jc w:val="right"/>
        <w:rPr>
          <w:rFonts w:ascii="Arial"/>
          <w:sz w:val="18"/>
        </w:rPr>
      </w:pPr>
      <w:r>
        <w:rPr>
          <w:rFonts w:ascii="Arial"/>
          <w:color w:val="4D4D4D"/>
          <w:spacing w:val="-2"/>
          <w:sz w:val="18"/>
        </w:rPr>
        <w:t>sex</w:t>
      </w:r>
    </w:p>
    <w:p w14:paraId="6ADF0662" w14:textId="77777777" w:rsidR="001058B6" w:rsidRDefault="005212F4">
      <w:pPr>
        <w:tabs>
          <w:tab w:val="left" w:pos="1377"/>
          <w:tab w:val="left" w:pos="2620"/>
        </w:tabs>
        <w:spacing w:before="8"/>
        <w:ind w:left="337"/>
        <w:rPr>
          <w:rFonts w:ascii="Arial"/>
          <w:sz w:val="18"/>
        </w:rPr>
      </w:pPr>
      <w:r>
        <w:br w:type="column"/>
      </w:r>
      <w:r>
        <w:rPr>
          <w:rFonts w:ascii="Arial"/>
          <w:color w:val="4D4D4D"/>
          <w:sz w:val="18"/>
        </w:rPr>
        <w:t>school</w:t>
      </w:r>
      <w:r>
        <w:rPr>
          <w:rFonts w:ascii="Arial"/>
          <w:color w:val="4D4D4D"/>
          <w:sz w:val="18"/>
        </w:rPr>
        <w:tab/>
        <w:t>popular</w:t>
      </w:r>
      <w:r>
        <w:rPr>
          <w:rFonts w:ascii="Arial"/>
          <w:color w:val="4D4D4D"/>
          <w:sz w:val="18"/>
        </w:rPr>
        <w:tab/>
        <w:t>sex</w:t>
      </w:r>
    </w:p>
    <w:p w14:paraId="0904D7BD" w14:textId="77777777" w:rsidR="001058B6" w:rsidRDefault="001058B6">
      <w:pPr>
        <w:pStyle w:val="BodyText"/>
        <w:spacing w:before="1"/>
        <w:rPr>
          <w:rFonts w:ascii="Arial"/>
          <w:sz w:val="5"/>
        </w:rPr>
      </w:pPr>
    </w:p>
    <w:tbl>
      <w:tblPr>
        <w:tblStyle w:val="TableNormal1"/>
        <w:tblW w:w="0" w:type="auto"/>
        <w:tblInd w:w="6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080"/>
        <w:gridCol w:w="1080"/>
        <w:gridCol w:w="1080"/>
      </w:tblGrid>
      <w:tr w:rsidR="001058B6" w14:paraId="50FFC165" w14:textId="77777777">
        <w:trPr>
          <w:trHeight w:val="1074"/>
        </w:trPr>
        <w:tc>
          <w:tcPr>
            <w:tcW w:w="1080" w:type="dxa"/>
            <w:shd w:val="clear" w:color="auto" w:fill="E5E5E5"/>
          </w:tcPr>
          <w:p w14:paraId="19D52423" w14:textId="77777777" w:rsidR="001058B6" w:rsidRDefault="001058B6">
            <w:pPr>
              <w:pStyle w:val="TableParagraph"/>
              <w:spacing w:line="240" w:lineRule="auto"/>
              <w:rPr>
                <w:rFonts w:ascii="Times New Roman"/>
                <w:sz w:val="20"/>
              </w:rPr>
            </w:pPr>
          </w:p>
        </w:tc>
        <w:tc>
          <w:tcPr>
            <w:tcW w:w="1080" w:type="dxa"/>
            <w:shd w:val="clear" w:color="auto" w:fill="FFFDDE"/>
          </w:tcPr>
          <w:p w14:paraId="20D80837" w14:textId="77777777" w:rsidR="001058B6" w:rsidRDefault="001058B6">
            <w:pPr>
              <w:pStyle w:val="TableParagraph"/>
              <w:spacing w:line="240" w:lineRule="auto"/>
              <w:rPr>
                <w:rFonts w:ascii="Times New Roman"/>
                <w:sz w:val="20"/>
              </w:rPr>
            </w:pPr>
          </w:p>
        </w:tc>
        <w:tc>
          <w:tcPr>
            <w:tcW w:w="1080" w:type="dxa"/>
            <w:shd w:val="clear" w:color="auto" w:fill="FEFEE0"/>
          </w:tcPr>
          <w:p w14:paraId="1ABFF3FC" w14:textId="77777777" w:rsidR="001058B6" w:rsidRDefault="001058B6">
            <w:pPr>
              <w:pStyle w:val="TableParagraph"/>
              <w:spacing w:line="240" w:lineRule="auto"/>
              <w:rPr>
                <w:rFonts w:ascii="Times New Roman"/>
                <w:sz w:val="20"/>
              </w:rPr>
            </w:pPr>
          </w:p>
        </w:tc>
      </w:tr>
      <w:tr w:rsidR="001058B6" w14:paraId="249E76F2" w14:textId="77777777">
        <w:trPr>
          <w:trHeight w:val="1074"/>
        </w:trPr>
        <w:tc>
          <w:tcPr>
            <w:tcW w:w="1080" w:type="dxa"/>
            <w:shd w:val="clear" w:color="auto" w:fill="FFFDDE"/>
          </w:tcPr>
          <w:p w14:paraId="7EAB1807" w14:textId="77777777" w:rsidR="001058B6" w:rsidRDefault="001058B6">
            <w:pPr>
              <w:pStyle w:val="TableParagraph"/>
              <w:spacing w:line="240" w:lineRule="auto"/>
              <w:rPr>
                <w:rFonts w:ascii="Times New Roman"/>
                <w:sz w:val="20"/>
              </w:rPr>
            </w:pPr>
          </w:p>
        </w:tc>
        <w:tc>
          <w:tcPr>
            <w:tcW w:w="1080" w:type="dxa"/>
            <w:shd w:val="clear" w:color="auto" w:fill="E5E5E5"/>
          </w:tcPr>
          <w:p w14:paraId="04C5CAAB" w14:textId="77777777" w:rsidR="001058B6" w:rsidRDefault="001058B6">
            <w:pPr>
              <w:pStyle w:val="TableParagraph"/>
              <w:spacing w:line="240" w:lineRule="auto"/>
              <w:rPr>
                <w:rFonts w:ascii="Times New Roman"/>
                <w:sz w:val="20"/>
              </w:rPr>
            </w:pPr>
          </w:p>
        </w:tc>
        <w:tc>
          <w:tcPr>
            <w:tcW w:w="1080" w:type="dxa"/>
            <w:shd w:val="clear" w:color="auto" w:fill="FFC091"/>
          </w:tcPr>
          <w:p w14:paraId="32FCBAFE" w14:textId="77777777" w:rsidR="001058B6" w:rsidRDefault="001058B6">
            <w:pPr>
              <w:pStyle w:val="TableParagraph"/>
              <w:spacing w:line="240" w:lineRule="auto"/>
              <w:rPr>
                <w:rFonts w:ascii="Times New Roman"/>
                <w:sz w:val="20"/>
              </w:rPr>
            </w:pPr>
          </w:p>
        </w:tc>
      </w:tr>
      <w:tr w:rsidR="001058B6" w14:paraId="4A6D40EA" w14:textId="77777777">
        <w:trPr>
          <w:trHeight w:val="1074"/>
        </w:trPr>
        <w:tc>
          <w:tcPr>
            <w:tcW w:w="1080" w:type="dxa"/>
            <w:shd w:val="clear" w:color="auto" w:fill="FEFEE0"/>
          </w:tcPr>
          <w:p w14:paraId="6E45DF21" w14:textId="77777777" w:rsidR="001058B6" w:rsidRDefault="001058B6">
            <w:pPr>
              <w:pStyle w:val="TableParagraph"/>
              <w:spacing w:line="240" w:lineRule="auto"/>
              <w:rPr>
                <w:rFonts w:ascii="Times New Roman"/>
                <w:sz w:val="20"/>
              </w:rPr>
            </w:pPr>
          </w:p>
        </w:tc>
        <w:tc>
          <w:tcPr>
            <w:tcW w:w="1080" w:type="dxa"/>
            <w:shd w:val="clear" w:color="auto" w:fill="FFC091"/>
          </w:tcPr>
          <w:p w14:paraId="098DDE31" w14:textId="77777777" w:rsidR="001058B6" w:rsidRDefault="001058B6">
            <w:pPr>
              <w:pStyle w:val="TableParagraph"/>
              <w:spacing w:line="240" w:lineRule="auto"/>
              <w:rPr>
                <w:rFonts w:ascii="Times New Roman"/>
                <w:sz w:val="20"/>
              </w:rPr>
            </w:pPr>
          </w:p>
        </w:tc>
        <w:tc>
          <w:tcPr>
            <w:tcW w:w="1080" w:type="dxa"/>
            <w:shd w:val="clear" w:color="auto" w:fill="E5E5E5"/>
          </w:tcPr>
          <w:p w14:paraId="2291B22E" w14:textId="77777777" w:rsidR="001058B6" w:rsidRDefault="001058B6">
            <w:pPr>
              <w:pStyle w:val="TableParagraph"/>
              <w:spacing w:line="240" w:lineRule="auto"/>
              <w:rPr>
                <w:rFonts w:ascii="Times New Roman"/>
                <w:sz w:val="20"/>
              </w:rPr>
            </w:pPr>
          </w:p>
        </w:tc>
      </w:tr>
    </w:tbl>
    <w:p w14:paraId="5C601F4E" w14:textId="77777777" w:rsidR="001058B6" w:rsidRDefault="001058B6">
      <w:pPr>
        <w:pStyle w:val="BodyText"/>
        <w:rPr>
          <w:rFonts w:ascii="Arial"/>
          <w:sz w:val="20"/>
        </w:rPr>
      </w:pPr>
    </w:p>
    <w:p w14:paraId="6E9DEC6B" w14:textId="153D0E31" w:rsidR="001058B6" w:rsidRDefault="00C27F74">
      <w:pPr>
        <w:pStyle w:val="BodyText"/>
        <w:spacing w:before="150"/>
        <w:ind w:left="326"/>
        <w:rPr>
          <w:rFonts w:ascii="Arial"/>
        </w:rPr>
      </w:pPr>
      <w:r>
        <w:rPr>
          <w:noProof/>
        </w:rPr>
        <mc:AlternateContent>
          <mc:Choice Requires="wps">
            <w:drawing>
              <wp:anchor distT="0" distB="0" distL="114300" distR="114300" simplePos="0" relativeHeight="251601408" behindDoc="0" locked="0" layoutInCell="1" allowOverlap="1" wp14:anchorId="22D9C5B5" wp14:editId="5251552A">
                <wp:simplePos x="0" y="0"/>
                <wp:positionH relativeFrom="page">
                  <wp:posOffset>3453765</wp:posOffset>
                </wp:positionH>
                <wp:positionV relativeFrom="paragraph">
                  <wp:posOffset>-2204085</wp:posOffset>
                </wp:positionV>
                <wp:extent cx="0" cy="0"/>
                <wp:effectExtent l="15240" t="50165" r="13335" b="41910"/>
                <wp:wrapNone/>
                <wp:docPr id="900" name="Line 8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192A3E" id="Line 884" o:spid="_x0000_s1026" style="position:absolute;z-index:25160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71.95pt,-173.55pt" to="271.9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" strokeweight=".37833mm">
                <w10:wrap anchorx="page"/>
              </v:line>
            </w:pict>
          </mc:Fallback>
        </mc:AlternateContent>
      </w:r>
      <w:r>
        <w:rPr>
          <w:noProof/>
        </w:rPr>
        <mc:AlternateContent>
          <mc:Choice Requires="wps">
            <w:drawing>
              <wp:anchor distT="0" distB="0" distL="114300" distR="114300" simplePos="0" relativeHeight="251602432" behindDoc="0" locked="0" layoutInCell="1" allowOverlap="1" wp14:anchorId="17827218" wp14:editId="271F29E2">
                <wp:simplePos x="0" y="0"/>
                <wp:positionH relativeFrom="page">
                  <wp:posOffset>4139565</wp:posOffset>
                </wp:positionH>
                <wp:positionV relativeFrom="paragraph">
                  <wp:posOffset>-2204085</wp:posOffset>
                </wp:positionV>
                <wp:extent cx="0" cy="0"/>
                <wp:effectExtent l="15240" t="50165" r="13335" b="41910"/>
                <wp:wrapNone/>
                <wp:docPr id="899" name="Line 8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E30723" id="Line 883" o:spid="_x0000_s1026" style="position:absolute;z-index:251602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5.95pt,-173.55pt" to="325.9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" strokeweight=".37833mm">
                <w10:wrap anchorx="page"/>
              </v:line>
            </w:pict>
          </mc:Fallback>
        </mc:AlternateContent>
      </w:r>
      <w:r>
        <w:rPr>
          <w:noProof/>
        </w:rPr>
        <mc:AlternateContent>
          <mc:Choice Requires="wps">
            <w:drawing>
              <wp:anchor distT="0" distB="0" distL="114300" distR="114300" simplePos="0" relativeHeight="251603456" behindDoc="0" locked="0" layoutInCell="1" allowOverlap="1" wp14:anchorId="025FC52F" wp14:editId="28998E94">
                <wp:simplePos x="0" y="0"/>
                <wp:positionH relativeFrom="page">
                  <wp:posOffset>4825365</wp:posOffset>
                </wp:positionH>
                <wp:positionV relativeFrom="paragraph">
                  <wp:posOffset>-2204085</wp:posOffset>
                </wp:positionV>
                <wp:extent cx="0" cy="0"/>
                <wp:effectExtent l="15240" t="50165" r="13335" b="41910"/>
                <wp:wrapNone/>
                <wp:docPr id="898" name="Line 8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31E20" id="Line 882" o:spid="_x0000_s1026" style="position:absolute;z-index:251603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79.95pt,-173.55pt" to="379.95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" strokeweight=".37833mm">
                <w10:wrap anchorx="page"/>
              </v:line>
            </w:pict>
          </mc:Fallback>
        </mc:AlternateContent>
      </w:r>
      <w:r>
        <w:rPr>
          <w:noProof/>
        </w:rPr>
        <mc:AlternateContent>
          <mc:Choice Requires="wps">
            <w:drawing>
              <wp:anchor distT="0" distB="0" distL="114300" distR="114300" simplePos="0" relativeHeight="251604480" behindDoc="0" locked="0" layoutInCell="1" allowOverlap="1" wp14:anchorId="2F1C53F9" wp14:editId="11F7B68A">
                <wp:simplePos x="0" y="0"/>
                <wp:positionH relativeFrom="page">
                  <wp:posOffset>3076575</wp:posOffset>
                </wp:positionH>
                <wp:positionV relativeFrom="paragraph">
                  <wp:posOffset>-490220</wp:posOffset>
                </wp:positionV>
                <wp:extent cx="34290" cy="0"/>
                <wp:effectExtent l="9525" t="11430" r="13335" b="7620"/>
                <wp:wrapNone/>
                <wp:docPr id="897" name="Line 8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ED19BA" id="Line 881" o:spid="_x0000_s1026" style="position:absolute;z-index:251604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25pt,-38.6pt" to="244.95pt,-3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" strokeweight=".37833mm">
                <w10:wrap anchorx="page"/>
              </v:line>
            </w:pict>
          </mc:Fallback>
        </mc:AlternateContent>
      </w:r>
      <w:r>
        <w:rPr>
          <w:noProof/>
        </w:rPr>
        <mc:AlternateContent>
          <mc:Choice Requires="wps">
            <w:drawing>
              <wp:anchor distT="0" distB="0" distL="114300" distR="114300" simplePos="0" relativeHeight="251605504" behindDoc="0" locked="0" layoutInCell="1" allowOverlap="1" wp14:anchorId="6CCE3E44" wp14:editId="19EDCBA2">
                <wp:simplePos x="0" y="0"/>
                <wp:positionH relativeFrom="page">
                  <wp:posOffset>3076575</wp:posOffset>
                </wp:positionH>
                <wp:positionV relativeFrom="paragraph">
                  <wp:posOffset>-1175385</wp:posOffset>
                </wp:positionV>
                <wp:extent cx="34290" cy="0"/>
                <wp:effectExtent l="9525" t="12065" r="13335" b="6985"/>
                <wp:wrapNone/>
                <wp:docPr id="896" name="Line 8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3BD901" id="Line 880" o:spid="_x0000_s1026" style="position:absolute;z-index:251605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25pt,-92.55pt" to="244.95pt,-9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" strokeweight=".37833mm">
                <w10:wrap anchorx="page"/>
              </v:line>
            </w:pict>
          </mc:Fallback>
        </mc:AlternateContent>
      </w:r>
      <w:r>
        <w:rPr>
          <w:noProof/>
        </w:rPr>
        <mc:AlternateContent>
          <mc:Choice Requires="wps">
            <w:drawing>
              <wp:anchor distT="0" distB="0" distL="114300" distR="114300" simplePos="0" relativeHeight="251606528" behindDoc="0" locked="0" layoutInCell="1" allowOverlap="1" wp14:anchorId="3F379A22" wp14:editId="4A5712E5">
                <wp:simplePos x="0" y="0"/>
                <wp:positionH relativeFrom="page">
                  <wp:posOffset>3076575</wp:posOffset>
                </wp:positionH>
                <wp:positionV relativeFrom="paragraph">
                  <wp:posOffset>-1861185</wp:posOffset>
                </wp:positionV>
                <wp:extent cx="34290" cy="0"/>
                <wp:effectExtent l="9525" t="12065" r="13335" b="6985"/>
                <wp:wrapNone/>
                <wp:docPr id="895" name="Line 8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29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941FD5" id="Line 879" o:spid="_x0000_s1026" style="position:absolute;z-index:251606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42.25pt,-146.55pt" to="244.95pt,-14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" strokeweight=".37833mm">
                <w10:wrap anchorx="page"/>
              </v:line>
            </w:pict>
          </mc:Fallback>
        </mc:AlternateContent>
      </w:r>
      <w:r>
        <w:rPr>
          <w:noProof/>
        </w:rPr>
        <mc:AlternateContent>
          <mc:Choice Requires="wpg">
            <w:drawing>
              <wp:anchor distT="0" distB="0" distL="114300" distR="114300" simplePos="0" relativeHeight="251607552" behindDoc="0" locked="0" layoutInCell="1" allowOverlap="1" wp14:anchorId="5320E5B0" wp14:editId="58FAB710">
                <wp:simplePos x="0" y="0"/>
                <wp:positionH relativeFrom="page">
                  <wp:posOffset>4089400</wp:posOffset>
                </wp:positionH>
                <wp:positionV relativeFrom="paragraph">
                  <wp:posOffset>62230</wp:posOffset>
                </wp:positionV>
                <wp:extent cx="1010285" cy="201930"/>
                <wp:effectExtent l="3175" t="11430" r="5715" b="5715"/>
                <wp:wrapNone/>
                <wp:docPr id="892" name="Group 8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0285" cy="201930"/>
                          <a:chOff x="6440" y="98"/>
                          <a:chExt cx="1591" cy="318"/>
                        </a:xfrm>
                      </wpg:grpSpPr>
                      <pic:pic xmlns:pic="http://schemas.openxmlformats.org/drawingml/2006/picture">
                        <pic:nvPicPr>
                          <pic:cNvPr id="893" name="Picture 87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441" y="97"/>
                            <a:ext cx="1588" cy="318"/>
                          </a:xfrm>
                          <a:prstGeom prst="rect">
                            <a:avLst/>
                          </a:prstGeom>
                          <a:noFill/>
                          <a:extLst>
                            <a:ext uri="{909E8E84-426E-40DD-AFC4-6F175D3DCCD1}">
                              <a14:hiddenFill xmlns:a14="http://schemas.microsoft.com/office/drawing/2010/main">
                                <a:solidFill>
                                  <a:srgbClr val="FFFFFF"/>
                                </a:solidFill>
                              </a14:hiddenFill>
                            </a:ext>
                          </a:extLst>
                        </pic:spPr>
                      </pic:pic>
                      <wps:wsp>
                        <wps:cNvPr id="894" name="AutoShape 877"/>
                        <wps:cNvSpPr>
                          <a:spLocks/>
                        </wps:cNvSpPr>
                        <wps:spPr bwMode="auto">
                          <a:xfrm>
                            <a:off x="3933" y="9468"/>
                            <a:ext cx="1579" cy="317"/>
                          </a:xfrm>
                          <a:custGeom>
                            <a:avLst/>
                            <a:gdLst>
                              <a:gd name="T0" fmla="+- 0 6444 3933"/>
                              <a:gd name="T1" fmla="*/ T0 w 1579"/>
                              <a:gd name="T2" fmla="+- 0 415 9469"/>
                              <a:gd name="T3" fmla="*/ 415 h 317"/>
                              <a:gd name="T4" fmla="+- 0 6444 3933"/>
                              <a:gd name="T5" fmla="*/ T4 w 1579"/>
                              <a:gd name="T6" fmla="+- 0 352 9469"/>
                              <a:gd name="T7" fmla="*/ 352 h 317"/>
                              <a:gd name="T8" fmla="+- 0 6840 3933"/>
                              <a:gd name="T9" fmla="*/ T8 w 1579"/>
                              <a:gd name="T10" fmla="+- 0 415 9469"/>
                              <a:gd name="T11" fmla="*/ 415 h 317"/>
                              <a:gd name="T12" fmla="+- 0 6840 3933"/>
                              <a:gd name="T13" fmla="*/ T12 w 1579"/>
                              <a:gd name="T14" fmla="+- 0 352 9469"/>
                              <a:gd name="T15" fmla="*/ 352 h 317"/>
                              <a:gd name="T16" fmla="+- 0 7235 3933"/>
                              <a:gd name="T17" fmla="*/ T16 w 1579"/>
                              <a:gd name="T18" fmla="+- 0 415 9469"/>
                              <a:gd name="T19" fmla="*/ 415 h 317"/>
                              <a:gd name="T20" fmla="+- 0 7235 3933"/>
                              <a:gd name="T21" fmla="*/ T20 w 1579"/>
                              <a:gd name="T22" fmla="+- 0 352 9469"/>
                              <a:gd name="T23" fmla="*/ 352 h 317"/>
                              <a:gd name="T24" fmla="+- 0 7631 3933"/>
                              <a:gd name="T25" fmla="*/ T24 w 1579"/>
                              <a:gd name="T26" fmla="+- 0 415 9469"/>
                              <a:gd name="T27" fmla="*/ 415 h 317"/>
                              <a:gd name="T28" fmla="+- 0 7631 3933"/>
                              <a:gd name="T29" fmla="*/ T28 w 1579"/>
                              <a:gd name="T30" fmla="+- 0 352 9469"/>
                              <a:gd name="T31" fmla="*/ 352 h 317"/>
                              <a:gd name="T32" fmla="+- 0 8027 3933"/>
                              <a:gd name="T33" fmla="*/ T32 w 1579"/>
                              <a:gd name="T34" fmla="+- 0 415 9469"/>
                              <a:gd name="T35" fmla="*/ 415 h 317"/>
                              <a:gd name="T36" fmla="+- 0 8027 3933"/>
                              <a:gd name="T37" fmla="*/ T36 w 1579"/>
                              <a:gd name="T38" fmla="+- 0 352 9469"/>
                              <a:gd name="T39" fmla="*/ 352 h 317"/>
                              <a:gd name="T40" fmla="+- 0 6444 3933"/>
                              <a:gd name="T41" fmla="*/ T40 w 1579"/>
                              <a:gd name="T42" fmla="+- 0 162 9469"/>
                              <a:gd name="T43" fmla="*/ 162 h 317"/>
                              <a:gd name="T44" fmla="+- 0 6444 3933"/>
                              <a:gd name="T45" fmla="*/ T44 w 1579"/>
                              <a:gd name="T46" fmla="+- 0 98 9469"/>
                              <a:gd name="T47" fmla="*/ 98 h 317"/>
                              <a:gd name="T48" fmla="+- 0 6840 3933"/>
                              <a:gd name="T49" fmla="*/ T48 w 1579"/>
                              <a:gd name="T50" fmla="+- 0 162 9469"/>
                              <a:gd name="T51" fmla="*/ 162 h 317"/>
                              <a:gd name="T52" fmla="+- 0 6840 3933"/>
                              <a:gd name="T53" fmla="*/ T52 w 1579"/>
                              <a:gd name="T54" fmla="+- 0 98 9469"/>
                              <a:gd name="T55" fmla="*/ 98 h 317"/>
                              <a:gd name="T56" fmla="+- 0 7235 3933"/>
                              <a:gd name="T57" fmla="*/ T56 w 1579"/>
                              <a:gd name="T58" fmla="+- 0 162 9469"/>
                              <a:gd name="T59" fmla="*/ 162 h 317"/>
                              <a:gd name="T60" fmla="+- 0 7235 3933"/>
                              <a:gd name="T61" fmla="*/ T60 w 1579"/>
                              <a:gd name="T62" fmla="+- 0 98 9469"/>
                              <a:gd name="T63" fmla="*/ 98 h 317"/>
                              <a:gd name="T64" fmla="+- 0 7631 3933"/>
                              <a:gd name="T65" fmla="*/ T64 w 1579"/>
                              <a:gd name="T66" fmla="+- 0 162 9469"/>
                              <a:gd name="T67" fmla="*/ 162 h 317"/>
                              <a:gd name="T68" fmla="+- 0 7631 3933"/>
                              <a:gd name="T69" fmla="*/ T68 w 1579"/>
                              <a:gd name="T70" fmla="+- 0 98 9469"/>
                              <a:gd name="T71" fmla="*/ 98 h 317"/>
                              <a:gd name="T72" fmla="+- 0 8027 3933"/>
                              <a:gd name="T73" fmla="*/ T72 w 1579"/>
                              <a:gd name="T74" fmla="+- 0 162 9469"/>
                              <a:gd name="T75" fmla="*/ 162 h 317"/>
                              <a:gd name="T76" fmla="+- 0 8027 3933"/>
                              <a:gd name="T77" fmla="*/ T76 w 1579"/>
                              <a:gd name="T78" fmla="+- 0 98 9469"/>
                              <a:gd name="T79" fmla="*/ 98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9" h="317">
                                <a:moveTo>
                                  <a:pt x="2511" y="-9054"/>
                                </a:moveTo>
                                <a:lnTo>
                                  <a:pt x="2511" y="-9117"/>
                                </a:lnTo>
                                <a:moveTo>
                                  <a:pt x="2907" y="-9054"/>
                                </a:moveTo>
                                <a:lnTo>
                                  <a:pt x="2907" y="-9117"/>
                                </a:lnTo>
                                <a:moveTo>
                                  <a:pt x="3302" y="-9054"/>
                                </a:moveTo>
                                <a:lnTo>
                                  <a:pt x="3302" y="-9117"/>
                                </a:lnTo>
                                <a:moveTo>
                                  <a:pt x="3698" y="-9054"/>
                                </a:moveTo>
                                <a:lnTo>
                                  <a:pt x="3698" y="-9117"/>
                                </a:lnTo>
                                <a:moveTo>
                                  <a:pt x="4094" y="-9054"/>
                                </a:moveTo>
                                <a:lnTo>
                                  <a:pt x="4094" y="-9117"/>
                                </a:lnTo>
                                <a:moveTo>
                                  <a:pt x="2511" y="-9307"/>
                                </a:moveTo>
                                <a:lnTo>
                                  <a:pt x="2511" y="-9371"/>
                                </a:lnTo>
                                <a:moveTo>
                                  <a:pt x="2907" y="-9307"/>
                                </a:moveTo>
                                <a:lnTo>
                                  <a:pt x="2907" y="-9371"/>
                                </a:lnTo>
                                <a:moveTo>
                                  <a:pt x="3302" y="-9307"/>
                                </a:moveTo>
                                <a:lnTo>
                                  <a:pt x="3302" y="-9371"/>
                                </a:lnTo>
                                <a:moveTo>
                                  <a:pt x="3698" y="-9307"/>
                                </a:moveTo>
                                <a:lnTo>
                                  <a:pt x="3698" y="-9371"/>
                                </a:lnTo>
                                <a:moveTo>
                                  <a:pt x="4094" y="-9307"/>
                                </a:moveTo>
                                <a:lnTo>
                                  <a:pt x="4094" y="-9371"/>
                                </a:lnTo>
                              </a:path>
                            </a:pathLst>
                          </a:custGeom>
                          <a:noFill/>
                          <a:ln w="48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14D221" id="Group 876" o:spid="_x0000_s1026" style="position:absolute;margin-left:322pt;margin-top:4.9pt;width:79.55pt;height:15.9pt;z-index:251607552;mso-position-horizontal-relative:page" coordorigin="6440,98" coordsize="1591,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">
                <v:shape id="Picture 878" o:spid="_x0000_s1027" type="#_x0000_t75" style="position:absolute;left:6441;top:97;width:1588;height: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">
                  <v:imagedata r:id="rId24" o:title=""/>
                </v:shape>
                <v:shape id="AutoShape 877" o:spid="_x0000_s1028" style="position:absolute;left:3933;top:9468;width:1579;height:317;visibility:visible;mso-wrap-style:square;v-text-anchor:top" coordsize="157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" path="m2511,-9054r,-63m2907,-9054r,-63m3302,-9054r,-63m3698,-9054r,-63m4094,-9054r,-63m2511,-9307r,-64m2907,-9307r,-64m3302,-9307r,-64m3698,-9307r,-64m4094,-9307r,-64e" filled="f" strokecolor="white" strokeweight=".1344mm">
                  <v:path arrowok="t" o:connecttype="custom" o:connectlocs="2511,415;2511,352;2907,415;2907,352;3302,415;3302,352;3698,415;3698,352;4094,415;4094,352;2511,162;2511,98;2907,162;2907,98;3302,162;3302,98;3698,162;3698,98;4094,162;4094,98" o:connectangles="0,0,0,0,0,0,0,0,0,0,0,0,0,0,0,0,0,0,0,0"/>
                </v:shape>
                <w10:wrap anchorx="page"/>
              </v:group>
            </w:pict>
          </mc:Fallback>
        </mc:AlternateContent>
      </w:r>
      <w:r w:rsidR="005212F4">
        <w:rPr>
          <w:rFonts w:ascii="Arial"/>
        </w:rPr>
        <w:t>Correlation*</w:t>
      </w:r>
    </w:p>
    <w:p w14:paraId="3B83B317" w14:textId="77777777" w:rsidR="001058B6" w:rsidRDefault="005212F4">
      <w:pPr>
        <w:spacing w:before="83"/>
        <w:ind w:left="1425"/>
        <w:rPr>
          <w:rFonts w:ascii="Arial" w:hAnsi="Arial"/>
          <w:sz w:val="18"/>
        </w:rPr>
      </w:pPr>
      <w:r>
        <w:rPr>
          <w:rFonts w:ascii="Arial" w:hAnsi="Arial"/>
          <w:sz w:val="18"/>
        </w:rPr>
        <w:t xml:space="preserve">−1.0 −0.5  0.0   0.5 </w:t>
      </w:r>
      <w:r>
        <w:rPr>
          <w:rFonts w:ascii="Arial" w:hAnsi="Arial"/>
          <w:spacing w:val="22"/>
          <w:sz w:val="18"/>
        </w:rPr>
        <w:t xml:space="preserve"> </w:t>
      </w:r>
      <w:r>
        <w:rPr>
          <w:rFonts w:ascii="Arial" w:hAnsi="Arial"/>
          <w:sz w:val="18"/>
        </w:rPr>
        <w:t>1.0</w:t>
      </w:r>
    </w:p>
    <w:p w14:paraId="467A5AB0" w14:textId="77777777" w:rsidR="001058B6" w:rsidRDefault="001058B6">
      <w:pPr>
        <w:pStyle w:val="BodyText"/>
        <w:spacing w:before="9"/>
        <w:rPr>
          <w:rFonts w:ascii="Arial"/>
          <w:sz w:val="15"/>
        </w:rPr>
      </w:pPr>
    </w:p>
    <w:p w14:paraId="5EF5E9E7" w14:textId="77777777" w:rsidR="001058B6" w:rsidRDefault="005212F4">
      <w:pPr>
        <w:ind w:left="710"/>
        <w:rPr>
          <w:rFonts w:ascii="Arial"/>
          <w:sz w:val="18"/>
        </w:rPr>
      </w:pPr>
      <w:r>
        <w:rPr>
          <w:rFonts w:ascii="Arial"/>
          <w:sz w:val="18"/>
        </w:rPr>
        <w:t>*pairwise complete</w:t>
      </w:r>
      <w:r>
        <w:rPr>
          <w:rFonts w:ascii="Arial"/>
          <w:spacing w:val="5"/>
          <w:sz w:val="18"/>
        </w:rPr>
        <w:t xml:space="preserve"> </w:t>
      </w:r>
      <w:r>
        <w:rPr>
          <w:rFonts w:ascii="Arial"/>
          <w:sz w:val="18"/>
        </w:rPr>
        <w:t>observations</w:t>
      </w:r>
    </w:p>
    <w:p w14:paraId="1B1B2633" w14:textId="77777777" w:rsidR="001058B6" w:rsidRDefault="001058B6">
      <w:pPr>
        <w:rPr>
          <w:rFonts w:ascii="Arial"/>
          <w:sz w:val="18"/>
        </w:rPr>
        <w:sectPr w:rsidR="001058B6">
          <w:headerReference w:type="even" r:id="rId25"/>
          <w:headerReference w:type="default" r:id="rId26"/>
          <w:pgSz w:w="11910" w:h="16840"/>
          <w:pgMar w:top="2520" w:right="0" w:bottom="280" w:left="1380" w:header="1433" w:footer="0" w:gutter="0"/>
          <w:pgNumType w:start="7"/>
          <w:cols w:num="2" w:space="720" w:equalWidth="0">
            <w:col w:w="3421" w:space="40"/>
            <w:col w:w="7069"/>
          </w:cols>
        </w:sectPr>
      </w:pPr>
    </w:p>
    <w:p w14:paraId="7B953FDA" w14:textId="77777777" w:rsidR="001058B6" w:rsidRDefault="001058B6">
      <w:pPr>
        <w:pStyle w:val="BodyText"/>
        <w:rPr>
          <w:rFonts w:ascii="Arial"/>
          <w:sz w:val="20"/>
        </w:rPr>
      </w:pPr>
    </w:p>
    <w:p w14:paraId="27BF796B" w14:textId="77777777" w:rsidR="001058B6" w:rsidRDefault="001058B6">
      <w:pPr>
        <w:pStyle w:val="BodyText"/>
        <w:rPr>
          <w:rFonts w:ascii="Arial"/>
          <w:sz w:val="20"/>
        </w:rPr>
      </w:pPr>
    </w:p>
    <w:p w14:paraId="77A1D502" w14:textId="77777777" w:rsidR="001058B6" w:rsidRDefault="001058B6">
      <w:pPr>
        <w:pStyle w:val="BodyText"/>
        <w:rPr>
          <w:rFonts w:ascii="Arial"/>
          <w:sz w:val="20"/>
        </w:rPr>
      </w:pPr>
    </w:p>
    <w:p w14:paraId="1675B773" w14:textId="77777777" w:rsidR="001058B6" w:rsidRDefault="001058B6">
      <w:pPr>
        <w:pStyle w:val="BodyText"/>
        <w:rPr>
          <w:rFonts w:ascii="Arial"/>
          <w:sz w:val="20"/>
        </w:rPr>
      </w:pPr>
    </w:p>
    <w:p w14:paraId="3D0B64DC" w14:textId="77777777" w:rsidR="001058B6" w:rsidRDefault="001058B6">
      <w:pPr>
        <w:pStyle w:val="BodyText"/>
        <w:rPr>
          <w:rFonts w:ascii="Arial"/>
          <w:sz w:val="20"/>
        </w:rPr>
      </w:pPr>
    </w:p>
    <w:p w14:paraId="79291A98" w14:textId="77777777" w:rsidR="001058B6" w:rsidRDefault="001058B6">
      <w:pPr>
        <w:pStyle w:val="BodyText"/>
        <w:rPr>
          <w:rFonts w:ascii="Arial"/>
          <w:sz w:val="20"/>
        </w:rPr>
      </w:pPr>
    </w:p>
    <w:p w14:paraId="38EE2EC8" w14:textId="77777777" w:rsidR="001058B6" w:rsidRDefault="001058B6">
      <w:pPr>
        <w:pStyle w:val="BodyText"/>
        <w:rPr>
          <w:rFonts w:ascii="Arial"/>
          <w:sz w:val="20"/>
        </w:rPr>
      </w:pPr>
    </w:p>
    <w:p w14:paraId="24858859" w14:textId="77777777" w:rsidR="001058B6" w:rsidRDefault="001058B6">
      <w:pPr>
        <w:pStyle w:val="BodyText"/>
        <w:rPr>
          <w:rFonts w:ascii="Arial"/>
          <w:sz w:val="20"/>
        </w:rPr>
      </w:pPr>
    </w:p>
    <w:p w14:paraId="31CC8212" w14:textId="77777777" w:rsidR="001058B6" w:rsidRDefault="001058B6">
      <w:pPr>
        <w:pStyle w:val="BodyText"/>
        <w:rPr>
          <w:rFonts w:ascii="Arial"/>
          <w:sz w:val="20"/>
        </w:rPr>
      </w:pPr>
    </w:p>
    <w:p w14:paraId="0DA6A7D0" w14:textId="77777777" w:rsidR="001058B6" w:rsidRDefault="001058B6">
      <w:pPr>
        <w:pStyle w:val="BodyText"/>
        <w:rPr>
          <w:rFonts w:ascii="Arial"/>
          <w:sz w:val="20"/>
        </w:rPr>
      </w:pPr>
    </w:p>
    <w:p w14:paraId="4D807DAD" w14:textId="77777777" w:rsidR="001058B6" w:rsidRDefault="001058B6">
      <w:pPr>
        <w:pStyle w:val="BodyText"/>
        <w:spacing w:before="7"/>
        <w:rPr>
          <w:rFonts w:ascii="Arial"/>
          <w:sz w:val="18"/>
        </w:rPr>
      </w:pPr>
    </w:p>
    <w:p w14:paraId="556228A4" w14:textId="77777777" w:rsidR="001058B6" w:rsidRDefault="005212F4">
      <w:pPr>
        <w:pStyle w:val="BodyText"/>
        <w:spacing w:before="135" w:line="218" w:lineRule="auto"/>
        <w:ind w:left="240" w:right="1366"/>
      </w:pPr>
      <w:r>
        <w:t>This shows us that sex may be a useful imputation model predictor. Moreover, the missing- ness in popular may depend on the observed values of other variables.</w:t>
      </w:r>
    </w:p>
    <w:p w14:paraId="31BE10C4" w14:textId="77777777" w:rsidR="001058B6" w:rsidRDefault="001058B6">
      <w:pPr>
        <w:pStyle w:val="BodyText"/>
        <w:rPr>
          <w:sz w:val="30"/>
        </w:rPr>
      </w:pPr>
    </w:p>
    <w:p w14:paraId="63960C56" w14:textId="77777777" w:rsidR="001058B6" w:rsidRDefault="001058B6">
      <w:pPr>
        <w:pStyle w:val="BodyText"/>
        <w:rPr>
          <w:sz w:val="30"/>
        </w:rPr>
      </w:pPr>
    </w:p>
    <w:p w14:paraId="0E6436FB" w14:textId="77777777" w:rsidR="001058B6" w:rsidRDefault="001058B6">
      <w:pPr>
        <w:pStyle w:val="BodyText"/>
        <w:rPr>
          <w:sz w:val="30"/>
        </w:rPr>
      </w:pPr>
    </w:p>
    <w:p w14:paraId="359DF8B3" w14:textId="77777777" w:rsidR="001058B6" w:rsidRDefault="001058B6">
      <w:pPr>
        <w:pStyle w:val="BodyText"/>
        <w:rPr>
          <w:sz w:val="30"/>
        </w:rPr>
      </w:pPr>
    </w:p>
    <w:p w14:paraId="085AC9BE" w14:textId="77777777" w:rsidR="001058B6" w:rsidRDefault="001058B6">
      <w:pPr>
        <w:pStyle w:val="BodyText"/>
        <w:rPr>
          <w:sz w:val="30"/>
        </w:rPr>
      </w:pPr>
    </w:p>
    <w:p w14:paraId="1DFA21EB" w14:textId="77777777" w:rsidR="001058B6" w:rsidRDefault="001058B6">
      <w:pPr>
        <w:pStyle w:val="BodyText"/>
        <w:spacing w:before="3"/>
        <w:rPr>
          <w:sz w:val="32"/>
        </w:rPr>
      </w:pPr>
    </w:p>
    <w:p w14:paraId="1FF3E813" w14:textId="77777777" w:rsidR="001058B6" w:rsidRDefault="005212F4">
      <w:pPr>
        <w:spacing w:line="284" w:lineRule="exact"/>
        <w:ind w:left="240"/>
        <w:rPr>
          <w:i/>
        </w:rPr>
      </w:pPr>
      <w:r>
        <w:rPr>
          <w:i/>
          <w:w w:val="115"/>
        </w:rPr>
        <w:t xml:space="preserve">R&gt; # </w:t>
      </w:r>
      <w:proofErr w:type="spellStart"/>
      <w:r>
        <w:rPr>
          <w:i/>
          <w:w w:val="115"/>
        </w:rPr>
        <w:t>ggmice</w:t>
      </w:r>
      <w:proofErr w:type="spellEnd"/>
      <w:r>
        <w:rPr>
          <w:i/>
          <w:w w:val="115"/>
        </w:rPr>
        <w:t>(</w:t>
      </w:r>
      <w:proofErr w:type="spellStart"/>
      <w:r>
        <w:rPr>
          <w:i/>
          <w:w w:val="115"/>
        </w:rPr>
        <w:t>popmis</w:t>
      </w:r>
      <w:proofErr w:type="spellEnd"/>
      <w:r>
        <w:rPr>
          <w:i/>
          <w:w w:val="115"/>
        </w:rPr>
        <w:t xml:space="preserve">, </w:t>
      </w:r>
      <w:proofErr w:type="spellStart"/>
      <w:r>
        <w:rPr>
          <w:i/>
          <w:w w:val="115"/>
        </w:rPr>
        <w:t>aes</w:t>
      </w:r>
      <w:proofErr w:type="spellEnd"/>
      <w:r>
        <w:rPr>
          <w:i/>
          <w:w w:val="115"/>
        </w:rPr>
        <w:t>(sex)) +</w:t>
      </w:r>
    </w:p>
    <w:p w14:paraId="6B1AE11D" w14:textId="77777777" w:rsidR="001058B6" w:rsidRDefault="005212F4">
      <w:pPr>
        <w:tabs>
          <w:tab w:val="left" w:pos="1041"/>
        </w:tabs>
        <w:spacing w:line="271" w:lineRule="exact"/>
        <w:ind w:left="240"/>
        <w:rPr>
          <w:i/>
        </w:rPr>
      </w:pPr>
      <w:r>
        <w:rPr>
          <w:i/>
          <w:w w:val="110"/>
        </w:rPr>
        <w:t>R&gt;</w:t>
      </w:r>
      <w:r>
        <w:rPr>
          <w:i/>
          <w:spacing w:val="29"/>
          <w:w w:val="110"/>
        </w:rPr>
        <w:t xml:space="preserve"> </w:t>
      </w:r>
      <w:r>
        <w:rPr>
          <w:i/>
          <w:w w:val="110"/>
        </w:rPr>
        <w:t>#</w:t>
      </w:r>
      <w:r>
        <w:rPr>
          <w:i/>
          <w:w w:val="110"/>
        </w:rPr>
        <w:tab/>
      </w:r>
      <w:proofErr w:type="spellStart"/>
      <w:r>
        <w:rPr>
          <w:i/>
          <w:w w:val="110"/>
        </w:rPr>
        <w:t>geom_histogram</w:t>
      </w:r>
      <w:proofErr w:type="spellEnd"/>
      <w:r>
        <w:rPr>
          <w:i/>
          <w:w w:val="110"/>
        </w:rPr>
        <w:t>(fill = "white")</w:t>
      </w:r>
      <w:r>
        <w:rPr>
          <w:i/>
          <w:spacing w:val="54"/>
          <w:w w:val="110"/>
        </w:rPr>
        <w:t xml:space="preserve"> </w:t>
      </w:r>
      <w:r>
        <w:rPr>
          <w:i/>
          <w:w w:val="110"/>
        </w:rPr>
        <w:t>+</w:t>
      </w:r>
    </w:p>
    <w:p w14:paraId="013B08EE" w14:textId="77777777" w:rsidR="001058B6" w:rsidRDefault="005212F4">
      <w:pPr>
        <w:tabs>
          <w:tab w:val="left" w:pos="1041"/>
        </w:tabs>
        <w:spacing w:before="8" w:line="218" w:lineRule="auto"/>
        <w:ind w:left="240" w:right="1530"/>
        <w:rPr>
          <w:i/>
        </w:rPr>
      </w:pPr>
      <w:r>
        <w:rPr>
          <w:i/>
          <w:w w:val="120"/>
        </w:rPr>
        <w:t>R&gt;</w:t>
      </w:r>
      <w:r>
        <w:rPr>
          <w:i/>
          <w:spacing w:val="8"/>
          <w:w w:val="120"/>
        </w:rPr>
        <w:t xml:space="preserve"> </w:t>
      </w:r>
      <w:r>
        <w:rPr>
          <w:i/>
          <w:w w:val="120"/>
        </w:rPr>
        <w:t>#</w:t>
      </w:r>
      <w:r>
        <w:rPr>
          <w:i/>
          <w:w w:val="120"/>
        </w:rPr>
        <w:tab/>
      </w:r>
      <w:proofErr w:type="spellStart"/>
      <w:r>
        <w:rPr>
          <w:i/>
          <w:w w:val="120"/>
        </w:rPr>
        <w:t>facet_grid</w:t>
      </w:r>
      <w:proofErr w:type="spellEnd"/>
      <w:r>
        <w:rPr>
          <w:i/>
          <w:w w:val="120"/>
        </w:rPr>
        <w:t xml:space="preserve">(.  ~  is.na(popular),  scales  =   "free",   </w:t>
      </w:r>
      <w:proofErr w:type="spellStart"/>
      <w:r>
        <w:rPr>
          <w:i/>
          <w:w w:val="120"/>
        </w:rPr>
        <w:t>labeller</w:t>
      </w:r>
      <w:proofErr w:type="spellEnd"/>
      <w:r>
        <w:rPr>
          <w:i/>
          <w:w w:val="120"/>
        </w:rPr>
        <w:t xml:space="preserve">   =   </w:t>
      </w:r>
      <w:proofErr w:type="spellStart"/>
      <w:r>
        <w:rPr>
          <w:i/>
          <w:w w:val="120"/>
        </w:rPr>
        <w:t>label_both</w:t>
      </w:r>
      <w:proofErr w:type="spellEnd"/>
      <w:r>
        <w:rPr>
          <w:i/>
          <w:w w:val="120"/>
        </w:rPr>
        <w:t>) R&gt;</w:t>
      </w:r>
    </w:p>
    <w:p w14:paraId="50D23B72" w14:textId="77777777" w:rsidR="001058B6" w:rsidRDefault="005212F4">
      <w:pPr>
        <w:spacing w:line="265" w:lineRule="exact"/>
        <w:ind w:left="240"/>
        <w:rPr>
          <w:i/>
        </w:rPr>
      </w:pPr>
      <w:r>
        <w:rPr>
          <w:i/>
          <w:w w:val="115"/>
        </w:rPr>
        <w:t xml:space="preserve">R&gt; </w:t>
      </w:r>
      <w:proofErr w:type="spellStart"/>
      <w:r>
        <w:rPr>
          <w:i/>
          <w:w w:val="115"/>
        </w:rPr>
        <w:t>ggplot</w:t>
      </w:r>
      <w:proofErr w:type="spellEnd"/>
      <w:r>
        <w:rPr>
          <w:i/>
          <w:w w:val="115"/>
        </w:rPr>
        <w:t>(</w:t>
      </w:r>
      <w:proofErr w:type="spellStart"/>
      <w:r>
        <w:rPr>
          <w:i/>
          <w:w w:val="115"/>
        </w:rPr>
        <w:t>popmis</w:t>
      </w:r>
      <w:proofErr w:type="spellEnd"/>
      <w:r>
        <w:rPr>
          <w:i/>
          <w:w w:val="115"/>
        </w:rPr>
        <w:t xml:space="preserve">, </w:t>
      </w:r>
      <w:proofErr w:type="spellStart"/>
      <w:r>
        <w:rPr>
          <w:i/>
          <w:w w:val="115"/>
        </w:rPr>
        <w:t>aes</w:t>
      </w:r>
      <w:proofErr w:type="spellEnd"/>
      <w:r>
        <w:rPr>
          <w:i/>
          <w:w w:val="115"/>
        </w:rPr>
        <w:t>(y = popular, group = sex)) +</w:t>
      </w:r>
    </w:p>
    <w:p w14:paraId="2C3F6BF8" w14:textId="77777777" w:rsidR="001058B6" w:rsidRDefault="005212F4">
      <w:pPr>
        <w:tabs>
          <w:tab w:val="left" w:pos="698"/>
        </w:tabs>
        <w:spacing w:line="271" w:lineRule="exact"/>
        <w:ind w:left="240"/>
        <w:rPr>
          <w:i/>
        </w:rPr>
      </w:pPr>
      <w:r>
        <w:rPr>
          <w:i/>
          <w:w w:val="110"/>
        </w:rPr>
        <w:t>+</w:t>
      </w:r>
      <w:r>
        <w:rPr>
          <w:i/>
          <w:w w:val="110"/>
        </w:rPr>
        <w:tab/>
      </w:r>
      <w:proofErr w:type="spellStart"/>
      <w:r>
        <w:rPr>
          <w:i/>
          <w:w w:val="110"/>
        </w:rPr>
        <w:t>geom_boxplot</w:t>
      </w:r>
      <w:proofErr w:type="spellEnd"/>
      <w:r>
        <w:rPr>
          <w:i/>
          <w:w w:val="110"/>
        </w:rPr>
        <w:t>()</w:t>
      </w:r>
      <w:r>
        <w:rPr>
          <w:i/>
          <w:spacing w:val="54"/>
          <w:w w:val="110"/>
        </w:rPr>
        <w:t xml:space="preserve"> </w:t>
      </w:r>
      <w:r>
        <w:rPr>
          <w:i/>
          <w:w w:val="110"/>
        </w:rPr>
        <w:t>+</w:t>
      </w:r>
    </w:p>
    <w:p w14:paraId="181DC916" w14:textId="77777777" w:rsidR="001058B6" w:rsidRDefault="005212F4">
      <w:pPr>
        <w:tabs>
          <w:tab w:val="left" w:pos="698"/>
        </w:tabs>
        <w:spacing w:line="284" w:lineRule="exact"/>
        <w:ind w:left="240"/>
        <w:rPr>
          <w:i/>
        </w:rPr>
      </w:pPr>
      <w:r>
        <w:rPr>
          <w:i/>
          <w:w w:val="120"/>
        </w:rPr>
        <w:t>+</w:t>
      </w:r>
      <w:r>
        <w:rPr>
          <w:i/>
          <w:w w:val="120"/>
        </w:rPr>
        <w:tab/>
      </w:r>
      <w:proofErr w:type="spellStart"/>
      <w:r>
        <w:rPr>
          <w:i/>
          <w:w w:val="120"/>
        </w:rPr>
        <w:t>theme_classic</w:t>
      </w:r>
      <w:proofErr w:type="spellEnd"/>
      <w:r>
        <w:rPr>
          <w:i/>
          <w:w w:val="120"/>
        </w:rPr>
        <w:t>()</w:t>
      </w:r>
    </w:p>
    <w:p w14:paraId="49B8091D" w14:textId="77777777" w:rsidR="001058B6" w:rsidRDefault="001058B6">
      <w:pPr>
        <w:spacing w:line="284" w:lineRule="exact"/>
        <w:sectPr w:rsidR="001058B6">
          <w:type w:val="continuous"/>
          <w:pgSz w:w="11910" w:h="16840"/>
          <w:pgMar w:top="1580" w:right="0" w:bottom="280" w:left="1380" w:header="720" w:footer="720" w:gutter="0"/>
          <w:cols w:space="720"/>
        </w:sectPr>
      </w:pPr>
    </w:p>
    <w:p w14:paraId="34427940" w14:textId="77777777" w:rsidR="001058B6" w:rsidRDefault="001058B6">
      <w:pPr>
        <w:pStyle w:val="BodyText"/>
        <w:rPr>
          <w:i/>
          <w:sz w:val="20"/>
        </w:rPr>
      </w:pPr>
    </w:p>
    <w:p w14:paraId="75324C50" w14:textId="77777777" w:rsidR="001058B6" w:rsidRDefault="001058B6">
      <w:pPr>
        <w:pStyle w:val="BodyText"/>
        <w:rPr>
          <w:i/>
          <w:sz w:val="20"/>
        </w:rPr>
      </w:pPr>
    </w:p>
    <w:p w14:paraId="25A67E84" w14:textId="77777777" w:rsidR="001058B6" w:rsidRDefault="001058B6">
      <w:pPr>
        <w:pStyle w:val="BodyText"/>
        <w:rPr>
          <w:i/>
          <w:sz w:val="20"/>
        </w:rPr>
      </w:pPr>
    </w:p>
    <w:p w14:paraId="7F5065B1" w14:textId="77777777" w:rsidR="001058B6" w:rsidRDefault="001058B6">
      <w:pPr>
        <w:pStyle w:val="BodyText"/>
        <w:spacing w:before="3"/>
        <w:rPr>
          <w:i/>
          <w:sz w:val="27"/>
        </w:rPr>
      </w:pPr>
    </w:p>
    <w:p w14:paraId="4A5A2C0A" w14:textId="6E52C30B" w:rsidR="001058B6" w:rsidRDefault="00C27F74">
      <w:pPr>
        <w:spacing w:before="95"/>
        <w:ind w:left="1493"/>
        <w:rPr>
          <w:rFonts w:ascii="Arial"/>
          <w:sz w:val="18"/>
        </w:rPr>
      </w:pPr>
      <w:r>
        <w:rPr>
          <w:noProof/>
        </w:rPr>
        <mc:AlternateContent>
          <mc:Choice Requires="wpg">
            <w:drawing>
              <wp:anchor distT="0" distB="0" distL="114300" distR="114300" simplePos="0" relativeHeight="251611648" behindDoc="0" locked="0" layoutInCell="1" allowOverlap="1" wp14:anchorId="30187AE3" wp14:editId="63E549F2">
                <wp:simplePos x="0" y="0"/>
                <wp:positionH relativeFrom="page">
                  <wp:posOffset>2129155</wp:posOffset>
                </wp:positionH>
                <wp:positionV relativeFrom="paragraph">
                  <wp:posOffset>-271145</wp:posOffset>
                </wp:positionV>
                <wp:extent cx="1761490" cy="2780665"/>
                <wp:effectExtent l="719455" t="9525" r="14605" b="10160"/>
                <wp:wrapNone/>
                <wp:docPr id="888" name="Group 8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1490" cy="2780665"/>
                          <a:chOff x="3353" y="-427"/>
                          <a:chExt cx="2774" cy="4379"/>
                        </a:xfrm>
                      </wpg:grpSpPr>
                      <wps:wsp>
                        <wps:cNvPr id="889" name="AutoShape 875"/>
                        <wps:cNvSpPr>
                          <a:spLocks/>
                        </wps:cNvSpPr>
                        <wps:spPr bwMode="auto">
                          <a:xfrm>
                            <a:off x="2232" y="8953"/>
                            <a:ext cx="2" cy="4369"/>
                          </a:xfrm>
                          <a:custGeom>
                            <a:avLst/>
                            <a:gdLst>
                              <a:gd name="T0" fmla="+- 0 1450 8953"/>
                              <a:gd name="T1" fmla="*/ 1450 h 4369"/>
                              <a:gd name="T2" fmla="+- 0 -427 8953"/>
                              <a:gd name="T3" fmla="*/ -427 h 4369"/>
                              <a:gd name="T4" fmla="+- 0 2701 8953"/>
                              <a:gd name="T5" fmla="*/ 2701 h 4369"/>
                              <a:gd name="T6" fmla="+- 0 3952 8953"/>
                              <a:gd name="T7" fmla="*/ 3952 h 4369"/>
                            </a:gdLst>
                            <a:ahLst/>
                            <a:cxnLst>
                              <a:cxn ang="0">
                                <a:pos x="0" y="T1"/>
                              </a:cxn>
                              <a:cxn ang="0">
                                <a:pos x="0" y="T3"/>
                              </a:cxn>
                              <a:cxn ang="0">
                                <a:pos x="0" y="T5"/>
                              </a:cxn>
                              <a:cxn ang="0">
                                <a:pos x="0" y="T7"/>
                              </a:cxn>
                            </a:cxnLst>
                            <a:rect l="0" t="0" r="r" b="b"/>
                            <a:pathLst>
                              <a:path h="4369">
                                <a:moveTo>
                                  <a:pt x="2507" y="-7503"/>
                                </a:moveTo>
                                <a:lnTo>
                                  <a:pt x="2507" y="-9380"/>
                                </a:lnTo>
                                <a:moveTo>
                                  <a:pt x="2507" y="-6252"/>
                                </a:moveTo>
                                <a:lnTo>
                                  <a:pt x="2507" y="-5001"/>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0" name="Rectangle 874"/>
                        <wps:cNvSpPr>
                          <a:spLocks noChangeArrowheads="1"/>
                        </wps:cNvSpPr>
                        <wps:spPr bwMode="auto">
                          <a:xfrm>
                            <a:off x="3363" y="1449"/>
                            <a:ext cx="2753" cy="1252"/>
                          </a:xfrm>
                          <a:prstGeom prst="rect">
                            <a:avLst/>
                          </a:prstGeom>
                          <a:noFill/>
                          <a:ln w="1362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91" name="Line 873"/>
                        <wps:cNvCnPr>
                          <a:cxnSpLocks noChangeShapeType="1"/>
                        </wps:cNvCnPr>
                        <wps:spPr bwMode="auto">
                          <a:xfrm>
                            <a:off x="3363" y="2076"/>
                            <a:ext cx="2753" cy="0"/>
                          </a:xfrm>
                          <a:prstGeom prst="line">
                            <a:avLst/>
                          </a:prstGeom>
                          <a:noFill/>
                          <a:ln w="27113">
                            <a:solidFill>
                              <a:srgbClr val="33333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A94CE97" id="Group 872" o:spid="_x0000_s1026" style="position:absolute;margin-left:167.65pt;margin-top:-21.35pt;width:138.7pt;height:218.95pt;z-index:251611648;mso-position-horizontal-relative:page" coordorigin="3353,-427" coordsize="2774,4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">
                <v:shape id="AutoShape 875" o:spid="_x0000_s1027" style="position:absolute;left:2232;top:8953;width:2;height:4369;visibility:visible;mso-wrap-style:square;v-text-anchor:top" coordsize="2,4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" path="m2507,-7503r,-1877m2507,-6252r,1251e" filled="f" strokecolor="#333" strokeweight=".37833mm">
                  <v:path arrowok="t" o:connecttype="custom" o:connectlocs="0,1450;0,-427;0,2701;0,3952" o:connectangles="0,0,0,0"/>
                </v:shape>
                <v:rect id="Rectangle 874" o:spid="_x0000_s1028" style="position:absolute;left:3363;top:1449;width:2753;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" filled="f" strokecolor="#333" strokeweight=".37833mm"/>
                <v:line id="Line 873" o:spid="_x0000_s1029" style="position:absolute;visibility:visible;mso-wrap-style:square" from="3363,2076" to="6116,20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" strokecolor="#333" strokeweight=".75314mm"/>
                <w10:wrap anchorx="page"/>
              </v:group>
            </w:pict>
          </mc:Fallback>
        </mc:AlternateContent>
      </w:r>
      <w:r>
        <w:rPr>
          <w:noProof/>
        </w:rPr>
        <mc:AlternateContent>
          <mc:Choice Requires="wpg">
            <w:drawing>
              <wp:anchor distT="0" distB="0" distL="114300" distR="114300" simplePos="0" relativeHeight="251612672" behindDoc="0" locked="0" layoutInCell="1" allowOverlap="1" wp14:anchorId="362F2A29" wp14:editId="73327046">
                <wp:simplePos x="0" y="0"/>
                <wp:positionH relativeFrom="page">
                  <wp:posOffset>4070985</wp:posOffset>
                </wp:positionH>
                <wp:positionV relativeFrom="paragraph">
                  <wp:posOffset>-271145</wp:posOffset>
                </wp:positionV>
                <wp:extent cx="1761490" cy="2383155"/>
                <wp:effectExtent l="727710" t="9525" r="15875" b="7620"/>
                <wp:wrapNone/>
                <wp:docPr id="884" name="Group 8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61490" cy="2383155"/>
                          <a:chOff x="6411" y="-427"/>
                          <a:chExt cx="2774" cy="3753"/>
                        </a:xfrm>
                      </wpg:grpSpPr>
                      <wps:wsp>
                        <wps:cNvPr id="885" name="AutoShape 871"/>
                        <wps:cNvSpPr>
                          <a:spLocks/>
                        </wps:cNvSpPr>
                        <wps:spPr bwMode="auto">
                          <a:xfrm>
                            <a:off x="5283" y="8953"/>
                            <a:ext cx="2" cy="3745"/>
                          </a:xfrm>
                          <a:custGeom>
                            <a:avLst/>
                            <a:gdLst>
                              <a:gd name="T0" fmla="+- 0 825 8953"/>
                              <a:gd name="T1" fmla="*/ 825 h 3745"/>
                              <a:gd name="T2" fmla="+- 0 -427 8953"/>
                              <a:gd name="T3" fmla="*/ -427 h 3745"/>
                              <a:gd name="T4" fmla="+- 0 2076 8953"/>
                              <a:gd name="T5" fmla="*/ 2076 h 3745"/>
                              <a:gd name="T6" fmla="+- 0 3326 8953"/>
                              <a:gd name="T7" fmla="*/ 3326 h 3745"/>
                            </a:gdLst>
                            <a:ahLst/>
                            <a:cxnLst>
                              <a:cxn ang="0">
                                <a:pos x="0" y="T1"/>
                              </a:cxn>
                              <a:cxn ang="0">
                                <a:pos x="0" y="T3"/>
                              </a:cxn>
                              <a:cxn ang="0">
                                <a:pos x="0" y="T5"/>
                              </a:cxn>
                              <a:cxn ang="0">
                                <a:pos x="0" y="T7"/>
                              </a:cxn>
                            </a:cxnLst>
                            <a:rect l="0" t="0" r="r" b="b"/>
                            <a:pathLst>
                              <a:path h="3745">
                                <a:moveTo>
                                  <a:pt x="2514" y="-8128"/>
                                </a:moveTo>
                                <a:lnTo>
                                  <a:pt x="2514" y="-9380"/>
                                </a:lnTo>
                                <a:moveTo>
                                  <a:pt x="2514" y="-6877"/>
                                </a:moveTo>
                                <a:lnTo>
                                  <a:pt x="2514" y="-5627"/>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6" name="Rectangle 870"/>
                        <wps:cNvSpPr>
                          <a:spLocks noChangeArrowheads="1"/>
                        </wps:cNvSpPr>
                        <wps:spPr bwMode="auto">
                          <a:xfrm>
                            <a:off x="6421" y="824"/>
                            <a:ext cx="2753" cy="1252"/>
                          </a:xfrm>
                          <a:prstGeom prst="rect">
                            <a:avLst/>
                          </a:prstGeom>
                          <a:noFill/>
                          <a:ln w="13620">
                            <a:solidFill>
                              <a:srgbClr val="333333"/>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7" name="Line 869"/>
                        <wps:cNvCnPr>
                          <a:cxnSpLocks noChangeShapeType="1"/>
                        </wps:cNvCnPr>
                        <wps:spPr bwMode="auto">
                          <a:xfrm>
                            <a:off x="6421" y="1450"/>
                            <a:ext cx="2753" cy="0"/>
                          </a:xfrm>
                          <a:prstGeom prst="line">
                            <a:avLst/>
                          </a:prstGeom>
                          <a:noFill/>
                          <a:ln w="27113">
                            <a:solidFill>
                              <a:srgbClr val="333333"/>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03802B9" id="Group 868" o:spid="_x0000_s1026" style="position:absolute;margin-left:320.55pt;margin-top:-21.35pt;width:138.7pt;height:187.65pt;z-index:251612672;mso-position-horizontal-relative:page" coordorigin="6411,-427" coordsize="2774,3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">
                <v:shape id="AutoShape 871" o:spid="_x0000_s1027" style="position:absolute;left:5283;top:8953;width:2;height:3745;visibility:visible;mso-wrap-style:square;v-text-anchor:top" coordsize="2,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" path="m2514,-8128r,-1252m2514,-6877r,1250e" filled="f" strokecolor="#333" strokeweight=".37833mm">
                  <v:path arrowok="t" o:connecttype="custom" o:connectlocs="0,825;0,-427;0,2076;0,3326" o:connectangles="0,0,0,0"/>
                </v:shape>
                <v:rect id="Rectangle 870" o:spid="_x0000_s1028" style="position:absolute;left:6421;top:824;width:2753;height:12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" filled="f" strokecolor="#333" strokeweight=".37833mm"/>
                <v:line id="Line 869" o:spid="_x0000_s1029" style="position:absolute;visibility:visible;mso-wrap-style:square" from="6421,1450" to="9174,14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" strokecolor="#333" strokeweight=".75314mm"/>
                <w10:wrap anchorx="page"/>
              </v:group>
            </w:pict>
          </mc:Fallback>
        </mc:AlternateContent>
      </w:r>
      <w:r>
        <w:rPr>
          <w:noProof/>
        </w:rPr>
        <mc:AlternateContent>
          <mc:Choice Requires="wpg">
            <w:drawing>
              <wp:anchor distT="0" distB="0" distL="114300" distR="114300" simplePos="0" relativeHeight="251613696" behindDoc="0" locked="0" layoutInCell="1" allowOverlap="1" wp14:anchorId="4A713C9D" wp14:editId="288E9107">
                <wp:simplePos x="0" y="0"/>
                <wp:positionH relativeFrom="page">
                  <wp:posOffset>1916430</wp:posOffset>
                </wp:positionH>
                <wp:positionV relativeFrom="paragraph">
                  <wp:posOffset>-409575</wp:posOffset>
                </wp:positionV>
                <wp:extent cx="4093845" cy="3093720"/>
                <wp:effectExtent l="11430" t="13970" r="9525" b="6985"/>
                <wp:wrapNone/>
                <wp:docPr id="879" name="Group 8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3845" cy="3093720"/>
                          <a:chOff x="3018" y="-645"/>
                          <a:chExt cx="6447" cy="4872"/>
                        </a:xfrm>
                      </wpg:grpSpPr>
                      <wps:wsp>
                        <wps:cNvPr id="880" name="Line 867"/>
                        <wps:cNvCnPr>
                          <a:cxnSpLocks noChangeShapeType="1"/>
                        </wps:cNvCnPr>
                        <wps:spPr bwMode="auto">
                          <a:xfrm>
                            <a:off x="3073" y="4171"/>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s:wsp>
                        <wps:cNvPr id="881" name="AutoShape 866"/>
                        <wps:cNvSpPr>
                          <a:spLocks/>
                        </wps:cNvSpPr>
                        <wps:spPr bwMode="auto">
                          <a:xfrm>
                            <a:off x="514" y="9577"/>
                            <a:ext cx="55" cy="3745"/>
                          </a:xfrm>
                          <a:custGeom>
                            <a:avLst/>
                            <a:gdLst>
                              <a:gd name="T0" fmla="+- 0 3018 515"/>
                              <a:gd name="T1" fmla="*/ T0 w 55"/>
                              <a:gd name="T2" fmla="+- 0 3952 9577"/>
                              <a:gd name="T3" fmla="*/ 3952 h 3745"/>
                              <a:gd name="T4" fmla="+- 0 3073 515"/>
                              <a:gd name="T5" fmla="*/ T4 w 55"/>
                              <a:gd name="T6" fmla="+- 0 3952 9577"/>
                              <a:gd name="T7" fmla="*/ 3952 h 3745"/>
                              <a:gd name="T8" fmla="+- 0 3018 515"/>
                              <a:gd name="T9" fmla="*/ T8 w 55"/>
                              <a:gd name="T10" fmla="+- 0 2701 9577"/>
                              <a:gd name="T11" fmla="*/ 2701 h 3745"/>
                              <a:gd name="T12" fmla="+- 0 3073 515"/>
                              <a:gd name="T13" fmla="*/ T12 w 55"/>
                              <a:gd name="T14" fmla="+- 0 2701 9577"/>
                              <a:gd name="T15" fmla="*/ 2701 h 3745"/>
                              <a:gd name="T16" fmla="+- 0 3018 515"/>
                              <a:gd name="T17" fmla="*/ T16 w 55"/>
                              <a:gd name="T18" fmla="+- 0 1450 9577"/>
                              <a:gd name="T19" fmla="*/ 1450 h 3745"/>
                              <a:gd name="T20" fmla="+- 0 3073 515"/>
                              <a:gd name="T21" fmla="*/ T20 w 55"/>
                              <a:gd name="T22" fmla="+- 0 1450 9577"/>
                              <a:gd name="T23" fmla="*/ 1450 h 3745"/>
                              <a:gd name="T24" fmla="+- 0 3018 515"/>
                              <a:gd name="T25" fmla="*/ T24 w 55"/>
                              <a:gd name="T26" fmla="+- 0 199 9577"/>
                              <a:gd name="T27" fmla="*/ 199 h 3745"/>
                              <a:gd name="T28" fmla="+- 0 3073 515"/>
                              <a:gd name="T29" fmla="*/ T28 w 55"/>
                              <a:gd name="T30" fmla="+- 0 199 9577"/>
                              <a:gd name="T31" fmla="*/ 199 h 3745"/>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55" h="3745">
                                <a:moveTo>
                                  <a:pt x="2503" y="-5625"/>
                                </a:moveTo>
                                <a:lnTo>
                                  <a:pt x="2558" y="-5625"/>
                                </a:lnTo>
                                <a:moveTo>
                                  <a:pt x="2503" y="-6876"/>
                                </a:moveTo>
                                <a:lnTo>
                                  <a:pt x="2558" y="-6876"/>
                                </a:lnTo>
                                <a:moveTo>
                                  <a:pt x="2503" y="-8127"/>
                                </a:moveTo>
                                <a:lnTo>
                                  <a:pt x="2558" y="-8127"/>
                                </a:lnTo>
                                <a:moveTo>
                                  <a:pt x="2503" y="-9378"/>
                                </a:moveTo>
                                <a:lnTo>
                                  <a:pt x="2558" y="-9378"/>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2" name="Line 865"/>
                        <wps:cNvCnPr>
                          <a:cxnSpLocks noChangeShapeType="1"/>
                        </wps:cNvCnPr>
                        <wps:spPr bwMode="auto">
                          <a:xfrm>
                            <a:off x="3073" y="4171"/>
                            <a:ext cx="6391"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s:wsp>
                        <wps:cNvPr id="883" name="AutoShape 864"/>
                        <wps:cNvSpPr>
                          <a:spLocks/>
                        </wps:cNvSpPr>
                        <wps:spPr bwMode="auto">
                          <a:xfrm>
                            <a:off x="2130" y="13540"/>
                            <a:ext cx="3255" cy="55"/>
                          </a:xfrm>
                          <a:custGeom>
                            <a:avLst/>
                            <a:gdLst>
                              <a:gd name="T0" fmla="+- 0 4637 2131"/>
                              <a:gd name="T1" fmla="*/ T0 w 3255"/>
                              <a:gd name="T2" fmla="+- 0 4226 13540"/>
                              <a:gd name="T3" fmla="*/ 4226 h 55"/>
                              <a:gd name="T4" fmla="+- 0 4637 2131"/>
                              <a:gd name="T5" fmla="*/ T4 w 3255"/>
                              <a:gd name="T6" fmla="+- 0 4171 13540"/>
                              <a:gd name="T7" fmla="*/ 4171 h 55"/>
                              <a:gd name="T8" fmla="+- 0 6269 2131"/>
                              <a:gd name="T9" fmla="*/ T8 w 3255"/>
                              <a:gd name="T10" fmla="+- 0 4226 13540"/>
                              <a:gd name="T11" fmla="*/ 4226 h 55"/>
                              <a:gd name="T12" fmla="+- 0 6269 2131"/>
                              <a:gd name="T13" fmla="*/ T12 w 3255"/>
                              <a:gd name="T14" fmla="+- 0 4171 13540"/>
                              <a:gd name="T15" fmla="*/ 4171 h 55"/>
                              <a:gd name="T16" fmla="+- 0 7900 2131"/>
                              <a:gd name="T17" fmla="*/ T16 w 3255"/>
                              <a:gd name="T18" fmla="+- 0 4226 13540"/>
                              <a:gd name="T19" fmla="*/ 4226 h 55"/>
                              <a:gd name="T20" fmla="+- 0 7900 2131"/>
                              <a:gd name="T21" fmla="*/ T20 w 3255"/>
                              <a:gd name="T22" fmla="+- 0 4171 13540"/>
                              <a:gd name="T23" fmla="*/ 4171 h 55"/>
                            </a:gdLst>
                            <a:ahLst/>
                            <a:cxnLst>
                              <a:cxn ang="0">
                                <a:pos x="T1" y="T3"/>
                              </a:cxn>
                              <a:cxn ang="0">
                                <a:pos x="T5" y="T7"/>
                              </a:cxn>
                              <a:cxn ang="0">
                                <a:pos x="T9" y="T11"/>
                              </a:cxn>
                              <a:cxn ang="0">
                                <a:pos x="T13" y="T15"/>
                              </a:cxn>
                              <a:cxn ang="0">
                                <a:pos x="T17" y="T19"/>
                              </a:cxn>
                              <a:cxn ang="0">
                                <a:pos x="T21" y="T23"/>
                              </a:cxn>
                            </a:cxnLst>
                            <a:rect l="0" t="0" r="r" b="b"/>
                            <a:pathLst>
                              <a:path w="3255" h="55">
                                <a:moveTo>
                                  <a:pt x="2506" y="-9314"/>
                                </a:moveTo>
                                <a:lnTo>
                                  <a:pt x="2506" y="-9369"/>
                                </a:lnTo>
                                <a:moveTo>
                                  <a:pt x="4138" y="-9314"/>
                                </a:moveTo>
                                <a:lnTo>
                                  <a:pt x="4138" y="-9369"/>
                                </a:lnTo>
                                <a:moveTo>
                                  <a:pt x="5769" y="-9314"/>
                                </a:moveTo>
                                <a:lnTo>
                                  <a:pt x="5769" y="-9369"/>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A010D4" id="Group 863" o:spid="_x0000_s1026" style="position:absolute;margin-left:150.9pt;margin-top:-32.25pt;width:322.35pt;height:243.6pt;z-index:251613696;mso-position-horizontal-relative:page" coordorigin="3018,-645" coordsize="6447,4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">
                <v:line id="Line 867" o:spid="_x0000_s1027" style="position:absolute;visibility:visible;mso-wrap-style:square" from="3073,4171" to="3073,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" strokeweight=".37833mm"/>
                <v:shape id="AutoShape 866" o:spid="_x0000_s1028" style="position:absolute;left:514;top:9577;width:55;height:3745;visibility:visible;mso-wrap-style:square;v-text-anchor:top" coordsize="55,3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" path="m2503,-5625r55,m2503,-6876r55,m2503,-8127r55,m2503,-9378r55,e" filled="f" strokecolor="#333" strokeweight=".37833mm">
                  <v:path arrowok="t" o:connecttype="custom" o:connectlocs="2503,3952;2558,3952;2503,2701;2558,2701;2503,1450;2558,1450;2503,199;2558,199" o:connectangles="0,0,0,0,0,0,0,0"/>
                </v:shape>
                <v:line id="Line 865" o:spid="_x0000_s1029" style="position:absolute;visibility:visible;mso-wrap-style:square" from="3073,4171" to="9464,41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" strokeweight=".37833mm"/>
                <v:shape id="AutoShape 864" o:spid="_x0000_s1030" style="position:absolute;left:2130;top:13540;width:3255;height:55;visibility:visible;mso-wrap-style:square;v-text-anchor:top" coordsize="3255,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" path="m2506,-9314r,-55m4138,-9314r,-55m5769,-9314r,-55e" filled="f" strokecolor="#333" strokeweight=".37833mm">
                  <v:path arrowok="t" o:connecttype="custom" o:connectlocs="2506,4226;2506,4171;4138,4226;4138,4171;5769,4226;5769,4171" o:connectangles="0,0,0,0,0,0"/>
                </v:shape>
                <w10:wrap anchorx="page"/>
              </v:group>
            </w:pict>
          </mc:Fallback>
        </mc:AlternateContent>
      </w:r>
      <w:r w:rsidR="005212F4">
        <w:rPr>
          <w:rFonts w:ascii="Arial"/>
          <w:color w:val="4D4D4D"/>
          <w:sz w:val="18"/>
        </w:rPr>
        <w:t>8</w:t>
      </w:r>
    </w:p>
    <w:p w14:paraId="0058557A" w14:textId="77777777" w:rsidR="001058B6" w:rsidRDefault="001058B6">
      <w:pPr>
        <w:pStyle w:val="BodyText"/>
        <w:rPr>
          <w:rFonts w:ascii="Arial"/>
          <w:sz w:val="20"/>
        </w:rPr>
      </w:pPr>
    </w:p>
    <w:p w14:paraId="57D3D4A1" w14:textId="77777777" w:rsidR="001058B6" w:rsidRDefault="001058B6">
      <w:pPr>
        <w:pStyle w:val="BodyText"/>
        <w:rPr>
          <w:rFonts w:ascii="Arial"/>
          <w:sz w:val="20"/>
        </w:rPr>
      </w:pPr>
    </w:p>
    <w:p w14:paraId="7490FDE0" w14:textId="77777777" w:rsidR="001058B6" w:rsidRDefault="001058B6">
      <w:pPr>
        <w:pStyle w:val="BodyText"/>
        <w:rPr>
          <w:rFonts w:ascii="Arial"/>
          <w:sz w:val="20"/>
        </w:rPr>
      </w:pPr>
    </w:p>
    <w:p w14:paraId="79687D59" w14:textId="77777777" w:rsidR="001058B6" w:rsidRDefault="001058B6">
      <w:pPr>
        <w:pStyle w:val="BodyText"/>
        <w:spacing w:before="6"/>
        <w:rPr>
          <w:rFonts w:ascii="Arial"/>
        </w:rPr>
      </w:pPr>
    </w:p>
    <w:p w14:paraId="389DACA7" w14:textId="593BA2F5" w:rsidR="001058B6" w:rsidRDefault="00C27F74">
      <w:pPr>
        <w:spacing w:before="95"/>
        <w:ind w:left="1493"/>
        <w:rPr>
          <w:rFonts w:ascii="Arial"/>
          <w:sz w:val="18"/>
        </w:rPr>
      </w:pPr>
      <w:r>
        <w:rPr>
          <w:noProof/>
        </w:rPr>
        <mc:AlternateContent>
          <mc:Choice Requires="wps">
            <w:drawing>
              <wp:anchor distT="0" distB="0" distL="114300" distR="114300" simplePos="0" relativeHeight="251614720" behindDoc="0" locked="0" layoutInCell="1" allowOverlap="1" wp14:anchorId="752F2514" wp14:editId="29E88B7A">
                <wp:simplePos x="0" y="0"/>
                <wp:positionH relativeFrom="page">
                  <wp:posOffset>1619885</wp:posOffset>
                </wp:positionH>
                <wp:positionV relativeFrom="paragraph">
                  <wp:posOffset>78740</wp:posOffset>
                </wp:positionV>
                <wp:extent cx="182245" cy="492760"/>
                <wp:effectExtent l="635" t="1270" r="0" b="1270"/>
                <wp:wrapNone/>
                <wp:docPr id="878" name="Text Box 8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4927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B0B162" w14:textId="77777777" w:rsidR="001058B6" w:rsidRDefault="005212F4">
                            <w:pPr>
                              <w:pStyle w:val="BodyText"/>
                              <w:spacing w:before="13"/>
                              <w:ind w:left="20"/>
                              <w:rPr>
                                <w:rFonts w:ascii="Arial"/>
                              </w:rPr>
                            </w:pPr>
                            <w:r>
                              <w:rPr>
                                <w:rFonts w:ascii="Arial"/>
                              </w:rPr>
                              <w:t>popular</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2F2514" id="Text Box 862" o:spid="_x0000_s1049" type="#_x0000_t202" style="position:absolute;left:0;text-align:left;margin-left:127.55pt;margin-top:6.2pt;width:14.35pt;height:38.8pt;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" filled="f" stroked="f">
                <v:textbox style="layout-flow:vertical;mso-layout-flow-alt:bottom-to-top" inset="0,0,0,0">
                  <w:txbxContent>
                    <w:p w14:paraId="1CB0B162" w14:textId="77777777" w:rsidR="001058B6" w:rsidRDefault="005212F4">
                      <w:pPr>
                        <w:pStyle w:val="BodyText"/>
                        <w:spacing w:before="13"/>
                        <w:ind w:left="20"/>
                        <w:rPr>
                          <w:rFonts w:ascii="Arial"/>
                        </w:rPr>
                      </w:pPr>
                      <w:r>
                        <w:rPr>
                          <w:rFonts w:ascii="Arial"/>
                        </w:rPr>
                        <w:t>popular</w:t>
                      </w:r>
                    </w:p>
                  </w:txbxContent>
                </v:textbox>
                <w10:wrap anchorx="page"/>
              </v:shape>
            </w:pict>
          </mc:Fallback>
        </mc:AlternateContent>
      </w:r>
      <w:r w:rsidR="005212F4">
        <w:rPr>
          <w:rFonts w:ascii="Arial"/>
          <w:color w:val="4D4D4D"/>
          <w:sz w:val="18"/>
        </w:rPr>
        <w:t>6</w:t>
      </w:r>
    </w:p>
    <w:p w14:paraId="13F55D1C" w14:textId="77777777" w:rsidR="001058B6" w:rsidRDefault="001058B6">
      <w:pPr>
        <w:pStyle w:val="BodyText"/>
        <w:rPr>
          <w:rFonts w:ascii="Arial"/>
          <w:sz w:val="20"/>
        </w:rPr>
      </w:pPr>
    </w:p>
    <w:p w14:paraId="4701B7DD" w14:textId="77777777" w:rsidR="001058B6" w:rsidRDefault="001058B6">
      <w:pPr>
        <w:pStyle w:val="BodyText"/>
        <w:rPr>
          <w:rFonts w:ascii="Arial"/>
          <w:sz w:val="20"/>
        </w:rPr>
      </w:pPr>
    </w:p>
    <w:p w14:paraId="27F77812" w14:textId="77777777" w:rsidR="001058B6" w:rsidRDefault="001058B6">
      <w:pPr>
        <w:pStyle w:val="BodyText"/>
        <w:rPr>
          <w:rFonts w:ascii="Arial"/>
          <w:sz w:val="20"/>
        </w:rPr>
      </w:pPr>
    </w:p>
    <w:p w14:paraId="5BC61BC3" w14:textId="77777777" w:rsidR="001058B6" w:rsidRDefault="001058B6">
      <w:pPr>
        <w:pStyle w:val="BodyText"/>
        <w:spacing w:before="6"/>
        <w:rPr>
          <w:rFonts w:ascii="Arial"/>
        </w:rPr>
      </w:pPr>
    </w:p>
    <w:p w14:paraId="5A23DDC8" w14:textId="77777777" w:rsidR="001058B6" w:rsidRDefault="005212F4">
      <w:pPr>
        <w:spacing w:before="95"/>
        <w:ind w:left="1493"/>
        <w:rPr>
          <w:rFonts w:ascii="Arial"/>
          <w:sz w:val="18"/>
        </w:rPr>
      </w:pPr>
      <w:r>
        <w:rPr>
          <w:rFonts w:ascii="Arial"/>
          <w:color w:val="4D4D4D"/>
          <w:sz w:val="18"/>
        </w:rPr>
        <w:t>4</w:t>
      </w:r>
    </w:p>
    <w:p w14:paraId="2D00289C" w14:textId="77777777" w:rsidR="001058B6" w:rsidRDefault="001058B6">
      <w:pPr>
        <w:pStyle w:val="BodyText"/>
        <w:rPr>
          <w:rFonts w:ascii="Arial"/>
          <w:sz w:val="20"/>
        </w:rPr>
      </w:pPr>
    </w:p>
    <w:p w14:paraId="7A22B22C" w14:textId="77777777" w:rsidR="001058B6" w:rsidRDefault="001058B6">
      <w:pPr>
        <w:pStyle w:val="BodyText"/>
        <w:rPr>
          <w:rFonts w:ascii="Arial"/>
          <w:sz w:val="20"/>
        </w:rPr>
      </w:pPr>
    </w:p>
    <w:p w14:paraId="201A4975" w14:textId="77777777" w:rsidR="001058B6" w:rsidRDefault="001058B6">
      <w:pPr>
        <w:pStyle w:val="BodyText"/>
        <w:rPr>
          <w:rFonts w:ascii="Arial"/>
          <w:sz w:val="20"/>
        </w:rPr>
      </w:pPr>
    </w:p>
    <w:p w14:paraId="2B80D091" w14:textId="77777777" w:rsidR="001058B6" w:rsidRDefault="001058B6">
      <w:pPr>
        <w:pStyle w:val="BodyText"/>
        <w:spacing w:before="7"/>
        <w:rPr>
          <w:rFonts w:ascii="Arial"/>
        </w:rPr>
      </w:pPr>
    </w:p>
    <w:p w14:paraId="07CE13F6" w14:textId="77777777" w:rsidR="001058B6" w:rsidRDefault="005212F4">
      <w:pPr>
        <w:spacing w:before="94"/>
        <w:ind w:left="1493"/>
        <w:rPr>
          <w:rFonts w:ascii="Arial"/>
          <w:sz w:val="18"/>
        </w:rPr>
      </w:pPr>
      <w:r>
        <w:rPr>
          <w:rFonts w:ascii="Arial"/>
          <w:color w:val="4D4D4D"/>
          <w:sz w:val="18"/>
        </w:rPr>
        <w:t>2</w:t>
      </w:r>
    </w:p>
    <w:p w14:paraId="07E06A36" w14:textId="77777777" w:rsidR="001058B6" w:rsidRDefault="005212F4">
      <w:pPr>
        <w:tabs>
          <w:tab w:val="left" w:pos="4763"/>
          <w:tab w:val="left" w:pos="6394"/>
        </w:tabs>
        <w:spacing w:before="176"/>
        <w:ind w:left="3079"/>
        <w:rPr>
          <w:rFonts w:ascii="Arial" w:hAnsi="Arial"/>
          <w:sz w:val="18"/>
        </w:rPr>
      </w:pPr>
      <w:r>
        <w:rPr>
          <w:rFonts w:ascii="Arial" w:hAnsi="Arial"/>
          <w:color w:val="4D4D4D"/>
          <w:sz w:val="18"/>
        </w:rPr>
        <w:t>−0.2</w:t>
      </w:r>
      <w:r>
        <w:rPr>
          <w:rFonts w:ascii="Arial" w:hAnsi="Arial"/>
          <w:color w:val="4D4D4D"/>
          <w:sz w:val="18"/>
        </w:rPr>
        <w:tab/>
        <w:t>0.0</w:t>
      </w:r>
      <w:r>
        <w:rPr>
          <w:rFonts w:ascii="Arial" w:hAnsi="Arial"/>
          <w:color w:val="4D4D4D"/>
          <w:sz w:val="18"/>
        </w:rPr>
        <w:tab/>
        <w:t>0.2</w:t>
      </w:r>
    </w:p>
    <w:p w14:paraId="475742AE" w14:textId="77777777" w:rsidR="001058B6" w:rsidRDefault="001058B6">
      <w:pPr>
        <w:pStyle w:val="BodyText"/>
        <w:rPr>
          <w:rFonts w:ascii="Arial"/>
          <w:sz w:val="20"/>
        </w:rPr>
      </w:pPr>
    </w:p>
    <w:p w14:paraId="79A5D55D" w14:textId="77777777" w:rsidR="001058B6" w:rsidRDefault="001058B6">
      <w:pPr>
        <w:pStyle w:val="BodyText"/>
        <w:rPr>
          <w:rFonts w:ascii="Arial"/>
          <w:sz w:val="20"/>
        </w:rPr>
      </w:pPr>
    </w:p>
    <w:p w14:paraId="69F74DEA" w14:textId="77777777" w:rsidR="001058B6" w:rsidRDefault="001058B6">
      <w:pPr>
        <w:pStyle w:val="BodyText"/>
        <w:rPr>
          <w:rFonts w:ascii="Arial"/>
          <w:sz w:val="20"/>
        </w:rPr>
      </w:pPr>
    </w:p>
    <w:p w14:paraId="4F74F109" w14:textId="77777777" w:rsidR="001058B6" w:rsidRDefault="001058B6">
      <w:pPr>
        <w:pStyle w:val="BodyText"/>
        <w:rPr>
          <w:rFonts w:ascii="Arial"/>
          <w:sz w:val="20"/>
        </w:rPr>
      </w:pPr>
    </w:p>
    <w:p w14:paraId="544FB6BE" w14:textId="77777777" w:rsidR="001058B6" w:rsidRDefault="001058B6">
      <w:pPr>
        <w:pStyle w:val="BodyText"/>
        <w:rPr>
          <w:rFonts w:ascii="Arial"/>
          <w:sz w:val="20"/>
        </w:rPr>
      </w:pPr>
    </w:p>
    <w:p w14:paraId="11227403" w14:textId="77777777" w:rsidR="001058B6" w:rsidRDefault="001058B6">
      <w:pPr>
        <w:pStyle w:val="BodyText"/>
        <w:rPr>
          <w:rFonts w:ascii="Arial"/>
          <w:sz w:val="20"/>
        </w:rPr>
      </w:pPr>
    </w:p>
    <w:p w14:paraId="71C95A86" w14:textId="77777777" w:rsidR="001058B6" w:rsidRDefault="001058B6">
      <w:pPr>
        <w:pStyle w:val="BodyText"/>
        <w:rPr>
          <w:rFonts w:ascii="Arial"/>
          <w:sz w:val="20"/>
        </w:rPr>
      </w:pPr>
    </w:p>
    <w:p w14:paraId="54A2B2CD" w14:textId="77777777" w:rsidR="001058B6" w:rsidRDefault="001058B6">
      <w:pPr>
        <w:pStyle w:val="BodyText"/>
        <w:rPr>
          <w:rFonts w:ascii="Arial"/>
          <w:sz w:val="20"/>
        </w:rPr>
      </w:pPr>
    </w:p>
    <w:p w14:paraId="00B24083" w14:textId="77777777" w:rsidR="001058B6" w:rsidRDefault="001058B6">
      <w:pPr>
        <w:pStyle w:val="BodyText"/>
        <w:rPr>
          <w:rFonts w:ascii="Arial"/>
          <w:sz w:val="20"/>
        </w:rPr>
      </w:pPr>
    </w:p>
    <w:p w14:paraId="5161937E" w14:textId="77777777" w:rsidR="001058B6" w:rsidRDefault="001058B6">
      <w:pPr>
        <w:pStyle w:val="BodyText"/>
        <w:spacing w:before="10"/>
        <w:rPr>
          <w:rFonts w:ascii="Arial"/>
          <w:sz w:val="24"/>
        </w:rPr>
      </w:pPr>
    </w:p>
    <w:p w14:paraId="27642191" w14:textId="77777777" w:rsidR="001058B6" w:rsidRDefault="005212F4">
      <w:pPr>
        <w:pStyle w:val="Heading3"/>
        <w:spacing w:before="118"/>
      </w:pPr>
      <w:bookmarkStart w:id="63" w:name="Imputation_ignoring_the_cluster_variable"/>
      <w:bookmarkEnd w:id="63"/>
      <w:r>
        <w:rPr>
          <w:w w:val="105"/>
        </w:rPr>
        <w:t>Imputation ignoring the cluster variable (not recommended)</w:t>
      </w:r>
    </w:p>
    <w:p w14:paraId="47687FFB" w14:textId="77777777" w:rsidR="001058B6" w:rsidRDefault="005212F4">
      <w:pPr>
        <w:pStyle w:val="BodyText"/>
        <w:spacing w:before="294" w:line="218" w:lineRule="auto"/>
        <w:ind w:left="239" w:right="1463"/>
        <w:jc w:val="both"/>
      </w:pPr>
      <w:r>
        <w:t xml:space="preserve">The first imputation model that we’ll use is likely to </w:t>
      </w:r>
      <w:r>
        <w:rPr>
          <w:spacing w:val="3"/>
        </w:rPr>
        <w:t xml:space="preserve">be </w:t>
      </w:r>
      <w:r>
        <w:rPr>
          <w:spacing w:val="-3"/>
        </w:rPr>
        <w:t xml:space="preserve">invalid. </w:t>
      </w:r>
      <w:r>
        <w:rPr>
          <w:spacing w:val="-10"/>
        </w:rPr>
        <w:t xml:space="preserve">We </w:t>
      </w:r>
      <w:r>
        <w:t xml:space="preserve">do </w:t>
      </w:r>
      <w:r>
        <w:rPr>
          <w:u w:val="single"/>
        </w:rPr>
        <w:t>not</w:t>
      </w:r>
      <w:r>
        <w:t xml:space="preserve"> use the cluster identifier school as imputation model predictor. With this model, </w:t>
      </w:r>
      <w:r>
        <w:rPr>
          <w:spacing w:val="-3"/>
        </w:rPr>
        <w:t xml:space="preserve">we </w:t>
      </w:r>
      <w:r>
        <w:t>ignore the multilevel structure</w:t>
      </w:r>
      <w:r>
        <w:rPr>
          <w:spacing w:val="-10"/>
        </w:rPr>
        <w:t xml:space="preserve"> </w:t>
      </w:r>
      <w:r>
        <w:t>of</w:t>
      </w:r>
      <w:r>
        <w:rPr>
          <w:spacing w:val="-10"/>
        </w:rPr>
        <w:t xml:space="preserve"> </w:t>
      </w:r>
      <w:r>
        <w:t>the</w:t>
      </w:r>
      <w:r>
        <w:rPr>
          <w:spacing w:val="-10"/>
        </w:rPr>
        <w:t xml:space="preserve"> </w:t>
      </w:r>
      <w:r>
        <w:t>data,</w:t>
      </w:r>
      <w:r>
        <w:rPr>
          <w:spacing w:val="-9"/>
        </w:rPr>
        <w:t xml:space="preserve"> </w:t>
      </w:r>
      <w:r>
        <w:t>despite</w:t>
      </w:r>
      <w:r>
        <w:rPr>
          <w:spacing w:val="-10"/>
        </w:rPr>
        <w:t xml:space="preserve"> </w:t>
      </w:r>
      <w:r>
        <w:t>the</w:t>
      </w:r>
      <w:r>
        <w:rPr>
          <w:spacing w:val="-11"/>
        </w:rPr>
        <w:t xml:space="preserve"> </w:t>
      </w:r>
      <w:r>
        <w:t>high</w:t>
      </w:r>
      <w:r>
        <w:rPr>
          <w:spacing w:val="-11"/>
        </w:rPr>
        <w:t xml:space="preserve"> </w:t>
      </w:r>
      <w:r>
        <w:t>ICC.</w:t>
      </w:r>
      <w:r>
        <w:rPr>
          <w:spacing w:val="-10"/>
        </w:rPr>
        <w:t xml:space="preserve"> </w:t>
      </w:r>
      <w:r>
        <w:t>This</w:t>
      </w:r>
      <w:r>
        <w:rPr>
          <w:spacing w:val="-9"/>
        </w:rPr>
        <w:t xml:space="preserve"> </w:t>
      </w:r>
      <w:r>
        <w:t>assumes</w:t>
      </w:r>
      <w:r>
        <w:rPr>
          <w:spacing w:val="-10"/>
        </w:rPr>
        <w:t xml:space="preserve"> </w:t>
      </w:r>
      <w:r>
        <w:t>exchangeability</w:t>
      </w:r>
      <w:r>
        <w:rPr>
          <w:spacing w:val="-10"/>
        </w:rPr>
        <w:t xml:space="preserve"> </w:t>
      </w:r>
      <w:r>
        <w:t>between</w:t>
      </w:r>
      <w:r>
        <w:rPr>
          <w:spacing w:val="-10"/>
        </w:rPr>
        <w:t xml:space="preserve"> </w:t>
      </w:r>
      <w:r>
        <w:t>units.</w:t>
      </w:r>
      <w:r>
        <w:rPr>
          <w:spacing w:val="9"/>
        </w:rPr>
        <w:t xml:space="preserve"> </w:t>
      </w:r>
      <w:r>
        <w:rPr>
          <w:spacing w:val="-10"/>
        </w:rPr>
        <w:t xml:space="preserve">We </w:t>
      </w:r>
      <w:r>
        <w:t>include</w:t>
      </w:r>
      <w:r>
        <w:rPr>
          <w:spacing w:val="-6"/>
        </w:rPr>
        <w:t xml:space="preserve"> </w:t>
      </w:r>
      <w:r>
        <w:t>it</w:t>
      </w:r>
      <w:r>
        <w:rPr>
          <w:spacing w:val="-5"/>
        </w:rPr>
        <w:t xml:space="preserve"> </w:t>
      </w:r>
      <w:r>
        <w:t>purely</w:t>
      </w:r>
      <w:r>
        <w:rPr>
          <w:spacing w:val="-5"/>
        </w:rPr>
        <w:t xml:space="preserve"> </w:t>
      </w:r>
      <w:r>
        <w:t>to</w:t>
      </w:r>
      <w:r>
        <w:rPr>
          <w:spacing w:val="-6"/>
        </w:rPr>
        <w:t xml:space="preserve"> </w:t>
      </w:r>
      <w:r>
        <w:t>illustrate</w:t>
      </w:r>
      <w:r>
        <w:rPr>
          <w:spacing w:val="-5"/>
        </w:rPr>
        <w:t xml:space="preserve"> </w:t>
      </w:r>
      <w:r>
        <w:t>the</w:t>
      </w:r>
      <w:r>
        <w:rPr>
          <w:spacing w:val="-5"/>
        </w:rPr>
        <w:t xml:space="preserve"> </w:t>
      </w:r>
      <w:r>
        <w:t>effects</w:t>
      </w:r>
      <w:r>
        <w:rPr>
          <w:spacing w:val="-5"/>
        </w:rPr>
        <w:t xml:space="preserve"> </w:t>
      </w:r>
      <w:r>
        <w:t>of</w:t>
      </w:r>
      <w:r>
        <w:rPr>
          <w:spacing w:val="-6"/>
        </w:rPr>
        <w:t xml:space="preserve"> </w:t>
      </w:r>
      <w:r>
        <w:t>ignoring</w:t>
      </w:r>
      <w:r>
        <w:rPr>
          <w:spacing w:val="-5"/>
        </w:rPr>
        <w:t xml:space="preserve"> </w:t>
      </w:r>
      <w:r>
        <w:t>the</w:t>
      </w:r>
      <w:r>
        <w:rPr>
          <w:spacing w:val="-5"/>
        </w:rPr>
        <w:t xml:space="preserve"> </w:t>
      </w:r>
      <w:r>
        <w:t>clustering</w:t>
      </w:r>
      <w:r>
        <w:rPr>
          <w:spacing w:val="-5"/>
        </w:rPr>
        <w:t xml:space="preserve"> </w:t>
      </w:r>
      <w:r>
        <w:t>in</w:t>
      </w:r>
      <w:r>
        <w:rPr>
          <w:spacing w:val="-6"/>
        </w:rPr>
        <w:t xml:space="preserve"> </w:t>
      </w:r>
      <w:r>
        <w:t>our</w:t>
      </w:r>
      <w:r>
        <w:rPr>
          <w:spacing w:val="-5"/>
        </w:rPr>
        <w:t xml:space="preserve"> </w:t>
      </w:r>
      <w:r>
        <w:t>imputation</w:t>
      </w:r>
      <w:r>
        <w:rPr>
          <w:spacing w:val="-5"/>
        </w:rPr>
        <w:t xml:space="preserve"> </w:t>
      </w:r>
      <w:r>
        <w:t>effort.</w:t>
      </w:r>
    </w:p>
    <w:p w14:paraId="0F02A4E4" w14:textId="77777777" w:rsidR="001058B6" w:rsidRDefault="005212F4">
      <w:pPr>
        <w:pStyle w:val="BodyText"/>
        <w:spacing w:before="228" w:line="218" w:lineRule="auto"/>
        <w:ind w:left="239" w:right="1779"/>
      </w:pPr>
      <w:r>
        <w:t>Create a methods vector and predictor matrix for popular, and make sure school is not included as</w:t>
      </w:r>
      <w:r>
        <w:rPr>
          <w:spacing w:val="31"/>
        </w:rPr>
        <w:t xml:space="preserve"> </w:t>
      </w:r>
      <w:r>
        <w:t>predictor:</w:t>
      </w:r>
    </w:p>
    <w:p w14:paraId="737C7719" w14:textId="77777777" w:rsidR="001058B6" w:rsidRDefault="001058B6">
      <w:pPr>
        <w:pStyle w:val="BodyText"/>
        <w:rPr>
          <w:sz w:val="30"/>
        </w:rPr>
      </w:pPr>
    </w:p>
    <w:p w14:paraId="08F1E3BC" w14:textId="77777777" w:rsidR="001058B6" w:rsidRDefault="001058B6">
      <w:pPr>
        <w:pStyle w:val="BodyText"/>
        <w:rPr>
          <w:sz w:val="30"/>
        </w:rPr>
      </w:pPr>
    </w:p>
    <w:p w14:paraId="42BA5B45" w14:textId="77777777" w:rsidR="001058B6" w:rsidRDefault="001058B6">
      <w:pPr>
        <w:pStyle w:val="BodyText"/>
        <w:rPr>
          <w:sz w:val="30"/>
        </w:rPr>
      </w:pPr>
    </w:p>
    <w:p w14:paraId="024C33D9" w14:textId="77777777" w:rsidR="001058B6" w:rsidRDefault="001058B6">
      <w:pPr>
        <w:pStyle w:val="BodyText"/>
        <w:spacing w:before="3"/>
        <w:rPr>
          <w:sz w:val="44"/>
        </w:rPr>
      </w:pPr>
    </w:p>
    <w:p w14:paraId="406DADC6" w14:textId="77777777" w:rsidR="001058B6" w:rsidRDefault="005212F4">
      <w:pPr>
        <w:tabs>
          <w:tab w:val="left" w:pos="3790"/>
        </w:tabs>
        <w:spacing w:line="218" w:lineRule="auto"/>
        <w:ind w:left="239" w:right="4670"/>
        <w:rPr>
          <w:i/>
        </w:rPr>
      </w:pPr>
      <w:r>
        <w:rPr>
          <w:i/>
          <w:w w:val="110"/>
        </w:rPr>
        <w:t xml:space="preserve">R&gt;  meth  &lt;-  </w:t>
      </w:r>
      <w:proofErr w:type="spellStart"/>
      <w:r>
        <w:rPr>
          <w:i/>
          <w:w w:val="110"/>
        </w:rPr>
        <w:t>make.method</w:t>
      </w:r>
      <w:proofErr w:type="spellEnd"/>
      <w:r>
        <w:rPr>
          <w:i/>
          <w:w w:val="110"/>
        </w:rPr>
        <w:t>(</w:t>
      </w:r>
      <w:proofErr w:type="spellStart"/>
      <w:r>
        <w:rPr>
          <w:i/>
          <w:w w:val="110"/>
        </w:rPr>
        <w:t>popmis</w:t>
      </w:r>
      <w:proofErr w:type="spellEnd"/>
      <w:r>
        <w:rPr>
          <w:i/>
          <w:w w:val="110"/>
        </w:rPr>
        <w:t>)  #  methods  vector R&gt;   pred</w:t>
      </w:r>
      <w:r>
        <w:rPr>
          <w:i/>
          <w:spacing w:val="50"/>
          <w:w w:val="110"/>
        </w:rPr>
        <w:t xml:space="preserve"> </w:t>
      </w:r>
      <w:r>
        <w:rPr>
          <w:i/>
          <w:w w:val="110"/>
        </w:rPr>
        <w:t xml:space="preserve">&lt;- </w:t>
      </w:r>
      <w:r>
        <w:rPr>
          <w:i/>
          <w:spacing w:val="25"/>
          <w:w w:val="110"/>
        </w:rPr>
        <w:t xml:space="preserve"> </w:t>
      </w:r>
      <w:proofErr w:type="spellStart"/>
      <w:r>
        <w:rPr>
          <w:i/>
          <w:w w:val="110"/>
        </w:rPr>
        <w:t>quickpred</w:t>
      </w:r>
      <w:proofErr w:type="spellEnd"/>
      <w:r>
        <w:rPr>
          <w:i/>
          <w:w w:val="110"/>
        </w:rPr>
        <w:t>(</w:t>
      </w:r>
      <w:proofErr w:type="spellStart"/>
      <w:r>
        <w:rPr>
          <w:i/>
          <w:w w:val="110"/>
        </w:rPr>
        <w:t>popmis</w:t>
      </w:r>
      <w:proofErr w:type="spellEnd"/>
      <w:r>
        <w:rPr>
          <w:i/>
          <w:w w:val="110"/>
        </w:rPr>
        <w:t>)</w:t>
      </w:r>
      <w:r>
        <w:rPr>
          <w:i/>
          <w:w w:val="110"/>
        </w:rPr>
        <w:tab/>
        <w:t xml:space="preserve"># predictor  </w:t>
      </w:r>
      <w:r>
        <w:rPr>
          <w:i/>
          <w:spacing w:val="-3"/>
          <w:w w:val="110"/>
        </w:rPr>
        <w:t xml:space="preserve">matrix </w:t>
      </w:r>
      <w:r>
        <w:rPr>
          <w:i/>
          <w:w w:val="110"/>
        </w:rPr>
        <w:t>R&gt;</w:t>
      </w:r>
      <w:r>
        <w:rPr>
          <w:i/>
          <w:spacing w:val="58"/>
          <w:w w:val="110"/>
        </w:rPr>
        <w:t xml:space="preserve"> </w:t>
      </w:r>
      <w:proofErr w:type="spellStart"/>
      <w:r>
        <w:rPr>
          <w:i/>
          <w:w w:val="110"/>
        </w:rPr>
        <w:t>plot_pred</w:t>
      </w:r>
      <w:proofErr w:type="spellEnd"/>
      <w:r>
        <w:rPr>
          <w:i/>
          <w:w w:val="110"/>
        </w:rPr>
        <w:t>(pred)</w:t>
      </w:r>
    </w:p>
    <w:p w14:paraId="4AB069A3" w14:textId="77777777" w:rsidR="001058B6" w:rsidRDefault="001058B6">
      <w:pPr>
        <w:spacing w:line="218" w:lineRule="auto"/>
        <w:sectPr w:rsidR="001058B6">
          <w:pgSz w:w="11910" w:h="16840"/>
          <w:pgMar w:top="1740" w:right="0" w:bottom="280" w:left="1380" w:header="1431" w:footer="0" w:gutter="0"/>
          <w:cols w:space="720"/>
        </w:sectPr>
      </w:pPr>
    </w:p>
    <w:p w14:paraId="6CD1617D" w14:textId="6258F212" w:rsidR="001058B6" w:rsidRDefault="00C27F74">
      <w:pPr>
        <w:tabs>
          <w:tab w:val="left" w:pos="4625"/>
          <w:tab w:val="left" w:pos="6054"/>
        </w:tabs>
        <w:spacing w:before="8"/>
        <w:ind w:left="3399"/>
        <w:rPr>
          <w:rFonts w:ascii="Arial"/>
          <w:sz w:val="18"/>
        </w:rPr>
      </w:pPr>
      <w:r>
        <w:rPr>
          <w:noProof/>
        </w:rPr>
        <w:lastRenderedPageBreak/>
        <mc:AlternateContent>
          <mc:Choice Requires="wps">
            <w:drawing>
              <wp:anchor distT="0" distB="0" distL="114300" distR="114300" simplePos="0" relativeHeight="251623936" behindDoc="0" locked="0" layoutInCell="1" allowOverlap="1" wp14:anchorId="2CAE6C80" wp14:editId="159DD09E">
                <wp:simplePos x="0" y="0"/>
                <wp:positionH relativeFrom="page">
                  <wp:posOffset>2797175</wp:posOffset>
                </wp:positionH>
                <wp:positionV relativeFrom="paragraph">
                  <wp:posOffset>173990</wp:posOffset>
                </wp:positionV>
                <wp:extent cx="2415540" cy="2414270"/>
                <wp:effectExtent l="0" t="2540" r="0" b="2540"/>
                <wp:wrapNone/>
                <wp:docPr id="877" name="Text Box 8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41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6"/>
                              <w:gridCol w:w="1266"/>
                              <w:gridCol w:w="1266"/>
                            </w:tblGrid>
                            <w:tr w:rsidR="001058B6" w14:paraId="49904C0F" w14:textId="77777777">
                              <w:trPr>
                                <w:trHeight w:val="1260"/>
                              </w:trPr>
                              <w:tc>
                                <w:tcPr>
                                  <w:tcW w:w="1266" w:type="dxa"/>
                                  <w:shd w:val="clear" w:color="auto" w:fill="E5E5E5"/>
                                </w:tcPr>
                                <w:p w14:paraId="107E1104" w14:textId="77777777" w:rsidR="001058B6" w:rsidRDefault="001058B6">
                                  <w:pPr>
                                    <w:pStyle w:val="TableParagraph"/>
                                    <w:spacing w:line="240" w:lineRule="auto"/>
                                    <w:rPr>
                                      <w:sz w:val="24"/>
                                    </w:rPr>
                                  </w:pPr>
                                </w:p>
                                <w:p w14:paraId="4F5F89F7"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1F3C9576" w14:textId="77777777" w:rsidR="001058B6" w:rsidRDefault="001058B6">
                                  <w:pPr>
                                    <w:pStyle w:val="TableParagraph"/>
                                    <w:spacing w:line="240" w:lineRule="auto"/>
                                    <w:rPr>
                                      <w:sz w:val="24"/>
                                    </w:rPr>
                                  </w:pPr>
                                </w:p>
                                <w:p w14:paraId="723E8357"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634198A4" w14:textId="77777777" w:rsidR="001058B6" w:rsidRDefault="001058B6">
                                  <w:pPr>
                                    <w:pStyle w:val="TableParagraph"/>
                                    <w:spacing w:line="240" w:lineRule="auto"/>
                                    <w:rPr>
                                      <w:sz w:val="24"/>
                                    </w:rPr>
                                  </w:pPr>
                                </w:p>
                                <w:p w14:paraId="6689A51E" w14:textId="77777777" w:rsidR="001058B6" w:rsidRDefault="005212F4">
                                  <w:pPr>
                                    <w:pStyle w:val="TableParagraph"/>
                                    <w:spacing w:before="179" w:line="240" w:lineRule="auto"/>
                                    <w:ind w:left="571"/>
                                    <w:rPr>
                                      <w:rFonts w:ascii="Arial"/>
                                    </w:rPr>
                                  </w:pPr>
                                  <w:r>
                                    <w:rPr>
                                      <w:rFonts w:ascii="Arial"/>
                                    </w:rPr>
                                    <w:t>0</w:t>
                                  </w:r>
                                </w:p>
                              </w:tc>
                            </w:tr>
                            <w:tr w:rsidR="001058B6" w14:paraId="23ED7D87" w14:textId="77777777">
                              <w:trPr>
                                <w:trHeight w:val="1260"/>
                              </w:trPr>
                              <w:tc>
                                <w:tcPr>
                                  <w:tcW w:w="1266" w:type="dxa"/>
                                  <w:shd w:val="clear" w:color="auto" w:fill="E5E5E5"/>
                                </w:tcPr>
                                <w:p w14:paraId="3FC2C553" w14:textId="77777777" w:rsidR="001058B6" w:rsidRDefault="001058B6">
                                  <w:pPr>
                                    <w:pStyle w:val="TableParagraph"/>
                                    <w:spacing w:line="240" w:lineRule="auto"/>
                                    <w:rPr>
                                      <w:sz w:val="24"/>
                                    </w:rPr>
                                  </w:pPr>
                                </w:p>
                                <w:p w14:paraId="2E18CDE1"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089F0A95" w14:textId="77777777" w:rsidR="001058B6" w:rsidRDefault="001058B6">
                                  <w:pPr>
                                    <w:pStyle w:val="TableParagraph"/>
                                    <w:spacing w:line="240" w:lineRule="auto"/>
                                    <w:rPr>
                                      <w:sz w:val="24"/>
                                    </w:rPr>
                                  </w:pPr>
                                </w:p>
                                <w:p w14:paraId="5865A170"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7CCD7C"/>
                                </w:tcPr>
                                <w:p w14:paraId="4DEF1F14" w14:textId="77777777" w:rsidR="001058B6" w:rsidRDefault="001058B6">
                                  <w:pPr>
                                    <w:pStyle w:val="TableParagraph"/>
                                    <w:spacing w:line="240" w:lineRule="auto"/>
                                    <w:rPr>
                                      <w:sz w:val="24"/>
                                    </w:rPr>
                                  </w:pPr>
                                </w:p>
                                <w:p w14:paraId="6988107D" w14:textId="77777777" w:rsidR="001058B6" w:rsidRDefault="005212F4">
                                  <w:pPr>
                                    <w:pStyle w:val="TableParagraph"/>
                                    <w:spacing w:before="179" w:line="240" w:lineRule="auto"/>
                                    <w:ind w:left="571"/>
                                    <w:rPr>
                                      <w:rFonts w:ascii="Arial"/>
                                    </w:rPr>
                                  </w:pPr>
                                  <w:r>
                                    <w:rPr>
                                      <w:rFonts w:ascii="Arial"/>
                                    </w:rPr>
                                    <w:t>1</w:t>
                                  </w:r>
                                </w:p>
                              </w:tc>
                            </w:tr>
                            <w:tr w:rsidR="001058B6" w14:paraId="6E7F16BD" w14:textId="77777777">
                              <w:trPr>
                                <w:trHeight w:val="1260"/>
                              </w:trPr>
                              <w:tc>
                                <w:tcPr>
                                  <w:tcW w:w="1266" w:type="dxa"/>
                                  <w:shd w:val="clear" w:color="auto" w:fill="E5E5E5"/>
                                </w:tcPr>
                                <w:p w14:paraId="68F57005" w14:textId="77777777" w:rsidR="001058B6" w:rsidRDefault="001058B6">
                                  <w:pPr>
                                    <w:pStyle w:val="TableParagraph"/>
                                    <w:spacing w:line="240" w:lineRule="auto"/>
                                    <w:rPr>
                                      <w:sz w:val="24"/>
                                    </w:rPr>
                                  </w:pPr>
                                </w:p>
                                <w:p w14:paraId="2AD750B3"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213FB78C" w14:textId="77777777" w:rsidR="001058B6" w:rsidRDefault="001058B6">
                                  <w:pPr>
                                    <w:pStyle w:val="TableParagraph"/>
                                    <w:spacing w:line="240" w:lineRule="auto"/>
                                    <w:rPr>
                                      <w:sz w:val="24"/>
                                    </w:rPr>
                                  </w:pPr>
                                </w:p>
                                <w:p w14:paraId="24714B81"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296A5EF1" w14:textId="77777777" w:rsidR="001058B6" w:rsidRDefault="001058B6">
                                  <w:pPr>
                                    <w:pStyle w:val="TableParagraph"/>
                                    <w:spacing w:line="240" w:lineRule="auto"/>
                                    <w:rPr>
                                      <w:sz w:val="24"/>
                                    </w:rPr>
                                  </w:pPr>
                                </w:p>
                                <w:p w14:paraId="70C91D89" w14:textId="77777777" w:rsidR="001058B6" w:rsidRDefault="005212F4">
                                  <w:pPr>
                                    <w:pStyle w:val="TableParagraph"/>
                                    <w:spacing w:before="179" w:line="240" w:lineRule="auto"/>
                                    <w:ind w:left="571"/>
                                    <w:rPr>
                                      <w:rFonts w:ascii="Arial"/>
                                    </w:rPr>
                                  </w:pPr>
                                  <w:r>
                                    <w:rPr>
                                      <w:rFonts w:ascii="Arial"/>
                                    </w:rPr>
                                    <w:t>0</w:t>
                                  </w:r>
                                </w:p>
                              </w:tc>
                            </w:tr>
                          </w:tbl>
                          <w:p w14:paraId="1C98482C"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AE6C80" id="Text Box 861" o:spid="_x0000_s1050" type="#_x0000_t202" style="position:absolute;left:0;text-align:left;margin-left:220.25pt;margin-top:13.7pt;width:190.2pt;height:190.1pt;z-index:2516239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" filled="f" stroked="f">
                <v:textbox inset="0,0,0,0">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6"/>
                        <w:gridCol w:w="1266"/>
                        <w:gridCol w:w="1266"/>
                      </w:tblGrid>
                      <w:tr w:rsidR="001058B6" w14:paraId="49904C0F" w14:textId="77777777">
                        <w:trPr>
                          <w:trHeight w:val="1260"/>
                        </w:trPr>
                        <w:tc>
                          <w:tcPr>
                            <w:tcW w:w="1266" w:type="dxa"/>
                            <w:shd w:val="clear" w:color="auto" w:fill="E5E5E5"/>
                          </w:tcPr>
                          <w:p w14:paraId="107E1104" w14:textId="77777777" w:rsidR="001058B6" w:rsidRDefault="001058B6">
                            <w:pPr>
                              <w:pStyle w:val="TableParagraph"/>
                              <w:spacing w:line="240" w:lineRule="auto"/>
                              <w:rPr>
                                <w:sz w:val="24"/>
                              </w:rPr>
                            </w:pPr>
                          </w:p>
                          <w:p w14:paraId="4F5F89F7"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1F3C9576" w14:textId="77777777" w:rsidR="001058B6" w:rsidRDefault="001058B6">
                            <w:pPr>
                              <w:pStyle w:val="TableParagraph"/>
                              <w:spacing w:line="240" w:lineRule="auto"/>
                              <w:rPr>
                                <w:sz w:val="24"/>
                              </w:rPr>
                            </w:pPr>
                          </w:p>
                          <w:p w14:paraId="723E8357"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634198A4" w14:textId="77777777" w:rsidR="001058B6" w:rsidRDefault="001058B6">
                            <w:pPr>
                              <w:pStyle w:val="TableParagraph"/>
                              <w:spacing w:line="240" w:lineRule="auto"/>
                              <w:rPr>
                                <w:sz w:val="24"/>
                              </w:rPr>
                            </w:pPr>
                          </w:p>
                          <w:p w14:paraId="6689A51E" w14:textId="77777777" w:rsidR="001058B6" w:rsidRDefault="005212F4">
                            <w:pPr>
                              <w:pStyle w:val="TableParagraph"/>
                              <w:spacing w:before="179" w:line="240" w:lineRule="auto"/>
                              <w:ind w:left="571"/>
                              <w:rPr>
                                <w:rFonts w:ascii="Arial"/>
                              </w:rPr>
                            </w:pPr>
                            <w:r>
                              <w:rPr>
                                <w:rFonts w:ascii="Arial"/>
                              </w:rPr>
                              <w:t>0</w:t>
                            </w:r>
                          </w:p>
                        </w:tc>
                      </w:tr>
                      <w:tr w:rsidR="001058B6" w14:paraId="23ED7D87" w14:textId="77777777">
                        <w:trPr>
                          <w:trHeight w:val="1260"/>
                        </w:trPr>
                        <w:tc>
                          <w:tcPr>
                            <w:tcW w:w="1266" w:type="dxa"/>
                            <w:shd w:val="clear" w:color="auto" w:fill="E5E5E5"/>
                          </w:tcPr>
                          <w:p w14:paraId="3FC2C553" w14:textId="77777777" w:rsidR="001058B6" w:rsidRDefault="001058B6">
                            <w:pPr>
                              <w:pStyle w:val="TableParagraph"/>
                              <w:spacing w:line="240" w:lineRule="auto"/>
                              <w:rPr>
                                <w:sz w:val="24"/>
                              </w:rPr>
                            </w:pPr>
                          </w:p>
                          <w:p w14:paraId="2E18CDE1"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089F0A95" w14:textId="77777777" w:rsidR="001058B6" w:rsidRDefault="001058B6">
                            <w:pPr>
                              <w:pStyle w:val="TableParagraph"/>
                              <w:spacing w:line="240" w:lineRule="auto"/>
                              <w:rPr>
                                <w:sz w:val="24"/>
                              </w:rPr>
                            </w:pPr>
                          </w:p>
                          <w:p w14:paraId="5865A170"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7CCD7C"/>
                          </w:tcPr>
                          <w:p w14:paraId="4DEF1F14" w14:textId="77777777" w:rsidR="001058B6" w:rsidRDefault="001058B6">
                            <w:pPr>
                              <w:pStyle w:val="TableParagraph"/>
                              <w:spacing w:line="240" w:lineRule="auto"/>
                              <w:rPr>
                                <w:sz w:val="24"/>
                              </w:rPr>
                            </w:pPr>
                          </w:p>
                          <w:p w14:paraId="6988107D" w14:textId="77777777" w:rsidR="001058B6" w:rsidRDefault="005212F4">
                            <w:pPr>
                              <w:pStyle w:val="TableParagraph"/>
                              <w:spacing w:before="179" w:line="240" w:lineRule="auto"/>
                              <w:ind w:left="571"/>
                              <w:rPr>
                                <w:rFonts w:ascii="Arial"/>
                              </w:rPr>
                            </w:pPr>
                            <w:r>
                              <w:rPr>
                                <w:rFonts w:ascii="Arial"/>
                              </w:rPr>
                              <w:t>1</w:t>
                            </w:r>
                          </w:p>
                        </w:tc>
                      </w:tr>
                      <w:tr w:rsidR="001058B6" w14:paraId="6E7F16BD" w14:textId="77777777">
                        <w:trPr>
                          <w:trHeight w:val="1260"/>
                        </w:trPr>
                        <w:tc>
                          <w:tcPr>
                            <w:tcW w:w="1266" w:type="dxa"/>
                            <w:shd w:val="clear" w:color="auto" w:fill="E5E5E5"/>
                          </w:tcPr>
                          <w:p w14:paraId="68F57005" w14:textId="77777777" w:rsidR="001058B6" w:rsidRDefault="001058B6">
                            <w:pPr>
                              <w:pStyle w:val="TableParagraph"/>
                              <w:spacing w:line="240" w:lineRule="auto"/>
                              <w:rPr>
                                <w:sz w:val="24"/>
                              </w:rPr>
                            </w:pPr>
                          </w:p>
                          <w:p w14:paraId="2AD750B3"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213FB78C" w14:textId="77777777" w:rsidR="001058B6" w:rsidRDefault="001058B6">
                            <w:pPr>
                              <w:pStyle w:val="TableParagraph"/>
                              <w:spacing w:line="240" w:lineRule="auto"/>
                              <w:rPr>
                                <w:sz w:val="24"/>
                              </w:rPr>
                            </w:pPr>
                          </w:p>
                          <w:p w14:paraId="24714B81"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296A5EF1" w14:textId="77777777" w:rsidR="001058B6" w:rsidRDefault="001058B6">
                            <w:pPr>
                              <w:pStyle w:val="TableParagraph"/>
                              <w:spacing w:line="240" w:lineRule="auto"/>
                              <w:rPr>
                                <w:sz w:val="24"/>
                              </w:rPr>
                            </w:pPr>
                          </w:p>
                          <w:p w14:paraId="70C91D89" w14:textId="77777777" w:rsidR="001058B6" w:rsidRDefault="005212F4">
                            <w:pPr>
                              <w:pStyle w:val="TableParagraph"/>
                              <w:spacing w:before="179" w:line="240" w:lineRule="auto"/>
                              <w:ind w:left="571"/>
                              <w:rPr>
                                <w:rFonts w:ascii="Arial"/>
                              </w:rPr>
                            </w:pPr>
                            <w:r>
                              <w:rPr>
                                <w:rFonts w:ascii="Arial"/>
                              </w:rPr>
                              <w:t>0</w:t>
                            </w:r>
                          </w:p>
                        </w:tc>
                      </w:tr>
                    </w:tbl>
                    <w:p w14:paraId="1C98482C" w14:textId="77777777" w:rsidR="001058B6" w:rsidRDefault="001058B6">
                      <w:pPr>
                        <w:pStyle w:val="BodyText"/>
                      </w:pPr>
                    </w:p>
                  </w:txbxContent>
                </v:textbox>
                <w10:wrap anchorx="page"/>
              </v:shape>
            </w:pict>
          </mc:Fallback>
        </mc:AlternateContent>
      </w:r>
      <w:r w:rsidR="005212F4">
        <w:rPr>
          <w:rFonts w:ascii="Arial"/>
          <w:color w:val="4D4D4D"/>
          <w:sz w:val="18"/>
        </w:rPr>
        <w:t>school</w:t>
      </w:r>
      <w:r w:rsidR="005212F4">
        <w:rPr>
          <w:rFonts w:ascii="Arial"/>
          <w:color w:val="4D4D4D"/>
          <w:sz w:val="18"/>
        </w:rPr>
        <w:tab/>
        <w:t>popular</w:t>
      </w:r>
      <w:r w:rsidR="005212F4">
        <w:rPr>
          <w:rFonts w:ascii="Arial"/>
          <w:color w:val="4D4D4D"/>
          <w:sz w:val="18"/>
        </w:rPr>
        <w:tab/>
        <w:t>sex</w:t>
      </w:r>
    </w:p>
    <w:p w14:paraId="3795D8FE" w14:textId="5183C342" w:rsidR="001058B6" w:rsidRDefault="00C27F74">
      <w:pPr>
        <w:tabs>
          <w:tab w:val="left" w:pos="4915"/>
          <w:tab w:val="left" w:pos="6181"/>
        </w:tabs>
        <w:spacing w:line="76" w:lineRule="exact"/>
        <w:ind w:left="3649"/>
        <w:rPr>
          <w:rFonts w:ascii="Arial"/>
          <w:sz w:val="7"/>
        </w:rPr>
      </w:pPr>
      <w:r>
        <w:rPr>
          <w:rFonts w:ascii="Arial"/>
          <w:noProof/>
          <w:position w:val="-1"/>
          <w:sz w:val="7"/>
        </w:rPr>
        <mc:AlternateContent>
          <mc:Choice Requires="wpg">
            <w:drawing>
              <wp:inline distT="0" distB="0" distL="0" distR="0" wp14:anchorId="20CD46A2" wp14:editId="0325859E">
                <wp:extent cx="13970" cy="34925"/>
                <wp:effectExtent l="2540" t="10160" r="2540" b="12065"/>
                <wp:docPr id="875" name="Group 8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34925"/>
                          <a:chOff x="0" y="0"/>
                          <a:chExt cx="22" cy="55"/>
                        </a:xfrm>
                      </wpg:grpSpPr>
                      <wps:wsp>
                        <wps:cNvPr id="876" name="Line 860"/>
                        <wps:cNvCnPr>
                          <a:cxnSpLocks noChangeShapeType="1"/>
                        </wps:cNvCnPr>
                        <wps:spPr bwMode="auto">
                          <a:xfrm>
                            <a:off x="11" y="55"/>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1F1B68D" id="Group 859" o:spid="_x0000_s1026" style="width:1.1pt;height:2.75pt;mso-position-horizontal-relative:char;mso-position-vertical-relative:line" coordsize="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">
                <v:line id="Line 860" o:spid="_x0000_s1027" style="position:absolute;visibility:visible;mso-wrap-style:square" from="11,55" to="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" strokeweight=".37833mm"/>
                <w10:anchorlock/>
              </v:group>
            </w:pict>
          </mc:Fallback>
        </mc:AlternateContent>
      </w:r>
      <w:r w:rsidR="005212F4">
        <w:rPr>
          <w:rFonts w:ascii="Arial"/>
          <w:position w:val="-1"/>
          <w:sz w:val="7"/>
        </w:rPr>
        <w:tab/>
      </w:r>
      <w:r>
        <w:rPr>
          <w:rFonts w:ascii="Arial"/>
          <w:noProof/>
          <w:position w:val="-1"/>
          <w:sz w:val="7"/>
        </w:rPr>
        <mc:AlternateContent>
          <mc:Choice Requires="wpg">
            <w:drawing>
              <wp:inline distT="0" distB="0" distL="0" distR="0" wp14:anchorId="7C4A7283" wp14:editId="3DA723E7">
                <wp:extent cx="13970" cy="34925"/>
                <wp:effectExtent l="6350" t="10160" r="8255" b="12065"/>
                <wp:docPr id="873" name="Group 8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34925"/>
                          <a:chOff x="0" y="0"/>
                          <a:chExt cx="22" cy="55"/>
                        </a:xfrm>
                      </wpg:grpSpPr>
                      <wps:wsp>
                        <wps:cNvPr id="874" name="Line 858"/>
                        <wps:cNvCnPr>
                          <a:cxnSpLocks noChangeShapeType="1"/>
                        </wps:cNvCnPr>
                        <wps:spPr bwMode="auto">
                          <a:xfrm>
                            <a:off x="11" y="55"/>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8214E3C" id="Group 857" o:spid="_x0000_s1026" style="width:1.1pt;height:2.75pt;mso-position-horizontal-relative:char;mso-position-vertical-relative:line" coordsize="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">
                <v:line id="Line 858" o:spid="_x0000_s1027" style="position:absolute;visibility:visible;mso-wrap-style:square" from="11,55" to="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" strokeweight=".37833mm"/>
                <w10:anchorlock/>
              </v:group>
            </w:pict>
          </mc:Fallback>
        </mc:AlternateContent>
      </w:r>
      <w:r w:rsidR="005212F4">
        <w:rPr>
          <w:rFonts w:ascii="Arial"/>
          <w:position w:val="-1"/>
          <w:sz w:val="7"/>
        </w:rPr>
        <w:tab/>
      </w:r>
      <w:r>
        <w:rPr>
          <w:rFonts w:ascii="Arial"/>
          <w:noProof/>
          <w:position w:val="-1"/>
          <w:sz w:val="7"/>
        </w:rPr>
        <mc:AlternateContent>
          <mc:Choice Requires="wpg">
            <w:drawing>
              <wp:inline distT="0" distB="0" distL="0" distR="0" wp14:anchorId="681641AA" wp14:editId="2CBC6116">
                <wp:extent cx="13970" cy="34925"/>
                <wp:effectExtent l="635" t="10160" r="4445" b="12065"/>
                <wp:docPr id="871" name="Group 8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0" cy="34925"/>
                          <a:chOff x="0" y="0"/>
                          <a:chExt cx="22" cy="55"/>
                        </a:xfrm>
                      </wpg:grpSpPr>
                      <wps:wsp>
                        <wps:cNvPr id="872" name="Line 856"/>
                        <wps:cNvCnPr>
                          <a:cxnSpLocks noChangeShapeType="1"/>
                        </wps:cNvCnPr>
                        <wps:spPr bwMode="auto">
                          <a:xfrm>
                            <a:off x="11" y="55"/>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B22E25" id="Group 855" o:spid="_x0000_s1026" style="width:1.1pt;height:2.75pt;mso-position-horizontal-relative:char;mso-position-vertical-relative:line" coordsize="2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">
                <v:line id="Line 856" o:spid="_x0000_s1027" style="position:absolute;visibility:visible;mso-wrap-style:square" from="11,55" to="1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" strokeweight=".37833mm"/>
                <w10:anchorlock/>
              </v:group>
            </w:pict>
          </mc:Fallback>
        </mc:AlternateContent>
      </w:r>
    </w:p>
    <w:p w14:paraId="0AB2675C" w14:textId="77777777" w:rsidR="001058B6" w:rsidRDefault="001058B6">
      <w:pPr>
        <w:pStyle w:val="BodyText"/>
        <w:rPr>
          <w:rFonts w:ascii="Arial"/>
          <w:sz w:val="20"/>
        </w:rPr>
      </w:pPr>
    </w:p>
    <w:p w14:paraId="7933FB27" w14:textId="77777777" w:rsidR="001058B6" w:rsidRDefault="001058B6">
      <w:pPr>
        <w:pStyle w:val="BodyText"/>
        <w:spacing w:before="8"/>
        <w:rPr>
          <w:rFonts w:ascii="Arial"/>
          <w:sz w:val="24"/>
        </w:rPr>
      </w:pPr>
    </w:p>
    <w:p w14:paraId="5A36F2FD" w14:textId="1E3FDB8F" w:rsidR="001058B6" w:rsidRDefault="00C27F74">
      <w:pPr>
        <w:ind w:left="2407"/>
        <w:rPr>
          <w:rFonts w:ascii="Arial"/>
          <w:sz w:val="18"/>
        </w:rPr>
      </w:pPr>
      <w:r>
        <w:rPr>
          <w:noProof/>
        </w:rPr>
        <mc:AlternateContent>
          <mc:Choice Requires="wps">
            <w:drawing>
              <wp:anchor distT="0" distB="0" distL="114300" distR="114300" simplePos="0" relativeHeight="251615744" behindDoc="0" locked="0" layoutInCell="1" allowOverlap="1" wp14:anchorId="38E20281" wp14:editId="7600F83B">
                <wp:simplePos x="0" y="0"/>
                <wp:positionH relativeFrom="page">
                  <wp:posOffset>2764155</wp:posOffset>
                </wp:positionH>
                <wp:positionV relativeFrom="paragraph">
                  <wp:posOffset>66040</wp:posOffset>
                </wp:positionV>
                <wp:extent cx="34925" cy="0"/>
                <wp:effectExtent l="11430" t="15240" r="10795" b="13335"/>
                <wp:wrapNone/>
                <wp:docPr id="870" name="Line 8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339065" id="Line 854" o:spid="_x0000_s1026" style="position:absolute;z-index:251615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7.65pt,5.2pt" to="220.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" strokeweight=".37833mm">
                <w10:wrap anchorx="page"/>
              </v:line>
            </w:pict>
          </mc:Fallback>
        </mc:AlternateContent>
      </w:r>
      <w:r>
        <w:rPr>
          <w:noProof/>
        </w:rPr>
        <mc:AlternateContent>
          <mc:Choice Requires="wps">
            <w:drawing>
              <wp:anchor distT="0" distB="0" distL="114300" distR="114300" simplePos="0" relativeHeight="251618816" behindDoc="0" locked="0" layoutInCell="1" allowOverlap="1" wp14:anchorId="5186F058" wp14:editId="06D2CA26">
                <wp:simplePos x="0" y="0"/>
                <wp:positionH relativeFrom="page">
                  <wp:posOffset>5210175</wp:posOffset>
                </wp:positionH>
                <wp:positionV relativeFrom="paragraph">
                  <wp:posOffset>67310</wp:posOffset>
                </wp:positionV>
                <wp:extent cx="34925" cy="0"/>
                <wp:effectExtent l="9525" t="6985" r="12700" b="12065"/>
                <wp:wrapNone/>
                <wp:docPr id="869" name="Line 8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0341EC" id="Line 853"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25pt,5.3pt" to="413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" strokeweight=".37833mm">
                <w10:wrap anchorx="page"/>
              </v:line>
            </w:pict>
          </mc:Fallback>
        </mc:AlternateContent>
      </w:r>
      <w:r>
        <w:rPr>
          <w:noProof/>
        </w:rPr>
        <mc:AlternateContent>
          <mc:Choice Requires="wps">
            <w:drawing>
              <wp:anchor distT="0" distB="0" distL="114300" distR="114300" simplePos="0" relativeHeight="251622912" behindDoc="0" locked="0" layoutInCell="1" allowOverlap="1" wp14:anchorId="40BF45DF" wp14:editId="1F84986E">
                <wp:simplePos x="0" y="0"/>
                <wp:positionH relativeFrom="page">
                  <wp:posOffset>2148840</wp:posOffset>
                </wp:positionH>
                <wp:positionV relativeFrom="paragraph">
                  <wp:posOffset>297815</wp:posOffset>
                </wp:positionV>
                <wp:extent cx="182245" cy="1143635"/>
                <wp:effectExtent l="0" t="0" r="2540" b="0"/>
                <wp:wrapNone/>
                <wp:docPr id="868" name="Text Box 8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1D17F2"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BF45DF" id="Text Box 852" o:spid="_x0000_s1051" type="#_x0000_t202" style="position:absolute;left:0;text-align:left;margin-left:169.2pt;margin-top:23.45pt;width:14.35pt;height:90.05pt;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" filled="f" stroked="f">
                <v:textbox style="layout-flow:vertical;mso-layout-flow-alt:bottom-to-top" inset="0,0,0,0">
                  <w:txbxContent>
                    <w:p w14:paraId="6B1D17F2"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z w:val="18"/>
        </w:rPr>
        <w:t>school</w:t>
      </w:r>
    </w:p>
    <w:p w14:paraId="0914BC70" w14:textId="77777777" w:rsidR="001058B6" w:rsidRDefault="001058B6">
      <w:pPr>
        <w:pStyle w:val="BodyText"/>
        <w:rPr>
          <w:rFonts w:ascii="Arial"/>
          <w:sz w:val="20"/>
        </w:rPr>
      </w:pPr>
    </w:p>
    <w:p w14:paraId="7B8DD712" w14:textId="77777777" w:rsidR="001058B6" w:rsidRDefault="001058B6">
      <w:pPr>
        <w:pStyle w:val="BodyText"/>
        <w:rPr>
          <w:rFonts w:ascii="Arial"/>
          <w:sz w:val="20"/>
        </w:rPr>
      </w:pPr>
    </w:p>
    <w:p w14:paraId="0B80CB33" w14:textId="77777777" w:rsidR="001058B6" w:rsidRDefault="001058B6">
      <w:pPr>
        <w:pStyle w:val="BodyText"/>
        <w:rPr>
          <w:rFonts w:ascii="Arial"/>
          <w:sz w:val="20"/>
        </w:rPr>
      </w:pPr>
    </w:p>
    <w:p w14:paraId="6700082A" w14:textId="77777777" w:rsidR="001058B6" w:rsidRDefault="001058B6">
      <w:pPr>
        <w:pStyle w:val="BodyText"/>
        <w:rPr>
          <w:rFonts w:ascii="Arial"/>
          <w:sz w:val="20"/>
        </w:rPr>
      </w:pPr>
    </w:p>
    <w:p w14:paraId="07462CA5" w14:textId="1CB008C5" w:rsidR="001058B6" w:rsidRDefault="00C27F74">
      <w:pPr>
        <w:spacing w:before="139"/>
        <w:ind w:left="2327"/>
        <w:rPr>
          <w:rFonts w:ascii="Arial"/>
          <w:sz w:val="18"/>
        </w:rPr>
      </w:pPr>
      <w:r>
        <w:rPr>
          <w:noProof/>
        </w:rPr>
        <mc:AlternateContent>
          <mc:Choice Requires="wps">
            <w:drawing>
              <wp:anchor distT="0" distB="0" distL="114300" distR="114300" simplePos="0" relativeHeight="251616768" behindDoc="0" locked="0" layoutInCell="1" allowOverlap="1" wp14:anchorId="04E8570E" wp14:editId="12748F74">
                <wp:simplePos x="0" y="0"/>
                <wp:positionH relativeFrom="page">
                  <wp:posOffset>2764155</wp:posOffset>
                </wp:positionH>
                <wp:positionV relativeFrom="paragraph">
                  <wp:posOffset>154305</wp:posOffset>
                </wp:positionV>
                <wp:extent cx="34925" cy="0"/>
                <wp:effectExtent l="11430" t="9525" r="10795" b="9525"/>
                <wp:wrapNone/>
                <wp:docPr id="867" name="Line 8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D608B9" id="Line 851"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7.65pt,12.15pt" to="220.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" strokeweight=".37833mm">
                <w10:wrap anchorx="page"/>
              </v:line>
            </w:pict>
          </mc:Fallback>
        </mc:AlternateContent>
      </w:r>
      <w:r>
        <w:rPr>
          <w:noProof/>
        </w:rPr>
        <mc:AlternateContent>
          <mc:Choice Requires="wps">
            <w:drawing>
              <wp:anchor distT="0" distB="0" distL="114300" distR="114300" simplePos="0" relativeHeight="251619840" behindDoc="0" locked="0" layoutInCell="1" allowOverlap="1" wp14:anchorId="60605BCC" wp14:editId="2E7FA602">
                <wp:simplePos x="0" y="0"/>
                <wp:positionH relativeFrom="page">
                  <wp:posOffset>5210175</wp:posOffset>
                </wp:positionH>
                <wp:positionV relativeFrom="paragraph">
                  <wp:posOffset>155575</wp:posOffset>
                </wp:positionV>
                <wp:extent cx="34925" cy="0"/>
                <wp:effectExtent l="9525" t="10795" r="12700" b="8255"/>
                <wp:wrapNone/>
                <wp:docPr id="866" name="Line 8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D276ED" id="Line 850" o:spid="_x0000_s1026" style="position:absolute;z-index:251619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25pt,12.25pt" to="41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" strokeweight=".37833mm">
                <w10:wrap anchorx="page"/>
              </v:line>
            </w:pict>
          </mc:Fallback>
        </mc:AlternateContent>
      </w:r>
      <w:r w:rsidR="005212F4">
        <w:rPr>
          <w:rFonts w:ascii="Arial"/>
          <w:color w:val="4D4D4D"/>
          <w:sz w:val="18"/>
        </w:rPr>
        <w:t>popular</w:t>
      </w:r>
    </w:p>
    <w:p w14:paraId="2A2B734F" w14:textId="77777777" w:rsidR="001058B6" w:rsidRDefault="001058B6">
      <w:pPr>
        <w:pStyle w:val="BodyText"/>
        <w:rPr>
          <w:rFonts w:ascii="Arial"/>
          <w:sz w:val="20"/>
        </w:rPr>
      </w:pPr>
    </w:p>
    <w:p w14:paraId="5FF36E78" w14:textId="77777777" w:rsidR="001058B6" w:rsidRDefault="001058B6">
      <w:pPr>
        <w:pStyle w:val="BodyText"/>
        <w:rPr>
          <w:rFonts w:ascii="Arial"/>
          <w:sz w:val="20"/>
        </w:rPr>
      </w:pPr>
    </w:p>
    <w:p w14:paraId="18E1EA75" w14:textId="77777777" w:rsidR="001058B6" w:rsidRDefault="001058B6">
      <w:pPr>
        <w:pStyle w:val="BodyText"/>
        <w:rPr>
          <w:rFonts w:ascii="Arial"/>
          <w:sz w:val="20"/>
        </w:rPr>
      </w:pPr>
    </w:p>
    <w:p w14:paraId="2DEC3D75" w14:textId="77777777" w:rsidR="001058B6" w:rsidRDefault="001058B6">
      <w:pPr>
        <w:pStyle w:val="BodyText"/>
        <w:rPr>
          <w:rFonts w:ascii="Arial"/>
          <w:sz w:val="20"/>
        </w:rPr>
      </w:pPr>
    </w:p>
    <w:p w14:paraId="5AFE78C2" w14:textId="61F91F44" w:rsidR="001058B6" w:rsidRDefault="00C27F74">
      <w:pPr>
        <w:spacing w:before="139"/>
        <w:ind w:left="2653"/>
        <w:rPr>
          <w:rFonts w:ascii="Arial"/>
          <w:sz w:val="18"/>
        </w:rPr>
      </w:pPr>
      <w:r>
        <w:rPr>
          <w:noProof/>
        </w:rPr>
        <mc:AlternateContent>
          <mc:Choice Requires="wps">
            <w:drawing>
              <wp:anchor distT="0" distB="0" distL="114300" distR="114300" simplePos="0" relativeHeight="251617792" behindDoc="0" locked="0" layoutInCell="1" allowOverlap="1" wp14:anchorId="6BAE8549" wp14:editId="5238A404">
                <wp:simplePos x="0" y="0"/>
                <wp:positionH relativeFrom="page">
                  <wp:posOffset>2764155</wp:posOffset>
                </wp:positionH>
                <wp:positionV relativeFrom="paragraph">
                  <wp:posOffset>154305</wp:posOffset>
                </wp:positionV>
                <wp:extent cx="34925" cy="0"/>
                <wp:effectExtent l="11430" t="13335" r="10795" b="15240"/>
                <wp:wrapNone/>
                <wp:docPr id="865" name="Line 8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FBDC0D" id="Line 849" o:spid="_x0000_s1026" style="position:absolute;z-index:2516177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217.65pt,12.15pt" to="220.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" strokeweight=".37833mm">
                <w10:wrap anchorx="page"/>
              </v:line>
            </w:pict>
          </mc:Fallback>
        </mc:AlternateContent>
      </w:r>
      <w:r>
        <w:rPr>
          <w:noProof/>
        </w:rPr>
        <mc:AlternateContent>
          <mc:Choice Requires="wps">
            <w:drawing>
              <wp:anchor distT="0" distB="0" distL="114300" distR="114300" simplePos="0" relativeHeight="251620864" behindDoc="0" locked="0" layoutInCell="1" allowOverlap="1" wp14:anchorId="213C3C1B" wp14:editId="0D72F232">
                <wp:simplePos x="0" y="0"/>
                <wp:positionH relativeFrom="page">
                  <wp:posOffset>5210175</wp:posOffset>
                </wp:positionH>
                <wp:positionV relativeFrom="paragraph">
                  <wp:posOffset>155575</wp:posOffset>
                </wp:positionV>
                <wp:extent cx="34925" cy="0"/>
                <wp:effectExtent l="9525" t="14605" r="12700" b="13970"/>
                <wp:wrapNone/>
                <wp:docPr id="864" name="Line 8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925"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3298B9" id="Line 848"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410.25pt,12.25pt" to="413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" strokeweight=".37833mm">
                <w10:wrap anchorx="page"/>
              </v:line>
            </w:pict>
          </mc:Fallback>
        </mc:AlternateContent>
      </w:r>
      <w:r w:rsidR="005212F4">
        <w:rPr>
          <w:rFonts w:ascii="Arial"/>
          <w:color w:val="4D4D4D"/>
          <w:sz w:val="18"/>
        </w:rPr>
        <w:t>sex</w:t>
      </w:r>
    </w:p>
    <w:p w14:paraId="6F6BA0B6" w14:textId="77777777" w:rsidR="001058B6" w:rsidRDefault="001058B6">
      <w:pPr>
        <w:pStyle w:val="BodyText"/>
        <w:rPr>
          <w:rFonts w:ascii="Arial"/>
          <w:sz w:val="20"/>
        </w:rPr>
      </w:pPr>
    </w:p>
    <w:p w14:paraId="0F015816" w14:textId="77777777" w:rsidR="001058B6" w:rsidRDefault="001058B6">
      <w:pPr>
        <w:pStyle w:val="BodyText"/>
        <w:rPr>
          <w:rFonts w:ascii="Arial"/>
          <w:sz w:val="20"/>
        </w:rPr>
      </w:pPr>
    </w:p>
    <w:p w14:paraId="419D021C" w14:textId="77777777" w:rsidR="001058B6" w:rsidRDefault="001058B6">
      <w:pPr>
        <w:pStyle w:val="BodyText"/>
        <w:rPr>
          <w:rFonts w:ascii="Arial"/>
          <w:sz w:val="20"/>
        </w:rPr>
      </w:pPr>
    </w:p>
    <w:p w14:paraId="3F66B5E7" w14:textId="77777777" w:rsidR="001058B6" w:rsidRDefault="001058B6">
      <w:pPr>
        <w:pStyle w:val="BodyText"/>
        <w:spacing w:before="5"/>
        <w:rPr>
          <w:rFonts w:ascii="Arial"/>
          <w:sz w:val="19"/>
        </w:rPr>
      </w:pPr>
    </w:p>
    <w:p w14:paraId="625D2E91" w14:textId="1E696A04" w:rsidR="001058B6" w:rsidRDefault="00C27F74">
      <w:pPr>
        <w:tabs>
          <w:tab w:val="left" w:pos="2814"/>
          <w:tab w:val="left" w:pos="4447"/>
        </w:tabs>
        <w:spacing w:before="1"/>
        <w:ind w:left="1575"/>
        <w:rPr>
          <w:rFonts w:ascii="Arial" w:hAnsi="Arial"/>
          <w:sz w:val="18"/>
        </w:rPr>
      </w:pPr>
      <w:r>
        <w:rPr>
          <w:noProof/>
        </w:rPr>
        <mc:AlternateContent>
          <mc:Choice Requires="wpg">
            <w:drawing>
              <wp:anchor distT="0" distB="0" distL="114300" distR="114300" simplePos="0" relativeHeight="251621888" behindDoc="0" locked="0" layoutInCell="1" allowOverlap="1" wp14:anchorId="1EDA9195" wp14:editId="544CB931">
                <wp:simplePos x="0" y="0"/>
                <wp:positionH relativeFrom="page">
                  <wp:posOffset>1605915</wp:posOffset>
                </wp:positionH>
                <wp:positionV relativeFrom="paragraph">
                  <wp:posOffset>-33655</wp:posOffset>
                </wp:positionV>
                <wp:extent cx="201295" cy="201295"/>
                <wp:effectExtent l="5715" t="5715" r="2540" b="12065"/>
                <wp:wrapNone/>
                <wp:docPr id="861" name="Group 8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2529" y="-53"/>
                          <a:chExt cx="317" cy="317"/>
                        </a:xfrm>
                      </wpg:grpSpPr>
                      <wps:wsp>
                        <wps:cNvPr id="862" name="Rectangle 847"/>
                        <wps:cNvSpPr>
                          <a:spLocks noChangeArrowheads="1"/>
                        </wps:cNvSpPr>
                        <wps:spPr bwMode="auto">
                          <a:xfrm>
                            <a:off x="2530" y="-51"/>
                            <a:ext cx="312" cy="312"/>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3" name="Rectangle 846"/>
                        <wps:cNvSpPr>
                          <a:spLocks noChangeArrowheads="1"/>
                        </wps:cNvSpPr>
                        <wps:spPr bwMode="auto">
                          <a:xfrm>
                            <a:off x="2530" y="-51"/>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3CDD94" id="Group 845" o:spid="_x0000_s1026" style="position:absolute;margin-left:126.45pt;margin-top:-2.65pt;width:15.85pt;height:15.85pt;z-index:251621888;mso-position-horizontal-relative:page" coordorigin="2529,-53"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">
                <v:rect id="Rectangle 847" o:spid="_x0000_s1027" style="position:absolute;left:2530;top:-51;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" fillcolor="#7ccd7c" stroked="f">
                  <v:fill opacity="39321f"/>
                </v:rect>
                <v:rect id="Rectangle 846" o:spid="_x0000_s1028" style="position:absolute;left:2530;top:-51;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" filled="f" strokeweight=".07425mm"/>
                <w10:wrap anchorx="page"/>
              </v:group>
            </w:pict>
          </mc:Fallback>
        </mc:AlternateContent>
      </w:r>
      <w:r>
        <w:rPr>
          <w:noProof/>
        </w:rPr>
        <mc:AlternateContent>
          <mc:Choice Requires="wpg">
            <w:drawing>
              <wp:anchor distT="0" distB="0" distL="114300" distR="114300" simplePos="0" relativeHeight="251697664" behindDoc="1" locked="0" layoutInCell="1" allowOverlap="1" wp14:anchorId="420FB654" wp14:editId="6616416D">
                <wp:simplePos x="0" y="0"/>
                <wp:positionH relativeFrom="page">
                  <wp:posOffset>2392680</wp:posOffset>
                </wp:positionH>
                <wp:positionV relativeFrom="paragraph">
                  <wp:posOffset>-33655</wp:posOffset>
                </wp:positionV>
                <wp:extent cx="201295" cy="201295"/>
                <wp:effectExtent l="11430" t="5715" r="6350" b="12065"/>
                <wp:wrapNone/>
                <wp:docPr id="858" name="Group 8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3768" y="-53"/>
                          <a:chExt cx="317" cy="317"/>
                        </a:xfrm>
                      </wpg:grpSpPr>
                      <wps:wsp>
                        <wps:cNvPr id="859" name="Rectangle 844"/>
                        <wps:cNvSpPr>
                          <a:spLocks noChangeArrowheads="1"/>
                        </wps:cNvSpPr>
                        <wps:spPr bwMode="auto">
                          <a:xfrm>
                            <a:off x="3769" y="-51"/>
                            <a:ext cx="312" cy="312"/>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60" name="Rectangle 843"/>
                        <wps:cNvSpPr>
                          <a:spLocks noChangeArrowheads="1"/>
                        </wps:cNvSpPr>
                        <wps:spPr bwMode="auto">
                          <a:xfrm>
                            <a:off x="3769" y="-51"/>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00C6D5" id="Group 842" o:spid="_x0000_s1026" style="position:absolute;margin-left:188.4pt;margin-top:-2.65pt;width:15.85pt;height:15.85pt;z-index:-251618816;mso-position-horizontal-relative:page" coordorigin="3768,-53"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">
                <v:rect id="Rectangle 844" o:spid="_x0000_s1027" style="position:absolute;left:3769;top:-51;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" fillcolor="#00bfff" stroked="f">
                  <v:fill opacity="39321f"/>
                </v:rect>
                <v:rect id="Rectangle 843" o:spid="_x0000_s1028" style="position:absolute;left:3769;top:-51;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" filled="f" strokeweight=".07425mm"/>
                <w10:wrap anchorx="page"/>
              </v:group>
            </w:pict>
          </mc:Fallback>
        </mc:AlternateContent>
      </w:r>
      <w:r>
        <w:rPr>
          <w:noProof/>
        </w:rPr>
        <mc:AlternateContent>
          <mc:Choice Requires="wpg">
            <w:drawing>
              <wp:anchor distT="0" distB="0" distL="114300" distR="114300" simplePos="0" relativeHeight="251698688" behindDoc="1" locked="0" layoutInCell="1" allowOverlap="1" wp14:anchorId="6FD28D01" wp14:editId="1156754D">
                <wp:simplePos x="0" y="0"/>
                <wp:positionH relativeFrom="page">
                  <wp:posOffset>3429635</wp:posOffset>
                </wp:positionH>
                <wp:positionV relativeFrom="paragraph">
                  <wp:posOffset>-33655</wp:posOffset>
                </wp:positionV>
                <wp:extent cx="201295" cy="201295"/>
                <wp:effectExtent l="10160" t="5715" r="7620" b="12065"/>
                <wp:wrapNone/>
                <wp:docPr id="855" name="Group 8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5401" y="-53"/>
                          <a:chExt cx="317" cy="317"/>
                        </a:xfrm>
                      </wpg:grpSpPr>
                      <wps:wsp>
                        <wps:cNvPr id="856" name="Rectangle 841"/>
                        <wps:cNvSpPr>
                          <a:spLocks noChangeArrowheads="1"/>
                        </wps:cNvSpPr>
                        <wps:spPr bwMode="auto">
                          <a:xfrm>
                            <a:off x="5402" y="-51"/>
                            <a:ext cx="312" cy="312"/>
                          </a:xfrm>
                          <a:prstGeom prst="rect">
                            <a:avLst/>
                          </a:prstGeom>
                          <a:solidFill>
                            <a:srgbClr val="FF450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7" name="Rectangle 840"/>
                        <wps:cNvSpPr>
                          <a:spLocks noChangeArrowheads="1"/>
                        </wps:cNvSpPr>
                        <wps:spPr bwMode="auto">
                          <a:xfrm>
                            <a:off x="5402" y="-51"/>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1BC2636" id="Group 839" o:spid="_x0000_s1026" style="position:absolute;margin-left:270.05pt;margin-top:-2.65pt;width:15.85pt;height:15.85pt;z-index:-251617792;mso-position-horizontal-relative:page" coordorigin="5401,-53"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">
                <v:rect id="Rectangle 841" o:spid="_x0000_s1027" style="position:absolute;left:5402;top:-51;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" fillcolor="#ff4500" stroked="f">
                  <v:fill opacity="39321f"/>
                </v:rect>
                <v:rect id="Rectangle 840" o:spid="_x0000_s1028" style="position:absolute;left:5402;top:-51;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" filled="f" strokeweight=".07425mm"/>
                <w10:wrap anchorx="page"/>
              </v:group>
            </w:pict>
          </mc:Fallback>
        </mc:AlternateContent>
      </w:r>
      <w:r w:rsidR="005212F4">
        <w:rPr>
          <w:rFonts w:ascii="Arial" w:hAnsi="Arial"/>
          <w:sz w:val="18"/>
        </w:rPr>
        <w:t>predictor</w:t>
      </w:r>
      <w:r w:rsidR="005212F4">
        <w:rPr>
          <w:rFonts w:ascii="Arial" w:hAnsi="Arial"/>
          <w:sz w:val="18"/>
        </w:rPr>
        <w:tab/>
        <w:t>random</w:t>
      </w:r>
      <w:r w:rsidR="005212F4">
        <w:rPr>
          <w:rFonts w:ascii="Arial" w:hAnsi="Arial"/>
          <w:spacing w:val="-2"/>
          <w:sz w:val="18"/>
        </w:rPr>
        <w:t xml:space="preserve"> </w:t>
      </w:r>
      <w:r w:rsidR="005212F4">
        <w:rPr>
          <w:rFonts w:ascii="Arial" w:hAnsi="Arial"/>
          <w:sz w:val="18"/>
        </w:rPr>
        <w:t>effect</w:t>
      </w:r>
      <w:r w:rsidR="005212F4">
        <w:rPr>
          <w:rFonts w:ascii="Arial" w:hAnsi="Arial"/>
          <w:sz w:val="18"/>
        </w:rPr>
        <w:tab/>
        <w:t>inclusion−restriction variable</w:t>
      </w:r>
    </w:p>
    <w:p w14:paraId="2BD04DBD" w14:textId="77777777" w:rsidR="001058B6" w:rsidRDefault="001058B6">
      <w:pPr>
        <w:pStyle w:val="BodyText"/>
        <w:rPr>
          <w:rFonts w:ascii="Arial"/>
          <w:sz w:val="20"/>
        </w:rPr>
      </w:pPr>
    </w:p>
    <w:p w14:paraId="71431610" w14:textId="77777777" w:rsidR="001058B6" w:rsidRDefault="001058B6">
      <w:pPr>
        <w:pStyle w:val="BodyText"/>
        <w:rPr>
          <w:rFonts w:ascii="Arial"/>
          <w:sz w:val="20"/>
        </w:rPr>
      </w:pPr>
    </w:p>
    <w:p w14:paraId="35B24BD0" w14:textId="77777777" w:rsidR="001058B6" w:rsidRDefault="005212F4">
      <w:pPr>
        <w:pStyle w:val="BodyText"/>
        <w:spacing w:before="137"/>
        <w:ind w:left="240"/>
      </w:pPr>
      <w:r>
        <w:t>Impute the data, ignoring the cluster structure:</w:t>
      </w:r>
    </w:p>
    <w:p w14:paraId="141348E6" w14:textId="77777777" w:rsidR="001058B6" w:rsidRDefault="005212F4">
      <w:pPr>
        <w:spacing w:before="256"/>
        <w:ind w:left="240"/>
        <w:rPr>
          <w:i/>
        </w:rPr>
      </w:pPr>
      <w:r>
        <w:rPr>
          <w:i/>
          <w:w w:val="110"/>
        </w:rPr>
        <w:t>R&gt; imp &lt;- mice(</w:t>
      </w:r>
      <w:proofErr w:type="spellStart"/>
      <w:r>
        <w:rPr>
          <w:i/>
          <w:w w:val="110"/>
        </w:rPr>
        <w:t>popmis</w:t>
      </w:r>
      <w:proofErr w:type="spellEnd"/>
      <w:r>
        <w:rPr>
          <w:i/>
          <w:w w:val="110"/>
        </w:rPr>
        <w:t>, pred = pred, print = FALSE)</w:t>
      </w:r>
    </w:p>
    <w:p w14:paraId="42E06D55" w14:textId="77777777" w:rsidR="001058B6" w:rsidRDefault="001058B6">
      <w:pPr>
        <w:pStyle w:val="BodyText"/>
        <w:rPr>
          <w:i/>
          <w:sz w:val="19"/>
        </w:rPr>
      </w:pPr>
    </w:p>
    <w:p w14:paraId="36CF1E30" w14:textId="77777777" w:rsidR="001058B6" w:rsidRDefault="005212F4">
      <w:pPr>
        <w:pStyle w:val="BodyText"/>
        <w:ind w:left="240"/>
      </w:pPr>
      <w:r>
        <w:t>Analyze the imputations:</w:t>
      </w:r>
    </w:p>
    <w:p w14:paraId="42C5D5C7" w14:textId="77777777" w:rsidR="001058B6" w:rsidRDefault="005212F4">
      <w:pPr>
        <w:spacing w:before="256" w:line="284" w:lineRule="exact"/>
        <w:ind w:left="240"/>
        <w:rPr>
          <w:i/>
        </w:rPr>
      </w:pPr>
      <w:r>
        <w:rPr>
          <w:i/>
          <w:w w:val="115"/>
        </w:rPr>
        <w:t xml:space="preserve">R&gt; </w:t>
      </w:r>
      <w:r>
        <w:rPr>
          <w:i/>
          <w:w w:val="150"/>
        </w:rPr>
        <w:t xml:space="preserve">fit </w:t>
      </w:r>
      <w:r>
        <w:rPr>
          <w:i/>
          <w:w w:val="115"/>
        </w:rPr>
        <w:t>&lt;- with(imp,</w:t>
      </w:r>
    </w:p>
    <w:p w14:paraId="3AA711EE" w14:textId="77777777" w:rsidR="001058B6" w:rsidRDefault="005212F4">
      <w:pPr>
        <w:tabs>
          <w:tab w:val="left" w:pos="1843"/>
          <w:tab w:val="left" w:pos="4592"/>
        </w:tabs>
        <w:spacing w:line="284" w:lineRule="exact"/>
        <w:ind w:left="240"/>
        <w:rPr>
          <w:i/>
        </w:rPr>
      </w:pPr>
      <w:r>
        <w:rPr>
          <w:i/>
          <w:w w:val="115"/>
        </w:rPr>
        <w:t>+</w:t>
      </w:r>
      <w:r>
        <w:rPr>
          <w:i/>
          <w:w w:val="115"/>
        </w:rPr>
        <w:tab/>
      </w:r>
      <w:proofErr w:type="spellStart"/>
      <w:r>
        <w:rPr>
          <w:i/>
          <w:w w:val="115"/>
        </w:rPr>
        <w:t>lmer</w:t>
      </w:r>
      <w:proofErr w:type="spellEnd"/>
      <w:r>
        <w:rPr>
          <w:i/>
          <w:w w:val="115"/>
        </w:rPr>
        <w:t>(popular  ~  1</w:t>
      </w:r>
      <w:r>
        <w:rPr>
          <w:i/>
          <w:spacing w:val="39"/>
          <w:w w:val="115"/>
        </w:rPr>
        <w:t xml:space="preserve"> </w:t>
      </w:r>
      <w:r>
        <w:rPr>
          <w:i/>
          <w:w w:val="115"/>
        </w:rPr>
        <w:t>+</w:t>
      </w:r>
      <w:r>
        <w:rPr>
          <w:i/>
          <w:spacing w:val="55"/>
          <w:w w:val="115"/>
        </w:rPr>
        <w:t xml:space="preserve"> </w:t>
      </w:r>
      <w:r>
        <w:rPr>
          <w:i/>
          <w:w w:val="115"/>
        </w:rPr>
        <w:t>sex</w:t>
      </w:r>
      <w:r>
        <w:rPr>
          <w:i/>
          <w:w w:val="115"/>
        </w:rPr>
        <w:tab/>
        <w:t>+ (1 |</w:t>
      </w:r>
      <w:r>
        <w:rPr>
          <w:i/>
          <w:spacing w:val="37"/>
          <w:w w:val="115"/>
        </w:rPr>
        <w:t xml:space="preserve"> </w:t>
      </w:r>
      <w:r>
        <w:rPr>
          <w:i/>
          <w:w w:val="115"/>
        </w:rPr>
        <w:t>school)))</w:t>
      </w:r>
    </w:p>
    <w:p w14:paraId="36679ABF" w14:textId="77777777" w:rsidR="001058B6" w:rsidRDefault="001058B6">
      <w:pPr>
        <w:pStyle w:val="BodyText"/>
        <w:spacing w:before="13"/>
        <w:rPr>
          <w:i/>
          <w:sz w:val="18"/>
        </w:rPr>
      </w:pPr>
    </w:p>
    <w:p w14:paraId="3FA86F92" w14:textId="77777777" w:rsidR="001058B6" w:rsidRDefault="005212F4">
      <w:pPr>
        <w:pStyle w:val="BodyText"/>
        <w:ind w:left="240"/>
      </w:pPr>
      <w:r>
        <w:t>Print the estimates:</w:t>
      </w:r>
    </w:p>
    <w:p w14:paraId="3BCD1A3E" w14:textId="77777777" w:rsidR="001058B6" w:rsidRDefault="005212F4">
      <w:pPr>
        <w:spacing w:before="256"/>
        <w:ind w:left="240"/>
        <w:rPr>
          <w:i/>
        </w:rPr>
      </w:pPr>
      <w:r>
        <w:rPr>
          <w:i/>
          <w:w w:val="115"/>
        </w:rPr>
        <w:t xml:space="preserve">R&gt; </w:t>
      </w:r>
      <w:proofErr w:type="spellStart"/>
      <w:r>
        <w:rPr>
          <w:i/>
          <w:w w:val="115"/>
        </w:rPr>
        <w:t>testEstimates</w:t>
      </w:r>
      <w:proofErr w:type="spellEnd"/>
      <w:r>
        <w:rPr>
          <w:i/>
          <w:w w:val="115"/>
        </w:rPr>
        <w:t>(</w:t>
      </w:r>
      <w:proofErr w:type="spellStart"/>
      <w:r>
        <w:rPr>
          <w:i/>
          <w:w w:val="115"/>
        </w:rPr>
        <w:t>as.mitml.result</w:t>
      </w:r>
      <w:proofErr w:type="spellEnd"/>
      <w:r>
        <w:rPr>
          <w:i/>
          <w:w w:val="115"/>
        </w:rPr>
        <w:t xml:space="preserve">(fit), </w:t>
      </w:r>
      <w:proofErr w:type="spellStart"/>
      <w:r>
        <w:rPr>
          <w:i/>
          <w:w w:val="115"/>
        </w:rPr>
        <w:t>extra.pars</w:t>
      </w:r>
      <w:proofErr w:type="spellEnd"/>
      <w:r>
        <w:rPr>
          <w:i/>
          <w:w w:val="115"/>
        </w:rPr>
        <w:t xml:space="preserve"> =</w:t>
      </w:r>
      <w:r>
        <w:rPr>
          <w:i/>
          <w:spacing w:val="62"/>
          <w:w w:val="115"/>
        </w:rPr>
        <w:t xml:space="preserve"> </w:t>
      </w:r>
      <w:r>
        <w:rPr>
          <w:i/>
          <w:w w:val="110"/>
        </w:rPr>
        <w:t>TRUE)</w:t>
      </w:r>
    </w:p>
    <w:p w14:paraId="46748D12" w14:textId="77777777" w:rsidR="001058B6" w:rsidRDefault="001058B6">
      <w:pPr>
        <w:pStyle w:val="BodyText"/>
        <w:spacing w:before="1"/>
        <w:rPr>
          <w:i/>
          <w:sz w:val="39"/>
        </w:rPr>
      </w:pPr>
    </w:p>
    <w:p w14:paraId="0054CF7F" w14:textId="77777777" w:rsidR="001058B6" w:rsidRDefault="005212F4">
      <w:pPr>
        <w:pStyle w:val="BodyText"/>
        <w:ind w:left="240"/>
      </w:pPr>
      <w:r>
        <w:rPr>
          <w:w w:val="130"/>
        </w:rPr>
        <w:t>Call:</w:t>
      </w:r>
    </w:p>
    <w:p w14:paraId="50A8FA73" w14:textId="77777777" w:rsidR="001058B6" w:rsidRDefault="005212F4">
      <w:pPr>
        <w:pStyle w:val="BodyText"/>
        <w:spacing w:before="245"/>
        <w:ind w:left="240"/>
      </w:pPr>
      <w:proofErr w:type="spellStart"/>
      <w:r>
        <w:rPr>
          <w:w w:val="110"/>
        </w:rPr>
        <w:t>testEstimates</w:t>
      </w:r>
      <w:proofErr w:type="spellEnd"/>
      <w:r>
        <w:rPr>
          <w:w w:val="110"/>
        </w:rPr>
        <w:t xml:space="preserve">(model = </w:t>
      </w:r>
      <w:proofErr w:type="spellStart"/>
      <w:r>
        <w:rPr>
          <w:w w:val="110"/>
        </w:rPr>
        <w:t>as.mitml.result</w:t>
      </w:r>
      <w:proofErr w:type="spellEnd"/>
      <w:r>
        <w:rPr>
          <w:w w:val="110"/>
        </w:rPr>
        <w:t xml:space="preserve">(fit), </w:t>
      </w:r>
      <w:proofErr w:type="spellStart"/>
      <w:r>
        <w:rPr>
          <w:w w:val="110"/>
        </w:rPr>
        <w:t>extra.pars</w:t>
      </w:r>
      <w:proofErr w:type="spellEnd"/>
      <w:r>
        <w:rPr>
          <w:w w:val="110"/>
        </w:rPr>
        <w:t xml:space="preserve"> = TRUE)</w:t>
      </w:r>
    </w:p>
    <w:p w14:paraId="7D9CFA46" w14:textId="77777777" w:rsidR="001058B6" w:rsidRDefault="005212F4">
      <w:pPr>
        <w:pStyle w:val="BodyText"/>
        <w:spacing w:before="245"/>
        <w:ind w:left="240"/>
      </w:pPr>
      <w:r>
        <w:rPr>
          <w:w w:val="115"/>
        </w:rPr>
        <w:t>Final parameter estimates and inferences obtained from 5 imputed data sets.</w:t>
      </w:r>
    </w:p>
    <w:p w14:paraId="0A3A3842" w14:textId="66D34592" w:rsidR="001058B6" w:rsidRDefault="00C27F74">
      <w:pPr>
        <w:pStyle w:val="BodyText"/>
        <w:tabs>
          <w:tab w:val="left" w:pos="4134"/>
          <w:tab w:val="left" w:pos="5852"/>
          <w:tab w:val="left" w:pos="6425"/>
          <w:tab w:val="left" w:pos="8028"/>
          <w:tab w:val="left" w:pos="9174"/>
        </w:tabs>
        <w:spacing w:before="245"/>
        <w:ind w:left="1729"/>
      </w:pPr>
      <w:r>
        <w:rPr>
          <w:noProof/>
        </w:rPr>
        <mc:AlternateContent>
          <mc:Choice Requires="wps">
            <w:drawing>
              <wp:anchor distT="0" distB="0" distL="114300" distR="114300" simplePos="0" relativeHeight="251624960" behindDoc="0" locked="0" layoutInCell="1" allowOverlap="1" wp14:anchorId="7B784D0E" wp14:editId="3521A568">
                <wp:simplePos x="0" y="0"/>
                <wp:positionH relativeFrom="page">
                  <wp:posOffset>996950</wp:posOffset>
                </wp:positionH>
                <wp:positionV relativeFrom="paragraph">
                  <wp:posOffset>301625</wp:posOffset>
                </wp:positionV>
                <wp:extent cx="5955665" cy="420370"/>
                <wp:effectExtent l="0" t="0" r="635" b="635"/>
                <wp:wrapNone/>
                <wp:docPr id="854" name="Text Box 8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Layout w:type="fixed"/>
                              <w:tblLook w:val="01E0" w:firstRow="1" w:lastRow="1" w:firstColumn="1" w:lastColumn="1" w:noHBand="0" w:noVBand="0"/>
                            </w:tblPr>
                            <w:tblGrid>
                              <w:gridCol w:w="1596"/>
                              <w:gridCol w:w="1145"/>
                              <w:gridCol w:w="1088"/>
                              <w:gridCol w:w="1203"/>
                              <w:gridCol w:w="1146"/>
                              <w:gridCol w:w="1089"/>
                              <w:gridCol w:w="1204"/>
                              <w:gridCol w:w="910"/>
                            </w:tblGrid>
                            <w:tr w:rsidR="001058B6" w14:paraId="49B2CF2B" w14:textId="77777777">
                              <w:trPr>
                                <w:trHeight w:val="330"/>
                              </w:trPr>
                              <w:tc>
                                <w:tcPr>
                                  <w:tcW w:w="1596" w:type="dxa"/>
                                </w:tcPr>
                                <w:p w14:paraId="05C1F79A" w14:textId="77777777" w:rsidR="001058B6" w:rsidRDefault="005212F4">
                                  <w:pPr>
                                    <w:pStyle w:val="TableParagraph"/>
                                    <w:spacing w:before="40" w:line="270" w:lineRule="exact"/>
                                    <w:ind w:left="50"/>
                                  </w:pPr>
                                  <w:r>
                                    <w:rPr>
                                      <w:w w:val="125"/>
                                    </w:rPr>
                                    <w:t>(Intercept)</w:t>
                                  </w:r>
                                </w:p>
                              </w:tc>
                              <w:tc>
                                <w:tcPr>
                                  <w:tcW w:w="1145" w:type="dxa"/>
                                </w:tcPr>
                                <w:p w14:paraId="7D4483B1" w14:textId="77777777" w:rsidR="001058B6" w:rsidRDefault="005212F4">
                                  <w:pPr>
                                    <w:pStyle w:val="TableParagraph"/>
                                    <w:spacing w:before="40" w:line="270" w:lineRule="exact"/>
                                    <w:ind w:left="286"/>
                                  </w:pPr>
                                  <w:r>
                                    <w:rPr>
                                      <w:w w:val="115"/>
                                    </w:rPr>
                                    <w:t>4.932</w:t>
                                  </w:r>
                                </w:p>
                              </w:tc>
                              <w:tc>
                                <w:tcPr>
                                  <w:tcW w:w="1088" w:type="dxa"/>
                                </w:tcPr>
                                <w:p w14:paraId="487D18B5" w14:textId="77777777" w:rsidR="001058B6" w:rsidRDefault="005212F4">
                                  <w:pPr>
                                    <w:pStyle w:val="TableParagraph"/>
                                    <w:spacing w:before="40" w:line="270" w:lineRule="exact"/>
                                    <w:ind w:left="268" w:right="209"/>
                                    <w:jc w:val="center"/>
                                  </w:pPr>
                                  <w:r>
                                    <w:rPr>
                                      <w:w w:val="115"/>
                                    </w:rPr>
                                    <w:t>0.274</w:t>
                                  </w:r>
                                </w:p>
                              </w:tc>
                              <w:tc>
                                <w:tcPr>
                                  <w:tcW w:w="1203" w:type="dxa"/>
                                </w:tcPr>
                                <w:p w14:paraId="0229B7E4" w14:textId="77777777" w:rsidR="001058B6" w:rsidRDefault="005212F4">
                                  <w:pPr>
                                    <w:pStyle w:val="TableParagraph"/>
                                    <w:spacing w:before="40" w:line="270" w:lineRule="exact"/>
                                    <w:ind w:right="283"/>
                                    <w:jc w:val="right"/>
                                  </w:pPr>
                                  <w:r>
                                    <w:rPr>
                                      <w:w w:val="110"/>
                                    </w:rPr>
                                    <w:t>18.012</w:t>
                                  </w:r>
                                </w:p>
                              </w:tc>
                              <w:tc>
                                <w:tcPr>
                                  <w:tcW w:w="1146" w:type="dxa"/>
                                </w:tcPr>
                                <w:p w14:paraId="15805B08" w14:textId="77777777" w:rsidR="001058B6" w:rsidRDefault="005212F4">
                                  <w:pPr>
                                    <w:pStyle w:val="TableParagraph"/>
                                    <w:spacing w:before="40" w:line="270" w:lineRule="exact"/>
                                    <w:ind w:left="287"/>
                                  </w:pPr>
                                  <w:r>
                                    <w:rPr>
                                      <w:w w:val="115"/>
                                    </w:rPr>
                                    <w:t>4.420</w:t>
                                  </w:r>
                                </w:p>
                              </w:tc>
                              <w:tc>
                                <w:tcPr>
                                  <w:tcW w:w="1089" w:type="dxa"/>
                                </w:tcPr>
                                <w:p w14:paraId="7830F408" w14:textId="77777777" w:rsidR="001058B6" w:rsidRDefault="005212F4">
                                  <w:pPr>
                                    <w:pStyle w:val="TableParagraph"/>
                                    <w:spacing w:before="40" w:line="270" w:lineRule="exact"/>
                                    <w:ind w:right="227"/>
                                    <w:jc w:val="right"/>
                                  </w:pPr>
                                  <w:r>
                                    <w:rPr>
                                      <w:w w:val="115"/>
                                    </w:rPr>
                                    <w:t>0.000</w:t>
                                  </w:r>
                                </w:p>
                              </w:tc>
                              <w:tc>
                                <w:tcPr>
                                  <w:tcW w:w="1204" w:type="dxa"/>
                                </w:tcPr>
                                <w:p w14:paraId="090EDB9C" w14:textId="77777777" w:rsidR="001058B6" w:rsidRDefault="005212F4">
                                  <w:pPr>
                                    <w:pStyle w:val="TableParagraph"/>
                                    <w:spacing w:before="40" w:line="270" w:lineRule="exact"/>
                                    <w:ind w:left="205" w:right="262"/>
                                    <w:jc w:val="center"/>
                                  </w:pPr>
                                  <w:r>
                                    <w:rPr>
                                      <w:w w:val="115"/>
                                    </w:rPr>
                                    <w:t>19.514</w:t>
                                  </w:r>
                                </w:p>
                              </w:tc>
                              <w:tc>
                                <w:tcPr>
                                  <w:tcW w:w="910" w:type="dxa"/>
                                </w:tcPr>
                                <w:p w14:paraId="1A0B9729" w14:textId="77777777" w:rsidR="001058B6" w:rsidRDefault="005212F4">
                                  <w:pPr>
                                    <w:pStyle w:val="TableParagraph"/>
                                    <w:spacing w:before="40" w:line="270" w:lineRule="exact"/>
                                    <w:ind w:right="50"/>
                                    <w:jc w:val="right"/>
                                  </w:pPr>
                                  <w:r>
                                    <w:rPr>
                                      <w:w w:val="115"/>
                                    </w:rPr>
                                    <w:t>0.964</w:t>
                                  </w:r>
                                </w:p>
                              </w:tc>
                            </w:tr>
                            <w:tr w:rsidR="001058B6" w14:paraId="2D00552E" w14:textId="77777777">
                              <w:trPr>
                                <w:trHeight w:val="330"/>
                              </w:trPr>
                              <w:tc>
                                <w:tcPr>
                                  <w:tcW w:w="1596" w:type="dxa"/>
                                </w:tcPr>
                                <w:p w14:paraId="6BC28534" w14:textId="77777777" w:rsidR="001058B6" w:rsidRDefault="005212F4">
                                  <w:pPr>
                                    <w:pStyle w:val="TableParagraph"/>
                                    <w:spacing w:line="278" w:lineRule="exact"/>
                                    <w:ind w:left="50"/>
                                  </w:pPr>
                                  <w:r>
                                    <w:rPr>
                                      <w:w w:val="110"/>
                                    </w:rPr>
                                    <w:t>sex</w:t>
                                  </w:r>
                                </w:p>
                              </w:tc>
                              <w:tc>
                                <w:tcPr>
                                  <w:tcW w:w="1145" w:type="dxa"/>
                                </w:tcPr>
                                <w:p w14:paraId="207CFAE7" w14:textId="77777777" w:rsidR="001058B6" w:rsidRDefault="005212F4">
                                  <w:pPr>
                                    <w:pStyle w:val="TableParagraph"/>
                                    <w:spacing w:line="278" w:lineRule="exact"/>
                                    <w:ind w:left="286"/>
                                  </w:pPr>
                                  <w:r>
                                    <w:rPr>
                                      <w:w w:val="115"/>
                                    </w:rPr>
                                    <w:t>0.859</w:t>
                                  </w:r>
                                </w:p>
                              </w:tc>
                              <w:tc>
                                <w:tcPr>
                                  <w:tcW w:w="1088" w:type="dxa"/>
                                </w:tcPr>
                                <w:p w14:paraId="75B22FAE" w14:textId="77777777" w:rsidR="001058B6" w:rsidRDefault="005212F4">
                                  <w:pPr>
                                    <w:pStyle w:val="TableParagraph"/>
                                    <w:spacing w:line="278" w:lineRule="exact"/>
                                    <w:ind w:left="268" w:right="209"/>
                                    <w:jc w:val="center"/>
                                  </w:pPr>
                                  <w:r>
                                    <w:rPr>
                                      <w:w w:val="115"/>
                                    </w:rPr>
                                    <w:t>0.284</w:t>
                                  </w:r>
                                </w:p>
                              </w:tc>
                              <w:tc>
                                <w:tcPr>
                                  <w:tcW w:w="1203" w:type="dxa"/>
                                </w:tcPr>
                                <w:p w14:paraId="4FDC1627" w14:textId="77777777" w:rsidR="001058B6" w:rsidRDefault="005212F4">
                                  <w:pPr>
                                    <w:pStyle w:val="TableParagraph"/>
                                    <w:spacing w:line="278" w:lineRule="exact"/>
                                    <w:ind w:right="283"/>
                                    <w:jc w:val="right"/>
                                  </w:pPr>
                                  <w:r>
                                    <w:rPr>
                                      <w:w w:val="115"/>
                                    </w:rPr>
                                    <w:t>3.026</w:t>
                                  </w:r>
                                </w:p>
                              </w:tc>
                              <w:tc>
                                <w:tcPr>
                                  <w:tcW w:w="1146" w:type="dxa"/>
                                </w:tcPr>
                                <w:p w14:paraId="494ABE65" w14:textId="77777777" w:rsidR="001058B6" w:rsidRDefault="005212F4">
                                  <w:pPr>
                                    <w:pStyle w:val="TableParagraph"/>
                                    <w:spacing w:line="278" w:lineRule="exact"/>
                                    <w:ind w:left="287"/>
                                  </w:pPr>
                                  <w:r>
                                    <w:rPr>
                                      <w:w w:val="115"/>
                                    </w:rPr>
                                    <w:t>4.216</w:t>
                                  </w:r>
                                </w:p>
                              </w:tc>
                              <w:tc>
                                <w:tcPr>
                                  <w:tcW w:w="1089" w:type="dxa"/>
                                </w:tcPr>
                                <w:p w14:paraId="5376F591" w14:textId="77777777" w:rsidR="001058B6" w:rsidRDefault="005212F4">
                                  <w:pPr>
                                    <w:pStyle w:val="TableParagraph"/>
                                    <w:spacing w:line="278" w:lineRule="exact"/>
                                    <w:ind w:right="227"/>
                                    <w:jc w:val="right"/>
                                  </w:pPr>
                                  <w:r>
                                    <w:rPr>
                                      <w:w w:val="115"/>
                                    </w:rPr>
                                    <w:t>0.036</w:t>
                                  </w:r>
                                </w:p>
                              </w:tc>
                              <w:tc>
                                <w:tcPr>
                                  <w:tcW w:w="1204" w:type="dxa"/>
                                </w:tcPr>
                                <w:p w14:paraId="15B7A374" w14:textId="77777777" w:rsidR="001058B6" w:rsidRDefault="005212F4">
                                  <w:pPr>
                                    <w:pStyle w:val="TableParagraph"/>
                                    <w:spacing w:line="278" w:lineRule="exact"/>
                                    <w:ind w:left="205" w:right="262"/>
                                    <w:jc w:val="center"/>
                                  </w:pPr>
                                  <w:r>
                                    <w:rPr>
                                      <w:w w:val="115"/>
                                    </w:rPr>
                                    <w:t>37.601</w:t>
                                  </w:r>
                                </w:p>
                              </w:tc>
                              <w:tc>
                                <w:tcPr>
                                  <w:tcW w:w="910" w:type="dxa"/>
                                </w:tcPr>
                                <w:p w14:paraId="41066292" w14:textId="77777777" w:rsidR="001058B6" w:rsidRDefault="005212F4">
                                  <w:pPr>
                                    <w:pStyle w:val="TableParagraph"/>
                                    <w:spacing w:line="278" w:lineRule="exact"/>
                                    <w:ind w:right="50"/>
                                    <w:jc w:val="right"/>
                                  </w:pPr>
                                  <w:r>
                                    <w:rPr>
                                      <w:w w:val="115"/>
                                    </w:rPr>
                                    <w:t>0.981</w:t>
                                  </w:r>
                                </w:p>
                              </w:tc>
                            </w:tr>
                          </w:tbl>
                          <w:p w14:paraId="00D08CE6"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784D0E" id="Text Box 838" o:spid="_x0000_s1052" type="#_x0000_t202" style="position:absolute;left:0;text-align:left;margin-left:78.5pt;margin-top:23.75pt;width:468.95pt;height:33.1pt;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" filled="f" stroked="f">
                <v:textbox inset="0,0,0,0">
                  <w:txbxContent>
                    <w:tbl>
                      <w:tblPr>
                        <w:tblStyle w:val="TableNormal1"/>
                        <w:tblW w:w="0" w:type="auto"/>
                        <w:tblInd w:w="7" w:type="dxa"/>
                        <w:tblLayout w:type="fixed"/>
                        <w:tblLook w:val="01E0" w:firstRow="1" w:lastRow="1" w:firstColumn="1" w:lastColumn="1" w:noHBand="0" w:noVBand="0"/>
                      </w:tblPr>
                      <w:tblGrid>
                        <w:gridCol w:w="1596"/>
                        <w:gridCol w:w="1145"/>
                        <w:gridCol w:w="1088"/>
                        <w:gridCol w:w="1203"/>
                        <w:gridCol w:w="1146"/>
                        <w:gridCol w:w="1089"/>
                        <w:gridCol w:w="1204"/>
                        <w:gridCol w:w="910"/>
                      </w:tblGrid>
                      <w:tr w:rsidR="001058B6" w14:paraId="49B2CF2B" w14:textId="77777777">
                        <w:trPr>
                          <w:trHeight w:val="330"/>
                        </w:trPr>
                        <w:tc>
                          <w:tcPr>
                            <w:tcW w:w="1596" w:type="dxa"/>
                          </w:tcPr>
                          <w:p w14:paraId="05C1F79A" w14:textId="77777777" w:rsidR="001058B6" w:rsidRDefault="005212F4">
                            <w:pPr>
                              <w:pStyle w:val="TableParagraph"/>
                              <w:spacing w:before="40" w:line="270" w:lineRule="exact"/>
                              <w:ind w:left="50"/>
                            </w:pPr>
                            <w:r>
                              <w:rPr>
                                <w:w w:val="125"/>
                              </w:rPr>
                              <w:t>(Intercept)</w:t>
                            </w:r>
                          </w:p>
                        </w:tc>
                        <w:tc>
                          <w:tcPr>
                            <w:tcW w:w="1145" w:type="dxa"/>
                          </w:tcPr>
                          <w:p w14:paraId="7D4483B1" w14:textId="77777777" w:rsidR="001058B6" w:rsidRDefault="005212F4">
                            <w:pPr>
                              <w:pStyle w:val="TableParagraph"/>
                              <w:spacing w:before="40" w:line="270" w:lineRule="exact"/>
                              <w:ind w:left="286"/>
                            </w:pPr>
                            <w:r>
                              <w:rPr>
                                <w:w w:val="115"/>
                              </w:rPr>
                              <w:t>4.932</w:t>
                            </w:r>
                          </w:p>
                        </w:tc>
                        <w:tc>
                          <w:tcPr>
                            <w:tcW w:w="1088" w:type="dxa"/>
                          </w:tcPr>
                          <w:p w14:paraId="487D18B5" w14:textId="77777777" w:rsidR="001058B6" w:rsidRDefault="005212F4">
                            <w:pPr>
                              <w:pStyle w:val="TableParagraph"/>
                              <w:spacing w:before="40" w:line="270" w:lineRule="exact"/>
                              <w:ind w:left="268" w:right="209"/>
                              <w:jc w:val="center"/>
                            </w:pPr>
                            <w:r>
                              <w:rPr>
                                <w:w w:val="115"/>
                              </w:rPr>
                              <w:t>0.274</w:t>
                            </w:r>
                          </w:p>
                        </w:tc>
                        <w:tc>
                          <w:tcPr>
                            <w:tcW w:w="1203" w:type="dxa"/>
                          </w:tcPr>
                          <w:p w14:paraId="0229B7E4" w14:textId="77777777" w:rsidR="001058B6" w:rsidRDefault="005212F4">
                            <w:pPr>
                              <w:pStyle w:val="TableParagraph"/>
                              <w:spacing w:before="40" w:line="270" w:lineRule="exact"/>
                              <w:ind w:right="283"/>
                              <w:jc w:val="right"/>
                            </w:pPr>
                            <w:r>
                              <w:rPr>
                                <w:w w:val="110"/>
                              </w:rPr>
                              <w:t>18.012</w:t>
                            </w:r>
                          </w:p>
                        </w:tc>
                        <w:tc>
                          <w:tcPr>
                            <w:tcW w:w="1146" w:type="dxa"/>
                          </w:tcPr>
                          <w:p w14:paraId="15805B08" w14:textId="77777777" w:rsidR="001058B6" w:rsidRDefault="005212F4">
                            <w:pPr>
                              <w:pStyle w:val="TableParagraph"/>
                              <w:spacing w:before="40" w:line="270" w:lineRule="exact"/>
                              <w:ind w:left="287"/>
                            </w:pPr>
                            <w:r>
                              <w:rPr>
                                <w:w w:val="115"/>
                              </w:rPr>
                              <w:t>4.420</w:t>
                            </w:r>
                          </w:p>
                        </w:tc>
                        <w:tc>
                          <w:tcPr>
                            <w:tcW w:w="1089" w:type="dxa"/>
                          </w:tcPr>
                          <w:p w14:paraId="7830F408" w14:textId="77777777" w:rsidR="001058B6" w:rsidRDefault="005212F4">
                            <w:pPr>
                              <w:pStyle w:val="TableParagraph"/>
                              <w:spacing w:before="40" w:line="270" w:lineRule="exact"/>
                              <w:ind w:right="227"/>
                              <w:jc w:val="right"/>
                            </w:pPr>
                            <w:r>
                              <w:rPr>
                                <w:w w:val="115"/>
                              </w:rPr>
                              <w:t>0.000</w:t>
                            </w:r>
                          </w:p>
                        </w:tc>
                        <w:tc>
                          <w:tcPr>
                            <w:tcW w:w="1204" w:type="dxa"/>
                          </w:tcPr>
                          <w:p w14:paraId="090EDB9C" w14:textId="77777777" w:rsidR="001058B6" w:rsidRDefault="005212F4">
                            <w:pPr>
                              <w:pStyle w:val="TableParagraph"/>
                              <w:spacing w:before="40" w:line="270" w:lineRule="exact"/>
                              <w:ind w:left="205" w:right="262"/>
                              <w:jc w:val="center"/>
                            </w:pPr>
                            <w:r>
                              <w:rPr>
                                <w:w w:val="115"/>
                              </w:rPr>
                              <w:t>19.514</w:t>
                            </w:r>
                          </w:p>
                        </w:tc>
                        <w:tc>
                          <w:tcPr>
                            <w:tcW w:w="910" w:type="dxa"/>
                          </w:tcPr>
                          <w:p w14:paraId="1A0B9729" w14:textId="77777777" w:rsidR="001058B6" w:rsidRDefault="005212F4">
                            <w:pPr>
                              <w:pStyle w:val="TableParagraph"/>
                              <w:spacing w:before="40" w:line="270" w:lineRule="exact"/>
                              <w:ind w:right="50"/>
                              <w:jc w:val="right"/>
                            </w:pPr>
                            <w:r>
                              <w:rPr>
                                <w:w w:val="115"/>
                              </w:rPr>
                              <w:t>0.964</w:t>
                            </w:r>
                          </w:p>
                        </w:tc>
                      </w:tr>
                      <w:tr w:rsidR="001058B6" w14:paraId="2D00552E" w14:textId="77777777">
                        <w:trPr>
                          <w:trHeight w:val="330"/>
                        </w:trPr>
                        <w:tc>
                          <w:tcPr>
                            <w:tcW w:w="1596" w:type="dxa"/>
                          </w:tcPr>
                          <w:p w14:paraId="6BC28534" w14:textId="77777777" w:rsidR="001058B6" w:rsidRDefault="005212F4">
                            <w:pPr>
                              <w:pStyle w:val="TableParagraph"/>
                              <w:spacing w:line="278" w:lineRule="exact"/>
                              <w:ind w:left="50"/>
                            </w:pPr>
                            <w:r>
                              <w:rPr>
                                <w:w w:val="110"/>
                              </w:rPr>
                              <w:t>sex</w:t>
                            </w:r>
                          </w:p>
                        </w:tc>
                        <w:tc>
                          <w:tcPr>
                            <w:tcW w:w="1145" w:type="dxa"/>
                          </w:tcPr>
                          <w:p w14:paraId="207CFAE7" w14:textId="77777777" w:rsidR="001058B6" w:rsidRDefault="005212F4">
                            <w:pPr>
                              <w:pStyle w:val="TableParagraph"/>
                              <w:spacing w:line="278" w:lineRule="exact"/>
                              <w:ind w:left="286"/>
                            </w:pPr>
                            <w:r>
                              <w:rPr>
                                <w:w w:val="115"/>
                              </w:rPr>
                              <w:t>0.859</w:t>
                            </w:r>
                          </w:p>
                        </w:tc>
                        <w:tc>
                          <w:tcPr>
                            <w:tcW w:w="1088" w:type="dxa"/>
                          </w:tcPr>
                          <w:p w14:paraId="75B22FAE" w14:textId="77777777" w:rsidR="001058B6" w:rsidRDefault="005212F4">
                            <w:pPr>
                              <w:pStyle w:val="TableParagraph"/>
                              <w:spacing w:line="278" w:lineRule="exact"/>
                              <w:ind w:left="268" w:right="209"/>
                              <w:jc w:val="center"/>
                            </w:pPr>
                            <w:r>
                              <w:rPr>
                                <w:w w:val="115"/>
                              </w:rPr>
                              <w:t>0.284</w:t>
                            </w:r>
                          </w:p>
                        </w:tc>
                        <w:tc>
                          <w:tcPr>
                            <w:tcW w:w="1203" w:type="dxa"/>
                          </w:tcPr>
                          <w:p w14:paraId="4FDC1627" w14:textId="77777777" w:rsidR="001058B6" w:rsidRDefault="005212F4">
                            <w:pPr>
                              <w:pStyle w:val="TableParagraph"/>
                              <w:spacing w:line="278" w:lineRule="exact"/>
                              <w:ind w:right="283"/>
                              <w:jc w:val="right"/>
                            </w:pPr>
                            <w:r>
                              <w:rPr>
                                <w:w w:val="115"/>
                              </w:rPr>
                              <w:t>3.026</w:t>
                            </w:r>
                          </w:p>
                        </w:tc>
                        <w:tc>
                          <w:tcPr>
                            <w:tcW w:w="1146" w:type="dxa"/>
                          </w:tcPr>
                          <w:p w14:paraId="494ABE65" w14:textId="77777777" w:rsidR="001058B6" w:rsidRDefault="005212F4">
                            <w:pPr>
                              <w:pStyle w:val="TableParagraph"/>
                              <w:spacing w:line="278" w:lineRule="exact"/>
                              <w:ind w:left="287"/>
                            </w:pPr>
                            <w:r>
                              <w:rPr>
                                <w:w w:val="115"/>
                              </w:rPr>
                              <w:t>4.216</w:t>
                            </w:r>
                          </w:p>
                        </w:tc>
                        <w:tc>
                          <w:tcPr>
                            <w:tcW w:w="1089" w:type="dxa"/>
                          </w:tcPr>
                          <w:p w14:paraId="5376F591" w14:textId="77777777" w:rsidR="001058B6" w:rsidRDefault="005212F4">
                            <w:pPr>
                              <w:pStyle w:val="TableParagraph"/>
                              <w:spacing w:line="278" w:lineRule="exact"/>
                              <w:ind w:right="227"/>
                              <w:jc w:val="right"/>
                            </w:pPr>
                            <w:r>
                              <w:rPr>
                                <w:w w:val="115"/>
                              </w:rPr>
                              <w:t>0.036</w:t>
                            </w:r>
                          </w:p>
                        </w:tc>
                        <w:tc>
                          <w:tcPr>
                            <w:tcW w:w="1204" w:type="dxa"/>
                          </w:tcPr>
                          <w:p w14:paraId="15B7A374" w14:textId="77777777" w:rsidR="001058B6" w:rsidRDefault="005212F4">
                            <w:pPr>
                              <w:pStyle w:val="TableParagraph"/>
                              <w:spacing w:line="278" w:lineRule="exact"/>
                              <w:ind w:left="205" w:right="262"/>
                              <w:jc w:val="center"/>
                            </w:pPr>
                            <w:r>
                              <w:rPr>
                                <w:w w:val="115"/>
                              </w:rPr>
                              <w:t>37.601</w:t>
                            </w:r>
                          </w:p>
                        </w:tc>
                        <w:tc>
                          <w:tcPr>
                            <w:tcW w:w="910" w:type="dxa"/>
                          </w:tcPr>
                          <w:p w14:paraId="41066292" w14:textId="77777777" w:rsidR="001058B6" w:rsidRDefault="005212F4">
                            <w:pPr>
                              <w:pStyle w:val="TableParagraph"/>
                              <w:spacing w:line="278" w:lineRule="exact"/>
                              <w:ind w:right="50"/>
                              <w:jc w:val="right"/>
                            </w:pPr>
                            <w:r>
                              <w:rPr>
                                <w:w w:val="115"/>
                              </w:rPr>
                              <w:t>0.981</w:t>
                            </w:r>
                          </w:p>
                        </w:tc>
                      </w:tr>
                    </w:tbl>
                    <w:p w14:paraId="00D08CE6" w14:textId="77777777" w:rsidR="001058B6" w:rsidRDefault="001058B6">
                      <w:pPr>
                        <w:pStyle w:val="BodyText"/>
                      </w:pPr>
                    </w:p>
                  </w:txbxContent>
                </v:textbox>
                <w10:wrap anchorx="page"/>
              </v:shape>
            </w:pict>
          </mc:Fallback>
        </mc:AlternateContent>
      </w:r>
      <w:r w:rsidR="005212F4">
        <w:rPr>
          <w:w w:val="105"/>
        </w:rPr>
        <w:t xml:space="preserve">Estimate </w:t>
      </w:r>
      <w:r w:rsidR="005212F4">
        <w:rPr>
          <w:spacing w:val="52"/>
          <w:w w:val="105"/>
        </w:rPr>
        <w:t xml:space="preserve"> </w:t>
      </w:r>
      <w:proofErr w:type="spellStart"/>
      <w:r w:rsidR="005212F4">
        <w:rPr>
          <w:w w:val="105"/>
        </w:rPr>
        <w:t>Std.Error</w:t>
      </w:r>
      <w:proofErr w:type="spellEnd"/>
      <w:r w:rsidR="005212F4">
        <w:rPr>
          <w:w w:val="105"/>
        </w:rPr>
        <w:tab/>
      </w:r>
      <w:proofErr w:type="spellStart"/>
      <w:r w:rsidR="005212F4">
        <w:rPr>
          <w:w w:val="105"/>
        </w:rPr>
        <w:t>t.value</w:t>
      </w:r>
      <w:proofErr w:type="spellEnd"/>
      <w:r w:rsidR="005212F4">
        <w:rPr>
          <w:w w:val="105"/>
        </w:rPr>
        <w:tab/>
      </w:r>
      <w:proofErr w:type="spellStart"/>
      <w:r w:rsidR="005212F4">
        <w:rPr>
          <w:w w:val="105"/>
        </w:rPr>
        <w:t>df</w:t>
      </w:r>
      <w:proofErr w:type="spellEnd"/>
      <w:r w:rsidR="005212F4">
        <w:rPr>
          <w:w w:val="105"/>
        </w:rPr>
        <w:tab/>
        <w:t>P(&gt;|t|)</w:t>
      </w:r>
      <w:r w:rsidR="005212F4">
        <w:rPr>
          <w:w w:val="105"/>
        </w:rPr>
        <w:tab/>
        <w:t>RIV</w:t>
      </w:r>
      <w:r w:rsidR="005212F4">
        <w:rPr>
          <w:w w:val="105"/>
        </w:rPr>
        <w:tab/>
        <w:t>FMI</w:t>
      </w:r>
    </w:p>
    <w:p w14:paraId="768CF3F2" w14:textId="77777777" w:rsidR="001058B6" w:rsidRDefault="005212F4">
      <w:pPr>
        <w:pStyle w:val="BodyText"/>
        <w:tabs>
          <w:tab w:val="right" w:pos="4363"/>
        </w:tabs>
        <w:spacing w:before="808" w:line="218" w:lineRule="auto"/>
        <w:ind w:left="240" w:right="6159" w:firstLine="3207"/>
      </w:pPr>
      <w:r>
        <w:rPr>
          <w:w w:val="105"/>
        </w:rPr>
        <w:t xml:space="preserve">Estimate </w:t>
      </w:r>
      <w:r>
        <w:rPr>
          <w:w w:val="115"/>
        </w:rPr>
        <w:t>Intercept~~</w:t>
      </w:r>
      <w:proofErr w:type="spellStart"/>
      <w:r>
        <w:rPr>
          <w:w w:val="115"/>
        </w:rPr>
        <w:t>Intercept|school</w:t>
      </w:r>
      <w:proofErr w:type="spellEnd"/>
      <w:r>
        <w:rPr>
          <w:w w:val="115"/>
        </w:rPr>
        <w:tab/>
        <w:t>0.265</w:t>
      </w:r>
    </w:p>
    <w:p w14:paraId="18777F0E" w14:textId="77777777" w:rsidR="001058B6" w:rsidRDefault="001058B6">
      <w:pPr>
        <w:spacing w:line="218" w:lineRule="auto"/>
        <w:sectPr w:rsidR="001058B6">
          <w:pgSz w:w="11910" w:h="16840"/>
          <w:pgMar w:top="2520" w:right="0" w:bottom="280" w:left="1380" w:header="1433" w:footer="0" w:gutter="0"/>
          <w:cols w:space="720"/>
        </w:sectPr>
      </w:pPr>
    </w:p>
    <w:p w14:paraId="3B52048B" w14:textId="77777777" w:rsidR="001058B6" w:rsidRDefault="001058B6">
      <w:pPr>
        <w:pStyle w:val="BodyText"/>
        <w:spacing w:before="7"/>
        <w:rPr>
          <w:sz w:val="24"/>
        </w:rPr>
      </w:pPr>
    </w:p>
    <w:p w14:paraId="548514C6" w14:textId="77777777" w:rsidR="001058B6" w:rsidRDefault="005212F4">
      <w:pPr>
        <w:pStyle w:val="BodyText"/>
        <w:tabs>
          <w:tab w:val="right" w:pos="4363"/>
        </w:tabs>
        <w:spacing w:before="91" w:line="284" w:lineRule="exact"/>
        <w:ind w:left="240"/>
      </w:pPr>
      <w:r>
        <w:rPr>
          <w:w w:val="110"/>
        </w:rPr>
        <w:t>Residual~~Residual</w:t>
      </w:r>
      <w:r>
        <w:rPr>
          <w:w w:val="110"/>
        </w:rPr>
        <w:tab/>
        <w:t>1.007</w:t>
      </w:r>
    </w:p>
    <w:p w14:paraId="107AC653" w14:textId="77777777" w:rsidR="001058B6" w:rsidRDefault="005212F4">
      <w:pPr>
        <w:pStyle w:val="BodyText"/>
        <w:tabs>
          <w:tab w:val="right" w:pos="4363"/>
        </w:tabs>
        <w:spacing w:line="284" w:lineRule="exact"/>
        <w:ind w:left="240"/>
      </w:pPr>
      <w:proofErr w:type="spellStart"/>
      <w:r>
        <w:rPr>
          <w:w w:val="110"/>
        </w:rPr>
        <w:t>ICC|school</w:t>
      </w:r>
      <w:proofErr w:type="spellEnd"/>
      <w:r>
        <w:rPr>
          <w:w w:val="110"/>
        </w:rPr>
        <w:tab/>
        <w:t>0.213</w:t>
      </w:r>
    </w:p>
    <w:p w14:paraId="51172230" w14:textId="77777777" w:rsidR="001058B6" w:rsidRDefault="005212F4">
      <w:pPr>
        <w:pStyle w:val="BodyText"/>
        <w:spacing w:before="245"/>
        <w:ind w:left="240"/>
      </w:pPr>
      <w:r>
        <w:rPr>
          <w:w w:val="115"/>
        </w:rPr>
        <w:t>Unadjusted hypothesis test as appropriate in larger samples.</w:t>
      </w:r>
    </w:p>
    <w:p w14:paraId="7F876293" w14:textId="77777777" w:rsidR="001058B6" w:rsidRDefault="001058B6">
      <w:pPr>
        <w:pStyle w:val="BodyText"/>
        <w:spacing w:before="10"/>
        <w:rPr>
          <w:sz w:val="39"/>
        </w:rPr>
      </w:pPr>
    </w:p>
    <w:p w14:paraId="07DDAB20" w14:textId="77777777" w:rsidR="001058B6" w:rsidRDefault="005212F4">
      <w:pPr>
        <w:pStyle w:val="Heading3"/>
      </w:pPr>
      <w:bookmarkStart w:id="64" w:name="Imputation_with_the_cluster_variable_as_"/>
      <w:bookmarkEnd w:id="64"/>
      <w:r>
        <w:rPr>
          <w:w w:val="105"/>
        </w:rPr>
        <w:t>Imputation with the cluster variable as predictor (not recommended)</w:t>
      </w:r>
    </w:p>
    <w:p w14:paraId="5DFA98B4" w14:textId="77777777" w:rsidR="001058B6" w:rsidRDefault="005212F4">
      <w:pPr>
        <w:pStyle w:val="BodyText"/>
        <w:spacing w:before="141" w:line="218" w:lineRule="auto"/>
        <w:ind w:left="240" w:right="1462"/>
        <w:jc w:val="both"/>
      </w:pPr>
      <w:r>
        <w:rPr>
          <w:spacing w:val="-4"/>
        </w:rPr>
        <w:t xml:space="preserve">We’ll </w:t>
      </w:r>
      <w:r>
        <w:rPr>
          <w:spacing w:val="-3"/>
        </w:rPr>
        <w:t xml:space="preserve">now </w:t>
      </w:r>
      <w:r>
        <w:t xml:space="preserve">use school as a predictor to impute all other variables. This is still not </w:t>
      </w:r>
      <w:proofErr w:type="spellStart"/>
      <w:r>
        <w:t>recom</w:t>
      </w:r>
      <w:proofErr w:type="spellEnd"/>
      <w:r>
        <w:t>- mended</w:t>
      </w:r>
      <w:r>
        <w:rPr>
          <w:spacing w:val="-10"/>
        </w:rPr>
        <w:t xml:space="preserve"> </w:t>
      </w:r>
      <w:r>
        <w:t>practice,</w:t>
      </w:r>
      <w:r>
        <w:rPr>
          <w:spacing w:val="-9"/>
        </w:rPr>
        <w:t xml:space="preserve"> </w:t>
      </w:r>
      <w:r>
        <w:t>since</w:t>
      </w:r>
      <w:r>
        <w:rPr>
          <w:spacing w:val="-9"/>
        </w:rPr>
        <w:t xml:space="preserve"> </w:t>
      </w:r>
      <w:r>
        <w:t>it</w:t>
      </w:r>
      <w:r>
        <w:rPr>
          <w:spacing w:val="-10"/>
        </w:rPr>
        <w:t xml:space="preserve"> </w:t>
      </w:r>
      <w:r>
        <w:t>only</w:t>
      </w:r>
      <w:r>
        <w:rPr>
          <w:spacing w:val="-9"/>
        </w:rPr>
        <w:t xml:space="preserve"> </w:t>
      </w:r>
      <w:r>
        <w:t>works</w:t>
      </w:r>
      <w:r>
        <w:rPr>
          <w:spacing w:val="-9"/>
        </w:rPr>
        <w:t xml:space="preserve"> </w:t>
      </w:r>
      <w:r>
        <w:t>under</w:t>
      </w:r>
      <w:r>
        <w:rPr>
          <w:spacing w:val="-10"/>
        </w:rPr>
        <w:t xml:space="preserve"> </w:t>
      </w:r>
      <w:r>
        <w:t>certain</w:t>
      </w:r>
      <w:r>
        <w:rPr>
          <w:spacing w:val="-9"/>
        </w:rPr>
        <w:t xml:space="preserve"> </w:t>
      </w:r>
      <w:r>
        <w:t>circumstances</w:t>
      </w:r>
      <w:r>
        <w:rPr>
          <w:spacing w:val="-9"/>
        </w:rPr>
        <w:t xml:space="preserve"> </w:t>
      </w:r>
      <w:r>
        <w:t>and</w:t>
      </w:r>
      <w:r>
        <w:rPr>
          <w:spacing w:val="-10"/>
        </w:rPr>
        <w:t xml:space="preserve"> </w:t>
      </w:r>
      <w:r>
        <w:t>results</w:t>
      </w:r>
      <w:r>
        <w:rPr>
          <w:spacing w:val="-9"/>
        </w:rPr>
        <w:t xml:space="preserve"> </w:t>
      </w:r>
      <w:r>
        <w:rPr>
          <w:spacing w:val="-3"/>
        </w:rPr>
        <w:t>may</w:t>
      </w:r>
      <w:r>
        <w:rPr>
          <w:spacing w:val="-9"/>
        </w:rPr>
        <w:t xml:space="preserve"> </w:t>
      </w:r>
      <w:r>
        <w:rPr>
          <w:spacing w:val="3"/>
        </w:rPr>
        <w:t>be</w:t>
      </w:r>
      <w:r>
        <w:rPr>
          <w:spacing w:val="-9"/>
        </w:rPr>
        <w:t xml:space="preserve"> </w:t>
      </w:r>
      <w:r>
        <w:t>biased (</w:t>
      </w:r>
      <w:hyperlink w:anchor="_bookmark6" w:history="1">
        <w:r>
          <w:rPr>
            <w:color w:val="00007F"/>
          </w:rPr>
          <w:t xml:space="preserve">Drechsler </w:t>
        </w:r>
      </w:hyperlink>
      <w:hyperlink w:anchor="_bookmark6" w:history="1">
        <w:r>
          <w:rPr>
            <w:color w:val="00007F"/>
          </w:rPr>
          <w:t>2015</w:t>
        </w:r>
      </w:hyperlink>
      <w:r>
        <w:t xml:space="preserve">; </w:t>
      </w:r>
      <w:hyperlink w:anchor="_bookmark7" w:history="1">
        <w:r>
          <w:rPr>
            <w:color w:val="00007F"/>
          </w:rPr>
          <w:t xml:space="preserve">Enders, </w:t>
        </w:r>
        <w:proofErr w:type="spellStart"/>
        <w:r>
          <w:rPr>
            <w:color w:val="00007F"/>
          </w:rPr>
          <w:t>Mistler</w:t>
        </w:r>
        <w:proofErr w:type="spellEnd"/>
        <w:r>
          <w:rPr>
            <w:color w:val="00007F"/>
          </w:rPr>
          <w:t xml:space="preserve">, and Keller </w:t>
        </w:r>
      </w:hyperlink>
      <w:hyperlink w:anchor="_bookmark7" w:history="1">
        <w:r>
          <w:rPr>
            <w:color w:val="00007F"/>
          </w:rPr>
          <w:t>2016</w:t>
        </w:r>
      </w:hyperlink>
      <w:r>
        <w:t>). But at least, it includes some multilevel aspect.</w:t>
      </w:r>
      <w:r>
        <w:rPr>
          <w:spacing w:val="1"/>
        </w:rPr>
        <w:t xml:space="preserve"> </w:t>
      </w:r>
      <w:r>
        <w:t>This</w:t>
      </w:r>
      <w:r>
        <w:rPr>
          <w:spacing w:val="-17"/>
        </w:rPr>
        <w:t xml:space="preserve"> </w:t>
      </w:r>
      <w:r>
        <w:t>method</w:t>
      </w:r>
      <w:r>
        <w:rPr>
          <w:spacing w:val="-17"/>
        </w:rPr>
        <w:t xml:space="preserve"> </w:t>
      </w:r>
      <w:r>
        <w:t>is</w:t>
      </w:r>
      <w:r>
        <w:rPr>
          <w:spacing w:val="-17"/>
        </w:rPr>
        <w:t xml:space="preserve"> </w:t>
      </w:r>
      <w:r>
        <w:t>also</w:t>
      </w:r>
      <w:r>
        <w:rPr>
          <w:spacing w:val="-17"/>
        </w:rPr>
        <w:t xml:space="preserve"> </w:t>
      </w:r>
      <w:r>
        <w:t>called</w:t>
      </w:r>
      <w:r>
        <w:rPr>
          <w:spacing w:val="-17"/>
        </w:rPr>
        <w:t xml:space="preserve"> </w:t>
      </w:r>
      <w:r>
        <w:t>‘fixed</w:t>
      </w:r>
      <w:r>
        <w:rPr>
          <w:spacing w:val="-17"/>
        </w:rPr>
        <w:t xml:space="preserve"> </w:t>
      </w:r>
      <w:r>
        <w:t>cluster</w:t>
      </w:r>
      <w:r>
        <w:rPr>
          <w:spacing w:val="-17"/>
        </w:rPr>
        <w:t xml:space="preserve"> </w:t>
      </w:r>
      <w:r>
        <w:t>imputation’,</w:t>
      </w:r>
      <w:r>
        <w:rPr>
          <w:spacing w:val="-15"/>
        </w:rPr>
        <w:t xml:space="preserve"> </w:t>
      </w:r>
      <w:r>
        <w:t>and</w:t>
      </w:r>
      <w:r>
        <w:rPr>
          <w:spacing w:val="-18"/>
        </w:rPr>
        <w:t xml:space="preserve"> </w:t>
      </w:r>
      <w:r>
        <w:t>uses</w:t>
      </w:r>
      <w:r>
        <w:rPr>
          <w:spacing w:val="-17"/>
        </w:rPr>
        <w:t xml:space="preserve"> </w:t>
      </w:r>
      <w:r>
        <w:t>N-1</w:t>
      </w:r>
      <w:r>
        <w:rPr>
          <w:spacing w:val="-17"/>
        </w:rPr>
        <w:t xml:space="preserve"> </w:t>
      </w:r>
      <w:r>
        <w:t>indicator</w:t>
      </w:r>
      <w:r>
        <w:rPr>
          <w:spacing w:val="-17"/>
        </w:rPr>
        <w:t xml:space="preserve"> </w:t>
      </w:r>
      <w:r>
        <w:t>variables representing</w:t>
      </w:r>
      <w:r>
        <w:rPr>
          <w:spacing w:val="-15"/>
        </w:rPr>
        <w:t xml:space="preserve"> </w:t>
      </w:r>
      <w:r>
        <w:t>allocation</w:t>
      </w:r>
      <w:r>
        <w:rPr>
          <w:spacing w:val="-15"/>
        </w:rPr>
        <w:t xml:space="preserve"> </w:t>
      </w:r>
      <w:r>
        <w:t>of</w:t>
      </w:r>
      <w:r>
        <w:rPr>
          <w:spacing w:val="-15"/>
        </w:rPr>
        <w:t xml:space="preserve"> </w:t>
      </w:r>
      <w:r>
        <w:t>N</w:t>
      </w:r>
      <w:r>
        <w:rPr>
          <w:spacing w:val="-14"/>
        </w:rPr>
        <w:t xml:space="preserve"> </w:t>
      </w:r>
      <w:r>
        <w:t>clusters</w:t>
      </w:r>
      <w:r>
        <w:rPr>
          <w:spacing w:val="-15"/>
        </w:rPr>
        <w:t xml:space="preserve"> </w:t>
      </w:r>
      <w:r>
        <w:t>as</w:t>
      </w:r>
      <w:r>
        <w:rPr>
          <w:spacing w:val="-15"/>
        </w:rPr>
        <w:t xml:space="preserve"> </w:t>
      </w:r>
      <w:r>
        <w:t>a</w:t>
      </w:r>
      <w:r>
        <w:rPr>
          <w:spacing w:val="-15"/>
        </w:rPr>
        <w:t xml:space="preserve"> </w:t>
      </w:r>
      <w:r>
        <w:t>fixed</w:t>
      </w:r>
      <w:r>
        <w:rPr>
          <w:spacing w:val="-14"/>
        </w:rPr>
        <w:t xml:space="preserve"> </w:t>
      </w:r>
      <w:r>
        <w:t>factor</w:t>
      </w:r>
      <w:r>
        <w:rPr>
          <w:spacing w:val="-15"/>
        </w:rPr>
        <w:t xml:space="preserve"> </w:t>
      </w:r>
      <w:r>
        <w:t>in</w:t>
      </w:r>
      <w:r>
        <w:rPr>
          <w:spacing w:val="-15"/>
        </w:rPr>
        <w:t xml:space="preserve"> </w:t>
      </w:r>
      <w:r>
        <w:t>the</w:t>
      </w:r>
      <w:r>
        <w:rPr>
          <w:spacing w:val="-14"/>
        </w:rPr>
        <w:t xml:space="preserve"> </w:t>
      </w:r>
      <w:r>
        <w:t>model</w:t>
      </w:r>
      <w:r>
        <w:rPr>
          <w:spacing w:val="-15"/>
        </w:rPr>
        <w:t xml:space="preserve"> </w:t>
      </w:r>
      <w:r>
        <w:t>(</w:t>
      </w:r>
      <w:hyperlink w:anchor="_bookmark13" w:history="1">
        <w:r>
          <w:rPr>
            <w:color w:val="00007F"/>
          </w:rPr>
          <w:t>Reiter,</w:t>
        </w:r>
        <w:r>
          <w:rPr>
            <w:color w:val="00007F"/>
            <w:spacing w:val="-14"/>
          </w:rPr>
          <w:t xml:space="preserve"> </w:t>
        </w:r>
        <w:r>
          <w:rPr>
            <w:color w:val="00007F"/>
          </w:rPr>
          <w:t>Raghunathan,</w:t>
        </w:r>
        <w:r>
          <w:rPr>
            <w:color w:val="00007F"/>
            <w:spacing w:val="-13"/>
          </w:rPr>
          <w:t xml:space="preserve"> </w:t>
        </w:r>
        <w:r>
          <w:rPr>
            <w:color w:val="00007F"/>
          </w:rPr>
          <w:t>and</w:t>
        </w:r>
      </w:hyperlink>
      <w:r>
        <w:rPr>
          <w:color w:val="00007F"/>
        </w:rPr>
        <w:t xml:space="preserve"> </w:t>
      </w:r>
      <w:hyperlink w:anchor="_bookmark13" w:history="1">
        <w:r>
          <w:rPr>
            <w:color w:val="00007F"/>
          </w:rPr>
          <w:t xml:space="preserve">Kinney </w:t>
        </w:r>
      </w:hyperlink>
      <w:hyperlink w:anchor="_bookmark13" w:history="1">
        <w:r>
          <w:rPr>
            <w:color w:val="00007F"/>
          </w:rPr>
          <w:t>2006</w:t>
        </w:r>
      </w:hyperlink>
      <w:r>
        <w:t xml:space="preserve">; </w:t>
      </w:r>
      <w:hyperlink w:anchor="_bookmark7" w:history="1">
        <w:r>
          <w:rPr>
            <w:color w:val="00007F"/>
          </w:rPr>
          <w:t xml:space="preserve">Enders </w:t>
        </w:r>
        <w:r>
          <w:rPr>
            <w:color w:val="00007F"/>
            <w:u w:val="single" w:color="00007F"/>
          </w:rPr>
          <w:t>et al.</w:t>
        </w:r>
        <w:r>
          <w:rPr>
            <w:color w:val="00007F"/>
          </w:rPr>
          <w:t xml:space="preserve"> </w:t>
        </w:r>
      </w:hyperlink>
      <w:hyperlink w:anchor="_bookmark7" w:history="1">
        <w:r>
          <w:rPr>
            <w:color w:val="00007F"/>
          </w:rPr>
          <w:t>2016</w:t>
        </w:r>
      </w:hyperlink>
      <w:r>
        <w:t>). Colloquially, this is ‘multilevel imputation for</w:t>
      </w:r>
      <w:r>
        <w:rPr>
          <w:spacing w:val="-28"/>
        </w:rPr>
        <w:t xml:space="preserve"> </w:t>
      </w:r>
      <w:r>
        <w:rPr>
          <w:spacing w:val="-5"/>
        </w:rPr>
        <w:t>dummies’.</w:t>
      </w:r>
    </w:p>
    <w:p w14:paraId="71C1266D" w14:textId="77777777" w:rsidR="001058B6" w:rsidRDefault="005212F4">
      <w:pPr>
        <w:pStyle w:val="BodyText"/>
        <w:spacing w:before="76" w:line="218" w:lineRule="auto"/>
        <w:ind w:left="240" w:right="1371"/>
      </w:pPr>
      <w:r>
        <w:t xml:space="preserve">[TODO: </w:t>
      </w:r>
      <w:r>
        <w:rPr>
          <w:spacing w:val="-3"/>
        </w:rPr>
        <w:t xml:space="preserve">Add </w:t>
      </w:r>
      <w:r>
        <w:t xml:space="preserve">that it doesn’t work with systematic missingness (only with sporadic). There’s some pros and cons, and it </w:t>
      </w:r>
      <w:r>
        <w:rPr>
          <w:spacing w:val="-3"/>
        </w:rPr>
        <w:t xml:space="preserve">may </w:t>
      </w:r>
      <w:r>
        <w:t xml:space="preserve">not even differ </w:t>
      </w:r>
      <w:r>
        <w:rPr>
          <w:spacing w:val="-4"/>
        </w:rPr>
        <w:t xml:space="preserve">much </w:t>
      </w:r>
      <w:r>
        <w:t>if the number of clusters is low.]</w:t>
      </w:r>
    </w:p>
    <w:p w14:paraId="19EC192A" w14:textId="77777777" w:rsidR="001058B6" w:rsidRDefault="001058B6">
      <w:pPr>
        <w:pStyle w:val="BodyText"/>
        <w:spacing w:before="6"/>
        <w:rPr>
          <w:sz w:val="26"/>
        </w:rPr>
      </w:pPr>
    </w:p>
    <w:p w14:paraId="118E1396" w14:textId="77777777" w:rsidR="001058B6" w:rsidRDefault="005212F4">
      <w:pPr>
        <w:spacing w:before="1" w:line="218" w:lineRule="auto"/>
        <w:ind w:left="240" w:right="6627"/>
        <w:rPr>
          <w:i/>
        </w:rPr>
      </w:pPr>
      <w:r>
        <w:rPr>
          <w:i/>
          <w:w w:val="115"/>
        </w:rPr>
        <w:t xml:space="preserve">R&gt; #  adjust  the  predictor  matrix R&gt; pred["popular", "school"] &lt;-  </w:t>
      </w:r>
      <w:r>
        <w:rPr>
          <w:i/>
          <w:spacing w:val="-16"/>
          <w:w w:val="115"/>
        </w:rPr>
        <w:t xml:space="preserve">1 </w:t>
      </w:r>
      <w:r>
        <w:rPr>
          <w:i/>
          <w:w w:val="115"/>
        </w:rPr>
        <w:t>R&gt;</w:t>
      </w:r>
      <w:r>
        <w:rPr>
          <w:i/>
          <w:spacing w:val="54"/>
          <w:w w:val="115"/>
        </w:rPr>
        <w:t xml:space="preserve"> </w:t>
      </w:r>
      <w:proofErr w:type="spellStart"/>
      <w:r>
        <w:rPr>
          <w:i/>
          <w:w w:val="115"/>
        </w:rPr>
        <w:t>plot_pred</w:t>
      </w:r>
      <w:proofErr w:type="spellEnd"/>
      <w:r>
        <w:rPr>
          <w:i/>
          <w:w w:val="115"/>
        </w:rPr>
        <w:t>(pred)</w:t>
      </w:r>
    </w:p>
    <w:p w14:paraId="1292253B" w14:textId="77777777" w:rsidR="001058B6" w:rsidRDefault="001058B6">
      <w:pPr>
        <w:pStyle w:val="BodyText"/>
        <w:spacing w:before="6"/>
        <w:rPr>
          <w:i/>
          <w:sz w:val="27"/>
        </w:rPr>
      </w:pPr>
    </w:p>
    <w:p w14:paraId="0BAB03B5" w14:textId="77777777" w:rsidR="001058B6" w:rsidRDefault="005212F4">
      <w:pPr>
        <w:pStyle w:val="BodyText"/>
        <w:spacing w:before="93"/>
        <w:ind w:left="905" w:right="1575"/>
        <w:jc w:val="center"/>
        <w:rPr>
          <w:rFonts w:ascii="Arial"/>
        </w:rPr>
      </w:pPr>
      <w:r>
        <w:rPr>
          <w:rFonts w:ascii="Arial"/>
        </w:rPr>
        <w:t>Imputation model predictor</w:t>
      </w:r>
    </w:p>
    <w:p w14:paraId="3AB9DDDE" w14:textId="18A677F8" w:rsidR="001058B6" w:rsidRDefault="00C27F74">
      <w:pPr>
        <w:tabs>
          <w:tab w:val="left" w:pos="1225"/>
          <w:tab w:val="left" w:pos="2654"/>
        </w:tabs>
        <w:spacing w:before="9"/>
        <w:ind w:right="793"/>
        <w:jc w:val="center"/>
        <w:rPr>
          <w:rFonts w:ascii="Arial"/>
          <w:sz w:val="18"/>
        </w:rPr>
      </w:pPr>
      <w:r>
        <w:rPr>
          <w:noProof/>
        </w:rPr>
        <mc:AlternateContent>
          <mc:Choice Requires="wpg">
            <w:drawing>
              <wp:anchor distT="0" distB="0" distL="114300" distR="114300" simplePos="0" relativeHeight="251625984" behindDoc="0" locked="0" layoutInCell="1" allowOverlap="1" wp14:anchorId="51310F4A" wp14:editId="2B773E86">
                <wp:simplePos x="0" y="0"/>
                <wp:positionH relativeFrom="page">
                  <wp:posOffset>2764155</wp:posOffset>
                </wp:positionH>
                <wp:positionV relativeFrom="paragraph">
                  <wp:posOffset>140970</wp:posOffset>
                </wp:positionV>
                <wp:extent cx="2481580" cy="2446655"/>
                <wp:effectExtent l="11430" t="9525" r="12065" b="1270"/>
                <wp:wrapNone/>
                <wp:docPr id="851" name="Group 8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1580" cy="2446655"/>
                          <a:chOff x="4353" y="222"/>
                          <a:chExt cx="3908" cy="3853"/>
                        </a:xfrm>
                      </wpg:grpSpPr>
                      <wps:wsp>
                        <wps:cNvPr id="852" name="Freeform 837"/>
                        <wps:cNvSpPr>
                          <a:spLocks/>
                        </wps:cNvSpPr>
                        <wps:spPr bwMode="auto">
                          <a:xfrm>
                            <a:off x="4407" y="276"/>
                            <a:ext cx="3798" cy="3798"/>
                          </a:xfrm>
                          <a:custGeom>
                            <a:avLst/>
                            <a:gdLst>
                              <a:gd name="T0" fmla="+- 0 8205 4408"/>
                              <a:gd name="T1" fmla="*/ T0 w 3798"/>
                              <a:gd name="T2" fmla="+- 0 277 277"/>
                              <a:gd name="T3" fmla="*/ 277 h 3798"/>
                              <a:gd name="T4" fmla="+- 0 6939 4408"/>
                              <a:gd name="T5" fmla="*/ T4 w 3798"/>
                              <a:gd name="T6" fmla="+- 0 277 277"/>
                              <a:gd name="T7" fmla="*/ 277 h 3798"/>
                              <a:gd name="T8" fmla="+- 0 5673 4408"/>
                              <a:gd name="T9" fmla="*/ T8 w 3798"/>
                              <a:gd name="T10" fmla="+- 0 277 277"/>
                              <a:gd name="T11" fmla="*/ 277 h 3798"/>
                              <a:gd name="T12" fmla="+- 0 4408 4408"/>
                              <a:gd name="T13" fmla="*/ T12 w 3798"/>
                              <a:gd name="T14" fmla="+- 0 277 277"/>
                              <a:gd name="T15" fmla="*/ 277 h 3798"/>
                              <a:gd name="T16" fmla="+- 0 4408 4408"/>
                              <a:gd name="T17" fmla="*/ T16 w 3798"/>
                              <a:gd name="T18" fmla="+- 0 1543 277"/>
                              <a:gd name="T19" fmla="*/ 1543 h 3798"/>
                              <a:gd name="T20" fmla="+- 0 5673 4408"/>
                              <a:gd name="T21" fmla="*/ T20 w 3798"/>
                              <a:gd name="T22" fmla="+- 0 1543 277"/>
                              <a:gd name="T23" fmla="*/ 1543 h 3798"/>
                              <a:gd name="T24" fmla="+- 0 5673 4408"/>
                              <a:gd name="T25" fmla="*/ T24 w 3798"/>
                              <a:gd name="T26" fmla="+- 0 2808 277"/>
                              <a:gd name="T27" fmla="*/ 2808 h 3798"/>
                              <a:gd name="T28" fmla="+- 0 4408 4408"/>
                              <a:gd name="T29" fmla="*/ T28 w 3798"/>
                              <a:gd name="T30" fmla="+- 0 2808 277"/>
                              <a:gd name="T31" fmla="*/ 2808 h 3798"/>
                              <a:gd name="T32" fmla="+- 0 4408 4408"/>
                              <a:gd name="T33" fmla="*/ T32 w 3798"/>
                              <a:gd name="T34" fmla="+- 0 4074 277"/>
                              <a:gd name="T35" fmla="*/ 4074 h 3798"/>
                              <a:gd name="T36" fmla="+- 0 5673 4408"/>
                              <a:gd name="T37" fmla="*/ T36 w 3798"/>
                              <a:gd name="T38" fmla="+- 0 4074 277"/>
                              <a:gd name="T39" fmla="*/ 4074 h 3798"/>
                              <a:gd name="T40" fmla="+- 0 6939 4408"/>
                              <a:gd name="T41" fmla="*/ T40 w 3798"/>
                              <a:gd name="T42" fmla="+- 0 4074 277"/>
                              <a:gd name="T43" fmla="*/ 4074 h 3798"/>
                              <a:gd name="T44" fmla="+- 0 8205 4408"/>
                              <a:gd name="T45" fmla="*/ T44 w 3798"/>
                              <a:gd name="T46" fmla="+- 0 4074 277"/>
                              <a:gd name="T47" fmla="*/ 4074 h 3798"/>
                              <a:gd name="T48" fmla="+- 0 8205 4408"/>
                              <a:gd name="T49" fmla="*/ T48 w 3798"/>
                              <a:gd name="T50" fmla="+- 0 2808 277"/>
                              <a:gd name="T51" fmla="*/ 2808 h 3798"/>
                              <a:gd name="T52" fmla="+- 0 6939 4408"/>
                              <a:gd name="T53" fmla="*/ T52 w 3798"/>
                              <a:gd name="T54" fmla="+- 0 2808 277"/>
                              <a:gd name="T55" fmla="*/ 2808 h 3798"/>
                              <a:gd name="T56" fmla="+- 0 6939 4408"/>
                              <a:gd name="T57" fmla="*/ T56 w 3798"/>
                              <a:gd name="T58" fmla="+- 0 1543 277"/>
                              <a:gd name="T59" fmla="*/ 1543 h 3798"/>
                              <a:gd name="T60" fmla="+- 0 8205 4408"/>
                              <a:gd name="T61" fmla="*/ T60 w 3798"/>
                              <a:gd name="T62" fmla="+- 0 1543 277"/>
                              <a:gd name="T63" fmla="*/ 1543 h 3798"/>
                              <a:gd name="T64" fmla="+- 0 8205 4408"/>
                              <a:gd name="T65" fmla="*/ T64 w 3798"/>
                              <a:gd name="T66" fmla="+- 0 277 277"/>
                              <a:gd name="T67" fmla="*/ 277 h 3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798" h="3798">
                                <a:moveTo>
                                  <a:pt x="3797" y="0"/>
                                </a:moveTo>
                                <a:lnTo>
                                  <a:pt x="2531" y="0"/>
                                </a:lnTo>
                                <a:lnTo>
                                  <a:pt x="1265" y="0"/>
                                </a:lnTo>
                                <a:lnTo>
                                  <a:pt x="0" y="0"/>
                                </a:lnTo>
                                <a:lnTo>
                                  <a:pt x="0" y="1266"/>
                                </a:lnTo>
                                <a:lnTo>
                                  <a:pt x="1265" y="1266"/>
                                </a:lnTo>
                                <a:lnTo>
                                  <a:pt x="1265" y="2531"/>
                                </a:lnTo>
                                <a:lnTo>
                                  <a:pt x="0" y="2531"/>
                                </a:lnTo>
                                <a:lnTo>
                                  <a:pt x="0" y="3797"/>
                                </a:lnTo>
                                <a:lnTo>
                                  <a:pt x="1265" y="3797"/>
                                </a:lnTo>
                                <a:lnTo>
                                  <a:pt x="2531" y="3797"/>
                                </a:lnTo>
                                <a:lnTo>
                                  <a:pt x="3797" y="3797"/>
                                </a:lnTo>
                                <a:lnTo>
                                  <a:pt x="3797" y="2531"/>
                                </a:lnTo>
                                <a:lnTo>
                                  <a:pt x="2531" y="2531"/>
                                </a:lnTo>
                                <a:lnTo>
                                  <a:pt x="2531" y="1266"/>
                                </a:lnTo>
                                <a:lnTo>
                                  <a:pt x="3797" y="1266"/>
                                </a:lnTo>
                                <a:lnTo>
                                  <a:pt x="3797" y="0"/>
                                </a:lnTo>
                              </a:path>
                            </a:pathLst>
                          </a:custGeom>
                          <a:solidFill>
                            <a:srgbClr val="E5E5E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3" name="AutoShape 836"/>
                        <wps:cNvSpPr>
                          <a:spLocks/>
                        </wps:cNvSpPr>
                        <wps:spPr bwMode="auto">
                          <a:xfrm>
                            <a:off x="1846" y="3732"/>
                            <a:ext cx="3899" cy="3215"/>
                          </a:xfrm>
                          <a:custGeom>
                            <a:avLst/>
                            <a:gdLst>
                              <a:gd name="T0" fmla="+- 0 5041 1846"/>
                              <a:gd name="T1" fmla="*/ T0 w 3899"/>
                              <a:gd name="T2" fmla="+- 0 277 3732"/>
                              <a:gd name="T3" fmla="*/ 277 h 3215"/>
                              <a:gd name="T4" fmla="+- 0 5041 1846"/>
                              <a:gd name="T5" fmla="*/ T4 w 3899"/>
                              <a:gd name="T6" fmla="+- 0 222 3732"/>
                              <a:gd name="T7" fmla="*/ 222 h 3215"/>
                              <a:gd name="T8" fmla="+- 0 6306 1846"/>
                              <a:gd name="T9" fmla="*/ T8 w 3899"/>
                              <a:gd name="T10" fmla="+- 0 277 3732"/>
                              <a:gd name="T11" fmla="*/ 277 h 3215"/>
                              <a:gd name="T12" fmla="+- 0 6306 1846"/>
                              <a:gd name="T13" fmla="*/ T12 w 3899"/>
                              <a:gd name="T14" fmla="+- 0 222 3732"/>
                              <a:gd name="T15" fmla="*/ 222 h 3215"/>
                              <a:gd name="T16" fmla="+- 0 7572 1846"/>
                              <a:gd name="T17" fmla="*/ T16 w 3899"/>
                              <a:gd name="T18" fmla="+- 0 277 3732"/>
                              <a:gd name="T19" fmla="*/ 277 h 3215"/>
                              <a:gd name="T20" fmla="+- 0 7572 1846"/>
                              <a:gd name="T21" fmla="*/ T20 w 3899"/>
                              <a:gd name="T22" fmla="+- 0 222 3732"/>
                              <a:gd name="T23" fmla="*/ 222 h 3215"/>
                              <a:gd name="T24" fmla="+- 0 4353 1846"/>
                              <a:gd name="T25" fmla="*/ T24 w 3899"/>
                              <a:gd name="T26" fmla="+- 0 910 3732"/>
                              <a:gd name="T27" fmla="*/ 910 h 3215"/>
                              <a:gd name="T28" fmla="+- 0 4408 1846"/>
                              <a:gd name="T29" fmla="*/ T28 w 3899"/>
                              <a:gd name="T30" fmla="+- 0 910 3732"/>
                              <a:gd name="T31" fmla="*/ 910 h 3215"/>
                              <a:gd name="T32" fmla="+- 0 4353 1846"/>
                              <a:gd name="T33" fmla="*/ T32 w 3899"/>
                              <a:gd name="T34" fmla="+- 0 2176 3732"/>
                              <a:gd name="T35" fmla="*/ 2176 h 3215"/>
                              <a:gd name="T36" fmla="+- 0 4408 1846"/>
                              <a:gd name="T37" fmla="*/ T36 w 3899"/>
                              <a:gd name="T38" fmla="+- 0 2176 3732"/>
                              <a:gd name="T39" fmla="*/ 2176 h 3215"/>
                              <a:gd name="T40" fmla="+- 0 4353 1846"/>
                              <a:gd name="T41" fmla="*/ T40 w 3899"/>
                              <a:gd name="T42" fmla="+- 0 3441 3732"/>
                              <a:gd name="T43" fmla="*/ 3441 h 3215"/>
                              <a:gd name="T44" fmla="+- 0 4408 1846"/>
                              <a:gd name="T45" fmla="*/ T44 w 3899"/>
                              <a:gd name="T46" fmla="+- 0 3441 3732"/>
                              <a:gd name="T47" fmla="*/ 3441 h 3215"/>
                              <a:gd name="T48" fmla="+- 0 8205 1846"/>
                              <a:gd name="T49" fmla="*/ T48 w 3899"/>
                              <a:gd name="T50" fmla="+- 0 912 3732"/>
                              <a:gd name="T51" fmla="*/ 912 h 3215"/>
                              <a:gd name="T52" fmla="+- 0 8260 1846"/>
                              <a:gd name="T53" fmla="*/ T52 w 3899"/>
                              <a:gd name="T54" fmla="+- 0 912 3732"/>
                              <a:gd name="T55" fmla="*/ 912 h 3215"/>
                              <a:gd name="T56" fmla="+- 0 8205 1846"/>
                              <a:gd name="T57" fmla="*/ T56 w 3899"/>
                              <a:gd name="T58" fmla="+- 0 2177 3732"/>
                              <a:gd name="T59" fmla="*/ 2177 h 3215"/>
                              <a:gd name="T60" fmla="+- 0 8260 1846"/>
                              <a:gd name="T61" fmla="*/ T60 w 3899"/>
                              <a:gd name="T62" fmla="+- 0 2177 3732"/>
                              <a:gd name="T63" fmla="*/ 2177 h 3215"/>
                              <a:gd name="T64" fmla="+- 0 8205 1846"/>
                              <a:gd name="T65" fmla="*/ T64 w 3899"/>
                              <a:gd name="T66" fmla="+- 0 3443 3732"/>
                              <a:gd name="T67" fmla="*/ 3443 h 3215"/>
                              <a:gd name="T68" fmla="+- 0 8260 1846"/>
                              <a:gd name="T69" fmla="*/ T68 w 3899"/>
                              <a:gd name="T70" fmla="+- 0 3443 3732"/>
                              <a:gd name="T71" fmla="*/ 3443 h 3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99" h="3215">
                                <a:moveTo>
                                  <a:pt x="3195" y="-3455"/>
                                </a:moveTo>
                                <a:lnTo>
                                  <a:pt x="3195" y="-3510"/>
                                </a:lnTo>
                                <a:moveTo>
                                  <a:pt x="4460" y="-3455"/>
                                </a:moveTo>
                                <a:lnTo>
                                  <a:pt x="4460" y="-3510"/>
                                </a:lnTo>
                                <a:moveTo>
                                  <a:pt x="5726" y="-3455"/>
                                </a:moveTo>
                                <a:lnTo>
                                  <a:pt x="5726" y="-3510"/>
                                </a:lnTo>
                                <a:moveTo>
                                  <a:pt x="2507" y="-2822"/>
                                </a:moveTo>
                                <a:lnTo>
                                  <a:pt x="2562" y="-2822"/>
                                </a:lnTo>
                                <a:moveTo>
                                  <a:pt x="2507" y="-1556"/>
                                </a:moveTo>
                                <a:lnTo>
                                  <a:pt x="2562" y="-1556"/>
                                </a:lnTo>
                                <a:moveTo>
                                  <a:pt x="2507" y="-291"/>
                                </a:moveTo>
                                <a:lnTo>
                                  <a:pt x="2562" y="-291"/>
                                </a:lnTo>
                                <a:moveTo>
                                  <a:pt x="6359" y="-2820"/>
                                </a:moveTo>
                                <a:lnTo>
                                  <a:pt x="6414" y="-2820"/>
                                </a:lnTo>
                                <a:moveTo>
                                  <a:pt x="6359" y="-1555"/>
                                </a:moveTo>
                                <a:lnTo>
                                  <a:pt x="6414" y="-1555"/>
                                </a:lnTo>
                                <a:moveTo>
                                  <a:pt x="6359" y="-289"/>
                                </a:moveTo>
                                <a:lnTo>
                                  <a:pt x="6414" y="-289"/>
                                </a:lnTo>
                              </a:path>
                            </a:pathLst>
                          </a:custGeom>
                          <a:noFill/>
                          <a:ln w="13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C69C07" id="Group 835" o:spid="_x0000_s1026" style="position:absolute;margin-left:217.65pt;margin-top:11.1pt;width:195.4pt;height:192.65pt;z-index:251625984;mso-position-horizontal-relative:page" coordorigin="4353,222" coordsize="3908,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">
                <v:shape id="Freeform 837" o:spid="_x0000_s1027" style="position:absolute;left:4407;top:276;width:3798;height:3798;visibility:visible;mso-wrap-style:square;v-text-anchor:top" coordsize="3798,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" path="m3797,l2531,,1265,,,,,1266r1265,l1265,2531,,2531,,3797r1265,l2531,3797r1266,l3797,2531r-1266,l2531,1266r1266,l3797,e" fillcolor="#e5e5e5" stroked="f">
                  <v:fill opacity="39321f"/>
                  <v:path arrowok="t" o:connecttype="custom" o:connectlocs="3797,277;2531,277;1265,277;0,277;0,1543;1265,1543;1265,2808;0,2808;0,4074;1265,4074;2531,4074;3797,4074;3797,2808;2531,2808;2531,1543;3797,1543;3797,277" o:connectangles="0,0,0,0,0,0,0,0,0,0,0,0,0,0,0,0,0"/>
                </v:shape>
                <v:shape id="AutoShape 836" o:spid="_x0000_s1028" style="position:absolute;left:1846;top:3732;width:3899;height:3215;visibility:visible;mso-wrap-style:square;v-text-anchor:top" coordsize="3899,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" path="m3195,-3455r,-55m4460,-3455r,-55m5726,-3455r,-55m2507,-2822r55,m2507,-1556r55,m2507,-291r55,m6359,-2820r55,m6359,-1555r55,m6359,-289r55,e" filled="f" strokeweight=".37833mm">
                  <v:path arrowok="t" o:connecttype="custom" o:connectlocs="3195,277;3195,222;4460,277;4460,222;5726,277;5726,222;2507,910;2562,910;2507,2176;2562,2176;2507,3441;2562,3441;6359,912;6414,912;6359,2177;6414,2177;6359,3443;6414,3443" o:connectangles="0,0,0,0,0,0,0,0,0,0,0,0,0,0,0,0,0,0"/>
                </v:shape>
                <w10:wrap anchorx="page"/>
              </v:group>
            </w:pict>
          </mc:Fallback>
        </mc:AlternateContent>
      </w:r>
      <w:r>
        <w:rPr>
          <w:noProof/>
        </w:rPr>
        <mc:AlternateContent>
          <mc:Choice Requires="wps">
            <w:drawing>
              <wp:anchor distT="0" distB="0" distL="114300" distR="114300" simplePos="0" relativeHeight="251629056" behindDoc="0" locked="0" layoutInCell="1" allowOverlap="1" wp14:anchorId="622477CD" wp14:editId="6E7FDAF4">
                <wp:simplePos x="0" y="0"/>
                <wp:positionH relativeFrom="page">
                  <wp:posOffset>2797175</wp:posOffset>
                </wp:positionH>
                <wp:positionV relativeFrom="paragraph">
                  <wp:posOffset>174625</wp:posOffset>
                </wp:positionV>
                <wp:extent cx="2415540" cy="2414270"/>
                <wp:effectExtent l="0" t="0" r="0" b="0"/>
                <wp:wrapNone/>
                <wp:docPr id="850" name="Text Box 8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41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6"/>
                              <w:gridCol w:w="1266"/>
                              <w:gridCol w:w="1266"/>
                            </w:tblGrid>
                            <w:tr w:rsidR="001058B6" w14:paraId="15A58D21" w14:textId="77777777">
                              <w:trPr>
                                <w:trHeight w:val="1260"/>
                              </w:trPr>
                              <w:tc>
                                <w:tcPr>
                                  <w:tcW w:w="1266" w:type="dxa"/>
                                  <w:shd w:val="clear" w:color="auto" w:fill="E5E5E5"/>
                                </w:tcPr>
                                <w:p w14:paraId="0822ECD0" w14:textId="77777777" w:rsidR="001058B6" w:rsidRDefault="001058B6">
                                  <w:pPr>
                                    <w:pStyle w:val="TableParagraph"/>
                                    <w:spacing w:line="240" w:lineRule="auto"/>
                                    <w:rPr>
                                      <w:sz w:val="24"/>
                                    </w:rPr>
                                  </w:pPr>
                                </w:p>
                                <w:p w14:paraId="3EE38A54"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3A3E9D25" w14:textId="77777777" w:rsidR="001058B6" w:rsidRDefault="001058B6">
                                  <w:pPr>
                                    <w:pStyle w:val="TableParagraph"/>
                                    <w:spacing w:line="240" w:lineRule="auto"/>
                                    <w:rPr>
                                      <w:sz w:val="24"/>
                                    </w:rPr>
                                  </w:pPr>
                                </w:p>
                                <w:p w14:paraId="0F1F6C1C"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43833594" w14:textId="77777777" w:rsidR="001058B6" w:rsidRDefault="001058B6">
                                  <w:pPr>
                                    <w:pStyle w:val="TableParagraph"/>
                                    <w:spacing w:line="240" w:lineRule="auto"/>
                                    <w:rPr>
                                      <w:sz w:val="24"/>
                                    </w:rPr>
                                  </w:pPr>
                                </w:p>
                                <w:p w14:paraId="1BAB4C94" w14:textId="77777777" w:rsidR="001058B6" w:rsidRDefault="005212F4">
                                  <w:pPr>
                                    <w:pStyle w:val="TableParagraph"/>
                                    <w:spacing w:before="179" w:line="240" w:lineRule="auto"/>
                                    <w:ind w:left="571"/>
                                    <w:rPr>
                                      <w:rFonts w:ascii="Arial"/>
                                    </w:rPr>
                                  </w:pPr>
                                  <w:r>
                                    <w:rPr>
                                      <w:rFonts w:ascii="Arial"/>
                                    </w:rPr>
                                    <w:t>0</w:t>
                                  </w:r>
                                </w:p>
                              </w:tc>
                            </w:tr>
                            <w:tr w:rsidR="001058B6" w14:paraId="682A88EE" w14:textId="77777777">
                              <w:trPr>
                                <w:trHeight w:val="1260"/>
                              </w:trPr>
                              <w:tc>
                                <w:tcPr>
                                  <w:tcW w:w="1266" w:type="dxa"/>
                                  <w:shd w:val="clear" w:color="auto" w:fill="7CCD7C"/>
                                </w:tcPr>
                                <w:p w14:paraId="0B23E9C8" w14:textId="77777777" w:rsidR="001058B6" w:rsidRDefault="001058B6">
                                  <w:pPr>
                                    <w:pStyle w:val="TableParagraph"/>
                                    <w:spacing w:line="240" w:lineRule="auto"/>
                                    <w:rPr>
                                      <w:sz w:val="24"/>
                                    </w:rPr>
                                  </w:pPr>
                                </w:p>
                                <w:p w14:paraId="7BCC595F" w14:textId="77777777" w:rsidR="001058B6" w:rsidRDefault="005212F4">
                                  <w:pPr>
                                    <w:pStyle w:val="TableParagraph"/>
                                    <w:spacing w:before="179" w:line="240" w:lineRule="auto"/>
                                    <w:ind w:left="4"/>
                                    <w:jc w:val="center"/>
                                    <w:rPr>
                                      <w:rFonts w:ascii="Arial"/>
                                    </w:rPr>
                                  </w:pPr>
                                  <w:r>
                                    <w:rPr>
                                      <w:rFonts w:ascii="Arial"/>
                                    </w:rPr>
                                    <w:t>1</w:t>
                                  </w:r>
                                </w:p>
                              </w:tc>
                              <w:tc>
                                <w:tcPr>
                                  <w:tcW w:w="1266" w:type="dxa"/>
                                  <w:shd w:val="clear" w:color="auto" w:fill="E5E5E5"/>
                                </w:tcPr>
                                <w:p w14:paraId="698D88CC" w14:textId="77777777" w:rsidR="001058B6" w:rsidRDefault="001058B6">
                                  <w:pPr>
                                    <w:pStyle w:val="TableParagraph"/>
                                    <w:spacing w:line="240" w:lineRule="auto"/>
                                    <w:rPr>
                                      <w:sz w:val="24"/>
                                    </w:rPr>
                                  </w:pPr>
                                </w:p>
                                <w:p w14:paraId="75C5DA8A"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7CCD7C"/>
                                </w:tcPr>
                                <w:p w14:paraId="425DD792" w14:textId="77777777" w:rsidR="001058B6" w:rsidRDefault="001058B6">
                                  <w:pPr>
                                    <w:pStyle w:val="TableParagraph"/>
                                    <w:spacing w:line="240" w:lineRule="auto"/>
                                    <w:rPr>
                                      <w:sz w:val="24"/>
                                    </w:rPr>
                                  </w:pPr>
                                </w:p>
                                <w:p w14:paraId="2523C432" w14:textId="77777777" w:rsidR="001058B6" w:rsidRDefault="005212F4">
                                  <w:pPr>
                                    <w:pStyle w:val="TableParagraph"/>
                                    <w:spacing w:before="179" w:line="240" w:lineRule="auto"/>
                                    <w:ind w:left="571"/>
                                    <w:rPr>
                                      <w:rFonts w:ascii="Arial"/>
                                    </w:rPr>
                                  </w:pPr>
                                  <w:r>
                                    <w:rPr>
                                      <w:rFonts w:ascii="Arial"/>
                                    </w:rPr>
                                    <w:t>1</w:t>
                                  </w:r>
                                </w:p>
                              </w:tc>
                            </w:tr>
                            <w:tr w:rsidR="001058B6" w14:paraId="2A9F46A4" w14:textId="77777777">
                              <w:trPr>
                                <w:trHeight w:val="1260"/>
                              </w:trPr>
                              <w:tc>
                                <w:tcPr>
                                  <w:tcW w:w="1266" w:type="dxa"/>
                                  <w:shd w:val="clear" w:color="auto" w:fill="E5E5E5"/>
                                </w:tcPr>
                                <w:p w14:paraId="42D3F956" w14:textId="77777777" w:rsidR="001058B6" w:rsidRDefault="001058B6">
                                  <w:pPr>
                                    <w:pStyle w:val="TableParagraph"/>
                                    <w:spacing w:line="240" w:lineRule="auto"/>
                                    <w:rPr>
                                      <w:sz w:val="24"/>
                                    </w:rPr>
                                  </w:pPr>
                                </w:p>
                                <w:p w14:paraId="59114124"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05FCE74F" w14:textId="77777777" w:rsidR="001058B6" w:rsidRDefault="001058B6">
                                  <w:pPr>
                                    <w:pStyle w:val="TableParagraph"/>
                                    <w:spacing w:line="240" w:lineRule="auto"/>
                                    <w:rPr>
                                      <w:sz w:val="24"/>
                                    </w:rPr>
                                  </w:pPr>
                                </w:p>
                                <w:p w14:paraId="52428462"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5CDD96C4" w14:textId="77777777" w:rsidR="001058B6" w:rsidRDefault="001058B6">
                                  <w:pPr>
                                    <w:pStyle w:val="TableParagraph"/>
                                    <w:spacing w:line="240" w:lineRule="auto"/>
                                    <w:rPr>
                                      <w:sz w:val="24"/>
                                    </w:rPr>
                                  </w:pPr>
                                </w:p>
                                <w:p w14:paraId="3BEDBE03" w14:textId="77777777" w:rsidR="001058B6" w:rsidRDefault="005212F4">
                                  <w:pPr>
                                    <w:pStyle w:val="TableParagraph"/>
                                    <w:spacing w:before="179" w:line="240" w:lineRule="auto"/>
                                    <w:ind w:left="571"/>
                                    <w:rPr>
                                      <w:rFonts w:ascii="Arial"/>
                                    </w:rPr>
                                  </w:pPr>
                                  <w:r>
                                    <w:rPr>
                                      <w:rFonts w:ascii="Arial"/>
                                    </w:rPr>
                                    <w:t>0</w:t>
                                  </w:r>
                                </w:p>
                              </w:tc>
                            </w:tr>
                          </w:tbl>
                          <w:p w14:paraId="3B65DB58"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2477CD" id="Text Box 834" o:spid="_x0000_s1053" type="#_x0000_t202" style="position:absolute;left:0;text-align:left;margin-left:220.25pt;margin-top:13.75pt;width:190.2pt;height:190.1pt;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" filled="f" stroked="f">
                <v:textbox inset="0,0,0,0">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6"/>
                        <w:gridCol w:w="1266"/>
                        <w:gridCol w:w="1266"/>
                      </w:tblGrid>
                      <w:tr w:rsidR="001058B6" w14:paraId="15A58D21" w14:textId="77777777">
                        <w:trPr>
                          <w:trHeight w:val="1260"/>
                        </w:trPr>
                        <w:tc>
                          <w:tcPr>
                            <w:tcW w:w="1266" w:type="dxa"/>
                            <w:shd w:val="clear" w:color="auto" w:fill="E5E5E5"/>
                          </w:tcPr>
                          <w:p w14:paraId="0822ECD0" w14:textId="77777777" w:rsidR="001058B6" w:rsidRDefault="001058B6">
                            <w:pPr>
                              <w:pStyle w:val="TableParagraph"/>
                              <w:spacing w:line="240" w:lineRule="auto"/>
                              <w:rPr>
                                <w:sz w:val="24"/>
                              </w:rPr>
                            </w:pPr>
                          </w:p>
                          <w:p w14:paraId="3EE38A54"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3A3E9D25" w14:textId="77777777" w:rsidR="001058B6" w:rsidRDefault="001058B6">
                            <w:pPr>
                              <w:pStyle w:val="TableParagraph"/>
                              <w:spacing w:line="240" w:lineRule="auto"/>
                              <w:rPr>
                                <w:sz w:val="24"/>
                              </w:rPr>
                            </w:pPr>
                          </w:p>
                          <w:p w14:paraId="0F1F6C1C"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43833594" w14:textId="77777777" w:rsidR="001058B6" w:rsidRDefault="001058B6">
                            <w:pPr>
                              <w:pStyle w:val="TableParagraph"/>
                              <w:spacing w:line="240" w:lineRule="auto"/>
                              <w:rPr>
                                <w:sz w:val="24"/>
                              </w:rPr>
                            </w:pPr>
                          </w:p>
                          <w:p w14:paraId="1BAB4C94" w14:textId="77777777" w:rsidR="001058B6" w:rsidRDefault="005212F4">
                            <w:pPr>
                              <w:pStyle w:val="TableParagraph"/>
                              <w:spacing w:before="179" w:line="240" w:lineRule="auto"/>
                              <w:ind w:left="571"/>
                              <w:rPr>
                                <w:rFonts w:ascii="Arial"/>
                              </w:rPr>
                            </w:pPr>
                            <w:r>
                              <w:rPr>
                                <w:rFonts w:ascii="Arial"/>
                              </w:rPr>
                              <w:t>0</w:t>
                            </w:r>
                          </w:p>
                        </w:tc>
                      </w:tr>
                      <w:tr w:rsidR="001058B6" w14:paraId="682A88EE" w14:textId="77777777">
                        <w:trPr>
                          <w:trHeight w:val="1260"/>
                        </w:trPr>
                        <w:tc>
                          <w:tcPr>
                            <w:tcW w:w="1266" w:type="dxa"/>
                            <w:shd w:val="clear" w:color="auto" w:fill="7CCD7C"/>
                          </w:tcPr>
                          <w:p w14:paraId="0B23E9C8" w14:textId="77777777" w:rsidR="001058B6" w:rsidRDefault="001058B6">
                            <w:pPr>
                              <w:pStyle w:val="TableParagraph"/>
                              <w:spacing w:line="240" w:lineRule="auto"/>
                              <w:rPr>
                                <w:sz w:val="24"/>
                              </w:rPr>
                            </w:pPr>
                          </w:p>
                          <w:p w14:paraId="7BCC595F" w14:textId="77777777" w:rsidR="001058B6" w:rsidRDefault="005212F4">
                            <w:pPr>
                              <w:pStyle w:val="TableParagraph"/>
                              <w:spacing w:before="179" w:line="240" w:lineRule="auto"/>
                              <w:ind w:left="4"/>
                              <w:jc w:val="center"/>
                              <w:rPr>
                                <w:rFonts w:ascii="Arial"/>
                              </w:rPr>
                            </w:pPr>
                            <w:r>
                              <w:rPr>
                                <w:rFonts w:ascii="Arial"/>
                              </w:rPr>
                              <w:t>1</w:t>
                            </w:r>
                          </w:p>
                        </w:tc>
                        <w:tc>
                          <w:tcPr>
                            <w:tcW w:w="1266" w:type="dxa"/>
                            <w:shd w:val="clear" w:color="auto" w:fill="E5E5E5"/>
                          </w:tcPr>
                          <w:p w14:paraId="698D88CC" w14:textId="77777777" w:rsidR="001058B6" w:rsidRDefault="001058B6">
                            <w:pPr>
                              <w:pStyle w:val="TableParagraph"/>
                              <w:spacing w:line="240" w:lineRule="auto"/>
                              <w:rPr>
                                <w:sz w:val="24"/>
                              </w:rPr>
                            </w:pPr>
                          </w:p>
                          <w:p w14:paraId="75C5DA8A"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7CCD7C"/>
                          </w:tcPr>
                          <w:p w14:paraId="425DD792" w14:textId="77777777" w:rsidR="001058B6" w:rsidRDefault="001058B6">
                            <w:pPr>
                              <w:pStyle w:val="TableParagraph"/>
                              <w:spacing w:line="240" w:lineRule="auto"/>
                              <w:rPr>
                                <w:sz w:val="24"/>
                              </w:rPr>
                            </w:pPr>
                          </w:p>
                          <w:p w14:paraId="2523C432" w14:textId="77777777" w:rsidR="001058B6" w:rsidRDefault="005212F4">
                            <w:pPr>
                              <w:pStyle w:val="TableParagraph"/>
                              <w:spacing w:before="179" w:line="240" w:lineRule="auto"/>
                              <w:ind w:left="571"/>
                              <w:rPr>
                                <w:rFonts w:ascii="Arial"/>
                              </w:rPr>
                            </w:pPr>
                            <w:r>
                              <w:rPr>
                                <w:rFonts w:ascii="Arial"/>
                              </w:rPr>
                              <w:t>1</w:t>
                            </w:r>
                          </w:p>
                        </w:tc>
                      </w:tr>
                      <w:tr w:rsidR="001058B6" w14:paraId="2A9F46A4" w14:textId="77777777">
                        <w:trPr>
                          <w:trHeight w:val="1260"/>
                        </w:trPr>
                        <w:tc>
                          <w:tcPr>
                            <w:tcW w:w="1266" w:type="dxa"/>
                            <w:shd w:val="clear" w:color="auto" w:fill="E5E5E5"/>
                          </w:tcPr>
                          <w:p w14:paraId="42D3F956" w14:textId="77777777" w:rsidR="001058B6" w:rsidRDefault="001058B6">
                            <w:pPr>
                              <w:pStyle w:val="TableParagraph"/>
                              <w:spacing w:line="240" w:lineRule="auto"/>
                              <w:rPr>
                                <w:sz w:val="24"/>
                              </w:rPr>
                            </w:pPr>
                          </w:p>
                          <w:p w14:paraId="59114124"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05FCE74F" w14:textId="77777777" w:rsidR="001058B6" w:rsidRDefault="001058B6">
                            <w:pPr>
                              <w:pStyle w:val="TableParagraph"/>
                              <w:spacing w:line="240" w:lineRule="auto"/>
                              <w:rPr>
                                <w:sz w:val="24"/>
                              </w:rPr>
                            </w:pPr>
                          </w:p>
                          <w:p w14:paraId="52428462"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5CDD96C4" w14:textId="77777777" w:rsidR="001058B6" w:rsidRDefault="001058B6">
                            <w:pPr>
                              <w:pStyle w:val="TableParagraph"/>
                              <w:spacing w:line="240" w:lineRule="auto"/>
                              <w:rPr>
                                <w:sz w:val="24"/>
                              </w:rPr>
                            </w:pPr>
                          </w:p>
                          <w:p w14:paraId="3BEDBE03" w14:textId="77777777" w:rsidR="001058B6" w:rsidRDefault="005212F4">
                            <w:pPr>
                              <w:pStyle w:val="TableParagraph"/>
                              <w:spacing w:before="179" w:line="240" w:lineRule="auto"/>
                              <w:ind w:left="571"/>
                              <w:rPr>
                                <w:rFonts w:ascii="Arial"/>
                              </w:rPr>
                            </w:pPr>
                            <w:r>
                              <w:rPr>
                                <w:rFonts w:ascii="Arial"/>
                              </w:rPr>
                              <w:t>0</w:t>
                            </w:r>
                          </w:p>
                        </w:tc>
                      </w:tr>
                    </w:tbl>
                    <w:p w14:paraId="3B65DB58" w14:textId="77777777" w:rsidR="001058B6" w:rsidRDefault="001058B6">
                      <w:pPr>
                        <w:pStyle w:val="BodyText"/>
                      </w:pPr>
                    </w:p>
                  </w:txbxContent>
                </v:textbox>
                <w10:wrap anchorx="page"/>
              </v:shape>
            </w:pict>
          </mc:Fallback>
        </mc:AlternateContent>
      </w:r>
      <w:r w:rsidR="005212F4">
        <w:rPr>
          <w:rFonts w:ascii="Arial"/>
          <w:color w:val="4D4D4D"/>
          <w:sz w:val="18"/>
        </w:rPr>
        <w:t>school</w:t>
      </w:r>
      <w:r w:rsidR="005212F4">
        <w:rPr>
          <w:rFonts w:ascii="Arial"/>
          <w:color w:val="4D4D4D"/>
          <w:sz w:val="18"/>
        </w:rPr>
        <w:tab/>
        <w:t>popular</w:t>
      </w:r>
      <w:r w:rsidR="005212F4">
        <w:rPr>
          <w:rFonts w:ascii="Arial"/>
          <w:color w:val="4D4D4D"/>
          <w:sz w:val="18"/>
        </w:rPr>
        <w:tab/>
        <w:t>sex</w:t>
      </w:r>
    </w:p>
    <w:p w14:paraId="07816073" w14:textId="77777777" w:rsidR="001058B6" w:rsidRDefault="001058B6">
      <w:pPr>
        <w:pStyle w:val="BodyText"/>
        <w:rPr>
          <w:rFonts w:ascii="Arial"/>
          <w:sz w:val="20"/>
        </w:rPr>
      </w:pPr>
    </w:p>
    <w:p w14:paraId="095DC43E" w14:textId="77777777" w:rsidR="001058B6" w:rsidRDefault="001058B6">
      <w:pPr>
        <w:pStyle w:val="BodyText"/>
        <w:rPr>
          <w:rFonts w:ascii="Arial"/>
          <w:sz w:val="20"/>
        </w:rPr>
      </w:pPr>
    </w:p>
    <w:p w14:paraId="6D3E354B" w14:textId="6CF7CD8A" w:rsidR="001058B6" w:rsidRDefault="00C27F74">
      <w:pPr>
        <w:spacing w:before="130"/>
        <w:ind w:left="2407"/>
        <w:rPr>
          <w:rFonts w:ascii="Arial"/>
          <w:sz w:val="18"/>
        </w:rPr>
      </w:pPr>
      <w:r>
        <w:rPr>
          <w:noProof/>
        </w:rPr>
        <mc:AlternateContent>
          <mc:Choice Requires="wps">
            <w:drawing>
              <wp:anchor distT="0" distB="0" distL="114300" distR="114300" simplePos="0" relativeHeight="251628032" behindDoc="0" locked="0" layoutInCell="1" allowOverlap="1" wp14:anchorId="2C14DF39" wp14:editId="2743BEB4">
                <wp:simplePos x="0" y="0"/>
                <wp:positionH relativeFrom="page">
                  <wp:posOffset>2148840</wp:posOffset>
                </wp:positionH>
                <wp:positionV relativeFrom="paragraph">
                  <wp:posOffset>380365</wp:posOffset>
                </wp:positionV>
                <wp:extent cx="182245" cy="1143635"/>
                <wp:effectExtent l="0" t="1905" r="2540" b="0"/>
                <wp:wrapNone/>
                <wp:docPr id="849" name="Text Box 8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5A6900"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4DF39" id="Text Box 833" o:spid="_x0000_s1054" type="#_x0000_t202" style="position:absolute;left:0;text-align:left;margin-left:169.2pt;margin-top:29.95pt;width:14.35pt;height:90.05pt;z-index:2516280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" filled="f" stroked="f">
                <v:textbox style="layout-flow:vertical;mso-layout-flow-alt:bottom-to-top" inset="0,0,0,0">
                  <w:txbxContent>
                    <w:p w14:paraId="095A6900"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z w:val="18"/>
        </w:rPr>
        <w:t>school</w:t>
      </w:r>
    </w:p>
    <w:p w14:paraId="068F75FC" w14:textId="77777777" w:rsidR="001058B6" w:rsidRDefault="001058B6">
      <w:pPr>
        <w:pStyle w:val="BodyText"/>
        <w:rPr>
          <w:rFonts w:ascii="Arial"/>
          <w:sz w:val="20"/>
        </w:rPr>
      </w:pPr>
    </w:p>
    <w:p w14:paraId="48AE0236" w14:textId="77777777" w:rsidR="001058B6" w:rsidRDefault="001058B6">
      <w:pPr>
        <w:pStyle w:val="BodyText"/>
        <w:rPr>
          <w:rFonts w:ascii="Arial"/>
          <w:sz w:val="20"/>
        </w:rPr>
      </w:pPr>
    </w:p>
    <w:p w14:paraId="5697BE43" w14:textId="77777777" w:rsidR="001058B6" w:rsidRDefault="001058B6">
      <w:pPr>
        <w:pStyle w:val="BodyText"/>
        <w:rPr>
          <w:rFonts w:ascii="Arial"/>
          <w:sz w:val="20"/>
        </w:rPr>
      </w:pPr>
    </w:p>
    <w:p w14:paraId="166AF8B8" w14:textId="77777777" w:rsidR="001058B6" w:rsidRDefault="001058B6">
      <w:pPr>
        <w:pStyle w:val="BodyText"/>
        <w:rPr>
          <w:rFonts w:ascii="Arial"/>
          <w:sz w:val="20"/>
        </w:rPr>
      </w:pPr>
    </w:p>
    <w:p w14:paraId="20D45F4C" w14:textId="77777777" w:rsidR="001058B6" w:rsidRDefault="005212F4">
      <w:pPr>
        <w:spacing w:before="139"/>
        <w:ind w:left="2327"/>
        <w:rPr>
          <w:rFonts w:ascii="Arial"/>
          <w:sz w:val="18"/>
        </w:rPr>
      </w:pPr>
      <w:r>
        <w:rPr>
          <w:rFonts w:ascii="Arial"/>
          <w:color w:val="4D4D4D"/>
          <w:sz w:val="18"/>
        </w:rPr>
        <w:t>popular</w:t>
      </w:r>
    </w:p>
    <w:p w14:paraId="0E589FC8" w14:textId="77777777" w:rsidR="001058B6" w:rsidRDefault="001058B6">
      <w:pPr>
        <w:pStyle w:val="BodyText"/>
        <w:rPr>
          <w:rFonts w:ascii="Arial"/>
          <w:sz w:val="20"/>
        </w:rPr>
      </w:pPr>
    </w:p>
    <w:p w14:paraId="78F685D5" w14:textId="77777777" w:rsidR="001058B6" w:rsidRDefault="001058B6">
      <w:pPr>
        <w:pStyle w:val="BodyText"/>
        <w:rPr>
          <w:rFonts w:ascii="Arial"/>
          <w:sz w:val="20"/>
        </w:rPr>
      </w:pPr>
    </w:p>
    <w:p w14:paraId="247935D7" w14:textId="77777777" w:rsidR="001058B6" w:rsidRDefault="001058B6">
      <w:pPr>
        <w:pStyle w:val="BodyText"/>
        <w:rPr>
          <w:rFonts w:ascii="Arial"/>
          <w:sz w:val="20"/>
        </w:rPr>
      </w:pPr>
    </w:p>
    <w:p w14:paraId="59133D84" w14:textId="77777777" w:rsidR="001058B6" w:rsidRDefault="001058B6">
      <w:pPr>
        <w:pStyle w:val="BodyText"/>
        <w:rPr>
          <w:rFonts w:ascii="Arial"/>
          <w:sz w:val="20"/>
        </w:rPr>
      </w:pPr>
    </w:p>
    <w:p w14:paraId="522BC493" w14:textId="77777777" w:rsidR="001058B6" w:rsidRDefault="005212F4">
      <w:pPr>
        <w:spacing w:before="139"/>
        <w:ind w:left="2653"/>
        <w:rPr>
          <w:rFonts w:ascii="Arial"/>
          <w:sz w:val="18"/>
        </w:rPr>
      </w:pPr>
      <w:r>
        <w:rPr>
          <w:rFonts w:ascii="Arial"/>
          <w:color w:val="4D4D4D"/>
          <w:sz w:val="18"/>
        </w:rPr>
        <w:t>sex</w:t>
      </w:r>
    </w:p>
    <w:p w14:paraId="74210A26" w14:textId="77777777" w:rsidR="001058B6" w:rsidRDefault="001058B6">
      <w:pPr>
        <w:pStyle w:val="BodyText"/>
        <w:rPr>
          <w:rFonts w:ascii="Arial"/>
          <w:sz w:val="20"/>
        </w:rPr>
      </w:pPr>
    </w:p>
    <w:p w14:paraId="328F5056" w14:textId="77777777" w:rsidR="001058B6" w:rsidRDefault="001058B6">
      <w:pPr>
        <w:pStyle w:val="BodyText"/>
        <w:rPr>
          <w:rFonts w:ascii="Arial"/>
          <w:sz w:val="20"/>
        </w:rPr>
      </w:pPr>
    </w:p>
    <w:p w14:paraId="3F09C8E3" w14:textId="77777777" w:rsidR="001058B6" w:rsidRDefault="001058B6">
      <w:pPr>
        <w:pStyle w:val="BodyText"/>
        <w:rPr>
          <w:rFonts w:ascii="Arial"/>
          <w:sz w:val="20"/>
        </w:rPr>
      </w:pPr>
    </w:p>
    <w:p w14:paraId="756C778A" w14:textId="77777777" w:rsidR="001058B6" w:rsidRDefault="001058B6">
      <w:pPr>
        <w:pStyle w:val="BodyText"/>
        <w:spacing w:before="5"/>
        <w:rPr>
          <w:rFonts w:ascii="Arial"/>
          <w:sz w:val="19"/>
        </w:rPr>
      </w:pPr>
    </w:p>
    <w:p w14:paraId="5D32E97C" w14:textId="13BAF41C" w:rsidR="001058B6" w:rsidRDefault="00C27F74">
      <w:pPr>
        <w:tabs>
          <w:tab w:val="left" w:pos="2814"/>
          <w:tab w:val="left" w:pos="4447"/>
        </w:tabs>
        <w:ind w:left="1575"/>
        <w:rPr>
          <w:rFonts w:ascii="Arial" w:hAnsi="Arial"/>
          <w:sz w:val="18"/>
        </w:rPr>
      </w:pPr>
      <w:r>
        <w:rPr>
          <w:noProof/>
        </w:rPr>
        <mc:AlternateContent>
          <mc:Choice Requires="wpg">
            <w:drawing>
              <wp:anchor distT="0" distB="0" distL="114300" distR="114300" simplePos="0" relativeHeight="251627008" behindDoc="0" locked="0" layoutInCell="1" allowOverlap="1" wp14:anchorId="37C448D4" wp14:editId="2C27F3A6">
                <wp:simplePos x="0" y="0"/>
                <wp:positionH relativeFrom="page">
                  <wp:posOffset>1605915</wp:posOffset>
                </wp:positionH>
                <wp:positionV relativeFrom="paragraph">
                  <wp:posOffset>-34290</wp:posOffset>
                </wp:positionV>
                <wp:extent cx="201295" cy="201295"/>
                <wp:effectExtent l="5715" t="7620" r="2540" b="10160"/>
                <wp:wrapNone/>
                <wp:docPr id="846" name="Group 8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2529" y="-54"/>
                          <a:chExt cx="317" cy="317"/>
                        </a:xfrm>
                      </wpg:grpSpPr>
                      <wps:wsp>
                        <wps:cNvPr id="847" name="Rectangle 832"/>
                        <wps:cNvSpPr>
                          <a:spLocks noChangeArrowheads="1"/>
                        </wps:cNvSpPr>
                        <wps:spPr bwMode="auto">
                          <a:xfrm>
                            <a:off x="2530" y="-52"/>
                            <a:ext cx="312" cy="312"/>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8" name="Rectangle 831"/>
                        <wps:cNvSpPr>
                          <a:spLocks noChangeArrowheads="1"/>
                        </wps:cNvSpPr>
                        <wps:spPr bwMode="auto">
                          <a:xfrm>
                            <a:off x="2530" y="-52"/>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921D73" id="Group 830" o:spid="_x0000_s1026" style="position:absolute;margin-left:126.45pt;margin-top:-2.7pt;width:15.85pt;height:15.85pt;z-index:251627008;mso-position-horizontal-relative:page" coordorigin="2529,-54"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">
                <v:rect id="Rectangle 832" o:spid="_x0000_s1027" style="position:absolute;left:2530;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" fillcolor="#7ccd7c" stroked="f">
                  <v:fill opacity="39321f"/>
                </v:rect>
                <v:rect id="Rectangle 831" o:spid="_x0000_s1028" style="position:absolute;left:2530;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" filled="f" strokeweight=".07425mm"/>
                <w10:wrap anchorx="page"/>
              </v:group>
            </w:pict>
          </mc:Fallback>
        </mc:AlternateContent>
      </w:r>
      <w:r>
        <w:rPr>
          <w:noProof/>
        </w:rPr>
        <mc:AlternateContent>
          <mc:Choice Requires="wpg">
            <w:drawing>
              <wp:anchor distT="0" distB="0" distL="114300" distR="114300" simplePos="0" relativeHeight="251699712" behindDoc="1" locked="0" layoutInCell="1" allowOverlap="1" wp14:anchorId="002AAC8F" wp14:editId="241520A1">
                <wp:simplePos x="0" y="0"/>
                <wp:positionH relativeFrom="page">
                  <wp:posOffset>2392680</wp:posOffset>
                </wp:positionH>
                <wp:positionV relativeFrom="paragraph">
                  <wp:posOffset>-34290</wp:posOffset>
                </wp:positionV>
                <wp:extent cx="201295" cy="201295"/>
                <wp:effectExtent l="11430" t="7620" r="6350" b="10160"/>
                <wp:wrapNone/>
                <wp:docPr id="843" name="Group 8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3768" y="-54"/>
                          <a:chExt cx="317" cy="317"/>
                        </a:xfrm>
                      </wpg:grpSpPr>
                      <wps:wsp>
                        <wps:cNvPr id="844" name="Rectangle 829"/>
                        <wps:cNvSpPr>
                          <a:spLocks noChangeArrowheads="1"/>
                        </wps:cNvSpPr>
                        <wps:spPr bwMode="auto">
                          <a:xfrm>
                            <a:off x="3769" y="-52"/>
                            <a:ext cx="312" cy="312"/>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5" name="Rectangle 828"/>
                        <wps:cNvSpPr>
                          <a:spLocks noChangeArrowheads="1"/>
                        </wps:cNvSpPr>
                        <wps:spPr bwMode="auto">
                          <a:xfrm>
                            <a:off x="3769" y="-52"/>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61AA5E" id="Group 827" o:spid="_x0000_s1026" style="position:absolute;margin-left:188.4pt;margin-top:-2.7pt;width:15.85pt;height:15.85pt;z-index:-251616768;mso-position-horizontal-relative:page" coordorigin="3768,-54"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">
                <v:rect id="Rectangle 829" o:spid="_x0000_s1027" style="position:absolute;left:3769;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" fillcolor="#00bfff" stroked="f">
                  <v:fill opacity="39321f"/>
                </v:rect>
                <v:rect id="Rectangle 828" o:spid="_x0000_s1028" style="position:absolute;left:3769;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" filled="f" strokeweight=".07425mm"/>
                <w10:wrap anchorx="page"/>
              </v:group>
            </w:pict>
          </mc:Fallback>
        </mc:AlternateContent>
      </w:r>
      <w:r>
        <w:rPr>
          <w:noProof/>
        </w:rPr>
        <mc:AlternateContent>
          <mc:Choice Requires="wpg">
            <w:drawing>
              <wp:anchor distT="0" distB="0" distL="114300" distR="114300" simplePos="0" relativeHeight="251700736" behindDoc="1" locked="0" layoutInCell="1" allowOverlap="1" wp14:anchorId="002A9EA1" wp14:editId="5B4F977D">
                <wp:simplePos x="0" y="0"/>
                <wp:positionH relativeFrom="page">
                  <wp:posOffset>3429635</wp:posOffset>
                </wp:positionH>
                <wp:positionV relativeFrom="paragraph">
                  <wp:posOffset>-34290</wp:posOffset>
                </wp:positionV>
                <wp:extent cx="201295" cy="201295"/>
                <wp:effectExtent l="10160" t="7620" r="7620" b="10160"/>
                <wp:wrapNone/>
                <wp:docPr id="840" name="Group 8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5401" y="-54"/>
                          <a:chExt cx="317" cy="317"/>
                        </a:xfrm>
                      </wpg:grpSpPr>
                      <wps:wsp>
                        <wps:cNvPr id="841" name="Rectangle 826"/>
                        <wps:cNvSpPr>
                          <a:spLocks noChangeArrowheads="1"/>
                        </wps:cNvSpPr>
                        <wps:spPr bwMode="auto">
                          <a:xfrm>
                            <a:off x="5402" y="-52"/>
                            <a:ext cx="312" cy="312"/>
                          </a:xfrm>
                          <a:prstGeom prst="rect">
                            <a:avLst/>
                          </a:prstGeom>
                          <a:solidFill>
                            <a:srgbClr val="FF450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2" name="Rectangle 825"/>
                        <wps:cNvSpPr>
                          <a:spLocks noChangeArrowheads="1"/>
                        </wps:cNvSpPr>
                        <wps:spPr bwMode="auto">
                          <a:xfrm>
                            <a:off x="5402" y="-52"/>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55BB25" id="Group 824" o:spid="_x0000_s1026" style="position:absolute;margin-left:270.05pt;margin-top:-2.7pt;width:15.85pt;height:15.85pt;z-index:-251615744;mso-position-horizontal-relative:page" coordorigin="5401,-54"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">
                <v:rect id="Rectangle 826" o:spid="_x0000_s1027" style="position:absolute;left:5402;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" fillcolor="#ff4500" stroked="f">
                  <v:fill opacity="39321f"/>
                </v:rect>
                <v:rect id="Rectangle 825" o:spid="_x0000_s1028" style="position:absolute;left:5402;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" filled="f" strokeweight=".07425mm"/>
                <w10:wrap anchorx="page"/>
              </v:group>
            </w:pict>
          </mc:Fallback>
        </mc:AlternateContent>
      </w:r>
      <w:r w:rsidR="005212F4">
        <w:rPr>
          <w:rFonts w:ascii="Arial" w:hAnsi="Arial"/>
          <w:sz w:val="18"/>
        </w:rPr>
        <w:t>predictor</w:t>
      </w:r>
      <w:r w:rsidR="005212F4">
        <w:rPr>
          <w:rFonts w:ascii="Arial" w:hAnsi="Arial"/>
          <w:sz w:val="18"/>
        </w:rPr>
        <w:tab/>
        <w:t>random</w:t>
      </w:r>
      <w:r w:rsidR="005212F4">
        <w:rPr>
          <w:rFonts w:ascii="Arial" w:hAnsi="Arial"/>
          <w:spacing w:val="-2"/>
          <w:sz w:val="18"/>
        </w:rPr>
        <w:t xml:space="preserve"> </w:t>
      </w:r>
      <w:r w:rsidR="005212F4">
        <w:rPr>
          <w:rFonts w:ascii="Arial" w:hAnsi="Arial"/>
          <w:sz w:val="18"/>
        </w:rPr>
        <w:t>effect</w:t>
      </w:r>
      <w:r w:rsidR="005212F4">
        <w:rPr>
          <w:rFonts w:ascii="Arial" w:hAnsi="Arial"/>
          <w:sz w:val="18"/>
        </w:rPr>
        <w:tab/>
        <w:t>inclusion−restriction variable</w:t>
      </w:r>
    </w:p>
    <w:p w14:paraId="053419BC" w14:textId="77777777" w:rsidR="001058B6" w:rsidRDefault="001058B6">
      <w:pPr>
        <w:pStyle w:val="BodyText"/>
        <w:rPr>
          <w:rFonts w:ascii="Arial"/>
          <w:sz w:val="20"/>
        </w:rPr>
      </w:pPr>
    </w:p>
    <w:p w14:paraId="3ACBF30D" w14:textId="77777777" w:rsidR="001058B6" w:rsidRDefault="001058B6">
      <w:pPr>
        <w:pStyle w:val="BodyText"/>
        <w:rPr>
          <w:rFonts w:ascii="Arial"/>
          <w:sz w:val="20"/>
        </w:rPr>
      </w:pPr>
    </w:p>
    <w:p w14:paraId="3D380494" w14:textId="77777777" w:rsidR="001058B6" w:rsidRDefault="001058B6">
      <w:pPr>
        <w:pStyle w:val="BodyText"/>
        <w:spacing w:before="4"/>
        <w:rPr>
          <w:rFonts w:ascii="Arial"/>
          <w:sz w:val="18"/>
        </w:rPr>
      </w:pPr>
    </w:p>
    <w:p w14:paraId="291466DA" w14:textId="77777777" w:rsidR="001058B6" w:rsidRDefault="005212F4">
      <w:pPr>
        <w:spacing w:line="284" w:lineRule="exact"/>
        <w:ind w:left="240"/>
        <w:rPr>
          <w:i/>
        </w:rPr>
      </w:pPr>
      <w:r>
        <w:rPr>
          <w:i/>
          <w:w w:val="120"/>
        </w:rPr>
        <w:t xml:space="preserve">R&gt; </w:t>
      </w:r>
      <w:r>
        <w:rPr>
          <w:i/>
          <w:w w:val="125"/>
        </w:rPr>
        <w:t># impute the data, cluster as predictor</w:t>
      </w:r>
    </w:p>
    <w:p w14:paraId="0EBA7ECF" w14:textId="77777777" w:rsidR="001058B6" w:rsidRDefault="005212F4">
      <w:pPr>
        <w:spacing w:line="284" w:lineRule="exact"/>
        <w:ind w:left="240"/>
        <w:rPr>
          <w:i/>
        </w:rPr>
      </w:pPr>
      <w:r>
        <w:rPr>
          <w:i/>
          <w:w w:val="110"/>
        </w:rPr>
        <w:t>R&gt; imp &lt;- mice(</w:t>
      </w:r>
      <w:proofErr w:type="spellStart"/>
      <w:r>
        <w:rPr>
          <w:i/>
          <w:w w:val="110"/>
        </w:rPr>
        <w:t>popmis</w:t>
      </w:r>
      <w:proofErr w:type="spellEnd"/>
      <w:r>
        <w:rPr>
          <w:i/>
          <w:w w:val="110"/>
        </w:rPr>
        <w:t>, pred = pred, print = FALSE)</w:t>
      </w:r>
    </w:p>
    <w:p w14:paraId="239F74DD" w14:textId="77777777" w:rsidR="001058B6" w:rsidRDefault="001058B6">
      <w:pPr>
        <w:pStyle w:val="BodyText"/>
        <w:spacing w:before="6"/>
        <w:rPr>
          <w:i/>
          <w:sz w:val="24"/>
        </w:rPr>
      </w:pPr>
    </w:p>
    <w:p w14:paraId="3752F576" w14:textId="77777777" w:rsidR="001058B6" w:rsidRDefault="005212F4">
      <w:pPr>
        <w:pStyle w:val="BodyText"/>
        <w:ind w:left="240"/>
      </w:pPr>
      <w:r>
        <w:t>Analyze the imputations:</w:t>
      </w:r>
    </w:p>
    <w:p w14:paraId="049F8C08" w14:textId="77777777" w:rsidR="001058B6" w:rsidRDefault="001058B6">
      <w:pPr>
        <w:sectPr w:rsidR="001058B6">
          <w:pgSz w:w="11910" w:h="16840"/>
          <w:pgMar w:top="1740" w:right="0" w:bottom="280" w:left="1380" w:header="1431" w:footer="0" w:gutter="0"/>
          <w:cols w:space="720"/>
        </w:sectPr>
      </w:pPr>
    </w:p>
    <w:p w14:paraId="77CBD26A" w14:textId="77777777" w:rsidR="001058B6" w:rsidRDefault="001058B6">
      <w:pPr>
        <w:pStyle w:val="BodyText"/>
        <w:spacing w:before="8"/>
        <w:rPr>
          <w:sz w:val="24"/>
        </w:rPr>
      </w:pPr>
    </w:p>
    <w:p w14:paraId="61541F99" w14:textId="77777777" w:rsidR="001058B6" w:rsidRDefault="005212F4">
      <w:pPr>
        <w:spacing w:before="91" w:line="284" w:lineRule="exact"/>
        <w:ind w:left="240"/>
        <w:rPr>
          <w:i/>
        </w:rPr>
      </w:pPr>
      <w:r>
        <w:rPr>
          <w:i/>
          <w:w w:val="115"/>
        </w:rPr>
        <w:t xml:space="preserve">R&gt; </w:t>
      </w:r>
      <w:r>
        <w:rPr>
          <w:i/>
          <w:w w:val="150"/>
        </w:rPr>
        <w:t xml:space="preserve">fit </w:t>
      </w:r>
      <w:r>
        <w:rPr>
          <w:i/>
          <w:w w:val="115"/>
        </w:rPr>
        <w:t>&lt;- with(imp,</w:t>
      </w:r>
    </w:p>
    <w:p w14:paraId="734D0A6B" w14:textId="77777777" w:rsidR="001058B6" w:rsidRDefault="005212F4">
      <w:pPr>
        <w:tabs>
          <w:tab w:val="left" w:pos="1843"/>
        </w:tabs>
        <w:spacing w:line="284" w:lineRule="exact"/>
        <w:ind w:left="240"/>
        <w:rPr>
          <w:i/>
        </w:rPr>
      </w:pPr>
      <w:r>
        <w:rPr>
          <w:i/>
          <w:w w:val="115"/>
        </w:rPr>
        <w:t>+</w:t>
      </w:r>
      <w:r>
        <w:rPr>
          <w:i/>
          <w:w w:val="115"/>
        </w:rPr>
        <w:tab/>
      </w:r>
      <w:proofErr w:type="spellStart"/>
      <w:r>
        <w:rPr>
          <w:i/>
          <w:w w:val="115"/>
        </w:rPr>
        <w:t>lmer</w:t>
      </w:r>
      <w:proofErr w:type="spellEnd"/>
      <w:r>
        <w:rPr>
          <w:i/>
          <w:w w:val="115"/>
        </w:rPr>
        <w:t>(popular ~ 1 + sex + (1 |</w:t>
      </w:r>
      <w:r>
        <w:rPr>
          <w:i/>
          <w:spacing w:val="-6"/>
          <w:w w:val="115"/>
        </w:rPr>
        <w:t xml:space="preserve"> </w:t>
      </w:r>
      <w:r>
        <w:rPr>
          <w:i/>
          <w:w w:val="115"/>
        </w:rPr>
        <w:t>school)))</w:t>
      </w:r>
    </w:p>
    <w:p w14:paraId="6D95A2E7" w14:textId="77777777" w:rsidR="001058B6" w:rsidRDefault="001058B6">
      <w:pPr>
        <w:pStyle w:val="BodyText"/>
        <w:rPr>
          <w:i/>
          <w:sz w:val="28"/>
        </w:rPr>
      </w:pPr>
    </w:p>
    <w:p w14:paraId="209777D3" w14:textId="77777777" w:rsidR="001058B6" w:rsidRDefault="001058B6">
      <w:pPr>
        <w:pStyle w:val="BodyText"/>
        <w:rPr>
          <w:i/>
          <w:sz w:val="28"/>
        </w:rPr>
      </w:pPr>
    </w:p>
    <w:p w14:paraId="6DDC8F86" w14:textId="77777777" w:rsidR="001058B6" w:rsidRDefault="001058B6">
      <w:pPr>
        <w:pStyle w:val="BodyText"/>
        <w:spacing w:before="7"/>
        <w:rPr>
          <w:i/>
          <w:sz w:val="23"/>
        </w:rPr>
      </w:pPr>
    </w:p>
    <w:p w14:paraId="417AF886" w14:textId="77777777" w:rsidR="001058B6" w:rsidRDefault="005212F4">
      <w:pPr>
        <w:pStyle w:val="BodyText"/>
        <w:spacing w:before="1"/>
        <w:ind w:left="240"/>
      </w:pPr>
      <w:r>
        <w:t>Print the estimates:</w:t>
      </w:r>
    </w:p>
    <w:p w14:paraId="259CF570" w14:textId="77777777" w:rsidR="001058B6" w:rsidRDefault="001058B6">
      <w:pPr>
        <w:pStyle w:val="BodyText"/>
        <w:rPr>
          <w:sz w:val="30"/>
        </w:rPr>
      </w:pPr>
    </w:p>
    <w:p w14:paraId="11808B7A" w14:textId="77777777" w:rsidR="001058B6" w:rsidRDefault="001058B6">
      <w:pPr>
        <w:pStyle w:val="BodyText"/>
        <w:rPr>
          <w:sz w:val="30"/>
        </w:rPr>
      </w:pPr>
    </w:p>
    <w:p w14:paraId="0B738D3B" w14:textId="77777777" w:rsidR="001058B6" w:rsidRDefault="005212F4">
      <w:pPr>
        <w:spacing w:before="264"/>
        <w:ind w:left="240"/>
        <w:rPr>
          <w:i/>
        </w:rPr>
      </w:pPr>
      <w:r>
        <w:rPr>
          <w:i/>
          <w:w w:val="115"/>
        </w:rPr>
        <w:t xml:space="preserve">R&gt; </w:t>
      </w:r>
      <w:proofErr w:type="spellStart"/>
      <w:r>
        <w:rPr>
          <w:i/>
          <w:w w:val="115"/>
        </w:rPr>
        <w:t>testEstimates</w:t>
      </w:r>
      <w:proofErr w:type="spellEnd"/>
      <w:r>
        <w:rPr>
          <w:i/>
          <w:w w:val="115"/>
        </w:rPr>
        <w:t>(</w:t>
      </w:r>
      <w:proofErr w:type="spellStart"/>
      <w:r>
        <w:rPr>
          <w:i/>
          <w:w w:val="115"/>
        </w:rPr>
        <w:t>as.mitml.result</w:t>
      </w:r>
      <w:proofErr w:type="spellEnd"/>
      <w:r>
        <w:rPr>
          <w:i/>
          <w:w w:val="115"/>
        </w:rPr>
        <w:t xml:space="preserve">(fit), </w:t>
      </w:r>
      <w:proofErr w:type="spellStart"/>
      <w:r>
        <w:rPr>
          <w:i/>
          <w:w w:val="115"/>
        </w:rPr>
        <w:t>extra.pars</w:t>
      </w:r>
      <w:proofErr w:type="spellEnd"/>
      <w:r>
        <w:rPr>
          <w:i/>
          <w:w w:val="115"/>
        </w:rPr>
        <w:t xml:space="preserve"> =</w:t>
      </w:r>
      <w:r>
        <w:rPr>
          <w:i/>
          <w:spacing w:val="62"/>
          <w:w w:val="115"/>
        </w:rPr>
        <w:t xml:space="preserve"> </w:t>
      </w:r>
      <w:r>
        <w:rPr>
          <w:i/>
          <w:w w:val="110"/>
        </w:rPr>
        <w:t>TRUE)</w:t>
      </w:r>
    </w:p>
    <w:p w14:paraId="6AFDD5F7" w14:textId="77777777" w:rsidR="001058B6" w:rsidRDefault="001058B6">
      <w:pPr>
        <w:pStyle w:val="BodyText"/>
        <w:rPr>
          <w:i/>
          <w:sz w:val="28"/>
        </w:rPr>
      </w:pPr>
    </w:p>
    <w:p w14:paraId="27065427" w14:textId="77777777" w:rsidR="001058B6" w:rsidRDefault="001058B6">
      <w:pPr>
        <w:pStyle w:val="BodyText"/>
        <w:rPr>
          <w:i/>
          <w:sz w:val="28"/>
        </w:rPr>
      </w:pPr>
    </w:p>
    <w:p w14:paraId="38D7138A" w14:textId="77777777" w:rsidR="001058B6" w:rsidRDefault="001058B6">
      <w:pPr>
        <w:pStyle w:val="BodyText"/>
        <w:rPr>
          <w:i/>
          <w:sz w:val="28"/>
        </w:rPr>
      </w:pPr>
    </w:p>
    <w:p w14:paraId="2E1577E4" w14:textId="77777777" w:rsidR="001058B6" w:rsidRDefault="005212F4">
      <w:pPr>
        <w:pStyle w:val="BodyText"/>
        <w:spacing w:before="211"/>
        <w:ind w:left="240"/>
      </w:pPr>
      <w:r>
        <w:rPr>
          <w:w w:val="130"/>
        </w:rPr>
        <w:t>Call:</w:t>
      </w:r>
    </w:p>
    <w:p w14:paraId="08A528BE" w14:textId="77777777" w:rsidR="001058B6" w:rsidRDefault="005212F4">
      <w:pPr>
        <w:pStyle w:val="BodyText"/>
        <w:spacing w:before="245"/>
        <w:ind w:left="240"/>
      </w:pPr>
      <w:proofErr w:type="spellStart"/>
      <w:r>
        <w:rPr>
          <w:w w:val="110"/>
        </w:rPr>
        <w:t>testEstimates</w:t>
      </w:r>
      <w:proofErr w:type="spellEnd"/>
      <w:r>
        <w:rPr>
          <w:w w:val="110"/>
        </w:rPr>
        <w:t xml:space="preserve">(model = </w:t>
      </w:r>
      <w:proofErr w:type="spellStart"/>
      <w:r>
        <w:rPr>
          <w:w w:val="110"/>
        </w:rPr>
        <w:t>as.mitml.result</w:t>
      </w:r>
      <w:proofErr w:type="spellEnd"/>
      <w:r>
        <w:rPr>
          <w:w w:val="110"/>
        </w:rPr>
        <w:t xml:space="preserve">(fit), </w:t>
      </w:r>
      <w:proofErr w:type="spellStart"/>
      <w:r>
        <w:rPr>
          <w:w w:val="110"/>
        </w:rPr>
        <w:t>extra.pars</w:t>
      </w:r>
      <w:proofErr w:type="spellEnd"/>
      <w:r>
        <w:rPr>
          <w:w w:val="110"/>
        </w:rPr>
        <w:t xml:space="preserve"> = TRUE)</w:t>
      </w:r>
    </w:p>
    <w:p w14:paraId="4318BC5E" w14:textId="77777777" w:rsidR="001058B6" w:rsidRDefault="005212F4">
      <w:pPr>
        <w:pStyle w:val="BodyText"/>
        <w:spacing w:before="245"/>
        <w:ind w:left="240"/>
      </w:pPr>
      <w:r>
        <w:rPr>
          <w:w w:val="115"/>
        </w:rPr>
        <w:t>Final parameter estimates and inferences obtained from 5 imputed data sets.</w:t>
      </w:r>
    </w:p>
    <w:p w14:paraId="26FF3698" w14:textId="08D7FC94" w:rsidR="001058B6" w:rsidRDefault="00C27F74">
      <w:pPr>
        <w:pStyle w:val="BodyText"/>
        <w:tabs>
          <w:tab w:val="left" w:pos="4134"/>
          <w:tab w:val="left" w:pos="5852"/>
          <w:tab w:val="left" w:pos="6425"/>
          <w:tab w:val="left" w:pos="8028"/>
          <w:tab w:val="left" w:pos="9174"/>
        </w:tabs>
        <w:spacing w:before="245"/>
        <w:ind w:left="1729"/>
      </w:pPr>
      <w:r>
        <w:rPr>
          <w:noProof/>
        </w:rPr>
        <mc:AlternateContent>
          <mc:Choice Requires="wps">
            <w:drawing>
              <wp:anchor distT="0" distB="0" distL="114300" distR="114300" simplePos="0" relativeHeight="251630080" behindDoc="0" locked="0" layoutInCell="1" allowOverlap="1" wp14:anchorId="7E142E33" wp14:editId="2860137A">
                <wp:simplePos x="0" y="0"/>
                <wp:positionH relativeFrom="page">
                  <wp:posOffset>996950</wp:posOffset>
                </wp:positionH>
                <wp:positionV relativeFrom="paragraph">
                  <wp:posOffset>333375</wp:posOffset>
                </wp:positionV>
                <wp:extent cx="5955665" cy="356870"/>
                <wp:effectExtent l="0" t="3810" r="635" b="1270"/>
                <wp:wrapNone/>
                <wp:docPr id="839" name="Text Box 8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356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Layout w:type="fixed"/>
                              <w:tblLook w:val="01E0" w:firstRow="1" w:lastRow="1" w:firstColumn="1" w:lastColumn="1" w:noHBand="0" w:noVBand="0"/>
                            </w:tblPr>
                            <w:tblGrid>
                              <w:gridCol w:w="1596"/>
                              <w:gridCol w:w="1145"/>
                              <w:gridCol w:w="1088"/>
                              <w:gridCol w:w="1203"/>
                              <w:gridCol w:w="1146"/>
                              <w:gridCol w:w="1089"/>
                              <w:gridCol w:w="1204"/>
                              <w:gridCol w:w="910"/>
                            </w:tblGrid>
                            <w:tr w:rsidR="001058B6" w14:paraId="0AA43448" w14:textId="77777777">
                              <w:trPr>
                                <w:trHeight w:val="280"/>
                              </w:trPr>
                              <w:tc>
                                <w:tcPr>
                                  <w:tcW w:w="1596" w:type="dxa"/>
                                </w:tcPr>
                                <w:p w14:paraId="3E03A6AF" w14:textId="77777777" w:rsidR="001058B6" w:rsidRDefault="005212F4">
                                  <w:pPr>
                                    <w:pStyle w:val="TableParagraph"/>
                                    <w:spacing w:line="261" w:lineRule="exact"/>
                                    <w:ind w:left="50"/>
                                  </w:pPr>
                                  <w:r>
                                    <w:rPr>
                                      <w:w w:val="125"/>
                                    </w:rPr>
                                    <w:t>(Intercept)</w:t>
                                  </w:r>
                                </w:p>
                              </w:tc>
                              <w:tc>
                                <w:tcPr>
                                  <w:tcW w:w="1145" w:type="dxa"/>
                                </w:tcPr>
                                <w:p w14:paraId="2D1E684F" w14:textId="77777777" w:rsidR="001058B6" w:rsidRDefault="005212F4">
                                  <w:pPr>
                                    <w:pStyle w:val="TableParagraph"/>
                                    <w:spacing w:line="261" w:lineRule="exact"/>
                                    <w:ind w:left="286"/>
                                  </w:pPr>
                                  <w:r>
                                    <w:rPr>
                                      <w:w w:val="115"/>
                                    </w:rPr>
                                    <w:t>5.054</w:t>
                                  </w:r>
                                </w:p>
                              </w:tc>
                              <w:tc>
                                <w:tcPr>
                                  <w:tcW w:w="1088" w:type="dxa"/>
                                </w:tcPr>
                                <w:p w14:paraId="02946549" w14:textId="77777777" w:rsidR="001058B6" w:rsidRDefault="005212F4">
                                  <w:pPr>
                                    <w:pStyle w:val="TableParagraph"/>
                                    <w:spacing w:line="261" w:lineRule="exact"/>
                                    <w:ind w:left="268" w:right="209"/>
                                    <w:jc w:val="center"/>
                                  </w:pPr>
                                  <w:r>
                                    <w:rPr>
                                      <w:w w:val="115"/>
                                    </w:rPr>
                                    <w:t>0.266</w:t>
                                  </w:r>
                                </w:p>
                              </w:tc>
                              <w:tc>
                                <w:tcPr>
                                  <w:tcW w:w="1203" w:type="dxa"/>
                                </w:tcPr>
                                <w:p w14:paraId="11FE590B" w14:textId="77777777" w:rsidR="001058B6" w:rsidRDefault="005212F4">
                                  <w:pPr>
                                    <w:pStyle w:val="TableParagraph"/>
                                    <w:spacing w:line="261" w:lineRule="exact"/>
                                    <w:ind w:right="283"/>
                                    <w:jc w:val="right"/>
                                  </w:pPr>
                                  <w:r>
                                    <w:rPr>
                                      <w:w w:val="110"/>
                                    </w:rPr>
                                    <w:t>19.029</w:t>
                                  </w:r>
                                </w:p>
                              </w:tc>
                              <w:tc>
                                <w:tcPr>
                                  <w:tcW w:w="1146" w:type="dxa"/>
                                </w:tcPr>
                                <w:p w14:paraId="65AAC553" w14:textId="77777777" w:rsidR="001058B6" w:rsidRDefault="005212F4">
                                  <w:pPr>
                                    <w:pStyle w:val="TableParagraph"/>
                                    <w:spacing w:line="261" w:lineRule="exact"/>
                                    <w:ind w:left="287"/>
                                  </w:pPr>
                                  <w:r>
                                    <w:rPr>
                                      <w:w w:val="115"/>
                                    </w:rPr>
                                    <w:t>4.554</w:t>
                                  </w:r>
                                </w:p>
                              </w:tc>
                              <w:tc>
                                <w:tcPr>
                                  <w:tcW w:w="1089" w:type="dxa"/>
                                </w:tcPr>
                                <w:p w14:paraId="6360F930" w14:textId="77777777" w:rsidR="001058B6" w:rsidRDefault="005212F4">
                                  <w:pPr>
                                    <w:pStyle w:val="TableParagraph"/>
                                    <w:spacing w:line="261" w:lineRule="exact"/>
                                    <w:ind w:right="227"/>
                                    <w:jc w:val="right"/>
                                  </w:pPr>
                                  <w:r>
                                    <w:rPr>
                                      <w:w w:val="115"/>
                                    </w:rPr>
                                    <w:t>0.000</w:t>
                                  </w:r>
                                </w:p>
                              </w:tc>
                              <w:tc>
                                <w:tcPr>
                                  <w:tcW w:w="1204" w:type="dxa"/>
                                </w:tcPr>
                                <w:p w14:paraId="1A447FD4" w14:textId="77777777" w:rsidR="001058B6" w:rsidRDefault="005212F4">
                                  <w:pPr>
                                    <w:pStyle w:val="TableParagraph"/>
                                    <w:spacing w:line="261" w:lineRule="exact"/>
                                    <w:ind w:left="205" w:right="262"/>
                                    <w:jc w:val="center"/>
                                  </w:pPr>
                                  <w:r>
                                    <w:rPr>
                                      <w:w w:val="115"/>
                                    </w:rPr>
                                    <w:t>14.936</w:t>
                                  </w:r>
                                </w:p>
                              </w:tc>
                              <w:tc>
                                <w:tcPr>
                                  <w:tcW w:w="910" w:type="dxa"/>
                                </w:tcPr>
                                <w:p w14:paraId="50E8B63D" w14:textId="77777777" w:rsidR="001058B6" w:rsidRDefault="005212F4">
                                  <w:pPr>
                                    <w:pStyle w:val="TableParagraph"/>
                                    <w:spacing w:line="261" w:lineRule="exact"/>
                                    <w:ind w:right="50"/>
                                    <w:jc w:val="right"/>
                                  </w:pPr>
                                  <w:r>
                                    <w:rPr>
                                      <w:w w:val="115"/>
                                    </w:rPr>
                                    <w:t>0.954</w:t>
                                  </w:r>
                                </w:p>
                              </w:tc>
                            </w:tr>
                            <w:tr w:rsidR="001058B6" w14:paraId="5B92F8F5" w14:textId="77777777">
                              <w:trPr>
                                <w:trHeight w:val="280"/>
                              </w:trPr>
                              <w:tc>
                                <w:tcPr>
                                  <w:tcW w:w="1596" w:type="dxa"/>
                                </w:tcPr>
                                <w:p w14:paraId="587653C5" w14:textId="77777777" w:rsidR="001058B6" w:rsidRDefault="005212F4">
                                  <w:pPr>
                                    <w:pStyle w:val="TableParagraph"/>
                                    <w:spacing w:line="261" w:lineRule="exact"/>
                                    <w:ind w:left="50"/>
                                  </w:pPr>
                                  <w:r>
                                    <w:rPr>
                                      <w:w w:val="110"/>
                                    </w:rPr>
                                    <w:t>sex</w:t>
                                  </w:r>
                                </w:p>
                              </w:tc>
                              <w:tc>
                                <w:tcPr>
                                  <w:tcW w:w="1145" w:type="dxa"/>
                                </w:tcPr>
                                <w:p w14:paraId="4E788D73" w14:textId="77777777" w:rsidR="001058B6" w:rsidRDefault="005212F4">
                                  <w:pPr>
                                    <w:pStyle w:val="TableParagraph"/>
                                    <w:spacing w:line="261" w:lineRule="exact"/>
                                    <w:ind w:left="286"/>
                                  </w:pPr>
                                  <w:r>
                                    <w:rPr>
                                      <w:w w:val="115"/>
                                    </w:rPr>
                                    <w:t>0.732</w:t>
                                  </w:r>
                                </w:p>
                              </w:tc>
                              <w:tc>
                                <w:tcPr>
                                  <w:tcW w:w="1088" w:type="dxa"/>
                                </w:tcPr>
                                <w:p w14:paraId="01D7494D" w14:textId="77777777" w:rsidR="001058B6" w:rsidRDefault="005212F4">
                                  <w:pPr>
                                    <w:pStyle w:val="TableParagraph"/>
                                    <w:spacing w:line="261" w:lineRule="exact"/>
                                    <w:ind w:left="268" w:right="209"/>
                                    <w:jc w:val="center"/>
                                  </w:pPr>
                                  <w:r>
                                    <w:rPr>
                                      <w:w w:val="115"/>
                                    </w:rPr>
                                    <w:t>0.306</w:t>
                                  </w:r>
                                </w:p>
                              </w:tc>
                              <w:tc>
                                <w:tcPr>
                                  <w:tcW w:w="1203" w:type="dxa"/>
                                </w:tcPr>
                                <w:p w14:paraId="3B23BE41" w14:textId="77777777" w:rsidR="001058B6" w:rsidRDefault="005212F4">
                                  <w:pPr>
                                    <w:pStyle w:val="TableParagraph"/>
                                    <w:spacing w:line="261" w:lineRule="exact"/>
                                    <w:ind w:right="283"/>
                                    <w:jc w:val="right"/>
                                  </w:pPr>
                                  <w:r>
                                    <w:rPr>
                                      <w:w w:val="115"/>
                                    </w:rPr>
                                    <w:t>2.393</w:t>
                                  </w:r>
                                </w:p>
                              </w:tc>
                              <w:tc>
                                <w:tcPr>
                                  <w:tcW w:w="1146" w:type="dxa"/>
                                </w:tcPr>
                                <w:p w14:paraId="65468EB1" w14:textId="77777777" w:rsidR="001058B6" w:rsidRDefault="005212F4">
                                  <w:pPr>
                                    <w:pStyle w:val="TableParagraph"/>
                                    <w:spacing w:line="261" w:lineRule="exact"/>
                                    <w:ind w:left="287"/>
                                  </w:pPr>
                                  <w:r>
                                    <w:rPr>
                                      <w:w w:val="115"/>
                                    </w:rPr>
                                    <w:t>4.233</w:t>
                                  </w:r>
                                </w:p>
                              </w:tc>
                              <w:tc>
                                <w:tcPr>
                                  <w:tcW w:w="1089" w:type="dxa"/>
                                </w:tcPr>
                                <w:p w14:paraId="5EDD0D4B" w14:textId="77777777" w:rsidR="001058B6" w:rsidRDefault="005212F4">
                                  <w:pPr>
                                    <w:pStyle w:val="TableParagraph"/>
                                    <w:spacing w:line="261" w:lineRule="exact"/>
                                    <w:ind w:right="227"/>
                                    <w:jc w:val="right"/>
                                  </w:pPr>
                                  <w:r>
                                    <w:rPr>
                                      <w:w w:val="115"/>
                                    </w:rPr>
                                    <w:t>0.071</w:t>
                                  </w:r>
                                </w:p>
                              </w:tc>
                              <w:tc>
                                <w:tcPr>
                                  <w:tcW w:w="1204" w:type="dxa"/>
                                </w:tcPr>
                                <w:p w14:paraId="6153CCC9" w14:textId="77777777" w:rsidR="001058B6" w:rsidRDefault="005212F4">
                                  <w:pPr>
                                    <w:pStyle w:val="TableParagraph"/>
                                    <w:spacing w:line="261" w:lineRule="exact"/>
                                    <w:ind w:left="205" w:right="262"/>
                                    <w:jc w:val="center"/>
                                  </w:pPr>
                                  <w:r>
                                    <w:rPr>
                                      <w:w w:val="115"/>
                                    </w:rPr>
                                    <w:t>34.886</w:t>
                                  </w:r>
                                </w:p>
                              </w:tc>
                              <w:tc>
                                <w:tcPr>
                                  <w:tcW w:w="910" w:type="dxa"/>
                                </w:tcPr>
                                <w:p w14:paraId="66E4335A" w14:textId="77777777" w:rsidR="001058B6" w:rsidRDefault="005212F4">
                                  <w:pPr>
                                    <w:pStyle w:val="TableParagraph"/>
                                    <w:spacing w:line="261" w:lineRule="exact"/>
                                    <w:ind w:right="50"/>
                                    <w:jc w:val="right"/>
                                  </w:pPr>
                                  <w:r>
                                    <w:rPr>
                                      <w:w w:val="115"/>
                                    </w:rPr>
                                    <w:t>0.980</w:t>
                                  </w:r>
                                </w:p>
                              </w:tc>
                            </w:tr>
                          </w:tbl>
                          <w:p w14:paraId="3065B31C"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142E33" id="Text Box 823" o:spid="_x0000_s1055" type="#_x0000_t202" style="position:absolute;left:0;text-align:left;margin-left:78.5pt;margin-top:26.25pt;width:468.95pt;height:28.1pt;z-index:251630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" filled="f" stroked="f">
                <v:textbox inset="0,0,0,0">
                  <w:txbxContent>
                    <w:tbl>
                      <w:tblPr>
                        <w:tblStyle w:val="TableNormal1"/>
                        <w:tblW w:w="0" w:type="auto"/>
                        <w:tblInd w:w="7" w:type="dxa"/>
                        <w:tblLayout w:type="fixed"/>
                        <w:tblLook w:val="01E0" w:firstRow="1" w:lastRow="1" w:firstColumn="1" w:lastColumn="1" w:noHBand="0" w:noVBand="0"/>
                      </w:tblPr>
                      <w:tblGrid>
                        <w:gridCol w:w="1596"/>
                        <w:gridCol w:w="1145"/>
                        <w:gridCol w:w="1088"/>
                        <w:gridCol w:w="1203"/>
                        <w:gridCol w:w="1146"/>
                        <w:gridCol w:w="1089"/>
                        <w:gridCol w:w="1204"/>
                        <w:gridCol w:w="910"/>
                      </w:tblGrid>
                      <w:tr w:rsidR="001058B6" w14:paraId="0AA43448" w14:textId="77777777">
                        <w:trPr>
                          <w:trHeight w:val="280"/>
                        </w:trPr>
                        <w:tc>
                          <w:tcPr>
                            <w:tcW w:w="1596" w:type="dxa"/>
                          </w:tcPr>
                          <w:p w14:paraId="3E03A6AF" w14:textId="77777777" w:rsidR="001058B6" w:rsidRDefault="005212F4">
                            <w:pPr>
                              <w:pStyle w:val="TableParagraph"/>
                              <w:spacing w:line="261" w:lineRule="exact"/>
                              <w:ind w:left="50"/>
                            </w:pPr>
                            <w:r>
                              <w:rPr>
                                <w:w w:val="125"/>
                              </w:rPr>
                              <w:t>(Intercept)</w:t>
                            </w:r>
                          </w:p>
                        </w:tc>
                        <w:tc>
                          <w:tcPr>
                            <w:tcW w:w="1145" w:type="dxa"/>
                          </w:tcPr>
                          <w:p w14:paraId="2D1E684F" w14:textId="77777777" w:rsidR="001058B6" w:rsidRDefault="005212F4">
                            <w:pPr>
                              <w:pStyle w:val="TableParagraph"/>
                              <w:spacing w:line="261" w:lineRule="exact"/>
                              <w:ind w:left="286"/>
                            </w:pPr>
                            <w:r>
                              <w:rPr>
                                <w:w w:val="115"/>
                              </w:rPr>
                              <w:t>5.054</w:t>
                            </w:r>
                          </w:p>
                        </w:tc>
                        <w:tc>
                          <w:tcPr>
                            <w:tcW w:w="1088" w:type="dxa"/>
                          </w:tcPr>
                          <w:p w14:paraId="02946549" w14:textId="77777777" w:rsidR="001058B6" w:rsidRDefault="005212F4">
                            <w:pPr>
                              <w:pStyle w:val="TableParagraph"/>
                              <w:spacing w:line="261" w:lineRule="exact"/>
                              <w:ind w:left="268" w:right="209"/>
                              <w:jc w:val="center"/>
                            </w:pPr>
                            <w:r>
                              <w:rPr>
                                <w:w w:val="115"/>
                              </w:rPr>
                              <w:t>0.266</w:t>
                            </w:r>
                          </w:p>
                        </w:tc>
                        <w:tc>
                          <w:tcPr>
                            <w:tcW w:w="1203" w:type="dxa"/>
                          </w:tcPr>
                          <w:p w14:paraId="11FE590B" w14:textId="77777777" w:rsidR="001058B6" w:rsidRDefault="005212F4">
                            <w:pPr>
                              <w:pStyle w:val="TableParagraph"/>
                              <w:spacing w:line="261" w:lineRule="exact"/>
                              <w:ind w:right="283"/>
                              <w:jc w:val="right"/>
                            </w:pPr>
                            <w:r>
                              <w:rPr>
                                <w:w w:val="110"/>
                              </w:rPr>
                              <w:t>19.029</w:t>
                            </w:r>
                          </w:p>
                        </w:tc>
                        <w:tc>
                          <w:tcPr>
                            <w:tcW w:w="1146" w:type="dxa"/>
                          </w:tcPr>
                          <w:p w14:paraId="65AAC553" w14:textId="77777777" w:rsidR="001058B6" w:rsidRDefault="005212F4">
                            <w:pPr>
                              <w:pStyle w:val="TableParagraph"/>
                              <w:spacing w:line="261" w:lineRule="exact"/>
                              <w:ind w:left="287"/>
                            </w:pPr>
                            <w:r>
                              <w:rPr>
                                <w:w w:val="115"/>
                              </w:rPr>
                              <w:t>4.554</w:t>
                            </w:r>
                          </w:p>
                        </w:tc>
                        <w:tc>
                          <w:tcPr>
                            <w:tcW w:w="1089" w:type="dxa"/>
                          </w:tcPr>
                          <w:p w14:paraId="6360F930" w14:textId="77777777" w:rsidR="001058B6" w:rsidRDefault="005212F4">
                            <w:pPr>
                              <w:pStyle w:val="TableParagraph"/>
                              <w:spacing w:line="261" w:lineRule="exact"/>
                              <w:ind w:right="227"/>
                              <w:jc w:val="right"/>
                            </w:pPr>
                            <w:r>
                              <w:rPr>
                                <w:w w:val="115"/>
                              </w:rPr>
                              <w:t>0.000</w:t>
                            </w:r>
                          </w:p>
                        </w:tc>
                        <w:tc>
                          <w:tcPr>
                            <w:tcW w:w="1204" w:type="dxa"/>
                          </w:tcPr>
                          <w:p w14:paraId="1A447FD4" w14:textId="77777777" w:rsidR="001058B6" w:rsidRDefault="005212F4">
                            <w:pPr>
                              <w:pStyle w:val="TableParagraph"/>
                              <w:spacing w:line="261" w:lineRule="exact"/>
                              <w:ind w:left="205" w:right="262"/>
                              <w:jc w:val="center"/>
                            </w:pPr>
                            <w:r>
                              <w:rPr>
                                <w:w w:val="115"/>
                              </w:rPr>
                              <w:t>14.936</w:t>
                            </w:r>
                          </w:p>
                        </w:tc>
                        <w:tc>
                          <w:tcPr>
                            <w:tcW w:w="910" w:type="dxa"/>
                          </w:tcPr>
                          <w:p w14:paraId="50E8B63D" w14:textId="77777777" w:rsidR="001058B6" w:rsidRDefault="005212F4">
                            <w:pPr>
                              <w:pStyle w:val="TableParagraph"/>
                              <w:spacing w:line="261" w:lineRule="exact"/>
                              <w:ind w:right="50"/>
                              <w:jc w:val="right"/>
                            </w:pPr>
                            <w:r>
                              <w:rPr>
                                <w:w w:val="115"/>
                              </w:rPr>
                              <w:t>0.954</w:t>
                            </w:r>
                          </w:p>
                        </w:tc>
                      </w:tr>
                      <w:tr w:rsidR="001058B6" w14:paraId="5B92F8F5" w14:textId="77777777">
                        <w:trPr>
                          <w:trHeight w:val="280"/>
                        </w:trPr>
                        <w:tc>
                          <w:tcPr>
                            <w:tcW w:w="1596" w:type="dxa"/>
                          </w:tcPr>
                          <w:p w14:paraId="587653C5" w14:textId="77777777" w:rsidR="001058B6" w:rsidRDefault="005212F4">
                            <w:pPr>
                              <w:pStyle w:val="TableParagraph"/>
                              <w:spacing w:line="261" w:lineRule="exact"/>
                              <w:ind w:left="50"/>
                            </w:pPr>
                            <w:r>
                              <w:rPr>
                                <w:w w:val="110"/>
                              </w:rPr>
                              <w:t>sex</w:t>
                            </w:r>
                          </w:p>
                        </w:tc>
                        <w:tc>
                          <w:tcPr>
                            <w:tcW w:w="1145" w:type="dxa"/>
                          </w:tcPr>
                          <w:p w14:paraId="4E788D73" w14:textId="77777777" w:rsidR="001058B6" w:rsidRDefault="005212F4">
                            <w:pPr>
                              <w:pStyle w:val="TableParagraph"/>
                              <w:spacing w:line="261" w:lineRule="exact"/>
                              <w:ind w:left="286"/>
                            </w:pPr>
                            <w:r>
                              <w:rPr>
                                <w:w w:val="115"/>
                              </w:rPr>
                              <w:t>0.732</w:t>
                            </w:r>
                          </w:p>
                        </w:tc>
                        <w:tc>
                          <w:tcPr>
                            <w:tcW w:w="1088" w:type="dxa"/>
                          </w:tcPr>
                          <w:p w14:paraId="01D7494D" w14:textId="77777777" w:rsidR="001058B6" w:rsidRDefault="005212F4">
                            <w:pPr>
                              <w:pStyle w:val="TableParagraph"/>
                              <w:spacing w:line="261" w:lineRule="exact"/>
                              <w:ind w:left="268" w:right="209"/>
                              <w:jc w:val="center"/>
                            </w:pPr>
                            <w:r>
                              <w:rPr>
                                <w:w w:val="115"/>
                              </w:rPr>
                              <w:t>0.306</w:t>
                            </w:r>
                          </w:p>
                        </w:tc>
                        <w:tc>
                          <w:tcPr>
                            <w:tcW w:w="1203" w:type="dxa"/>
                          </w:tcPr>
                          <w:p w14:paraId="3B23BE41" w14:textId="77777777" w:rsidR="001058B6" w:rsidRDefault="005212F4">
                            <w:pPr>
                              <w:pStyle w:val="TableParagraph"/>
                              <w:spacing w:line="261" w:lineRule="exact"/>
                              <w:ind w:right="283"/>
                              <w:jc w:val="right"/>
                            </w:pPr>
                            <w:r>
                              <w:rPr>
                                <w:w w:val="115"/>
                              </w:rPr>
                              <w:t>2.393</w:t>
                            </w:r>
                          </w:p>
                        </w:tc>
                        <w:tc>
                          <w:tcPr>
                            <w:tcW w:w="1146" w:type="dxa"/>
                          </w:tcPr>
                          <w:p w14:paraId="65468EB1" w14:textId="77777777" w:rsidR="001058B6" w:rsidRDefault="005212F4">
                            <w:pPr>
                              <w:pStyle w:val="TableParagraph"/>
                              <w:spacing w:line="261" w:lineRule="exact"/>
                              <w:ind w:left="287"/>
                            </w:pPr>
                            <w:r>
                              <w:rPr>
                                <w:w w:val="115"/>
                              </w:rPr>
                              <w:t>4.233</w:t>
                            </w:r>
                          </w:p>
                        </w:tc>
                        <w:tc>
                          <w:tcPr>
                            <w:tcW w:w="1089" w:type="dxa"/>
                          </w:tcPr>
                          <w:p w14:paraId="5EDD0D4B" w14:textId="77777777" w:rsidR="001058B6" w:rsidRDefault="005212F4">
                            <w:pPr>
                              <w:pStyle w:val="TableParagraph"/>
                              <w:spacing w:line="261" w:lineRule="exact"/>
                              <w:ind w:right="227"/>
                              <w:jc w:val="right"/>
                            </w:pPr>
                            <w:r>
                              <w:rPr>
                                <w:w w:val="115"/>
                              </w:rPr>
                              <w:t>0.071</w:t>
                            </w:r>
                          </w:p>
                        </w:tc>
                        <w:tc>
                          <w:tcPr>
                            <w:tcW w:w="1204" w:type="dxa"/>
                          </w:tcPr>
                          <w:p w14:paraId="6153CCC9" w14:textId="77777777" w:rsidR="001058B6" w:rsidRDefault="005212F4">
                            <w:pPr>
                              <w:pStyle w:val="TableParagraph"/>
                              <w:spacing w:line="261" w:lineRule="exact"/>
                              <w:ind w:left="205" w:right="262"/>
                              <w:jc w:val="center"/>
                            </w:pPr>
                            <w:r>
                              <w:rPr>
                                <w:w w:val="115"/>
                              </w:rPr>
                              <w:t>34.886</w:t>
                            </w:r>
                          </w:p>
                        </w:tc>
                        <w:tc>
                          <w:tcPr>
                            <w:tcW w:w="910" w:type="dxa"/>
                          </w:tcPr>
                          <w:p w14:paraId="66E4335A" w14:textId="77777777" w:rsidR="001058B6" w:rsidRDefault="005212F4">
                            <w:pPr>
                              <w:pStyle w:val="TableParagraph"/>
                              <w:spacing w:line="261" w:lineRule="exact"/>
                              <w:ind w:right="50"/>
                              <w:jc w:val="right"/>
                            </w:pPr>
                            <w:r>
                              <w:rPr>
                                <w:w w:val="115"/>
                              </w:rPr>
                              <w:t>0.980</w:t>
                            </w:r>
                          </w:p>
                        </w:tc>
                      </w:tr>
                    </w:tbl>
                    <w:p w14:paraId="3065B31C" w14:textId="77777777" w:rsidR="001058B6" w:rsidRDefault="001058B6">
                      <w:pPr>
                        <w:pStyle w:val="BodyText"/>
                      </w:pPr>
                    </w:p>
                  </w:txbxContent>
                </v:textbox>
                <w10:wrap anchorx="page"/>
              </v:shape>
            </w:pict>
          </mc:Fallback>
        </mc:AlternateContent>
      </w:r>
      <w:r w:rsidR="005212F4">
        <w:rPr>
          <w:w w:val="105"/>
        </w:rPr>
        <w:t xml:space="preserve">Estimate </w:t>
      </w:r>
      <w:r w:rsidR="005212F4">
        <w:rPr>
          <w:spacing w:val="52"/>
          <w:w w:val="105"/>
        </w:rPr>
        <w:t xml:space="preserve"> </w:t>
      </w:r>
      <w:proofErr w:type="spellStart"/>
      <w:r w:rsidR="005212F4">
        <w:rPr>
          <w:w w:val="105"/>
        </w:rPr>
        <w:t>Std.Error</w:t>
      </w:r>
      <w:proofErr w:type="spellEnd"/>
      <w:r w:rsidR="005212F4">
        <w:rPr>
          <w:w w:val="105"/>
        </w:rPr>
        <w:tab/>
      </w:r>
      <w:proofErr w:type="spellStart"/>
      <w:r w:rsidR="005212F4">
        <w:rPr>
          <w:w w:val="105"/>
        </w:rPr>
        <w:t>t.value</w:t>
      </w:r>
      <w:proofErr w:type="spellEnd"/>
      <w:r w:rsidR="005212F4">
        <w:rPr>
          <w:w w:val="105"/>
        </w:rPr>
        <w:tab/>
      </w:r>
      <w:proofErr w:type="spellStart"/>
      <w:r w:rsidR="005212F4">
        <w:rPr>
          <w:w w:val="105"/>
        </w:rPr>
        <w:t>df</w:t>
      </w:r>
      <w:proofErr w:type="spellEnd"/>
      <w:r w:rsidR="005212F4">
        <w:rPr>
          <w:w w:val="105"/>
        </w:rPr>
        <w:tab/>
        <w:t>P(&gt;|t|)</w:t>
      </w:r>
      <w:r w:rsidR="005212F4">
        <w:rPr>
          <w:w w:val="105"/>
        </w:rPr>
        <w:tab/>
        <w:t>RIV</w:t>
      </w:r>
      <w:r w:rsidR="005212F4">
        <w:rPr>
          <w:w w:val="105"/>
        </w:rPr>
        <w:tab/>
        <w:t>FMI</w:t>
      </w:r>
    </w:p>
    <w:p w14:paraId="27DE33E5" w14:textId="77777777" w:rsidR="001058B6" w:rsidRDefault="005212F4">
      <w:pPr>
        <w:pStyle w:val="BodyText"/>
        <w:tabs>
          <w:tab w:val="right" w:pos="4363"/>
        </w:tabs>
        <w:spacing w:before="808" w:line="218" w:lineRule="auto"/>
        <w:ind w:left="240" w:right="6159" w:firstLine="3207"/>
      </w:pPr>
      <w:r>
        <w:rPr>
          <w:w w:val="105"/>
        </w:rPr>
        <w:t xml:space="preserve">Estimate </w:t>
      </w:r>
      <w:r>
        <w:rPr>
          <w:w w:val="115"/>
        </w:rPr>
        <w:t>Intercept~~</w:t>
      </w:r>
      <w:proofErr w:type="spellStart"/>
      <w:r>
        <w:rPr>
          <w:w w:val="115"/>
        </w:rPr>
        <w:t>Intercept|school</w:t>
      </w:r>
      <w:proofErr w:type="spellEnd"/>
      <w:r>
        <w:rPr>
          <w:w w:val="115"/>
        </w:rPr>
        <w:tab/>
        <w:t>0.318</w:t>
      </w:r>
    </w:p>
    <w:p w14:paraId="1279A765" w14:textId="77777777" w:rsidR="001058B6" w:rsidRDefault="005212F4">
      <w:pPr>
        <w:pStyle w:val="BodyText"/>
        <w:tabs>
          <w:tab w:val="right" w:pos="4363"/>
        </w:tabs>
        <w:spacing w:line="265" w:lineRule="exact"/>
        <w:ind w:left="240"/>
      </w:pPr>
      <w:r>
        <w:rPr>
          <w:w w:val="110"/>
        </w:rPr>
        <w:t>Residual~~Residual</w:t>
      </w:r>
      <w:r>
        <w:rPr>
          <w:w w:val="110"/>
        </w:rPr>
        <w:tab/>
        <w:t>1.257</w:t>
      </w:r>
    </w:p>
    <w:p w14:paraId="601780F1" w14:textId="77777777" w:rsidR="001058B6" w:rsidRDefault="005212F4">
      <w:pPr>
        <w:pStyle w:val="BodyText"/>
        <w:tabs>
          <w:tab w:val="right" w:pos="4363"/>
        </w:tabs>
        <w:spacing w:line="284" w:lineRule="exact"/>
        <w:ind w:left="240"/>
      </w:pPr>
      <w:proofErr w:type="spellStart"/>
      <w:r>
        <w:rPr>
          <w:w w:val="110"/>
        </w:rPr>
        <w:t>ICC|school</w:t>
      </w:r>
      <w:proofErr w:type="spellEnd"/>
      <w:r>
        <w:rPr>
          <w:w w:val="110"/>
        </w:rPr>
        <w:tab/>
        <w:t>0.208</w:t>
      </w:r>
    </w:p>
    <w:p w14:paraId="00BA80AF" w14:textId="77777777" w:rsidR="001058B6" w:rsidRDefault="005212F4">
      <w:pPr>
        <w:pStyle w:val="BodyText"/>
        <w:spacing w:before="245"/>
        <w:ind w:left="240"/>
      </w:pPr>
      <w:r>
        <w:rPr>
          <w:w w:val="115"/>
        </w:rPr>
        <w:t>Unadjusted hypothesis test as appropriate in larger samples.</w:t>
      </w:r>
    </w:p>
    <w:p w14:paraId="0DE778F8" w14:textId="77777777" w:rsidR="001058B6" w:rsidRDefault="001058B6">
      <w:pPr>
        <w:pStyle w:val="BodyText"/>
        <w:rPr>
          <w:sz w:val="28"/>
        </w:rPr>
      </w:pPr>
    </w:p>
    <w:p w14:paraId="041868D6" w14:textId="77777777" w:rsidR="001058B6" w:rsidRDefault="001058B6">
      <w:pPr>
        <w:pStyle w:val="BodyText"/>
        <w:rPr>
          <w:sz w:val="28"/>
        </w:rPr>
      </w:pPr>
    </w:p>
    <w:p w14:paraId="377A9533" w14:textId="77777777" w:rsidR="001058B6" w:rsidRDefault="001058B6">
      <w:pPr>
        <w:pStyle w:val="BodyText"/>
        <w:rPr>
          <w:sz w:val="28"/>
        </w:rPr>
      </w:pPr>
    </w:p>
    <w:p w14:paraId="74BA913D" w14:textId="77777777" w:rsidR="001058B6" w:rsidRDefault="001058B6">
      <w:pPr>
        <w:pStyle w:val="BodyText"/>
        <w:spacing w:before="7"/>
      </w:pPr>
    </w:p>
    <w:p w14:paraId="3462D33D" w14:textId="77777777" w:rsidR="001058B6" w:rsidRDefault="005212F4">
      <w:pPr>
        <w:pStyle w:val="Heading3"/>
      </w:pPr>
      <w:bookmarkStart w:id="65" w:name="Imputation_with_multilevel_model"/>
      <w:bookmarkEnd w:id="65"/>
      <w:r>
        <w:t>Imputation with multilevel model</w:t>
      </w:r>
    </w:p>
    <w:p w14:paraId="4E4E8B39" w14:textId="77777777" w:rsidR="001058B6" w:rsidRDefault="001058B6">
      <w:pPr>
        <w:pStyle w:val="BodyText"/>
        <w:rPr>
          <w:i/>
          <w:sz w:val="34"/>
        </w:rPr>
      </w:pPr>
    </w:p>
    <w:p w14:paraId="363FEF29" w14:textId="77777777" w:rsidR="001058B6" w:rsidRDefault="001058B6">
      <w:pPr>
        <w:pStyle w:val="BodyText"/>
        <w:rPr>
          <w:i/>
          <w:sz w:val="34"/>
        </w:rPr>
      </w:pPr>
    </w:p>
    <w:p w14:paraId="4DC6CF7C" w14:textId="77777777" w:rsidR="001058B6" w:rsidRDefault="005212F4">
      <w:pPr>
        <w:tabs>
          <w:tab w:val="right" w:leader="hyphen" w:pos="4134"/>
        </w:tabs>
        <w:spacing w:before="252" w:line="218" w:lineRule="auto"/>
        <w:ind w:left="240" w:right="6388"/>
        <w:rPr>
          <w:i/>
        </w:rPr>
      </w:pPr>
      <w:r>
        <w:rPr>
          <w:i/>
          <w:w w:val="115"/>
        </w:rPr>
        <w:t>R&gt;  #  adjust  the  predictor  matrix  R&gt; pred["popular",</w:t>
      </w:r>
      <w:r>
        <w:rPr>
          <w:i/>
          <w:spacing w:val="58"/>
          <w:w w:val="115"/>
        </w:rPr>
        <w:t xml:space="preserve"> </w:t>
      </w:r>
      <w:r>
        <w:rPr>
          <w:i/>
          <w:w w:val="115"/>
        </w:rPr>
        <w:t>"school"]</w:t>
      </w:r>
      <w:r>
        <w:rPr>
          <w:i/>
          <w:spacing w:val="61"/>
          <w:w w:val="115"/>
        </w:rPr>
        <w:t xml:space="preserve"> </w:t>
      </w:r>
      <w:r>
        <w:rPr>
          <w:i/>
          <w:w w:val="115"/>
        </w:rPr>
        <w:t>&lt;</w:t>
      </w:r>
      <w:r>
        <w:rPr>
          <w:i/>
          <w:w w:val="115"/>
        </w:rPr>
        <w:tab/>
        <w:t>2</w:t>
      </w:r>
    </w:p>
    <w:p w14:paraId="5F12AED9" w14:textId="77777777" w:rsidR="001058B6" w:rsidRDefault="005212F4">
      <w:pPr>
        <w:spacing w:line="278" w:lineRule="exact"/>
        <w:ind w:left="240"/>
        <w:rPr>
          <w:i/>
        </w:rPr>
      </w:pPr>
      <w:r>
        <w:rPr>
          <w:i/>
          <w:w w:val="110"/>
        </w:rPr>
        <w:t>R&gt;</w:t>
      </w:r>
      <w:r>
        <w:rPr>
          <w:i/>
          <w:spacing w:val="55"/>
          <w:w w:val="110"/>
        </w:rPr>
        <w:t xml:space="preserve"> </w:t>
      </w:r>
      <w:proofErr w:type="spellStart"/>
      <w:r>
        <w:rPr>
          <w:i/>
          <w:w w:val="110"/>
        </w:rPr>
        <w:t>plot_pred</w:t>
      </w:r>
      <w:proofErr w:type="spellEnd"/>
      <w:r>
        <w:rPr>
          <w:i/>
          <w:w w:val="110"/>
        </w:rPr>
        <w:t>(pred)</w:t>
      </w:r>
    </w:p>
    <w:p w14:paraId="6ACA9CC3" w14:textId="77777777" w:rsidR="001058B6" w:rsidRDefault="001058B6">
      <w:pPr>
        <w:spacing w:line="278" w:lineRule="exact"/>
        <w:sectPr w:rsidR="001058B6">
          <w:headerReference w:type="even" r:id="rId27"/>
          <w:headerReference w:type="default" r:id="rId28"/>
          <w:pgSz w:w="11910" w:h="16840"/>
          <w:pgMar w:top="1740" w:right="0" w:bottom="280" w:left="1380" w:header="1433" w:footer="0" w:gutter="0"/>
          <w:pgNumType w:start="11"/>
          <w:cols w:space="720"/>
        </w:sectPr>
      </w:pPr>
    </w:p>
    <w:p w14:paraId="79ECCE30" w14:textId="77777777" w:rsidR="001058B6" w:rsidRDefault="001058B6">
      <w:pPr>
        <w:pStyle w:val="BodyText"/>
        <w:rPr>
          <w:i/>
          <w:sz w:val="20"/>
        </w:rPr>
      </w:pPr>
    </w:p>
    <w:p w14:paraId="0CAEF044" w14:textId="77777777" w:rsidR="001058B6" w:rsidRDefault="001058B6">
      <w:pPr>
        <w:pStyle w:val="BodyText"/>
        <w:spacing w:before="5"/>
        <w:rPr>
          <w:i/>
          <w:sz w:val="19"/>
        </w:rPr>
      </w:pPr>
    </w:p>
    <w:p w14:paraId="2E4418AD" w14:textId="77777777" w:rsidR="001058B6" w:rsidRDefault="005212F4">
      <w:pPr>
        <w:pStyle w:val="BodyText"/>
        <w:spacing w:before="1"/>
        <w:ind w:left="905" w:right="1575"/>
        <w:jc w:val="center"/>
        <w:rPr>
          <w:rFonts w:ascii="Arial"/>
        </w:rPr>
      </w:pPr>
      <w:r>
        <w:rPr>
          <w:rFonts w:ascii="Arial"/>
        </w:rPr>
        <w:t>Imputation model predictor</w:t>
      </w:r>
    </w:p>
    <w:p w14:paraId="057372A1" w14:textId="0D613D4A" w:rsidR="001058B6" w:rsidRDefault="00C27F74">
      <w:pPr>
        <w:tabs>
          <w:tab w:val="left" w:pos="1225"/>
          <w:tab w:val="left" w:pos="2654"/>
        </w:tabs>
        <w:spacing w:before="8"/>
        <w:ind w:right="793"/>
        <w:jc w:val="center"/>
        <w:rPr>
          <w:rFonts w:ascii="Arial"/>
          <w:sz w:val="18"/>
        </w:rPr>
      </w:pPr>
      <w:r>
        <w:rPr>
          <w:noProof/>
        </w:rPr>
        <mc:AlternateContent>
          <mc:Choice Requires="wpg">
            <w:drawing>
              <wp:anchor distT="0" distB="0" distL="114300" distR="114300" simplePos="0" relativeHeight="251631104" behindDoc="0" locked="0" layoutInCell="1" allowOverlap="1" wp14:anchorId="673D4D14" wp14:editId="0F74C2C8">
                <wp:simplePos x="0" y="0"/>
                <wp:positionH relativeFrom="page">
                  <wp:posOffset>2764155</wp:posOffset>
                </wp:positionH>
                <wp:positionV relativeFrom="paragraph">
                  <wp:posOffset>140335</wp:posOffset>
                </wp:positionV>
                <wp:extent cx="2481580" cy="2446655"/>
                <wp:effectExtent l="11430" t="10160" r="12065" b="635"/>
                <wp:wrapNone/>
                <wp:docPr id="836" name="Group 8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1580" cy="2446655"/>
                          <a:chOff x="4353" y="221"/>
                          <a:chExt cx="3908" cy="3853"/>
                        </a:xfrm>
                      </wpg:grpSpPr>
                      <wps:wsp>
                        <wps:cNvPr id="837" name="Freeform 822"/>
                        <wps:cNvSpPr>
                          <a:spLocks/>
                        </wps:cNvSpPr>
                        <wps:spPr bwMode="auto">
                          <a:xfrm>
                            <a:off x="4407" y="275"/>
                            <a:ext cx="3798" cy="3798"/>
                          </a:xfrm>
                          <a:custGeom>
                            <a:avLst/>
                            <a:gdLst>
                              <a:gd name="T0" fmla="+- 0 8205 4408"/>
                              <a:gd name="T1" fmla="*/ T0 w 3798"/>
                              <a:gd name="T2" fmla="+- 0 276 276"/>
                              <a:gd name="T3" fmla="*/ 276 h 3798"/>
                              <a:gd name="T4" fmla="+- 0 6939 4408"/>
                              <a:gd name="T5" fmla="*/ T4 w 3798"/>
                              <a:gd name="T6" fmla="+- 0 276 276"/>
                              <a:gd name="T7" fmla="*/ 276 h 3798"/>
                              <a:gd name="T8" fmla="+- 0 5673 4408"/>
                              <a:gd name="T9" fmla="*/ T8 w 3798"/>
                              <a:gd name="T10" fmla="+- 0 276 276"/>
                              <a:gd name="T11" fmla="*/ 276 h 3798"/>
                              <a:gd name="T12" fmla="+- 0 4408 4408"/>
                              <a:gd name="T13" fmla="*/ T12 w 3798"/>
                              <a:gd name="T14" fmla="+- 0 276 276"/>
                              <a:gd name="T15" fmla="*/ 276 h 3798"/>
                              <a:gd name="T16" fmla="+- 0 4408 4408"/>
                              <a:gd name="T17" fmla="*/ T16 w 3798"/>
                              <a:gd name="T18" fmla="+- 0 1542 276"/>
                              <a:gd name="T19" fmla="*/ 1542 h 3798"/>
                              <a:gd name="T20" fmla="+- 0 5673 4408"/>
                              <a:gd name="T21" fmla="*/ T20 w 3798"/>
                              <a:gd name="T22" fmla="+- 0 1542 276"/>
                              <a:gd name="T23" fmla="*/ 1542 h 3798"/>
                              <a:gd name="T24" fmla="+- 0 5673 4408"/>
                              <a:gd name="T25" fmla="*/ T24 w 3798"/>
                              <a:gd name="T26" fmla="+- 0 2807 276"/>
                              <a:gd name="T27" fmla="*/ 2807 h 3798"/>
                              <a:gd name="T28" fmla="+- 0 4408 4408"/>
                              <a:gd name="T29" fmla="*/ T28 w 3798"/>
                              <a:gd name="T30" fmla="+- 0 2807 276"/>
                              <a:gd name="T31" fmla="*/ 2807 h 3798"/>
                              <a:gd name="T32" fmla="+- 0 4408 4408"/>
                              <a:gd name="T33" fmla="*/ T32 w 3798"/>
                              <a:gd name="T34" fmla="+- 0 4073 276"/>
                              <a:gd name="T35" fmla="*/ 4073 h 3798"/>
                              <a:gd name="T36" fmla="+- 0 5673 4408"/>
                              <a:gd name="T37" fmla="*/ T36 w 3798"/>
                              <a:gd name="T38" fmla="+- 0 4073 276"/>
                              <a:gd name="T39" fmla="*/ 4073 h 3798"/>
                              <a:gd name="T40" fmla="+- 0 6939 4408"/>
                              <a:gd name="T41" fmla="*/ T40 w 3798"/>
                              <a:gd name="T42" fmla="+- 0 4073 276"/>
                              <a:gd name="T43" fmla="*/ 4073 h 3798"/>
                              <a:gd name="T44" fmla="+- 0 8205 4408"/>
                              <a:gd name="T45" fmla="*/ T44 w 3798"/>
                              <a:gd name="T46" fmla="+- 0 4073 276"/>
                              <a:gd name="T47" fmla="*/ 4073 h 3798"/>
                              <a:gd name="T48" fmla="+- 0 8205 4408"/>
                              <a:gd name="T49" fmla="*/ T48 w 3798"/>
                              <a:gd name="T50" fmla="+- 0 2807 276"/>
                              <a:gd name="T51" fmla="*/ 2807 h 3798"/>
                              <a:gd name="T52" fmla="+- 0 6939 4408"/>
                              <a:gd name="T53" fmla="*/ T52 w 3798"/>
                              <a:gd name="T54" fmla="+- 0 2807 276"/>
                              <a:gd name="T55" fmla="*/ 2807 h 3798"/>
                              <a:gd name="T56" fmla="+- 0 6939 4408"/>
                              <a:gd name="T57" fmla="*/ T56 w 3798"/>
                              <a:gd name="T58" fmla="+- 0 1542 276"/>
                              <a:gd name="T59" fmla="*/ 1542 h 3798"/>
                              <a:gd name="T60" fmla="+- 0 8205 4408"/>
                              <a:gd name="T61" fmla="*/ T60 w 3798"/>
                              <a:gd name="T62" fmla="+- 0 1542 276"/>
                              <a:gd name="T63" fmla="*/ 1542 h 3798"/>
                              <a:gd name="T64" fmla="+- 0 8205 4408"/>
                              <a:gd name="T65" fmla="*/ T64 w 3798"/>
                              <a:gd name="T66" fmla="+- 0 276 276"/>
                              <a:gd name="T67" fmla="*/ 276 h 37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3798" h="3798">
                                <a:moveTo>
                                  <a:pt x="3797" y="0"/>
                                </a:moveTo>
                                <a:lnTo>
                                  <a:pt x="2531" y="0"/>
                                </a:lnTo>
                                <a:lnTo>
                                  <a:pt x="1265" y="0"/>
                                </a:lnTo>
                                <a:lnTo>
                                  <a:pt x="0" y="0"/>
                                </a:lnTo>
                                <a:lnTo>
                                  <a:pt x="0" y="1266"/>
                                </a:lnTo>
                                <a:lnTo>
                                  <a:pt x="1265" y="1266"/>
                                </a:lnTo>
                                <a:lnTo>
                                  <a:pt x="1265" y="2531"/>
                                </a:lnTo>
                                <a:lnTo>
                                  <a:pt x="0" y="2531"/>
                                </a:lnTo>
                                <a:lnTo>
                                  <a:pt x="0" y="3797"/>
                                </a:lnTo>
                                <a:lnTo>
                                  <a:pt x="1265" y="3797"/>
                                </a:lnTo>
                                <a:lnTo>
                                  <a:pt x="2531" y="3797"/>
                                </a:lnTo>
                                <a:lnTo>
                                  <a:pt x="3797" y="3797"/>
                                </a:lnTo>
                                <a:lnTo>
                                  <a:pt x="3797" y="2531"/>
                                </a:lnTo>
                                <a:lnTo>
                                  <a:pt x="2531" y="2531"/>
                                </a:lnTo>
                                <a:lnTo>
                                  <a:pt x="2531" y="1266"/>
                                </a:lnTo>
                                <a:lnTo>
                                  <a:pt x="3797" y="1266"/>
                                </a:lnTo>
                                <a:lnTo>
                                  <a:pt x="3797" y="0"/>
                                </a:lnTo>
                              </a:path>
                            </a:pathLst>
                          </a:custGeom>
                          <a:solidFill>
                            <a:srgbClr val="E5E5E5">
                              <a:alpha val="5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8" name="AutoShape 821"/>
                        <wps:cNvSpPr>
                          <a:spLocks/>
                        </wps:cNvSpPr>
                        <wps:spPr bwMode="auto">
                          <a:xfrm>
                            <a:off x="1846" y="9600"/>
                            <a:ext cx="3899" cy="3215"/>
                          </a:xfrm>
                          <a:custGeom>
                            <a:avLst/>
                            <a:gdLst>
                              <a:gd name="T0" fmla="+- 0 5041 1846"/>
                              <a:gd name="T1" fmla="*/ T0 w 3899"/>
                              <a:gd name="T2" fmla="+- 0 276 9600"/>
                              <a:gd name="T3" fmla="*/ 276 h 3215"/>
                              <a:gd name="T4" fmla="+- 0 5041 1846"/>
                              <a:gd name="T5" fmla="*/ T4 w 3899"/>
                              <a:gd name="T6" fmla="+- 0 221 9600"/>
                              <a:gd name="T7" fmla="*/ 221 h 3215"/>
                              <a:gd name="T8" fmla="+- 0 6306 1846"/>
                              <a:gd name="T9" fmla="*/ T8 w 3899"/>
                              <a:gd name="T10" fmla="+- 0 276 9600"/>
                              <a:gd name="T11" fmla="*/ 276 h 3215"/>
                              <a:gd name="T12" fmla="+- 0 6306 1846"/>
                              <a:gd name="T13" fmla="*/ T12 w 3899"/>
                              <a:gd name="T14" fmla="+- 0 221 9600"/>
                              <a:gd name="T15" fmla="*/ 221 h 3215"/>
                              <a:gd name="T16" fmla="+- 0 7572 1846"/>
                              <a:gd name="T17" fmla="*/ T16 w 3899"/>
                              <a:gd name="T18" fmla="+- 0 276 9600"/>
                              <a:gd name="T19" fmla="*/ 276 h 3215"/>
                              <a:gd name="T20" fmla="+- 0 7572 1846"/>
                              <a:gd name="T21" fmla="*/ T20 w 3899"/>
                              <a:gd name="T22" fmla="+- 0 221 9600"/>
                              <a:gd name="T23" fmla="*/ 221 h 3215"/>
                              <a:gd name="T24" fmla="+- 0 4353 1846"/>
                              <a:gd name="T25" fmla="*/ T24 w 3899"/>
                              <a:gd name="T26" fmla="+- 0 909 9600"/>
                              <a:gd name="T27" fmla="*/ 909 h 3215"/>
                              <a:gd name="T28" fmla="+- 0 4408 1846"/>
                              <a:gd name="T29" fmla="*/ T28 w 3899"/>
                              <a:gd name="T30" fmla="+- 0 909 9600"/>
                              <a:gd name="T31" fmla="*/ 909 h 3215"/>
                              <a:gd name="T32" fmla="+- 0 4353 1846"/>
                              <a:gd name="T33" fmla="*/ T32 w 3899"/>
                              <a:gd name="T34" fmla="+- 0 2175 9600"/>
                              <a:gd name="T35" fmla="*/ 2175 h 3215"/>
                              <a:gd name="T36" fmla="+- 0 4408 1846"/>
                              <a:gd name="T37" fmla="*/ T36 w 3899"/>
                              <a:gd name="T38" fmla="+- 0 2175 9600"/>
                              <a:gd name="T39" fmla="*/ 2175 h 3215"/>
                              <a:gd name="T40" fmla="+- 0 4353 1846"/>
                              <a:gd name="T41" fmla="*/ T40 w 3899"/>
                              <a:gd name="T42" fmla="+- 0 3440 9600"/>
                              <a:gd name="T43" fmla="*/ 3440 h 3215"/>
                              <a:gd name="T44" fmla="+- 0 4408 1846"/>
                              <a:gd name="T45" fmla="*/ T44 w 3899"/>
                              <a:gd name="T46" fmla="+- 0 3440 9600"/>
                              <a:gd name="T47" fmla="*/ 3440 h 3215"/>
                              <a:gd name="T48" fmla="+- 0 8205 1846"/>
                              <a:gd name="T49" fmla="*/ T48 w 3899"/>
                              <a:gd name="T50" fmla="+- 0 911 9600"/>
                              <a:gd name="T51" fmla="*/ 911 h 3215"/>
                              <a:gd name="T52" fmla="+- 0 8260 1846"/>
                              <a:gd name="T53" fmla="*/ T52 w 3899"/>
                              <a:gd name="T54" fmla="+- 0 911 9600"/>
                              <a:gd name="T55" fmla="*/ 911 h 3215"/>
                              <a:gd name="T56" fmla="+- 0 8205 1846"/>
                              <a:gd name="T57" fmla="*/ T56 w 3899"/>
                              <a:gd name="T58" fmla="+- 0 2176 9600"/>
                              <a:gd name="T59" fmla="*/ 2176 h 3215"/>
                              <a:gd name="T60" fmla="+- 0 8260 1846"/>
                              <a:gd name="T61" fmla="*/ T60 w 3899"/>
                              <a:gd name="T62" fmla="+- 0 2176 9600"/>
                              <a:gd name="T63" fmla="*/ 2176 h 3215"/>
                              <a:gd name="T64" fmla="+- 0 8205 1846"/>
                              <a:gd name="T65" fmla="*/ T64 w 3899"/>
                              <a:gd name="T66" fmla="+- 0 3442 9600"/>
                              <a:gd name="T67" fmla="*/ 3442 h 3215"/>
                              <a:gd name="T68" fmla="+- 0 8260 1846"/>
                              <a:gd name="T69" fmla="*/ T68 w 3899"/>
                              <a:gd name="T70" fmla="+- 0 3442 9600"/>
                              <a:gd name="T71" fmla="*/ 3442 h 321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3899" h="3215">
                                <a:moveTo>
                                  <a:pt x="3195" y="-9324"/>
                                </a:moveTo>
                                <a:lnTo>
                                  <a:pt x="3195" y="-9379"/>
                                </a:lnTo>
                                <a:moveTo>
                                  <a:pt x="4460" y="-9324"/>
                                </a:moveTo>
                                <a:lnTo>
                                  <a:pt x="4460" y="-9379"/>
                                </a:lnTo>
                                <a:moveTo>
                                  <a:pt x="5726" y="-9324"/>
                                </a:moveTo>
                                <a:lnTo>
                                  <a:pt x="5726" y="-9379"/>
                                </a:lnTo>
                                <a:moveTo>
                                  <a:pt x="2507" y="-8691"/>
                                </a:moveTo>
                                <a:lnTo>
                                  <a:pt x="2562" y="-8691"/>
                                </a:lnTo>
                                <a:moveTo>
                                  <a:pt x="2507" y="-7425"/>
                                </a:moveTo>
                                <a:lnTo>
                                  <a:pt x="2562" y="-7425"/>
                                </a:lnTo>
                                <a:moveTo>
                                  <a:pt x="2507" y="-6160"/>
                                </a:moveTo>
                                <a:lnTo>
                                  <a:pt x="2562" y="-6160"/>
                                </a:lnTo>
                                <a:moveTo>
                                  <a:pt x="6359" y="-8689"/>
                                </a:moveTo>
                                <a:lnTo>
                                  <a:pt x="6414" y="-8689"/>
                                </a:lnTo>
                                <a:moveTo>
                                  <a:pt x="6359" y="-7424"/>
                                </a:moveTo>
                                <a:lnTo>
                                  <a:pt x="6414" y="-7424"/>
                                </a:lnTo>
                                <a:moveTo>
                                  <a:pt x="6359" y="-6158"/>
                                </a:moveTo>
                                <a:lnTo>
                                  <a:pt x="6414" y="-6158"/>
                                </a:lnTo>
                              </a:path>
                            </a:pathLst>
                          </a:custGeom>
                          <a:noFill/>
                          <a:ln w="13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93B9D55" id="Group 820" o:spid="_x0000_s1026" style="position:absolute;margin-left:217.65pt;margin-top:11.05pt;width:195.4pt;height:192.65pt;z-index:251631104;mso-position-horizontal-relative:page" coordorigin="4353,221" coordsize="3908,38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">
                <v:shape id="Freeform 822" o:spid="_x0000_s1027" style="position:absolute;left:4407;top:275;width:3798;height:3798;visibility:visible;mso-wrap-style:square;v-text-anchor:top" coordsize="3798,3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" path="m3797,l2531,,1265,,,,,1266r1265,l1265,2531,,2531,,3797r1265,l2531,3797r1266,l3797,2531r-1266,l2531,1266r1266,l3797,e" fillcolor="#e5e5e5" stroked="f">
                  <v:fill opacity="39321f"/>
                  <v:path arrowok="t" o:connecttype="custom" o:connectlocs="3797,276;2531,276;1265,276;0,276;0,1542;1265,1542;1265,2807;0,2807;0,4073;1265,4073;2531,4073;3797,4073;3797,2807;2531,2807;2531,1542;3797,1542;3797,276" o:connectangles="0,0,0,0,0,0,0,0,0,0,0,0,0,0,0,0,0"/>
                </v:shape>
                <v:shape id="AutoShape 821" o:spid="_x0000_s1028" style="position:absolute;left:1846;top:9600;width:3899;height:3215;visibility:visible;mso-wrap-style:square;v-text-anchor:top" coordsize="3899,32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" path="m3195,-9324r,-55m4460,-9324r,-55m5726,-9324r,-55m2507,-8691r55,m2507,-7425r55,m2507,-6160r55,m6359,-8689r55,m6359,-7424r55,m6359,-6158r55,e" filled="f" strokeweight=".37833mm">
                  <v:path arrowok="t" o:connecttype="custom" o:connectlocs="3195,276;3195,221;4460,276;4460,221;5726,276;5726,221;2507,909;2562,909;2507,2175;2562,2175;2507,3440;2562,3440;6359,911;6414,911;6359,2176;6414,2176;6359,3442;6414,3442" o:connectangles="0,0,0,0,0,0,0,0,0,0,0,0,0,0,0,0,0,0"/>
                </v:shape>
                <w10:wrap anchorx="page"/>
              </v:group>
            </w:pict>
          </mc:Fallback>
        </mc:AlternateContent>
      </w:r>
      <w:r>
        <w:rPr>
          <w:noProof/>
        </w:rPr>
        <mc:AlternateContent>
          <mc:Choice Requires="wps">
            <w:drawing>
              <wp:anchor distT="0" distB="0" distL="114300" distR="114300" simplePos="0" relativeHeight="251634176" behindDoc="0" locked="0" layoutInCell="1" allowOverlap="1" wp14:anchorId="35C2E86F" wp14:editId="36F7C3FE">
                <wp:simplePos x="0" y="0"/>
                <wp:positionH relativeFrom="page">
                  <wp:posOffset>2797175</wp:posOffset>
                </wp:positionH>
                <wp:positionV relativeFrom="paragraph">
                  <wp:posOffset>173990</wp:posOffset>
                </wp:positionV>
                <wp:extent cx="2415540" cy="2414270"/>
                <wp:effectExtent l="0" t="0" r="0" b="0"/>
                <wp:wrapNone/>
                <wp:docPr id="835" name="Text Box 8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15540" cy="2414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6"/>
                              <w:gridCol w:w="1266"/>
                              <w:gridCol w:w="1266"/>
                            </w:tblGrid>
                            <w:tr w:rsidR="001058B6" w14:paraId="093F2E93" w14:textId="77777777">
                              <w:trPr>
                                <w:trHeight w:val="1260"/>
                              </w:trPr>
                              <w:tc>
                                <w:tcPr>
                                  <w:tcW w:w="1266" w:type="dxa"/>
                                  <w:shd w:val="clear" w:color="auto" w:fill="E5E5E5"/>
                                </w:tcPr>
                                <w:p w14:paraId="1824417E" w14:textId="77777777" w:rsidR="001058B6" w:rsidRDefault="001058B6">
                                  <w:pPr>
                                    <w:pStyle w:val="TableParagraph"/>
                                    <w:spacing w:line="240" w:lineRule="auto"/>
                                    <w:rPr>
                                      <w:sz w:val="24"/>
                                    </w:rPr>
                                  </w:pPr>
                                </w:p>
                                <w:p w14:paraId="41F13399"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5D555098" w14:textId="77777777" w:rsidR="001058B6" w:rsidRDefault="001058B6">
                                  <w:pPr>
                                    <w:pStyle w:val="TableParagraph"/>
                                    <w:spacing w:line="240" w:lineRule="auto"/>
                                    <w:rPr>
                                      <w:sz w:val="24"/>
                                    </w:rPr>
                                  </w:pPr>
                                </w:p>
                                <w:p w14:paraId="2D01B328"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3542DA80" w14:textId="77777777" w:rsidR="001058B6" w:rsidRDefault="001058B6">
                                  <w:pPr>
                                    <w:pStyle w:val="TableParagraph"/>
                                    <w:spacing w:line="240" w:lineRule="auto"/>
                                    <w:rPr>
                                      <w:sz w:val="24"/>
                                    </w:rPr>
                                  </w:pPr>
                                </w:p>
                                <w:p w14:paraId="60C53997" w14:textId="77777777" w:rsidR="001058B6" w:rsidRDefault="005212F4">
                                  <w:pPr>
                                    <w:pStyle w:val="TableParagraph"/>
                                    <w:spacing w:before="179" w:line="240" w:lineRule="auto"/>
                                    <w:ind w:left="571"/>
                                    <w:rPr>
                                      <w:rFonts w:ascii="Arial"/>
                                    </w:rPr>
                                  </w:pPr>
                                  <w:r>
                                    <w:rPr>
                                      <w:rFonts w:ascii="Arial"/>
                                    </w:rPr>
                                    <w:t>0</w:t>
                                  </w:r>
                                </w:p>
                              </w:tc>
                            </w:tr>
                            <w:tr w:rsidR="001058B6" w14:paraId="10EBE32A" w14:textId="77777777">
                              <w:trPr>
                                <w:trHeight w:val="1260"/>
                              </w:trPr>
                              <w:tc>
                                <w:tcPr>
                                  <w:tcW w:w="1266" w:type="dxa"/>
                                  <w:shd w:val="clear" w:color="auto" w:fill="FFFFE0"/>
                                </w:tcPr>
                                <w:p w14:paraId="57EA7346" w14:textId="77777777" w:rsidR="001058B6" w:rsidRDefault="001058B6">
                                  <w:pPr>
                                    <w:pStyle w:val="TableParagraph"/>
                                    <w:spacing w:line="240" w:lineRule="auto"/>
                                    <w:rPr>
                                      <w:sz w:val="24"/>
                                    </w:rPr>
                                  </w:pPr>
                                </w:p>
                                <w:p w14:paraId="58553545" w14:textId="77777777" w:rsidR="001058B6" w:rsidRDefault="005212F4">
                                  <w:pPr>
                                    <w:pStyle w:val="TableParagraph"/>
                                    <w:spacing w:before="179" w:line="240" w:lineRule="auto"/>
                                    <w:ind w:left="487" w:right="483"/>
                                    <w:jc w:val="center"/>
                                    <w:rPr>
                                      <w:rFonts w:ascii="Arial" w:hAnsi="Arial"/>
                                    </w:rPr>
                                  </w:pPr>
                                  <w:r>
                                    <w:rPr>
                                      <w:rFonts w:ascii="Arial" w:hAnsi="Arial"/>
                                    </w:rPr>
                                    <w:t>−2</w:t>
                                  </w:r>
                                </w:p>
                              </w:tc>
                              <w:tc>
                                <w:tcPr>
                                  <w:tcW w:w="1266" w:type="dxa"/>
                                  <w:shd w:val="clear" w:color="auto" w:fill="E5E5E5"/>
                                </w:tcPr>
                                <w:p w14:paraId="57E98709" w14:textId="77777777" w:rsidR="001058B6" w:rsidRDefault="001058B6">
                                  <w:pPr>
                                    <w:pStyle w:val="TableParagraph"/>
                                    <w:spacing w:line="240" w:lineRule="auto"/>
                                    <w:rPr>
                                      <w:sz w:val="24"/>
                                    </w:rPr>
                                  </w:pPr>
                                </w:p>
                                <w:p w14:paraId="34EE3E7C"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7CCD7C"/>
                                </w:tcPr>
                                <w:p w14:paraId="32DFE933" w14:textId="77777777" w:rsidR="001058B6" w:rsidRDefault="001058B6">
                                  <w:pPr>
                                    <w:pStyle w:val="TableParagraph"/>
                                    <w:spacing w:line="240" w:lineRule="auto"/>
                                    <w:rPr>
                                      <w:sz w:val="24"/>
                                    </w:rPr>
                                  </w:pPr>
                                </w:p>
                                <w:p w14:paraId="53020E50" w14:textId="77777777" w:rsidR="001058B6" w:rsidRDefault="005212F4">
                                  <w:pPr>
                                    <w:pStyle w:val="TableParagraph"/>
                                    <w:spacing w:before="179" w:line="240" w:lineRule="auto"/>
                                    <w:ind w:left="571"/>
                                    <w:rPr>
                                      <w:rFonts w:ascii="Arial"/>
                                    </w:rPr>
                                  </w:pPr>
                                  <w:r>
                                    <w:rPr>
                                      <w:rFonts w:ascii="Arial"/>
                                    </w:rPr>
                                    <w:t>1</w:t>
                                  </w:r>
                                </w:p>
                              </w:tc>
                            </w:tr>
                            <w:tr w:rsidR="001058B6" w14:paraId="5FF0155A" w14:textId="77777777">
                              <w:trPr>
                                <w:trHeight w:val="1260"/>
                              </w:trPr>
                              <w:tc>
                                <w:tcPr>
                                  <w:tcW w:w="1266" w:type="dxa"/>
                                  <w:shd w:val="clear" w:color="auto" w:fill="E5E5E5"/>
                                </w:tcPr>
                                <w:p w14:paraId="44767C67" w14:textId="77777777" w:rsidR="001058B6" w:rsidRDefault="001058B6">
                                  <w:pPr>
                                    <w:pStyle w:val="TableParagraph"/>
                                    <w:spacing w:line="240" w:lineRule="auto"/>
                                    <w:rPr>
                                      <w:sz w:val="24"/>
                                    </w:rPr>
                                  </w:pPr>
                                </w:p>
                                <w:p w14:paraId="108F5376"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658199C0" w14:textId="77777777" w:rsidR="001058B6" w:rsidRDefault="001058B6">
                                  <w:pPr>
                                    <w:pStyle w:val="TableParagraph"/>
                                    <w:spacing w:line="240" w:lineRule="auto"/>
                                    <w:rPr>
                                      <w:sz w:val="24"/>
                                    </w:rPr>
                                  </w:pPr>
                                </w:p>
                                <w:p w14:paraId="37F44A52"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31D3F106" w14:textId="77777777" w:rsidR="001058B6" w:rsidRDefault="001058B6">
                                  <w:pPr>
                                    <w:pStyle w:val="TableParagraph"/>
                                    <w:spacing w:line="240" w:lineRule="auto"/>
                                    <w:rPr>
                                      <w:sz w:val="24"/>
                                    </w:rPr>
                                  </w:pPr>
                                </w:p>
                                <w:p w14:paraId="2AD246BA" w14:textId="77777777" w:rsidR="001058B6" w:rsidRDefault="005212F4">
                                  <w:pPr>
                                    <w:pStyle w:val="TableParagraph"/>
                                    <w:spacing w:before="179" w:line="240" w:lineRule="auto"/>
                                    <w:ind w:left="571"/>
                                    <w:rPr>
                                      <w:rFonts w:ascii="Arial"/>
                                    </w:rPr>
                                  </w:pPr>
                                  <w:r>
                                    <w:rPr>
                                      <w:rFonts w:ascii="Arial"/>
                                    </w:rPr>
                                    <w:t>0</w:t>
                                  </w:r>
                                </w:p>
                              </w:tc>
                            </w:tr>
                          </w:tbl>
                          <w:p w14:paraId="186FF7FD"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C2E86F" id="Text Box 819" o:spid="_x0000_s1056" type="#_x0000_t202" style="position:absolute;left:0;text-align:left;margin-left:220.25pt;margin-top:13.7pt;width:190.2pt;height:190.1pt;z-index:251634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" filled="f" stroked="f">
                <v:textbox inset="0,0,0,0">
                  <w:txbxContent>
                    <w:tbl>
                      <w:tblPr>
                        <w:tblStyle w:val="TableNormal1"/>
                        <w:tblW w:w="0" w:type="auto"/>
                        <w:tblInd w:w="2"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266"/>
                        <w:gridCol w:w="1266"/>
                        <w:gridCol w:w="1266"/>
                      </w:tblGrid>
                      <w:tr w:rsidR="001058B6" w14:paraId="093F2E93" w14:textId="77777777">
                        <w:trPr>
                          <w:trHeight w:val="1260"/>
                        </w:trPr>
                        <w:tc>
                          <w:tcPr>
                            <w:tcW w:w="1266" w:type="dxa"/>
                            <w:shd w:val="clear" w:color="auto" w:fill="E5E5E5"/>
                          </w:tcPr>
                          <w:p w14:paraId="1824417E" w14:textId="77777777" w:rsidR="001058B6" w:rsidRDefault="001058B6">
                            <w:pPr>
                              <w:pStyle w:val="TableParagraph"/>
                              <w:spacing w:line="240" w:lineRule="auto"/>
                              <w:rPr>
                                <w:sz w:val="24"/>
                              </w:rPr>
                            </w:pPr>
                          </w:p>
                          <w:p w14:paraId="41F13399"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5D555098" w14:textId="77777777" w:rsidR="001058B6" w:rsidRDefault="001058B6">
                            <w:pPr>
                              <w:pStyle w:val="TableParagraph"/>
                              <w:spacing w:line="240" w:lineRule="auto"/>
                              <w:rPr>
                                <w:sz w:val="24"/>
                              </w:rPr>
                            </w:pPr>
                          </w:p>
                          <w:p w14:paraId="2D01B328"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3542DA80" w14:textId="77777777" w:rsidR="001058B6" w:rsidRDefault="001058B6">
                            <w:pPr>
                              <w:pStyle w:val="TableParagraph"/>
                              <w:spacing w:line="240" w:lineRule="auto"/>
                              <w:rPr>
                                <w:sz w:val="24"/>
                              </w:rPr>
                            </w:pPr>
                          </w:p>
                          <w:p w14:paraId="60C53997" w14:textId="77777777" w:rsidR="001058B6" w:rsidRDefault="005212F4">
                            <w:pPr>
                              <w:pStyle w:val="TableParagraph"/>
                              <w:spacing w:before="179" w:line="240" w:lineRule="auto"/>
                              <w:ind w:left="571"/>
                              <w:rPr>
                                <w:rFonts w:ascii="Arial"/>
                              </w:rPr>
                            </w:pPr>
                            <w:r>
                              <w:rPr>
                                <w:rFonts w:ascii="Arial"/>
                              </w:rPr>
                              <w:t>0</w:t>
                            </w:r>
                          </w:p>
                        </w:tc>
                      </w:tr>
                      <w:tr w:rsidR="001058B6" w14:paraId="10EBE32A" w14:textId="77777777">
                        <w:trPr>
                          <w:trHeight w:val="1260"/>
                        </w:trPr>
                        <w:tc>
                          <w:tcPr>
                            <w:tcW w:w="1266" w:type="dxa"/>
                            <w:shd w:val="clear" w:color="auto" w:fill="FFFFE0"/>
                          </w:tcPr>
                          <w:p w14:paraId="57EA7346" w14:textId="77777777" w:rsidR="001058B6" w:rsidRDefault="001058B6">
                            <w:pPr>
                              <w:pStyle w:val="TableParagraph"/>
                              <w:spacing w:line="240" w:lineRule="auto"/>
                              <w:rPr>
                                <w:sz w:val="24"/>
                              </w:rPr>
                            </w:pPr>
                          </w:p>
                          <w:p w14:paraId="58553545" w14:textId="77777777" w:rsidR="001058B6" w:rsidRDefault="005212F4">
                            <w:pPr>
                              <w:pStyle w:val="TableParagraph"/>
                              <w:spacing w:before="179" w:line="240" w:lineRule="auto"/>
                              <w:ind w:left="487" w:right="483"/>
                              <w:jc w:val="center"/>
                              <w:rPr>
                                <w:rFonts w:ascii="Arial" w:hAnsi="Arial"/>
                              </w:rPr>
                            </w:pPr>
                            <w:r>
                              <w:rPr>
                                <w:rFonts w:ascii="Arial" w:hAnsi="Arial"/>
                              </w:rPr>
                              <w:t>−2</w:t>
                            </w:r>
                          </w:p>
                        </w:tc>
                        <w:tc>
                          <w:tcPr>
                            <w:tcW w:w="1266" w:type="dxa"/>
                            <w:shd w:val="clear" w:color="auto" w:fill="E5E5E5"/>
                          </w:tcPr>
                          <w:p w14:paraId="57E98709" w14:textId="77777777" w:rsidR="001058B6" w:rsidRDefault="001058B6">
                            <w:pPr>
                              <w:pStyle w:val="TableParagraph"/>
                              <w:spacing w:line="240" w:lineRule="auto"/>
                              <w:rPr>
                                <w:sz w:val="24"/>
                              </w:rPr>
                            </w:pPr>
                          </w:p>
                          <w:p w14:paraId="34EE3E7C"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7CCD7C"/>
                          </w:tcPr>
                          <w:p w14:paraId="32DFE933" w14:textId="77777777" w:rsidR="001058B6" w:rsidRDefault="001058B6">
                            <w:pPr>
                              <w:pStyle w:val="TableParagraph"/>
                              <w:spacing w:line="240" w:lineRule="auto"/>
                              <w:rPr>
                                <w:sz w:val="24"/>
                              </w:rPr>
                            </w:pPr>
                          </w:p>
                          <w:p w14:paraId="53020E50" w14:textId="77777777" w:rsidR="001058B6" w:rsidRDefault="005212F4">
                            <w:pPr>
                              <w:pStyle w:val="TableParagraph"/>
                              <w:spacing w:before="179" w:line="240" w:lineRule="auto"/>
                              <w:ind w:left="571"/>
                              <w:rPr>
                                <w:rFonts w:ascii="Arial"/>
                              </w:rPr>
                            </w:pPr>
                            <w:r>
                              <w:rPr>
                                <w:rFonts w:ascii="Arial"/>
                              </w:rPr>
                              <w:t>1</w:t>
                            </w:r>
                          </w:p>
                        </w:tc>
                      </w:tr>
                      <w:tr w:rsidR="001058B6" w14:paraId="5FF0155A" w14:textId="77777777">
                        <w:trPr>
                          <w:trHeight w:val="1260"/>
                        </w:trPr>
                        <w:tc>
                          <w:tcPr>
                            <w:tcW w:w="1266" w:type="dxa"/>
                            <w:shd w:val="clear" w:color="auto" w:fill="E5E5E5"/>
                          </w:tcPr>
                          <w:p w14:paraId="44767C67" w14:textId="77777777" w:rsidR="001058B6" w:rsidRDefault="001058B6">
                            <w:pPr>
                              <w:pStyle w:val="TableParagraph"/>
                              <w:spacing w:line="240" w:lineRule="auto"/>
                              <w:rPr>
                                <w:sz w:val="24"/>
                              </w:rPr>
                            </w:pPr>
                          </w:p>
                          <w:p w14:paraId="108F5376"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658199C0" w14:textId="77777777" w:rsidR="001058B6" w:rsidRDefault="001058B6">
                            <w:pPr>
                              <w:pStyle w:val="TableParagraph"/>
                              <w:spacing w:line="240" w:lineRule="auto"/>
                              <w:rPr>
                                <w:sz w:val="24"/>
                              </w:rPr>
                            </w:pPr>
                          </w:p>
                          <w:p w14:paraId="37F44A52" w14:textId="77777777" w:rsidR="001058B6" w:rsidRDefault="005212F4">
                            <w:pPr>
                              <w:pStyle w:val="TableParagraph"/>
                              <w:spacing w:before="179" w:line="240" w:lineRule="auto"/>
                              <w:ind w:left="4"/>
                              <w:jc w:val="center"/>
                              <w:rPr>
                                <w:rFonts w:ascii="Arial"/>
                              </w:rPr>
                            </w:pPr>
                            <w:r>
                              <w:rPr>
                                <w:rFonts w:ascii="Arial"/>
                              </w:rPr>
                              <w:t>0</w:t>
                            </w:r>
                          </w:p>
                        </w:tc>
                        <w:tc>
                          <w:tcPr>
                            <w:tcW w:w="1266" w:type="dxa"/>
                            <w:shd w:val="clear" w:color="auto" w:fill="E5E5E5"/>
                          </w:tcPr>
                          <w:p w14:paraId="31D3F106" w14:textId="77777777" w:rsidR="001058B6" w:rsidRDefault="001058B6">
                            <w:pPr>
                              <w:pStyle w:val="TableParagraph"/>
                              <w:spacing w:line="240" w:lineRule="auto"/>
                              <w:rPr>
                                <w:sz w:val="24"/>
                              </w:rPr>
                            </w:pPr>
                          </w:p>
                          <w:p w14:paraId="2AD246BA" w14:textId="77777777" w:rsidR="001058B6" w:rsidRDefault="005212F4">
                            <w:pPr>
                              <w:pStyle w:val="TableParagraph"/>
                              <w:spacing w:before="179" w:line="240" w:lineRule="auto"/>
                              <w:ind w:left="571"/>
                              <w:rPr>
                                <w:rFonts w:ascii="Arial"/>
                              </w:rPr>
                            </w:pPr>
                            <w:r>
                              <w:rPr>
                                <w:rFonts w:ascii="Arial"/>
                              </w:rPr>
                              <w:t>0</w:t>
                            </w:r>
                          </w:p>
                        </w:tc>
                      </w:tr>
                    </w:tbl>
                    <w:p w14:paraId="186FF7FD" w14:textId="77777777" w:rsidR="001058B6" w:rsidRDefault="001058B6">
                      <w:pPr>
                        <w:pStyle w:val="BodyText"/>
                      </w:pPr>
                    </w:p>
                  </w:txbxContent>
                </v:textbox>
                <w10:wrap anchorx="page"/>
              </v:shape>
            </w:pict>
          </mc:Fallback>
        </mc:AlternateContent>
      </w:r>
      <w:r w:rsidR="005212F4">
        <w:rPr>
          <w:rFonts w:ascii="Arial"/>
          <w:color w:val="4D4D4D"/>
          <w:sz w:val="18"/>
        </w:rPr>
        <w:t>school</w:t>
      </w:r>
      <w:r w:rsidR="005212F4">
        <w:rPr>
          <w:rFonts w:ascii="Arial"/>
          <w:color w:val="4D4D4D"/>
          <w:sz w:val="18"/>
        </w:rPr>
        <w:tab/>
        <w:t>popular</w:t>
      </w:r>
      <w:r w:rsidR="005212F4">
        <w:rPr>
          <w:rFonts w:ascii="Arial"/>
          <w:color w:val="4D4D4D"/>
          <w:sz w:val="18"/>
        </w:rPr>
        <w:tab/>
        <w:t>sex</w:t>
      </w:r>
    </w:p>
    <w:p w14:paraId="39012C6E" w14:textId="77777777" w:rsidR="001058B6" w:rsidRDefault="001058B6">
      <w:pPr>
        <w:pStyle w:val="BodyText"/>
        <w:rPr>
          <w:rFonts w:ascii="Arial"/>
          <w:sz w:val="20"/>
        </w:rPr>
      </w:pPr>
    </w:p>
    <w:p w14:paraId="7D125CA9" w14:textId="77777777" w:rsidR="001058B6" w:rsidRDefault="001058B6">
      <w:pPr>
        <w:pStyle w:val="BodyText"/>
        <w:rPr>
          <w:rFonts w:ascii="Arial"/>
          <w:sz w:val="20"/>
        </w:rPr>
      </w:pPr>
    </w:p>
    <w:p w14:paraId="4479C464" w14:textId="1C17B612" w:rsidR="001058B6" w:rsidRDefault="00C27F74">
      <w:pPr>
        <w:spacing w:before="130"/>
        <w:ind w:left="2407"/>
        <w:rPr>
          <w:rFonts w:ascii="Arial"/>
          <w:sz w:val="18"/>
        </w:rPr>
      </w:pPr>
      <w:r>
        <w:rPr>
          <w:noProof/>
        </w:rPr>
        <mc:AlternateContent>
          <mc:Choice Requires="wps">
            <w:drawing>
              <wp:anchor distT="0" distB="0" distL="114300" distR="114300" simplePos="0" relativeHeight="251633152" behindDoc="0" locked="0" layoutInCell="1" allowOverlap="1" wp14:anchorId="115BC0F2" wp14:editId="259D3C1C">
                <wp:simplePos x="0" y="0"/>
                <wp:positionH relativeFrom="page">
                  <wp:posOffset>2148840</wp:posOffset>
                </wp:positionH>
                <wp:positionV relativeFrom="paragraph">
                  <wp:posOffset>380365</wp:posOffset>
                </wp:positionV>
                <wp:extent cx="182245" cy="1143635"/>
                <wp:effectExtent l="0" t="2540" r="2540" b="0"/>
                <wp:wrapNone/>
                <wp:docPr id="834"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5B87C9"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5BC0F2" id="Text Box 818" o:spid="_x0000_s1057" type="#_x0000_t202" style="position:absolute;left:0;text-align:left;margin-left:169.2pt;margin-top:29.95pt;width:14.35pt;height:90.05pt;z-index:251633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" filled="f" stroked="f">
                <v:textbox style="layout-flow:vertical;mso-layout-flow-alt:bottom-to-top" inset="0,0,0,0">
                  <w:txbxContent>
                    <w:p w14:paraId="215B87C9"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z w:val="18"/>
        </w:rPr>
        <w:t>school</w:t>
      </w:r>
    </w:p>
    <w:p w14:paraId="0E701A0E" w14:textId="77777777" w:rsidR="001058B6" w:rsidRDefault="001058B6">
      <w:pPr>
        <w:pStyle w:val="BodyText"/>
        <w:rPr>
          <w:rFonts w:ascii="Arial"/>
          <w:sz w:val="20"/>
        </w:rPr>
      </w:pPr>
    </w:p>
    <w:p w14:paraId="7DA449DF" w14:textId="77777777" w:rsidR="001058B6" w:rsidRDefault="001058B6">
      <w:pPr>
        <w:pStyle w:val="BodyText"/>
        <w:rPr>
          <w:rFonts w:ascii="Arial"/>
          <w:sz w:val="20"/>
        </w:rPr>
      </w:pPr>
    </w:p>
    <w:p w14:paraId="22B2F875" w14:textId="77777777" w:rsidR="001058B6" w:rsidRDefault="001058B6">
      <w:pPr>
        <w:pStyle w:val="BodyText"/>
        <w:rPr>
          <w:rFonts w:ascii="Arial"/>
          <w:sz w:val="20"/>
        </w:rPr>
      </w:pPr>
    </w:p>
    <w:p w14:paraId="46F27180" w14:textId="77777777" w:rsidR="001058B6" w:rsidRDefault="001058B6">
      <w:pPr>
        <w:pStyle w:val="BodyText"/>
        <w:rPr>
          <w:rFonts w:ascii="Arial"/>
          <w:sz w:val="20"/>
        </w:rPr>
      </w:pPr>
    </w:p>
    <w:p w14:paraId="5DF922E6" w14:textId="77777777" w:rsidR="001058B6" w:rsidRDefault="005212F4">
      <w:pPr>
        <w:spacing w:before="139"/>
        <w:ind w:left="2327"/>
        <w:rPr>
          <w:rFonts w:ascii="Arial"/>
          <w:sz w:val="18"/>
        </w:rPr>
      </w:pPr>
      <w:r>
        <w:rPr>
          <w:rFonts w:ascii="Arial"/>
          <w:color w:val="4D4D4D"/>
          <w:sz w:val="18"/>
        </w:rPr>
        <w:t>popular</w:t>
      </w:r>
    </w:p>
    <w:p w14:paraId="39BCC4DF" w14:textId="77777777" w:rsidR="001058B6" w:rsidRDefault="001058B6">
      <w:pPr>
        <w:pStyle w:val="BodyText"/>
        <w:rPr>
          <w:rFonts w:ascii="Arial"/>
          <w:sz w:val="20"/>
        </w:rPr>
      </w:pPr>
    </w:p>
    <w:p w14:paraId="19D96765" w14:textId="77777777" w:rsidR="001058B6" w:rsidRDefault="001058B6">
      <w:pPr>
        <w:pStyle w:val="BodyText"/>
        <w:rPr>
          <w:rFonts w:ascii="Arial"/>
          <w:sz w:val="20"/>
        </w:rPr>
      </w:pPr>
    </w:p>
    <w:p w14:paraId="44605300" w14:textId="77777777" w:rsidR="001058B6" w:rsidRDefault="001058B6">
      <w:pPr>
        <w:pStyle w:val="BodyText"/>
        <w:rPr>
          <w:rFonts w:ascii="Arial"/>
          <w:sz w:val="20"/>
        </w:rPr>
      </w:pPr>
    </w:p>
    <w:p w14:paraId="3E5D0184" w14:textId="77777777" w:rsidR="001058B6" w:rsidRDefault="001058B6">
      <w:pPr>
        <w:pStyle w:val="BodyText"/>
        <w:rPr>
          <w:rFonts w:ascii="Arial"/>
          <w:sz w:val="20"/>
        </w:rPr>
      </w:pPr>
    </w:p>
    <w:p w14:paraId="110FE89E" w14:textId="77777777" w:rsidR="001058B6" w:rsidRDefault="005212F4">
      <w:pPr>
        <w:spacing w:before="139"/>
        <w:ind w:left="2653"/>
        <w:rPr>
          <w:rFonts w:ascii="Arial"/>
          <w:sz w:val="18"/>
        </w:rPr>
      </w:pPr>
      <w:r>
        <w:rPr>
          <w:rFonts w:ascii="Arial"/>
          <w:color w:val="4D4D4D"/>
          <w:sz w:val="18"/>
        </w:rPr>
        <w:t>sex</w:t>
      </w:r>
    </w:p>
    <w:p w14:paraId="2A5BA9B3" w14:textId="77777777" w:rsidR="001058B6" w:rsidRDefault="001058B6">
      <w:pPr>
        <w:pStyle w:val="BodyText"/>
        <w:rPr>
          <w:rFonts w:ascii="Arial"/>
          <w:sz w:val="20"/>
        </w:rPr>
      </w:pPr>
    </w:p>
    <w:p w14:paraId="198A09A0" w14:textId="77777777" w:rsidR="001058B6" w:rsidRDefault="001058B6">
      <w:pPr>
        <w:pStyle w:val="BodyText"/>
        <w:rPr>
          <w:rFonts w:ascii="Arial"/>
          <w:sz w:val="20"/>
        </w:rPr>
      </w:pPr>
    </w:p>
    <w:p w14:paraId="5FA0118B" w14:textId="77777777" w:rsidR="001058B6" w:rsidRDefault="001058B6">
      <w:pPr>
        <w:pStyle w:val="BodyText"/>
        <w:rPr>
          <w:rFonts w:ascii="Arial"/>
          <w:sz w:val="20"/>
        </w:rPr>
      </w:pPr>
    </w:p>
    <w:p w14:paraId="1ACDFA35" w14:textId="77777777" w:rsidR="001058B6" w:rsidRDefault="001058B6">
      <w:pPr>
        <w:pStyle w:val="BodyText"/>
        <w:spacing w:before="6"/>
        <w:rPr>
          <w:rFonts w:ascii="Arial"/>
          <w:sz w:val="19"/>
        </w:rPr>
      </w:pPr>
    </w:p>
    <w:p w14:paraId="6B048EA1" w14:textId="2E475D36" w:rsidR="001058B6" w:rsidRDefault="00C27F74">
      <w:pPr>
        <w:tabs>
          <w:tab w:val="left" w:pos="2814"/>
          <w:tab w:val="left" w:pos="4447"/>
        </w:tabs>
        <w:ind w:left="1575"/>
        <w:rPr>
          <w:rFonts w:ascii="Arial" w:hAnsi="Arial"/>
          <w:sz w:val="18"/>
        </w:rPr>
      </w:pPr>
      <w:r>
        <w:rPr>
          <w:noProof/>
        </w:rPr>
        <mc:AlternateContent>
          <mc:Choice Requires="wpg">
            <w:drawing>
              <wp:anchor distT="0" distB="0" distL="114300" distR="114300" simplePos="0" relativeHeight="251632128" behindDoc="0" locked="0" layoutInCell="1" allowOverlap="1" wp14:anchorId="0805B67F" wp14:editId="6086CBDA">
                <wp:simplePos x="0" y="0"/>
                <wp:positionH relativeFrom="page">
                  <wp:posOffset>1605915</wp:posOffset>
                </wp:positionH>
                <wp:positionV relativeFrom="paragraph">
                  <wp:posOffset>-34290</wp:posOffset>
                </wp:positionV>
                <wp:extent cx="201295" cy="201295"/>
                <wp:effectExtent l="5715" t="8890" r="2540" b="8890"/>
                <wp:wrapNone/>
                <wp:docPr id="831" name="Group 8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2529" y="-54"/>
                          <a:chExt cx="317" cy="317"/>
                        </a:xfrm>
                      </wpg:grpSpPr>
                      <wps:wsp>
                        <wps:cNvPr id="832" name="Rectangle 817"/>
                        <wps:cNvSpPr>
                          <a:spLocks noChangeArrowheads="1"/>
                        </wps:cNvSpPr>
                        <wps:spPr bwMode="auto">
                          <a:xfrm>
                            <a:off x="2530" y="-52"/>
                            <a:ext cx="312" cy="312"/>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3" name="Rectangle 816"/>
                        <wps:cNvSpPr>
                          <a:spLocks noChangeArrowheads="1"/>
                        </wps:cNvSpPr>
                        <wps:spPr bwMode="auto">
                          <a:xfrm>
                            <a:off x="2530" y="-52"/>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B544EE" id="Group 815" o:spid="_x0000_s1026" style="position:absolute;margin-left:126.45pt;margin-top:-2.7pt;width:15.85pt;height:15.85pt;z-index:251632128;mso-position-horizontal-relative:page" coordorigin="2529,-54"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">
                <v:rect id="Rectangle 817" o:spid="_x0000_s1027" style="position:absolute;left:2530;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" fillcolor="#7ccd7c" stroked="f">
                  <v:fill opacity="39321f"/>
                </v:rect>
                <v:rect id="Rectangle 816" o:spid="_x0000_s1028" style="position:absolute;left:2530;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" filled="f" strokeweight=".07425mm"/>
                <w10:wrap anchorx="page"/>
              </v:group>
            </w:pict>
          </mc:Fallback>
        </mc:AlternateContent>
      </w:r>
      <w:r>
        <w:rPr>
          <w:noProof/>
        </w:rPr>
        <mc:AlternateContent>
          <mc:Choice Requires="wpg">
            <w:drawing>
              <wp:anchor distT="0" distB="0" distL="114300" distR="114300" simplePos="0" relativeHeight="251701760" behindDoc="1" locked="0" layoutInCell="1" allowOverlap="1" wp14:anchorId="5E36CA8D" wp14:editId="782BC4EA">
                <wp:simplePos x="0" y="0"/>
                <wp:positionH relativeFrom="page">
                  <wp:posOffset>2392680</wp:posOffset>
                </wp:positionH>
                <wp:positionV relativeFrom="paragraph">
                  <wp:posOffset>-34290</wp:posOffset>
                </wp:positionV>
                <wp:extent cx="201295" cy="201295"/>
                <wp:effectExtent l="11430" t="8890" r="6350" b="8890"/>
                <wp:wrapNone/>
                <wp:docPr id="828" name="Group 8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3768" y="-54"/>
                          <a:chExt cx="317" cy="317"/>
                        </a:xfrm>
                      </wpg:grpSpPr>
                      <wps:wsp>
                        <wps:cNvPr id="829" name="Rectangle 814"/>
                        <wps:cNvSpPr>
                          <a:spLocks noChangeArrowheads="1"/>
                        </wps:cNvSpPr>
                        <wps:spPr bwMode="auto">
                          <a:xfrm>
                            <a:off x="3769" y="-52"/>
                            <a:ext cx="312" cy="312"/>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0" name="Rectangle 813"/>
                        <wps:cNvSpPr>
                          <a:spLocks noChangeArrowheads="1"/>
                        </wps:cNvSpPr>
                        <wps:spPr bwMode="auto">
                          <a:xfrm>
                            <a:off x="3769" y="-52"/>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BE41281" id="Group 812" o:spid="_x0000_s1026" style="position:absolute;margin-left:188.4pt;margin-top:-2.7pt;width:15.85pt;height:15.85pt;z-index:-251614720;mso-position-horizontal-relative:page" coordorigin="3768,-54"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">
                <v:rect id="Rectangle 814" o:spid="_x0000_s1027" style="position:absolute;left:3769;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" fillcolor="#00bfff" stroked="f">
                  <v:fill opacity="39321f"/>
                </v:rect>
                <v:rect id="Rectangle 813" o:spid="_x0000_s1028" style="position:absolute;left:3769;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" filled="f" strokeweight=".07425mm"/>
                <w10:wrap anchorx="page"/>
              </v:group>
            </w:pict>
          </mc:Fallback>
        </mc:AlternateContent>
      </w:r>
      <w:r>
        <w:rPr>
          <w:noProof/>
        </w:rPr>
        <mc:AlternateContent>
          <mc:Choice Requires="wpg">
            <w:drawing>
              <wp:anchor distT="0" distB="0" distL="114300" distR="114300" simplePos="0" relativeHeight="251702784" behindDoc="1" locked="0" layoutInCell="1" allowOverlap="1" wp14:anchorId="770567B3" wp14:editId="63994E66">
                <wp:simplePos x="0" y="0"/>
                <wp:positionH relativeFrom="page">
                  <wp:posOffset>3429635</wp:posOffset>
                </wp:positionH>
                <wp:positionV relativeFrom="paragraph">
                  <wp:posOffset>-34290</wp:posOffset>
                </wp:positionV>
                <wp:extent cx="201295" cy="201295"/>
                <wp:effectExtent l="10160" t="8890" r="7620" b="8890"/>
                <wp:wrapNone/>
                <wp:docPr id="825" name="Group 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5401" y="-54"/>
                          <a:chExt cx="317" cy="317"/>
                        </a:xfrm>
                      </wpg:grpSpPr>
                      <wps:wsp>
                        <wps:cNvPr id="826" name="Rectangle 811"/>
                        <wps:cNvSpPr>
                          <a:spLocks noChangeArrowheads="1"/>
                        </wps:cNvSpPr>
                        <wps:spPr bwMode="auto">
                          <a:xfrm>
                            <a:off x="5402" y="-52"/>
                            <a:ext cx="312" cy="312"/>
                          </a:xfrm>
                          <a:prstGeom prst="rect">
                            <a:avLst/>
                          </a:prstGeom>
                          <a:solidFill>
                            <a:srgbClr val="FF450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27" name="Rectangle 810"/>
                        <wps:cNvSpPr>
                          <a:spLocks noChangeArrowheads="1"/>
                        </wps:cNvSpPr>
                        <wps:spPr bwMode="auto">
                          <a:xfrm>
                            <a:off x="5402" y="-52"/>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B09276" id="Group 809" o:spid="_x0000_s1026" style="position:absolute;margin-left:270.05pt;margin-top:-2.7pt;width:15.85pt;height:15.85pt;z-index:-251613696;mso-position-horizontal-relative:page" coordorigin="5401,-54"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">
                <v:rect id="Rectangle 811" o:spid="_x0000_s1027" style="position:absolute;left:5402;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" fillcolor="#ff4500" stroked="f">
                  <v:fill opacity="39321f"/>
                </v:rect>
                <v:rect id="Rectangle 810" o:spid="_x0000_s1028" style="position:absolute;left:5402;top:-52;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" filled="f" strokeweight=".07425mm"/>
                <w10:wrap anchorx="page"/>
              </v:group>
            </w:pict>
          </mc:Fallback>
        </mc:AlternateContent>
      </w:r>
      <w:r w:rsidR="005212F4">
        <w:rPr>
          <w:rFonts w:ascii="Arial" w:hAnsi="Arial"/>
          <w:sz w:val="18"/>
        </w:rPr>
        <w:t>predictor</w:t>
      </w:r>
      <w:r w:rsidR="005212F4">
        <w:rPr>
          <w:rFonts w:ascii="Arial" w:hAnsi="Arial"/>
          <w:sz w:val="18"/>
        </w:rPr>
        <w:tab/>
        <w:t>random</w:t>
      </w:r>
      <w:r w:rsidR="005212F4">
        <w:rPr>
          <w:rFonts w:ascii="Arial" w:hAnsi="Arial"/>
          <w:spacing w:val="-2"/>
          <w:sz w:val="18"/>
        </w:rPr>
        <w:t xml:space="preserve"> </w:t>
      </w:r>
      <w:r w:rsidR="005212F4">
        <w:rPr>
          <w:rFonts w:ascii="Arial" w:hAnsi="Arial"/>
          <w:sz w:val="18"/>
        </w:rPr>
        <w:t>effect</w:t>
      </w:r>
      <w:r w:rsidR="005212F4">
        <w:rPr>
          <w:rFonts w:ascii="Arial" w:hAnsi="Arial"/>
          <w:sz w:val="18"/>
        </w:rPr>
        <w:tab/>
        <w:t>inclusion−restriction variable</w:t>
      </w:r>
    </w:p>
    <w:p w14:paraId="28E0AC5A" w14:textId="77777777" w:rsidR="001058B6" w:rsidRDefault="001058B6">
      <w:pPr>
        <w:pStyle w:val="BodyText"/>
        <w:rPr>
          <w:rFonts w:ascii="Arial"/>
          <w:sz w:val="20"/>
        </w:rPr>
      </w:pPr>
    </w:p>
    <w:p w14:paraId="4E40C7E5" w14:textId="77777777" w:rsidR="001058B6" w:rsidRDefault="001058B6">
      <w:pPr>
        <w:pStyle w:val="BodyText"/>
        <w:rPr>
          <w:rFonts w:ascii="Arial"/>
          <w:sz w:val="20"/>
        </w:rPr>
      </w:pPr>
    </w:p>
    <w:p w14:paraId="264175CF" w14:textId="77777777" w:rsidR="001058B6" w:rsidRDefault="005212F4">
      <w:pPr>
        <w:spacing w:before="139" w:line="284" w:lineRule="exact"/>
        <w:ind w:left="240"/>
        <w:rPr>
          <w:i/>
        </w:rPr>
      </w:pPr>
      <w:r>
        <w:rPr>
          <w:i/>
          <w:w w:val="120"/>
        </w:rPr>
        <w:t xml:space="preserve">R&gt; </w:t>
      </w:r>
      <w:r>
        <w:rPr>
          <w:i/>
          <w:w w:val="125"/>
        </w:rPr>
        <w:t># impute the data, cluster as predictor</w:t>
      </w:r>
    </w:p>
    <w:p w14:paraId="385142F8" w14:textId="77777777" w:rsidR="001058B6" w:rsidRDefault="005212F4">
      <w:pPr>
        <w:spacing w:line="284" w:lineRule="exact"/>
        <w:ind w:left="240"/>
        <w:rPr>
          <w:i/>
        </w:rPr>
      </w:pPr>
      <w:r>
        <w:rPr>
          <w:i/>
          <w:w w:val="110"/>
        </w:rPr>
        <w:t>R&gt; imp &lt;- mice(</w:t>
      </w:r>
      <w:proofErr w:type="spellStart"/>
      <w:r>
        <w:rPr>
          <w:i/>
          <w:w w:val="110"/>
        </w:rPr>
        <w:t>popmis</w:t>
      </w:r>
      <w:proofErr w:type="spellEnd"/>
      <w:r>
        <w:rPr>
          <w:i/>
          <w:w w:val="110"/>
        </w:rPr>
        <w:t>, pred = pred, print = FALSE)</w:t>
      </w:r>
    </w:p>
    <w:p w14:paraId="2082E37C" w14:textId="77777777" w:rsidR="001058B6" w:rsidRDefault="001058B6">
      <w:pPr>
        <w:pStyle w:val="BodyText"/>
        <w:spacing w:before="1"/>
        <w:rPr>
          <w:i/>
          <w:sz w:val="19"/>
        </w:rPr>
      </w:pPr>
    </w:p>
    <w:p w14:paraId="585DD926" w14:textId="77777777" w:rsidR="001058B6" w:rsidRDefault="005212F4">
      <w:pPr>
        <w:pStyle w:val="BodyText"/>
        <w:ind w:left="240"/>
      </w:pPr>
      <w:r>
        <w:t>Analyze the imputations:</w:t>
      </w:r>
    </w:p>
    <w:p w14:paraId="23605D20" w14:textId="77777777" w:rsidR="001058B6" w:rsidRDefault="005212F4">
      <w:pPr>
        <w:spacing w:before="258" w:line="284" w:lineRule="exact"/>
        <w:ind w:left="240"/>
        <w:rPr>
          <w:i/>
        </w:rPr>
      </w:pPr>
      <w:r>
        <w:rPr>
          <w:i/>
          <w:w w:val="115"/>
        </w:rPr>
        <w:t xml:space="preserve">R&gt; </w:t>
      </w:r>
      <w:r>
        <w:rPr>
          <w:i/>
          <w:w w:val="150"/>
        </w:rPr>
        <w:t xml:space="preserve">fit </w:t>
      </w:r>
      <w:r>
        <w:rPr>
          <w:i/>
          <w:w w:val="115"/>
        </w:rPr>
        <w:t>&lt;- with(imp,</w:t>
      </w:r>
    </w:p>
    <w:p w14:paraId="42E151B1" w14:textId="77777777" w:rsidR="001058B6" w:rsidRDefault="005212F4">
      <w:pPr>
        <w:tabs>
          <w:tab w:val="left" w:pos="1843"/>
        </w:tabs>
        <w:spacing w:line="284" w:lineRule="exact"/>
        <w:ind w:left="240"/>
        <w:rPr>
          <w:i/>
        </w:rPr>
      </w:pPr>
      <w:r>
        <w:rPr>
          <w:i/>
          <w:w w:val="115"/>
        </w:rPr>
        <w:t>+</w:t>
      </w:r>
      <w:r>
        <w:rPr>
          <w:i/>
          <w:w w:val="115"/>
        </w:rPr>
        <w:tab/>
      </w:r>
      <w:proofErr w:type="spellStart"/>
      <w:r>
        <w:rPr>
          <w:i/>
          <w:w w:val="115"/>
        </w:rPr>
        <w:t>lmer</w:t>
      </w:r>
      <w:proofErr w:type="spellEnd"/>
      <w:r>
        <w:rPr>
          <w:i/>
          <w:w w:val="115"/>
        </w:rPr>
        <w:t>(popular ~ 1 + sex + (1 |</w:t>
      </w:r>
      <w:r>
        <w:rPr>
          <w:i/>
          <w:spacing w:val="-6"/>
          <w:w w:val="115"/>
        </w:rPr>
        <w:t xml:space="preserve"> </w:t>
      </w:r>
      <w:r>
        <w:rPr>
          <w:i/>
          <w:w w:val="115"/>
        </w:rPr>
        <w:t>school)))</w:t>
      </w:r>
    </w:p>
    <w:p w14:paraId="5907CE90" w14:textId="77777777" w:rsidR="001058B6" w:rsidRDefault="001058B6">
      <w:pPr>
        <w:pStyle w:val="BodyText"/>
        <w:spacing w:before="1"/>
        <w:rPr>
          <w:i/>
          <w:sz w:val="19"/>
        </w:rPr>
      </w:pPr>
    </w:p>
    <w:p w14:paraId="1B8C4D4C" w14:textId="77777777" w:rsidR="001058B6" w:rsidRDefault="005212F4">
      <w:pPr>
        <w:pStyle w:val="BodyText"/>
        <w:spacing w:before="1"/>
        <w:ind w:left="240"/>
      </w:pPr>
      <w:r>
        <w:t>Print the estimates:</w:t>
      </w:r>
    </w:p>
    <w:p w14:paraId="707E0E0F" w14:textId="77777777" w:rsidR="001058B6" w:rsidRDefault="005212F4">
      <w:pPr>
        <w:spacing w:before="257"/>
        <w:ind w:left="240"/>
        <w:rPr>
          <w:i/>
        </w:rPr>
      </w:pPr>
      <w:r>
        <w:rPr>
          <w:i/>
          <w:w w:val="115"/>
        </w:rPr>
        <w:t xml:space="preserve">R&gt; </w:t>
      </w:r>
      <w:proofErr w:type="spellStart"/>
      <w:r>
        <w:rPr>
          <w:i/>
          <w:w w:val="115"/>
        </w:rPr>
        <w:t>testEstimates</w:t>
      </w:r>
      <w:proofErr w:type="spellEnd"/>
      <w:r>
        <w:rPr>
          <w:i/>
          <w:w w:val="115"/>
        </w:rPr>
        <w:t>(</w:t>
      </w:r>
      <w:proofErr w:type="spellStart"/>
      <w:r>
        <w:rPr>
          <w:i/>
          <w:w w:val="115"/>
        </w:rPr>
        <w:t>as.mitml.result</w:t>
      </w:r>
      <w:proofErr w:type="spellEnd"/>
      <w:r>
        <w:rPr>
          <w:i/>
          <w:w w:val="115"/>
        </w:rPr>
        <w:t xml:space="preserve">(fit), </w:t>
      </w:r>
      <w:proofErr w:type="spellStart"/>
      <w:r>
        <w:rPr>
          <w:i/>
          <w:w w:val="115"/>
        </w:rPr>
        <w:t>extra.pars</w:t>
      </w:r>
      <w:proofErr w:type="spellEnd"/>
      <w:r>
        <w:rPr>
          <w:i/>
          <w:w w:val="115"/>
        </w:rPr>
        <w:t xml:space="preserve"> =</w:t>
      </w:r>
      <w:r>
        <w:rPr>
          <w:i/>
          <w:spacing w:val="62"/>
          <w:w w:val="115"/>
        </w:rPr>
        <w:t xml:space="preserve"> </w:t>
      </w:r>
      <w:r>
        <w:rPr>
          <w:i/>
          <w:w w:val="110"/>
        </w:rPr>
        <w:t>TRUE)</w:t>
      </w:r>
    </w:p>
    <w:p w14:paraId="2EEE5128" w14:textId="77777777" w:rsidR="001058B6" w:rsidRDefault="001058B6">
      <w:pPr>
        <w:pStyle w:val="BodyText"/>
        <w:spacing w:before="3"/>
        <w:rPr>
          <w:i/>
          <w:sz w:val="39"/>
        </w:rPr>
      </w:pPr>
    </w:p>
    <w:p w14:paraId="07AC412E" w14:textId="77777777" w:rsidR="001058B6" w:rsidRDefault="005212F4">
      <w:pPr>
        <w:pStyle w:val="BodyText"/>
        <w:ind w:left="240"/>
      </w:pPr>
      <w:r>
        <w:rPr>
          <w:w w:val="130"/>
        </w:rPr>
        <w:t>Call:</w:t>
      </w:r>
    </w:p>
    <w:p w14:paraId="764D266C" w14:textId="77777777" w:rsidR="001058B6" w:rsidRDefault="005212F4">
      <w:pPr>
        <w:pStyle w:val="BodyText"/>
        <w:spacing w:before="245"/>
        <w:ind w:left="240"/>
      </w:pPr>
      <w:proofErr w:type="spellStart"/>
      <w:r>
        <w:rPr>
          <w:w w:val="110"/>
        </w:rPr>
        <w:t>testEstimates</w:t>
      </w:r>
      <w:proofErr w:type="spellEnd"/>
      <w:r>
        <w:rPr>
          <w:w w:val="110"/>
        </w:rPr>
        <w:t xml:space="preserve">(model = </w:t>
      </w:r>
      <w:proofErr w:type="spellStart"/>
      <w:r>
        <w:rPr>
          <w:w w:val="110"/>
        </w:rPr>
        <w:t>as.mitml.result</w:t>
      </w:r>
      <w:proofErr w:type="spellEnd"/>
      <w:r>
        <w:rPr>
          <w:w w:val="110"/>
        </w:rPr>
        <w:t xml:space="preserve">(fit), </w:t>
      </w:r>
      <w:proofErr w:type="spellStart"/>
      <w:r>
        <w:rPr>
          <w:w w:val="110"/>
        </w:rPr>
        <w:t>extra.pars</w:t>
      </w:r>
      <w:proofErr w:type="spellEnd"/>
      <w:r>
        <w:rPr>
          <w:w w:val="110"/>
        </w:rPr>
        <w:t xml:space="preserve"> = TRUE)</w:t>
      </w:r>
    </w:p>
    <w:p w14:paraId="08C7FD97" w14:textId="77777777" w:rsidR="001058B6" w:rsidRDefault="005212F4">
      <w:pPr>
        <w:pStyle w:val="BodyText"/>
        <w:spacing w:before="245"/>
        <w:ind w:left="240"/>
      </w:pPr>
      <w:r>
        <w:rPr>
          <w:w w:val="115"/>
        </w:rPr>
        <w:t>Final parameter estimates and inferences obtained from 5 imputed data sets.</w:t>
      </w:r>
    </w:p>
    <w:p w14:paraId="7B58432C" w14:textId="7D2DCB29" w:rsidR="001058B6" w:rsidRDefault="00C27F74">
      <w:pPr>
        <w:pStyle w:val="BodyText"/>
        <w:tabs>
          <w:tab w:val="left" w:pos="4134"/>
          <w:tab w:val="left" w:pos="5852"/>
          <w:tab w:val="left" w:pos="6425"/>
          <w:tab w:val="left" w:pos="8028"/>
          <w:tab w:val="left" w:pos="9174"/>
        </w:tabs>
        <w:spacing w:before="246"/>
        <w:ind w:left="1729"/>
      </w:pPr>
      <w:r>
        <w:rPr>
          <w:noProof/>
        </w:rPr>
        <mc:AlternateContent>
          <mc:Choice Requires="wps">
            <w:drawing>
              <wp:anchor distT="0" distB="0" distL="114300" distR="114300" simplePos="0" relativeHeight="251635200" behindDoc="0" locked="0" layoutInCell="1" allowOverlap="1" wp14:anchorId="25682E1F" wp14:editId="02DD41B1">
                <wp:simplePos x="0" y="0"/>
                <wp:positionH relativeFrom="page">
                  <wp:posOffset>996950</wp:posOffset>
                </wp:positionH>
                <wp:positionV relativeFrom="paragraph">
                  <wp:posOffset>302260</wp:posOffset>
                </wp:positionV>
                <wp:extent cx="5955665" cy="420370"/>
                <wp:effectExtent l="0" t="1270" r="635" b="0"/>
                <wp:wrapNone/>
                <wp:docPr id="824" name="Text Box 8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5665" cy="420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TableNormal1"/>
                              <w:tblW w:w="0" w:type="auto"/>
                              <w:tblInd w:w="7" w:type="dxa"/>
                              <w:tblLayout w:type="fixed"/>
                              <w:tblLook w:val="01E0" w:firstRow="1" w:lastRow="1" w:firstColumn="1" w:lastColumn="1" w:noHBand="0" w:noVBand="0"/>
                            </w:tblPr>
                            <w:tblGrid>
                              <w:gridCol w:w="1596"/>
                              <w:gridCol w:w="1145"/>
                              <w:gridCol w:w="1088"/>
                              <w:gridCol w:w="1203"/>
                              <w:gridCol w:w="1146"/>
                              <w:gridCol w:w="1089"/>
                              <w:gridCol w:w="1204"/>
                              <w:gridCol w:w="910"/>
                            </w:tblGrid>
                            <w:tr w:rsidR="001058B6" w14:paraId="3459AC78" w14:textId="77777777">
                              <w:trPr>
                                <w:trHeight w:val="330"/>
                              </w:trPr>
                              <w:tc>
                                <w:tcPr>
                                  <w:tcW w:w="1596" w:type="dxa"/>
                                </w:tcPr>
                                <w:p w14:paraId="55BA90C2" w14:textId="77777777" w:rsidR="001058B6" w:rsidRDefault="005212F4">
                                  <w:pPr>
                                    <w:pStyle w:val="TableParagraph"/>
                                    <w:spacing w:before="40" w:line="270" w:lineRule="exact"/>
                                    <w:ind w:left="50"/>
                                  </w:pPr>
                                  <w:r>
                                    <w:rPr>
                                      <w:w w:val="125"/>
                                    </w:rPr>
                                    <w:t>(Intercept)</w:t>
                                  </w:r>
                                </w:p>
                              </w:tc>
                              <w:tc>
                                <w:tcPr>
                                  <w:tcW w:w="1145" w:type="dxa"/>
                                </w:tcPr>
                                <w:p w14:paraId="71504C46" w14:textId="77777777" w:rsidR="001058B6" w:rsidRDefault="005212F4">
                                  <w:pPr>
                                    <w:pStyle w:val="TableParagraph"/>
                                    <w:spacing w:before="40" w:line="270" w:lineRule="exact"/>
                                    <w:ind w:left="286"/>
                                  </w:pPr>
                                  <w:r>
                                    <w:rPr>
                                      <w:w w:val="115"/>
                                    </w:rPr>
                                    <w:t>4.714</w:t>
                                  </w:r>
                                </w:p>
                              </w:tc>
                              <w:tc>
                                <w:tcPr>
                                  <w:tcW w:w="1088" w:type="dxa"/>
                                </w:tcPr>
                                <w:p w14:paraId="308B058D" w14:textId="77777777" w:rsidR="001058B6" w:rsidRDefault="005212F4">
                                  <w:pPr>
                                    <w:pStyle w:val="TableParagraph"/>
                                    <w:spacing w:before="40" w:line="270" w:lineRule="exact"/>
                                    <w:ind w:left="268" w:right="209"/>
                                    <w:jc w:val="center"/>
                                  </w:pPr>
                                  <w:r>
                                    <w:rPr>
                                      <w:w w:val="115"/>
                                    </w:rPr>
                                    <w:t>0.193</w:t>
                                  </w:r>
                                </w:p>
                              </w:tc>
                              <w:tc>
                                <w:tcPr>
                                  <w:tcW w:w="1203" w:type="dxa"/>
                                </w:tcPr>
                                <w:p w14:paraId="6060D042" w14:textId="77777777" w:rsidR="001058B6" w:rsidRDefault="005212F4">
                                  <w:pPr>
                                    <w:pStyle w:val="TableParagraph"/>
                                    <w:spacing w:before="40" w:line="270" w:lineRule="exact"/>
                                    <w:ind w:right="283"/>
                                    <w:jc w:val="right"/>
                                  </w:pPr>
                                  <w:r>
                                    <w:rPr>
                                      <w:w w:val="110"/>
                                    </w:rPr>
                                    <w:t>24.432</w:t>
                                  </w:r>
                                </w:p>
                              </w:tc>
                              <w:tc>
                                <w:tcPr>
                                  <w:tcW w:w="1146" w:type="dxa"/>
                                </w:tcPr>
                                <w:p w14:paraId="7D224C3D" w14:textId="77777777" w:rsidR="001058B6" w:rsidRDefault="005212F4">
                                  <w:pPr>
                                    <w:pStyle w:val="TableParagraph"/>
                                    <w:spacing w:before="40" w:line="270" w:lineRule="exact"/>
                                    <w:ind w:left="287"/>
                                  </w:pPr>
                                  <w:r>
                                    <w:rPr>
                                      <w:w w:val="115"/>
                                    </w:rPr>
                                    <w:t>5.032</w:t>
                                  </w:r>
                                </w:p>
                              </w:tc>
                              <w:tc>
                                <w:tcPr>
                                  <w:tcW w:w="1089" w:type="dxa"/>
                                </w:tcPr>
                                <w:p w14:paraId="27D3BF51" w14:textId="77777777" w:rsidR="001058B6" w:rsidRDefault="005212F4">
                                  <w:pPr>
                                    <w:pStyle w:val="TableParagraph"/>
                                    <w:spacing w:before="40" w:line="270" w:lineRule="exact"/>
                                    <w:ind w:right="227"/>
                                    <w:jc w:val="right"/>
                                  </w:pPr>
                                  <w:r>
                                    <w:rPr>
                                      <w:w w:val="115"/>
                                    </w:rPr>
                                    <w:t>0.000</w:t>
                                  </w:r>
                                </w:p>
                              </w:tc>
                              <w:tc>
                                <w:tcPr>
                                  <w:tcW w:w="1204" w:type="dxa"/>
                                </w:tcPr>
                                <w:p w14:paraId="015F4359" w14:textId="77777777" w:rsidR="001058B6" w:rsidRDefault="005212F4">
                                  <w:pPr>
                                    <w:pStyle w:val="TableParagraph"/>
                                    <w:spacing w:before="40" w:line="270" w:lineRule="exact"/>
                                    <w:ind w:left="205" w:right="151"/>
                                    <w:jc w:val="center"/>
                                  </w:pPr>
                                  <w:r>
                                    <w:rPr>
                                      <w:w w:val="115"/>
                                    </w:rPr>
                                    <w:t>8.224</w:t>
                                  </w:r>
                                </w:p>
                              </w:tc>
                              <w:tc>
                                <w:tcPr>
                                  <w:tcW w:w="910" w:type="dxa"/>
                                </w:tcPr>
                                <w:p w14:paraId="3EA7544C" w14:textId="77777777" w:rsidR="001058B6" w:rsidRDefault="005212F4">
                                  <w:pPr>
                                    <w:pStyle w:val="TableParagraph"/>
                                    <w:spacing w:before="40" w:line="270" w:lineRule="exact"/>
                                    <w:ind w:right="50"/>
                                    <w:jc w:val="right"/>
                                  </w:pPr>
                                  <w:r>
                                    <w:rPr>
                                      <w:w w:val="115"/>
                                    </w:rPr>
                                    <w:t>0.919</w:t>
                                  </w:r>
                                </w:p>
                              </w:tc>
                            </w:tr>
                            <w:tr w:rsidR="001058B6" w14:paraId="57464417" w14:textId="77777777">
                              <w:trPr>
                                <w:trHeight w:val="330"/>
                              </w:trPr>
                              <w:tc>
                                <w:tcPr>
                                  <w:tcW w:w="1596" w:type="dxa"/>
                                </w:tcPr>
                                <w:p w14:paraId="6F3A5A1F" w14:textId="77777777" w:rsidR="001058B6" w:rsidRDefault="005212F4">
                                  <w:pPr>
                                    <w:pStyle w:val="TableParagraph"/>
                                    <w:spacing w:line="278" w:lineRule="exact"/>
                                    <w:ind w:left="50"/>
                                  </w:pPr>
                                  <w:r>
                                    <w:rPr>
                                      <w:w w:val="110"/>
                                    </w:rPr>
                                    <w:t>sex</w:t>
                                  </w:r>
                                </w:p>
                              </w:tc>
                              <w:tc>
                                <w:tcPr>
                                  <w:tcW w:w="1145" w:type="dxa"/>
                                </w:tcPr>
                                <w:p w14:paraId="2CA051FF" w14:textId="77777777" w:rsidR="001058B6" w:rsidRDefault="005212F4">
                                  <w:pPr>
                                    <w:pStyle w:val="TableParagraph"/>
                                    <w:spacing w:line="278" w:lineRule="exact"/>
                                    <w:ind w:left="286"/>
                                  </w:pPr>
                                  <w:r>
                                    <w:rPr>
                                      <w:w w:val="115"/>
                                    </w:rPr>
                                    <w:t>1.286</w:t>
                                  </w:r>
                                </w:p>
                              </w:tc>
                              <w:tc>
                                <w:tcPr>
                                  <w:tcW w:w="1088" w:type="dxa"/>
                                </w:tcPr>
                                <w:p w14:paraId="1D766B7F" w14:textId="77777777" w:rsidR="001058B6" w:rsidRDefault="005212F4">
                                  <w:pPr>
                                    <w:pStyle w:val="TableParagraph"/>
                                    <w:spacing w:line="278" w:lineRule="exact"/>
                                    <w:ind w:left="268" w:right="209"/>
                                    <w:jc w:val="center"/>
                                  </w:pPr>
                                  <w:r>
                                    <w:rPr>
                                      <w:w w:val="115"/>
                                    </w:rPr>
                                    <w:t>0.288</w:t>
                                  </w:r>
                                </w:p>
                              </w:tc>
                              <w:tc>
                                <w:tcPr>
                                  <w:tcW w:w="1203" w:type="dxa"/>
                                </w:tcPr>
                                <w:p w14:paraId="6306A207" w14:textId="77777777" w:rsidR="001058B6" w:rsidRDefault="005212F4">
                                  <w:pPr>
                                    <w:pStyle w:val="TableParagraph"/>
                                    <w:spacing w:line="278" w:lineRule="exact"/>
                                    <w:ind w:right="283"/>
                                    <w:jc w:val="right"/>
                                  </w:pPr>
                                  <w:r>
                                    <w:rPr>
                                      <w:w w:val="115"/>
                                    </w:rPr>
                                    <w:t>4.460</w:t>
                                  </w:r>
                                </w:p>
                              </w:tc>
                              <w:tc>
                                <w:tcPr>
                                  <w:tcW w:w="1146" w:type="dxa"/>
                                </w:tcPr>
                                <w:p w14:paraId="1082DDE8" w14:textId="77777777" w:rsidR="001058B6" w:rsidRDefault="005212F4">
                                  <w:pPr>
                                    <w:pStyle w:val="TableParagraph"/>
                                    <w:spacing w:line="278" w:lineRule="exact"/>
                                    <w:ind w:left="287"/>
                                  </w:pPr>
                                  <w:r>
                                    <w:rPr>
                                      <w:w w:val="115"/>
                                    </w:rPr>
                                    <w:t>4.218</w:t>
                                  </w:r>
                                </w:p>
                              </w:tc>
                              <w:tc>
                                <w:tcPr>
                                  <w:tcW w:w="1089" w:type="dxa"/>
                                </w:tcPr>
                                <w:p w14:paraId="0787CE53" w14:textId="77777777" w:rsidR="001058B6" w:rsidRDefault="005212F4">
                                  <w:pPr>
                                    <w:pStyle w:val="TableParagraph"/>
                                    <w:spacing w:line="278" w:lineRule="exact"/>
                                    <w:ind w:right="227"/>
                                    <w:jc w:val="right"/>
                                  </w:pPr>
                                  <w:r>
                                    <w:rPr>
                                      <w:w w:val="115"/>
                                    </w:rPr>
                                    <w:t>0.010</w:t>
                                  </w:r>
                                </w:p>
                              </w:tc>
                              <w:tc>
                                <w:tcPr>
                                  <w:tcW w:w="1204" w:type="dxa"/>
                                </w:tcPr>
                                <w:p w14:paraId="0002ECBF" w14:textId="77777777" w:rsidR="001058B6" w:rsidRDefault="005212F4">
                                  <w:pPr>
                                    <w:pStyle w:val="TableParagraph"/>
                                    <w:spacing w:line="278" w:lineRule="exact"/>
                                    <w:ind w:left="205" w:right="262"/>
                                    <w:jc w:val="center"/>
                                  </w:pPr>
                                  <w:r>
                                    <w:rPr>
                                      <w:w w:val="115"/>
                                    </w:rPr>
                                    <w:t>37.215</w:t>
                                  </w:r>
                                </w:p>
                              </w:tc>
                              <w:tc>
                                <w:tcPr>
                                  <w:tcW w:w="910" w:type="dxa"/>
                                </w:tcPr>
                                <w:p w14:paraId="0B40FD68" w14:textId="77777777" w:rsidR="001058B6" w:rsidRDefault="005212F4">
                                  <w:pPr>
                                    <w:pStyle w:val="TableParagraph"/>
                                    <w:spacing w:line="278" w:lineRule="exact"/>
                                    <w:ind w:right="50"/>
                                    <w:jc w:val="right"/>
                                  </w:pPr>
                                  <w:r>
                                    <w:rPr>
                                      <w:w w:val="115"/>
                                    </w:rPr>
                                    <w:t>0.981</w:t>
                                  </w:r>
                                </w:p>
                              </w:tc>
                            </w:tr>
                          </w:tbl>
                          <w:p w14:paraId="3DAF0EB4" w14:textId="77777777" w:rsidR="001058B6" w:rsidRDefault="001058B6">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82E1F" id="Text Box 808" o:spid="_x0000_s1058" type="#_x0000_t202" style="position:absolute;left:0;text-align:left;margin-left:78.5pt;margin-top:23.8pt;width:468.95pt;height:33.1pt;z-index:251635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" filled="f" stroked="f">
                <v:textbox inset="0,0,0,0">
                  <w:txbxContent>
                    <w:tbl>
                      <w:tblPr>
                        <w:tblStyle w:val="TableNormal1"/>
                        <w:tblW w:w="0" w:type="auto"/>
                        <w:tblInd w:w="7" w:type="dxa"/>
                        <w:tblLayout w:type="fixed"/>
                        <w:tblLook w:val="01E0" w:firstRow="1" w:lastRow="1" w:firstColumn="1" w:lastColumn="1" w:noHBand="0" w:noVBand="0"/>
                      </w:tblPr>
                      <w:tblGrid>
                        <w:gridCol w:w="1596"/>
                        <w:gridCol w:w="1145"/>
                        <w:gridCol w:w="1088"/>
                        <w:gridCol w:w="1203"/>
                        <w:gridCol w:w="1146"/>
                        <w:gridCol w:w="1089"/>
                        <w:gridCol w:w="1204"/>
                        <w:gridCol w:w="910"/>
                      </w:tblGrid>
                      <w:tr w:rsidR="001058B6" w14:paraId="3459AC78" w14:textId="77777777">
                        <w:trPr>
                          <w:trHeight w:val="330"/>
                        </w:trPr>
                        <w:tc>
                          <w:tcPr>
                            <w:tcW w:w="1596" w:type="dxa"/>
                          </w:tcPr>
                          <w:p w14:paraId="55BA90C2" w14:textId="77777777" w:rsidR="001058B6" w:rsidRDefault="005212F4">
                            <w:pPr>
                              <w:pStyle w:val="TableParagraph"/>
                              <w:spacing w:before="40" w:line="270" w:lineRule="exact"/>
                              <w:ind w:left="50"/>
                            </w:pPr>
                            <w:r>
                              <w:rPr>
                                <w:w w:val="125"/>
                              </w:rPr>
                              <w:t>(Intercept)</w:t>
                            </w:r>
                          </w:p>
                        </w:tc>
                        <w:tc>
                          <w:tcPr>
                            <w:tcW w:w="1145" w:type="dxa"/>
                          </w:tcPr>
                          <w:p w14:paraId="71504C46" w14:textId="77777777" w:rsidR="001058B6" w:rsidRDefault="005212F4">
                            <w:pPr>
                              <w:pStyle w:val="TableParagraph"/>
                              <w:spacing w:before="40" w:line="270" w:lineRule="exact"/>
                              <w:ind w:left="286"/>
                            </w:pPr>
                            <w:r>
                              <w:rPr>
                                <w:w w:val="115"/>
                              </w:rPr>
                              <w:t>4.714</w:t>
                            </w:r>
                          </w:p>
                        </w:tc>
                        <w:tc>
                          <w:tcPr>
                            <w:tcW w:w="1088" w:type="dxa"/>
                          </w:tcPr>
                          <w:p w14:paraId="308B058D" w14:textId="77777777" w:rsidR="001058B6" w:rsidRDefault="005212F4">
                            <w:pPr>
                              <w:pStyle w:val="TableParagraph"/>
                              <w:spacing w:before="40" w:line="270" w:lineRule="exact"/>
                              <w:ind w:left="268" w:right="209"/>
                              <w:jc w:val="center"/>
                            </w:pPr>
                            <w:r>
                              <w:rPr>
                                <w:w w:val="115"/>
                              </w:rPr>
                              <w:t>0.193</w:t>
                            </w:r>
                          </w:p>
                        </w:tc>
                        <w:tc>
                          <w:tcPr>
                            <w:tcW w:w="1203" w:type="dxa"/>
                          </w:tcPr>
                          <w:p w14:paraId="6060D042" w14:textId="77777777" w:rsidR="001058B6" w:rsidRDefault="005212F4">
                            <w:pPr>
                              <w:pStyle w:val="TableParagraph"/>
                              <w:spacing w:before="40" w:line="270" w:lineRule="exact"/>
                              <w:ind w:right="283"/>
                              <w:jc w:val="right"/>
                            </w:pPr>
                            <w:r>
                              <w:rPr>
                                <w:w w:val="110"/>
                              </w:rPr>
                              <w:t>24.432</w:t>
                            </w:r>
                          </w:p>
                        </w:tc>
                        <w:tc>
                          <w:tcPr>
                            <w:tcW w:w="1146" w:type="dxa"/>
                          </w:tcPr>
                          <w:p w14:paraId="7D224C3D" w14:textId="77777777" w:rsidR="001058B6" w:rsidRDefault="005212F4">
                            <w:pPr>
                              <w:pStyle w:val="TableParagraph"/>
                              <w:spacing w:before="40" w:line="270" w:lineRule="exact"/>
                              <w:ind w:left="287"/>
                            </w:pPr>
                            <w:r>
                              <w:rPr>
                                <w:w w:val="115"/>
                              </w:rPr>
                              <w:t>5.032</w:t>
                            </w:r>
                          </w:p>
                        </w:tc>
                        <w:tc>
                          <w:tcPr>
                            <w:tcW w:w="1089" w:type="dxa"/>
                          </w:tcPr>
                          <w:p w14:paraId="27D3BF51" w14:textId="77777777" w:rsidR="001058B6" w:rsidRDefault="005212F4">
                            <w:pPr>
                              <w:pStyle w:val="TableParagraph"/>
                              <w:spacing w:before="40" w:line="270" w:lineRule="exact"/>
                              <w:ind w:right="227"/>
                              <w:jc w:val="right"/>
                            </w:pPr>
                            <w:r>
                              <w:rPr>
                                <w:w w:val="115"/>
                              </w:rPr>
                              <w:t>0.000</w:t>
                            </w:r>
                          </w:p>
                        </w:tc>
                        <w:tc>
                          <w:tcPr>
                            <w:tcW w:w="1204" w:type="dxa"/>
                          </w:tcPr>
                          <w:p w14:paraId="015F4359" w14:textId="77777777" w:rsidR="001058B6" w:rsidRDefault="005212F4">
                            <w:pPr>
                              <w:pStyle w:val="TableParagraph"/>
                              <w:spacing w:before="40" w:line="270" w:lineRule="exact"/>
                              <w:ind w:left="205" w:right="151"/>
                              <w:jc w:val="center"/>
                            </w:pPr>
                            <w:r>
                              <w:rPr>
                                <w:w w:val="115"/>
                              </w:rPr>
                              <w:t>8.224</w:t>
                            </w:r>
                          </w:p>
                        </w:tc>
                        <w:tc>
                          <w:tcPr>
                            <w:tcW w:w="910" w:type="dxa"/>
                          </w:tcPr>
                          <w:p w14:paraId="3EA7544C" w14:textId="77777777" w:rsidR="001058B6" w:rsidRDefault="005212F4">
                            <w:pPr>
                              <w:pStyle w:val="TableParagraph"/>
                              <w:spacing w:before="40" w:line="270" w:lineRule="exact"/>
                              <w:ind w:right="50"/>
                              <w:jc w:val="right"/>
                            </w:pPr>
                            <w:r>
                              <w:rPr>
                                <w:w w:val="115"/>
                              </w:rPr>
                              <w:t>0.919</w:t>
                            </w:r>
                          </w:p>
                        </w:tc>
                      </w:tr>
                      <w:tr w:rsidR="001058B6" w14:paraId="57464417" w14:textId="77777777">
                        <w:trPr>
                          <w:trHeight w:val="330"/>
                        </w:trPr>
                        <w:tc>
                          <w:tcPr>
                            <w:tcW w:w="1596" w:type="dxa"/>
                          </w:tcPr>
                          <w:p w14:paraId="6F3A5A1F" w14:textId="77777777" w:rsidR="001058B6" w:rsidRDefault="005212F4">
                            <w:pPr>
                              <w:pStyle w:val="TableParagraph"/>
                              <w:spacing w:line="278" w:lineRule="exact"/>
                              <w:ind w:left="50"/>
                            </w:pPr>
                            <w:r>
                              <w:rPr>
                                <w:w w:val="110"/>
                              </w:rPr>
                              <w:t>sex</w:t>
                            </w:r>
                          </w:p>
                        </w:tc>
                        <w:tc>
                          <w:tcPr>
                            <w:tcW w:w="1145" w:type="dxa"/>
                          </w:tcPr>
                          <w:p w14:paraId="2CA051FF" w14:textId="77777777" w:rsidR="001058B6" w:rsidRDefault="005212F4">
                            <w:pPr>
                              <w:pStyle w:val="TableParagraph"/>
                              <w:spacing w:line="278" w:lineRule="exact"/>
                              <w:ind w:left="286"/>
                            </w:pPr>
                            <w:r>
                              <w:rPr>
                                <w:w w:val="115"/>
                              </w:rPr>
                              <w:t>1.286</w:t>
                            </w:r>
                          </w:p>
                        </w:tc>
                        <w:tc>
                          <w:tcPr>
                            <w:tcW w:w="1088" w:type="dxa"/>
                          </w:tcPr>
                          <w:p w14:paraId="1D766B7F" w14:textId="77777777" w:rsidR="001058B6" w:rsidRDefault="005212F4">
                            <w:pPr>
                              <w:pStyle w:val="TableParagraph"/>
                              <w:spacing w:line="278" w:lineRule="exact"/>
                              <w:ind w:left="268" w:right="209"/>
                              <w:jc w:val="center"/>
                            </w:pPr>
                            <w:r>
                              <w:rPr>
                                <w:w w:val="115"/>
                              </w:rPr>
                              <w:t>0.288</w:t>
                            </w:r>
                          </w:p>
                        </w:tc>
                        <w:tc>
                          <w:tcPr>
                            <w:tcW w:w="1203" w:type="dxa"/>
                          </w:tcPr>
                          <w:p w14:paraId="6306A207" w14:textId="77777777" w:rsidR="001058B6" w:rsidRDefault="005212F4">
                            <w:pPr>
                              <w:pStyle w:val="TableParagraph"/>
                              <w:spacing w:line="278" w:lineRule="exact"/>
                              <w:ind w:right="283"/>
                              <w:jc w:val="right"/>
                            </w:pPr>
                            <w:r>
                              <w:rPr>
                                <w:w w:val="115"/>
                              </w:rPr>
                              <w:t>4.460</w:t>
                            </w:r>
                          </w:p>
                        </w:tc>
                        <w:tc>
                          <w:tcPr>
                            <w:tcW w:w="1146" w:type="dxa"/>
                          </w:tcPr>
                          <w:p w14:paraId="1082DDE8" w14:textId="77777777" w:rsidR="001058B6" w:rsidRDefault="005212F4">
                            <w:pPr>
                              <w:pStyle w:val="TableParagraph"/>
                              <w:spacing w:line="278" w:lineRule="exact"/>
                              <w:ind w:left="287"/>
                            </w:pPr>
                            <w:r>
                              <w:rPr>
                                <w:w w:val="115"/>
                              </w:rPr>
                              <w:t>4.218</w:t>
                            </w:r>
                          </w:p>
                        </w:tc>
                        <w:tc>
                          <w:tcPr>
                            <w:tcW w:w="1089" w:type="dxa"/>
                          </w:tcPr>
                          <w:p w14:paraId="0787CE53" w14:textId="77777777" w:rsidR="001058B6" w:rsidRDefault="005212F4">
                            <w:pPr>
                              <w:pStyle w:val="TableParagraph"/>
                              <w:spacing w:line="278" w:lineRule="exact"/>
                              <w:ind w:right="227"/>
                              <w:jc w:val="right"/>
                            </w:pPr>
                            <w:r>
                              <w:rPr>
                                <w:w w:val="115"/>
                              </w:rPr>
                              <w:t>0.010</w:t>
                            </w:r>
                          </w:p>
                        </w:tc>
                        <w:tc>
                          <w:tcPr>
                            <w:tcW w:w="1204" w:type="dxa"/>
                          </w:tcPr>
                          <w:p w14:paraId="0002ECBF" w14:textId="77777777" w:rsidR="001058B6" w:rsidRDefault="005212F4">
                            <w:pPr>
                              <w:pStyle w:val="TableParagraph"/>
                              <w:spacing w:line="278" w:lineRule="exact"/>
                              <w:ind w:left="205" w:right="262"/>
                              <w:jc w:val="center"/>
                            </w:pPr>
                            <w:r>
                              <w:rPr>
                                <w:w w:val="115"/>
                              </w:rPr>
                              <w:t>37.215</w:t>
                            </w:r>
                          </w:p>
                        </w:tc>
                        <w:tc>
                          <w:tcPr>
                            <w:tcW w:w="910" w:type="dxa"/>
                          </w:tcPr>
                          <w:p w14:paraId="0B40FD68" w14:textId="77777777" w:rsidR="001058B6" w:rsidRDefault="005212F4">
                            <w:pPr>
                              <w:pStyle w:val="TableParagraph"/>
                              <w:spacing w:line="278" w:lineRule="exact"/>
                              <w:ind w:right="50"/>
                              <w:jc w:val="right"/>
                            </w:pPr>
                            <w:r>
                              <w:rPr>
                                <w:w w:val="115"/>
                              </w:rPr>
                              <w:t>0.981</w:t>
                            </w:r>
                          </w:p>
                        </w:tc>
                      </w:tr>
                    </w:tbl>
                    <w:p w14:paraId="3DAF0EB4" w14:textId="77777777" w:rsidR="001058B6" w:rsidRDefault="001058B6">
                      <w:pPr>
                        <w:pStyle w:val="BodyText"/>
                      </w:pPr>
                    </w:p>
                  </w:txbxContent>
                </v:textbox>
                <w10:wrap anchorx="page"/>
              </v:shape>
            </w:pict>
          </mc:Fallback>
        </mc:AlternateContent>
      </w:r>
      <w:r w:rsidR="005212F4">
        <w:rPr>
          <w:w w:val="105"/>
        </w:rPr>
        <w:t xml:space="preserve">Estimate </w:t>
      </w:r>
      <w:r w:rsidR="005212F4">
        <w:rPr>
          <w:spacing w:val="52"/>
          <w:w w:val="105"/>
        </w:rPr>
        <w:t xml:space="preserve"> </w:t>
      </w:r>
      <w:proofErr w:type="spellStart"/>
      <w:r w:rsidR="005212F4">
        <w:rPr>
          <w:w w:val="105"/>
        </w:rPr>
        <w:t>Std.Error</w:t>
      </w:r>
      <w:proofErr w:type="spellEnd"/>
      <w:r w:rsidR="005212F4">
        <w:rPr>
          <w:w w:val="105"/>
        </w:rPr>
        <w:tab/>
      </w:r>
      <w:proofErr w:type="spellStart"/>
      <w:r w:rsidR="005212F4">
        <w:rPr>
          <w:w w:val="105"/>
        </w:rPr>
        <w:t>t.value</w:t>
      </w:r>
      <w:proofErr w:type="spellEnd"/>
      <w:r w:rsidR="005212F4">
        <w:rPr>
          <w:w w:val="105"/>
        </w:rPr>
        <w:tab/>
      </w:r>
      <w:proofErr w:type="spellStart"/>
      <w:r w:rsidR="005212F4">
        <w:rPr>
          <w:w w:val="105"/>
        </w:rPr>
        <w:t>df</w:t>
      </w:r>
      <w:proofErr w:type="spellEnd"/>
      <w:r w:rsidR="005212F4">
        <w:rPr>
          <w:w w:val="105"/>
        </w:rPr>
        <w:tab/>
        <w:t>P(&gt;|t|)</w:t>
      </w:r>
      <w:r w:rsidR="005212F4">
        <w:rPr>
          <w:w w:val="105"/>
        </w:rPr>
        <w:tab/>
        <w:t>RIV</w:t>
      </w:r>
      <w:r w:rsidR="005212F4">
        <w:rPr>
          <w:w w:val="105"/>
        </w:rPr>
        <w:tab/>
        <w:t>FMI</w:t>
      </w:r>
    </w:p>
    <w:p w14:paraId="0415ED78" w14:textId="77777777" w:rsidR="001058B6" w:rsidRDefault="005212F4">
      <w:pPr>
        <w:pStyle w:val="BodyText"/>
        <w:tabs>
          <w:tab w:val="right" w:pos="4363"/>
        </w:tabs>
        <w:spacing w:before="808" w:line="218" w:lineRule="auto"/>
        <w:ind w:left="240" w:right="6159" w:firstLine="3207"/>
      </w:pPr>
      <w:r>
        <w:rPr>
          <w:w w:val="105"/>
        </w:rPr>
        <w:t xml:space="preserve">Estimate </w:t>
      </w:r>
      <w:r>
        <w:rPr>
          <w:w w:val="115"/>
        </w:rPr>
        <w:t>Intercept~~</w:t>
      </w:r>
      <w:proofErr w:type="spellStart"/>
      <w:r>
        <w:rPr>
          <w:w w:val="115"/>
        </w:rPr>
        <w:t>Intercept|school</w:t>
      </w:r>
      <w:proofErr w:type="spellEnd"/>
      <w:r>
        <w:rPr>
          <w:w w:val="115"/>
        </w:rPr>
        <w:tab/>
        <w:t>0.299</w:t>
      </w:r>
    </w:p>
    <w:p w14:paraId="5843B915" w14:textId="77777777" w:rsidR="001058B6" w:rsidRDefault="005212F4">
      <w:pPr>
        <w:pStyle w:val="BodyText"/>
        <w:tabs>
          <w:tab w:val="right" w:pos="4363"/>
        </w:tabs>
        <w:spacing w:line="278" w:lineRule="exact"/>
        <w:ind w:left="240"/>
      </w:pPr>
      <w:r>
        <w:rPr>
          <w:w w:val="110"/>
        </w:rPr>
        <w:t>Residual~~Residual</w:t>
      </w:r>
      <w:r>
        <w:rPr>
          <w:w w:val="110"/>
        </w:rPr>
        <w:tab/>
        <w:t>1.050</w:t>
      </w:r>
    </w:p>
    <w:p w14:paraId="39204614" w14:textId="77777777" w:rsidR="001058B6" w:rsidRDefault="001058B6">
      <w:pPr>
        <w:spacing w:line="278" w:lineRule="exact"/>
        <w:sectPr w:rsidR="001058B6">
          <w:pgSz w:w="11910" w:h="16840"/>
          <w:pgMar w:top="1740" w:right="0" w:bottom="280" w:left="1380" w:header="1431" w:footer="0" w:gutter="0"/>
          <w:cols w:space="720"/>
        </w:sectPr>
      </w:pPr>
    </w:p>
    <w:p w14:paraId="262D32E0" w14:textId="77777777" w:rsidR="001058B6" w:rsidRDefault="001058B6">
      <w:pPr>
        <w:pStyle w:val="BodyText"/>
        <w:spacing w:before="8"/>
        <w:rPr>
          <w:sz w:val="24"/>
        </w:rPr>
      </w:pPr>
    </w:p>
    <w:p w14:paraId="2F058B66" w14:textId="77777777" w:rsidR="001058B6" w:rsidRDefault="005212F4">
      <w:pPr>
        <w:pStyle w:val="BodyText"/>
        <w:tabs>
          <w:tab w:val="right" w:pos="4363"/>
        </w:tabs>
        <w:spacing w:before="91"/>
        <w:ind w:left="240"/>
        <w:jc w:val="both"/>
      </w:pPr>
      <w:proofErr w:type="spellStart"/>
      <w:r>
        <w:rPr>
          <w:w w:val="110"/>
        </w:rPr>
        <w:t>ICC|school</w:t>
      </w:r>
      <w:proofErr w:type="spellEnd"/>
      <w:r>
        <w:rPr>
          <w:w w:val="110"/>
        </w:rPr>
        <w:tab/>
        <w:t>0.228</w:t>
      </w:r>
    </w:p>
    <w:p w14:paraId="02C1A199" w14:textId="77777777" w:rsidR="001058B6" w:rsidRDefault="005212F4">
      <w:pPr>
        <w:pStyle w:val="BodyText"/>
        <w:spacing w:before="245"/>
        <w:ind w:left="240"/>
      </w:pPr>
      <w:r>
        <w:rPr>
          <w:w w:val="115"/>
        </w:rPr>
        <w:t>Unadjusted hypothesis test as appropriate in larger samples.</w:t>
      </w:r>
    </w:p>
    <w:p w14:paraId="59612061" w14:textId="77777777" w:rsidR="001058B6" w:rsidRDefault="001058B6">
      <w:pPr>
        <w:pStyle w:val="BodyText"/>
        <w:rPr>
          <w:sz w:val="28"/>
        </w:rPr>
      </w:pPr>
    </w:p>
    <w:p w14:paraId="7E24131C" w14:textId="77777777" w:rsidR="001058B6" w:rsidRDefault="001058B6">
      <w:pPr>
        <w:pStyle w:val="BodyText"/>
        <w:spacing w:before="6"/>
      </w:pPr>
    </w:p>
    <w:p w14:paraId="48FE2344" w14:textId="77777777" w:rsidR="001058B6" w:rsidRDefault="005212F4">
      <w:pPr>
        <w:pStyle w:val="Heading1"/>
        <w:numPr>
          <w:ilvl w:val="0"/>
          <w:numId w:val="3"/>
        </w:numPr>
        <w:tabs>
          <w:tab w:val="left" w:pos="510"/>
        </w:tabs>
        <w:ind w:hanging="394"/>
        <w:jc w:val="left"/>
        <w:rPr>
          <w:b/>
        </w:rPr>
      </w:pPr>
      <w:bookmarkStart w:id="66" w:name="Case_study_II:_IMPACT_data_(syst_missing"/>
      <w:bookmarkEnd w:id="66"/>
      <w:r>
        <w:rPr>
          <w:b/>
        </w:rPr>
        <w:t xml:space="preserve">Case study </w:t>
      </w:r>
      <w:r>
        <w:rPr>
          <w:b/>
          <w:spacing w:val="2"/>
        </w:rPr>
        <w:t xml:space="preserve">II: </w:t>
      </w:r>
      <w:r>
        <w:rPr>
          <w:b/>
          <w:spacing w:val="-7"/>
        </w:rPr>
        <w:t xml:space="preserve">IMPACT </w:t>
      </w:r>
      <w:r>
        <w:rPr>
          <w:b/>
        </w:rPr>
        <w:t>data (syst missingness, pred</w:t>
      </w:r>
      <w:r>
        <w:rPr>
          <w:b/>
          <w:spacing w:val="85"/>
        </w:rPr>
        <w:t xml:space="preserve"> </w:t>
      </w:r>
      <w:r>
        <w:rPr>
          <w:b/>
        </w:rPr>
        <w:t>matrix)</w:t>
      </w:r>
    </w:p>
    <w:p w14:paraId="589BB88D" w14:textId="77777777" w:rsidR="001058B6" w:rsidRDefault="005212F4">
      <w:pPr>
        <w:pStyle w:val="BodyText"/>
        <w:spacing w:before="199" w:line="218" w:lineRule="auto"/>
        <w:ind w:left="240" w:right="1463"/>
        <w:jc w:val="both"/>
      </w:pPr>
      <w:r>
        <w:t xml:space="preserve">[TODO: check if there is systematic missingness in this dataset, if not make Marshall Com- </w:t>
      </w:r>
      <w:proofErr w:type="spellStart"/>
      <w:r>
        <w:t>puterized</w:t>
      </w:r>
      <w:proofErr w:type="spellEnd"/>
      <w:r>
        <w:t xml:space="preserve"> Tomography classification (</w:t>
      </w:r>
      <w:proofErr w:type="spellStart"/>
      <w:r>
        <w:t>ct</w:t>
      </w:r>
      <w:proofErr w:type="spellEnd"/>
      <w:r>
        <w:t>) systematically missing.]</w:t>
      </w:r>
    </w:p>
    <w:p w14:paraId="6903D2AF" w14:textId="77777777" w:rsidR="001058B6" w:rsidRDefault="005212F4">
      <w:pPr>
        <w:pStyle w:val="BodyText"/>
        <w:spacing w:before="68" w:line="218" w:lineRule="auto"/>
        <w:ind w:left="239" w:right="1461"/>
        <w:jc w:val="both"/>
      </w:pPr>
      <w:r>
        <w:rPr>
          <w:spacing w:val="-10"/>
        </w:rPr>
        <w:t>We</w:t>
      </w:r>
      <w:r>
        <w:rPr>
          <w:spacing w:val="-25"/>
        </w:rPr>
        <w:t xml:space="preserve"> </w:t>
      </w:r>
      <w:r>
        <w:t>illustrate</w:t>
      </w:r>
      <w:r>
        <w:rPr>
          <w:spacing w:val="-24"/>
        </w:rPr>
        <w:t xml:space="preserve"> </w:t>
      </w:r>
      <w:r>
        <w:rPr>
          <w:spacing w:val="-3"/>
        </w:rPr>
        <w:t>how</w:t>
      </w:r>
      <w:r>
        <w:rPr>
          <w:spacing w:val="-24"/>
        </w:rPr>
        <w:t xml:space="preserve"> </w:t>
      </w:r>
      <w:r>
        <w:t>to</w:t>
      </w:r>
      <w:r>
        <w:rPr>
          <w:spacing w:val="-25"/>
        </w:rPr>
        <w:t xml:space="preserve"> </w:t>
      </w:r>
      <w:r>
        <w:t>impute</w:t>
      </w:r>
      <w:r>
        <w:rPr>
          <w:spacing w:val="-24"/>
        </w:rPr>
        <w:t xml:space="preserve"> </w:t>
      </w:r>
      <w:r>
        <w:t>incomplete</w:t>
      </w:r>
      <w:r>
        <w:rPr>
          <w:spacing w:val="-24"/>
        </w:rPr>
        <w:t xml:space="preserve"> </w:t>
      </w:r>
      <w:r>
        <w:t>multilevel</w:t>
      </w:r>
      <w:r>
        <w:rPr>
          <w:spacing w:val="-25"/>
        </w:rPr>
        <w:t xml:space="preserve"> </w:t>
      </w:r>
      <w:r>
        <w:t>data</w:t>
      </w:r>
      <w:r>
        <w:rPr>
          <w:spacing w:val="-24"/>
        </w:rPr>
        <w:t xml:space="preserve"> </w:t>
      </w:r>
      <w:r>
        <w:rPr>
          <w:spacing w:val="-4"/>
        </w:rPr>
        <w:t>by</w:t>
      </w:r>
      <w:r>
        <w:rPr>
          <w:spacing w:val="-24"/>
        </w:rPr>
        <w:t xml:space="preserve"> </w:t>
      </w:r>
      <w:r>
        <w:t>means</w:t>
      </w:r>
      <w:r>
        <w:rPr>
          <w:spacing w:val="-24"/>
        </w:rPr>
        <w:t xml:space="preserve"> </w:t>
      </w:r>
      <w:r>
        <w:t>of</w:t>
      </w:r>
      <w:r>
        <w:rPr>
          <w:spacing w:val="-25"/>
        </w:rPr>
        <w:t xml:space="preserve"> </w:t>
      </w:r>
      <w:r>
        <w:t>a</w:t>
      </w:r>
      <w:r>
        <w:rPr>
          <w:spacing w:val="-24"/>
        </w:rPr>
        <w:t xml:space="preserve"> </w:t>
      </w:r>
      <w:r>
        <w:t>case</w:t>
      </w:r>
      <w:r>
        <w:rPr>
          <w:spacing w:val="-24"/>
        </w:rPr>
        <w:t xml:space="preserve"> </w:t>
      </w:r>
      <w:r>
        <w:t>study:</w:t>
      </w:r>
      <w:r>
        <w:rPr>
          <w:spacing w:val="-4"/>
        </w:rPr>
        <w:t xml:space="preserve"> </w:t>
      </w:r>
      <w:r>
        <w:t>impact</w:t>
      </w:r>
      <w:r>
        <w:rPr>
          <w:spacing w:val="-24"/>
        </w:rPr>
        <w:t xml:space="preserve"> </w:t>
      </w:r>
      <w:r>
        <w:t xml:space="preserve">from the </w:t>
      </w:r>
      <w:proofErr w:type="spellStart"/>
      <w:r>
        <w:rPr>
          <w:rFonts w:ascii="Georgia"/>
        </w:rPr>
        <w:t>metamisc</w:t>
      </w:r>
      <w:proofErr w:type="spellEnd"/>
      <w:r>
        <w:rPr>
          <w:rFonts w:ascii="Georgia"/>
        </w:rPr>
        <w:t xml:space="preserve"> </w:t>
      </w:r>
      <w:r>
        <w:t xml:space="preserve">package (empirical data on traumatic brain injuries, </w:t>
      </w:r>
      <w:r>
        <w:rPr>
          <w:rFonts w:ascii="Century Gothic"/>
          <w:i/>
        </w:rPr>
        <w:t xml:space="preserve">n </w:t>
      </w:r>
      <w:r>
        <w:rPr>
          <w:w w:val="125"/>
        </w:rPr>
        <w:t xml:space="preserve">= </w:t>
      </w:r>
      <w:r>
        <w:t>11</w:t>
      </w:r>
      <w:r>
        <w:rPr>
          <w:rFonts w:ascii="Century Gothic"/>
          <w:i/>
        </w:rPr>
        <w:t xml:space="preserve">, </w:t>
      </w:r>
      <w:r>
        <w:t xml:space="preserve">022 units across </w:t>
      </w:r>
      <w:r>
        <w:rPr>
          <w:rFonts w:ascii="Century Gothic"/>
          <w:i/>
        </w:rPr>
        <w:t>N</w:t>
      </w:r>
      <w:r>
        <w:rPr>
          <w:rFonts w:ascii="Century Gothic"/>
          <w:i/>
          <w:spacing w:val="6"/>
        </w:rPr>
        <w:t xml:space="preserve"> </w:t>
      </w:r>
      <w:r>
        <w:rPr>
          <w:w w:val="125"/>
        </w:rPr>
        <w:t>=</w:t>
      </w:r>
      <w:r>
        <w:rPr>
          <w:spacing w:val="-20"/>
          <w:w w:val="125"/>
        </w:rPr>
        <w:t xml:space="preserve"> </w:t>
      </w:r>
      <w:r>
        <w:t>15</w:t>
      </w:r>
      <w:r>
        <w:rPr>
          <w:spacing w:val="-10"/>
        </w:rPr>
        <w:t xml:space="preserve"> </w:t>
      </w:r>
      <w:r>
        <w:t>clusters,</w:t>
      </w:r>
      <w:r>
        <w:rPr>
          <w:spacing w:val="-10"/>
        </w:rPr>
        <w:t xml:space="preserve"> </w:t>
      </w:r>
      <w:hyperlink w:anchor="_bookmark5" w:history="1">
        <w:r>
          <w:rPr>
            <w:color w:val="00007F"/>
          </w:rPr>
          <w:t>Debray</w:t>
        </w:r>
        <w:r>
          <w:rPr>
            <w:color w:val="00007F"/>
            <w:spacing w:val="-9"/>
          </w:rPr>
          <w:t xml:space="preserve"> </w:t>
        </w:r>
        <w:r>
          <w:rPr>
            <w:color w:val="00007F"/>
          </w:rPr>
          <w:t>and</w:t>
        </w:r>
        <w:r>
          <w:rPr>
            <w:color w:val="00007F"/>
            <w:spacing w:val="-10"/>
          </w:rPr>
          <w:t xml:space="preserve"> </w:t>
        </w:r>
        <w:r>
          <w:rPr>
            <w:color w:val="00007F"/>
          </w:rPr>
          <w:t>de</w:t>
        </w:r>
        <w:r>
          <w:rPr>
            <w:color w:val="00007F"/>
            <w:spacing w:val="-10"/>
          </w:rPr>
          <w:t xml:space="preserve"> </w:t>
        </w:r>
        <w:r>
          <w:rPr>
            <w:color w:val="00007F"/>
          </w:rPr>
          <w:t>Jong</w:t>
        </w:r>
        <w:r>
          <w:rPr>
            <w:color w:val="00007F"/>
            <w:spacing w:val="-10"/>
          </w:rPr>
          <w:t xml:space="preserve"> </w:t>
        </w:r>
      </w:hyperlink>
      <w:hyperlink w:anchor="_bookmark5" w:history="1">
        <w:r>
          <w:rPr>
            <w:color w:val="00007F"/>
          </w:rPr>
          <w:t>2021</w:t>
        </w:r>
      </w:hyperlink>
      <w:r>
        <w:t>).</w:t>
      </w:r>
      <w:r>
        <w:rPr>
          <w:spacing w:val="19"/>
        </w:rPr>
        <w:t xml:space="preserve"> </w:t>
      </w:r>
      <w:r>
        <w:t>[TODO:</w:t>
      </w:r>
      <w:r>
        <w:rPr>
          <w:spacing w:val="-10"/>
        </w:rPr>
        <w:t xml:space="preserve"> </w:t>
      </w:r>
      <w:r>
        <w:t>add</w:t>
      </w:r>
      <w:r>
        <w:rPr>
          <w:spacing w:val="-10"/>
        </w:rPr>
        <w:t xml:space="preserve"> </w:t>
      </w:r>
      <w:r>
        <w:t>more</w:t>
      </w:r>
      <w:r>
        <w:rPr>
          <w:spacing w:val="-10"/>
        </w:rPr>
        <w:t xml:space="preserve"> </w:t>
      </w:r>
      <w:r>
        <w:t>info</w:t>
      </w:r>
      <w:r>
        <w:rPr>
          <w:spacing w:val="-10"/>
        </w:rPr>
        <w:t xml:space="preserve"> </w:t>
      </w:r>
      <w:r>
        <w:t>about</w:t>
      </w:r>
      <w:r>
        <w:rPr>
          <w:spacing w:val="-9"/>
        </w:rPr>
        <w:t xml:space="preserve"> </w:t>
      </w:r>
      <w:r>
        <w:t>the</w:t>
      </w:r>
      <w:r>
        <w:rPr>
          <w:spacing w:val="-10"/>
        </w:rPr>
        <w:t xml:space="preserve"> </w:t>
      </w:r>
      <w:r>
        <w:t>complete</w:t>
      </w:r>
      <w:r>
        <w:rPr>
          <w:spacing w:val="-10"/>
        </w:rPr>
        <w:t xml:space="preserve"> </w:t>
      </w:r>
      <w:r>
        <w:t xml:space="preserve">data.] The impact data set contains traumatic brain injury data on </w:t>
      </w:r>
      <w:r>
        <w:rPr>
          <w:rFonts w:ascii="Century Gothic"/>
          <w:i/>
        </w:rPr>
        <w:t xml:space="preserve">n </w:t>
      </w:r>
      <w:r>
        <w:rPr>
          <w:w w:val="125"/>
        </w:rPr>
        <w:t xml:space="preserve">= </w:t>
      </w:r>
      <w:r>
        <w:t xml:space="preserve">11022 patients clustered in </w:t>
      </w:r>
      <w:r>
        <w:rPr>
          <w:rFonts w:ascii="Century Gothic"/>
          <w:i/>
        </w:rPr>
        <w:t xml:space="preserve">N </w:t>
      </w:r>
      <w:r>
        <w:rPr>
          <w:w w:val="125"/>
        </w:rPr>
        <w:t xml:space="preserve">= </w:t>
      </w:r>
      <w:r>
        <w:t>15 studies with the following 11</w:t>
      </w:r>
      <w:r>
        <w:rPr>
          <w:spacing w:val="36"/>
        </w:rPr>
        <w:t xml:space="preserve"> </w:t>
      </w:r>
      <w:r>
        <w:t>variables:</w:t>
      </w:r>
    </w:p>
    <w:p w14:paraId="52B67F21" w14:textId="77777777" w:rsidR="001058B6" w:rsidRDefault="001058B6">
      <w:pPr>
        <w:pStyle w:val="BodyText"/>
        <w:spacing w:before="3"/>
        <w:rPr>
          <w:sz w:val="21"/>
        </w:rPr>
      </w:pPr>
    </w:p>
    <w:p w14:paraId="3E3802FC" w14:textId="77777777" w:rsidR="001058B6" w:rsidRDefault="005212F4">
      <w:pPr>
        <w:pStyle w:val="ListParagraph"/>
        <w:numPr>
          <w:ilvl w:val="1"/>
          <w:numId w:val="3"/>
        </w:numPr>
        <w:tabs>
          <w:tab w:val="left" w:pos="786"/>
        </w:tabs>
        <w:spacing w:line="291" w:lineRule="exact"/>
      </w:pPr>
      <w:r>
        <w:t xml:space="preserve">name </w:t>
      </w:r>
      <w:proofErr w:type="spellStart"/>
      <w:r>
        <w:t>Name</w:t>
      </w:r>
      <w:proofErr w:type="spellEnd"/>
      <w:r>
        <w:t xml:space="preserve"> of the</w:t>
      </w:r>
      <w:r>
        <w:rPr>
          <w:spacing w:val="7"/>
        </w:rPr>
        <w:t xml:space="preserve"> </w:t>
      </w:r>
      <w:r>
        <w:rPr>
          <w:spacing w:val="-4"/>
        </w:rPr>
        <w:t>study,</w:t>
      </w:r>
    </w:p>
    <w:p w14:paraId="05D749E7" w14:textId="77777777" w:rsidR="001058B6" w:rsidRDefault="005212F4">
      <w:pPr>
        <w:pStyle w:val="ListParagraph"/>
        <w:numPr>
          <w:ilvl w:val="1"/>
          <w:numId w:val="3"/>
        </w:numPr>
        <w:tabs>
          <w:tab w:val="left" w:pos="786"/>
        </w:tabs>
        <w:spacing w:line="271" w:lineRule="exact"/>
      </w:pPr>
      <w:r>
        <w:t>type</w:t>
      </w:r>
      <w:r>
        <w:rPr>
          <w:spacing w:val="12"/>
        </w:rPr>
        <w:t xml:space="preserve"> </w:t>
      </w:r>
      <w:proofErr w:type="spellStart"/>
      <w:r>
        <w:t>Type</w:t>
      </w:r>
      <w:proofErr w:type="spellEnd"/>
      <w:r>
        <w:rPr>
          <w:spacing w:val="12"/>
        </w:rPr>
        <w:t xml:space="preserve"> </w:t>
      </w:r>
      <w:r>
        <w:t>of</w:t>
      </w:r>
      <w:r>
        <w:rPr>
          <w:spacing w:val="13"/>
        </w:rPr>
        <w:t xml:space="preserve"> </w:t>
      </w:r>
      <w:r>
        <w:t>study</w:t>
      </w:r>
      <w:r>
        <w:rPr>
          <w:spacing w:val="12"/>
        </w:rPr>
        <w:t xml:space="preserve"> </w:t>
      </w:r>
      <w:r>
        <w:t>(RCT:</w:t>
      </w:r>
      <w:r>
        <w:rPr>
          <w:spacing w:val="12"/>
        </w:rPr>
        <w:t xml:space="preserve"> </w:t>
      </w:r>
      <w:r>
        <w:t>randomized</w:t>
      </w:r>
      <w:r>
        <w:rPr>
          <w:spacing w:val="13"/>
        </w:rPr>
        <w:t xml:space="preserve"> </w:t>
      </w:r>
      <w:r>
        <w:t>controlled</w:t>
      </w:r>
      <w:r>
        <w:rPr>
          <w:spacing w:val="12"/>
        </w:rPr>
        <w:t xml:space="preserve"> </w:t>
      </w:r>
      <w:r>
        <w:t>trial,</w:t>
      </w:r>
      <w:r>
        <w:rPr>
          <w:spacing w:val="12"/>
        </w:rPr>
        <w:t xml:space="preserve"> </w:t>
      </w:r>
      <w:r>
        <w:t>OBS:</w:t>
      </w:r>
      <w:r>
        <w:rPr>
          <w:spacing w:val="13"/>
        </w:rPr>
        <w:t xml:space="preserve"> </w:t>
      </w:r>
      <w:r>
        <w:t>observational</w:t>
      </w:r>
      <w:r>
        <w:rPr>
          <w:spacing w:val="12"/>
        </w:rPr>
        <w:t xml:space="preserve"> </w:t>
      </w:r>
      <w:r>
        <w:t>cohort),</w:t>
      </w:r>
    </w:p>
    <w:p w14:paraId="2F3AD9EB" w14:textId="77777777" w:rsidR="001058B6" w:rsidRDefault="005212F4">
      <w:pPr>
        <w:pStyle w:val="ListParagraph"/>
        <w:numPr>
          <w:ilvl w:val="1"/>
          <w:numId w:val="3"/>
        </w:numPr>
        <w:tabs>
          <w:tab w:val="left" w:pos="786"/>
        </w:tabs>
        <w:spacing w:line="271" w:lineRule="exact"/>
      </w:pPr>
      <w:r>
        <w:t xml:space="preserve">age </w:t>
      </w:r>
      <w:proofErr w:type="spellStart"/>
      <w:r>
        <w:t>Age</w:t>
      </w:r>
      <w:proofErr w:type="spellEnd"/>
      <w:r>
        <w:t xml:space="preserve"> of the</w:t>
      </w:r>
      <w:r>
        <w:rPr>
          <w:spacing w:val="10"/>
        </w:rPr>
        <w:t xml:space="preserve"> </w:t>
      </w:r>
      <w:r>
        <w:t>patient,</w:t>
      </w:r>
    </w:p>
    <w:p w14:paraId="7FC6CC48" w14:textId="77777777" w:rsidR="001058B6" w:rsidRDefault="005212F4">
      <w:pPr>
        <w:pStyle w:val="ListParagraph"/>
        <w:numPr>
          <w:ilvl w:val="1"/>
          <w:numId w:val="3"/>
        </w:numPr>
        <w:tabs>
          <w:tab w:val="left" w:pos="786"/>
        </w:tabs>
        <w:spacing w:line="271" w:lineRule="exact"/>
      </w:pPr>
      <w:proofErr w:type="spellStart"/>
      <w:r>
        <w:t>motor_score</w:t>
      </w:r>
      <w:proofErr w:type="spellEnd"/>
      <w:r>
        <w:t xml:space="preserve"> Glasgow Coma Scale motor</w:t>
      </w:r>
      <w:r>
        <w:rPr>
          <w:spacing w:val="23"/>
        </w:rPr>
        <w:t xml:space="preserve"> </w:t>
      </w:r>
      <w:r>
        <w:t>score,</w:t>
      </w:r>
    </w:p>
    <w:p w14:paraId="0897E40A" w14:textId="77777777" w:rsidR="001058B6" w:rsidRDefault="005212F4">
      <w:pPr>
        <w:pStyle w:val="ListParagraph"/>
        <w:numPr>
          <w:ilvl w:val="1"/>
          <w:numId w:val="3"/>
        </w:numPr>
        <w:tabs>
          <w:tab w:val="left" w:pos="786"/>
        </w:tabs>
        <w:spacing w:line="271" w:lineRule="exact"/>
      </w:pPr>
      <w:r>
        <w:t>pupil Pupillary</w:t>
      </w:r>
      <w:r>
        <w:rPr>
          <w:spacing w:val="-21"/>
        </w:rPr>
        <w:t xml:space="preserve"> </w:t>
      </w:r>
      <w:r>
        <w:rPr>
          <w:spacing w:val="-4"/>
        </w:rPr>
        <w:t>reactivity,</w:t>
      </w:r>
    </w:p>
    <w:p w14:paraId="46140D1A" w14:textId="77777777" w:rsidR="001058B6" w:rsidRDefault="005212F4">
      <w:pPr>
        <w:pStyle w:val="ListParagraph"/>
        <w:numPr>
          <w:ilvl w:val="1"/>
          <w:numId w:val="3"/>
        </w:numPr>
        <w:tabs>
          <w:tab w:val="left" w:pos="786"/>
        </w:tabs>
        <w:spacing w:before="2" w:line="218" w:lineRule="auto"/>
        <w:ind w:right="1461"/>
      </w:pPr>
      <w:proofErr w:type="spellStart"/>
      <w:r>
        <w:rPr>
          <w:w w:val="105"/>
        </w:rPr>
        <w:t>ct</w:t>
      </w:r>
      <w:proofErr w:type="spellEnd"/>
      <w:r>
        <w:rPr>
          <w:spacing w:val="-15"/>
          <w:w w:val="105"/>
        </w:rPr>
        <w:t xml:space="preserve"> </w:t>
      </w:r>
      <w:r>
        <w:t>Marshall</w:t>
      </w:r>
      <w:r>
        <w:rPr>
          <w:spacing w:val="-12"/>
        </w:rPr>
        <w:t xml:space="preserve"> </w:t>
      </w:r>
      <w:r>
        <w:t>Computerized</w:t>
      </w:r>
      <w:r>
        <w:rPr>
          <w:spacing w:val="-12"/>
        </w:rPr>
        <w:t xml:space="preserve"> </w:t>
      </w:r>
      <w:r>
        <w:rPr>
          <w:spacing w:val="-3"/>
        </w:rPr>
        <w:t>Tomography</w:t>
      </w:r>
      <w:r>
        <w:rPr>
          <w:spacing w:val="-12"/>
        </w:rPr>
        <w:t xml:space="preserve"> </w:t>
      </w:r>
      <w:r>
        <w:t>classification,</w:t>
      </w:r>
      <w:r>
        <w:rPr>
          <w:spacing w:val="-12"/>
        </w:rPr>
        <w:t xml:space="preserve"> </w:t>
      </w:r>
      <w:r>
        <w:t>[TODO:</w:t>
      </w:r>
      <w:r>
        <w:rPr>
          <w:spacing w:val="-12"/>
        </w:rPr>
        <w:t xml:space="preserve"> </w:t>
      </w:r>
      <w:r>
        <w:t>make</w:t>
      </w:r>
      <w:r>
        <w:rPr>
          <w:spacing w:val="-12"/>
        </w:rPr>
        <w:t xml:space="preserve"> </w:t>
      </w:r>
      <w:r>
        <w:t>this</w:t>
      </w:r>
      <w:r>
        <w:rPr>
          <w:spacing w:val="-12"/>
        </w:rPr>
        <w:t xml:space="preserve"> </w:t>
      </w:r>
      <w:r>
        <w:t>one</w:t>
      </w:r>
      <w:r>
        <w:rPr>
          <w:spacing w:val="-12"/>
        </w:rPr>
        <w:t xml:space="preserve"> </w:t>
      </w:r>
      <w:r>
        <w:rPr>
          <w:spacing w:val="-4"/>
        </w:rPr>
        <w:t>var?</w:t>
      </w:r>
      <w:r>
        <w:rPr>
          <w:spacing w:val="7"/>
        </w:rPr>
        <w:t xml:space="preserve"> </w:t>
      </w:r>
      <w:r>
        <w:t xml:space="preserve">also shows that </w:t>
      </w:r>
      <w:r>
        <w:rPr>
          <w:spacing w:val="-3"/>
        </w:rPr>
        <w:t xml:space="preserve">you </w:t>
      </w:r>
      <w:r>
        <w:t xml:space="preserve">don’t </w:t>
      </w:r>
      <w:r>
        <w:rPr>
          <w:spacing w:val="-3"/>
        </w:rPr>
        <w:t xml:space="preserve">always </w:t>
      </w:r>
      <w:r>
        <w:t>need random effects</w:t>
      </w:r>
      <w:r>
        <w:rPr>
          <w:spacing w:val="15"/>
        </w:rPr>
        <w:t xml:space="preserve"> </w:t>
      </w:r>
      <w:r>
        <w:t>everywhere?]</w:t>
      </w:r>
    </w:p>
    <w:p w14:paraId="0A478480" w14:textId="77777777" w:rsidR="001058B6" w:rsidRDefault="005212F4">
      <w:pPr>
        <w:pStyle w:val="ListParagraph"/>
        <w:numPr>
          <w:ilvl w:val="1"/>
          <w:numId w:val="3"/>
        </w:numPr>
        <w:tabs>
          <w:tab w:val="left" w:pos="786"/>
        </w:tabs>
        <w:spacing w:line="258" w:lineRule="exact"/>
      </w:pPr>
      <w:proofErr w:type="spellStart"/>
      <w:r>
        <w:t>hypox</w:t>
      </w:r>
      <w:proofErr w:type="spellEnd"/>
      <w:r>
        <w:t xml:space="preserve"> Hypoxia (0=no,</w:t>
      </w:r>
      <w:r>
        <w:rPr>
          <w:spacing w:val="51"/>
        </w:rPr>
        <w:t xml:space="preserve"> </w:t>
      </w:r>
      <w:r>
        <w:t>1=yes),</w:t>
      </w:r>
    </w:p>
    <w:p w14:paraId="74B2E51C" w14:textId="77777777" w:rsidR="001058B6" w:rsidRDefault="005212F4">
      <w:pPr>
        <w:pStyle w:val="ListParagraph"/>
        <w:numPr>
          <w:ilvl w:val="1"/>
          <w:numId w:val="3"/>
        </w:numPr>
        <w:tabs>
          <w:tab w:val="left" w:pos="786"/>
        </w:tabs>
        <w:spacing w:line="271" w:lineRule="exact"/>
      </w:pPr>
      <w:proofErr w:type="spellStart"/>
      <w:r>
        <w:rPr>
          <w:w w:val="105"/>
        </w:rPr>
        <w:t>hypots</w:t>
      </w:r>
      <w:proofErr w:type="spellEnd"/>
      <w:r>
        <w:rPr>
          <w:w w:val="105"/>
        </w:rPr>
        <w:t xml:space="preserve"> Hypotension (0=no,</w:t>
      </w:r>
      <w:r>
        <w:rPr>
          <w:spacing w:val="38"/>
          <w:w w:val="105"/>
        </w:rPr>
        <w:t xml:space="preserve"> </w:t>
      </w:r>
      <w:r>
        <w:rPr>
          <w:w w:val="105"/>
        </w:rPr>
        <w:t>1=yes),</w:t>
      </w:r>
    </w:p>
    <w:p w14:paraId="0E0C4F5F" w14:textId="77777777" w:rsidR="001058B6" w:rsidRDefault="005212F4">
      <w:pPr>
        <w:pStyle w:val="ListParagraph"/>
        <w:numPr>
          <w:ilvl w:val="1"/>
          <w:numId w:val="3"/>
        </w:numPr>
        <w:tabs>
          <w:tab w:val="left" w:pos="786"/>
        </w:tabs>
        <w:spacing w:line="271" w:lineRule="exact"/>
      </w:pPr>
      <w:proofErr w:type="spellStart"/>
      <w:r>
        <w:rPr>
          <w:w w:val="105"/>
        </w:rPr>
        <w:t>tsah</w:t>
      </w:r>
      <w:proofErr w:type="spellEnd"/>
      <w:r>
        <w:rPr>
          <w:w w:val="105"/>
        </w:rPr>
        <w:t xml:space="preserve"> </w:t>
      </w:r>
      <w:r>
        <w:rPr>
          <w:spacing w:val="-3"/>
          <w:w w:val="105"/>
        </w:rPr>
        <w:t xml:space="preserve">Traumatic </w:t>
      </w:r>
      <w:r>
        <w:rPr>
          <w:w w:val="105"/>
        </w:rPr>
        <w:t>subarachnoid hemorrhage (0=no,</w:t>
      </w:r>
      <w:r>
        <w:rPr>
          <w:spacing w:val="54"/>
          <w:w w:val="105"/>
        </w:rPr>
        <w:t xml:space="preserve"> </w:t>
      </w:r>
      <w:r>
        <w:rPr>
          <w:w w:val="105"/>
        </w:rPr>
        <w:t>1=yes),</w:t>
      </w:r>
    </w:p>
    <w:p w14:paraId="094DAE15" w14:textId="77777777" w:rsidR="001058B6" w:rsidRDefault="005212F4">
      <w:pPr>
        <w:pStyle w:val="ListParagraph"/>
        <w:numPr>
          <w:ilvl w:val="1"/>
          <w:numId w:val="3"/>
        </w:numPr>
        <w:tabs>
          <w:tab w:val="left" w:pos="786"/>
        </w:tabs>
        <w:spacing w:line="271" w:lineRule="exact"/>
      </w:pPr>
      <w:r>
        <w:t>edh Epidural hematoma (0=no,</w:t>
      </w:r>
      <w:r>
        <w:rPr>
          <w:spacing w:val="12"/>
        </w:rPr>
        <w:t xml:space="preserve"> </w:t>
      </w:r>
      <w:r>
        <w:t>1=yes),</w:t>
      </w:r>
    </w:p>
    <w:p w14:paraId="041C0272" w14:textId="77777777" w:rsidR="001058B6" w:rsidRDefault="005212F4">
      <w:pPr>
        <w:pStyle w:val="ListParagraph"/>
        <w:numPr>
          <w:ilvl w:val="1"/>
          <w:numId w:val="3"/>
        </w:numPr>
        <w:tabs>
          <w:tab w:val="left" w:pos="786"/>
        </w:tabs>
        <w:spacing w:line="291" w:lineRule="exact"/>
      </w:pPr>
      <w:r>
        <w:t>mort 6-month mortality (0=alive,</w:t>
      </w:r>
      <w:r>
        <w:rPr>
          <w:spacing w:val="13"/>
        </w:rPr>
        <w:t xml:space="preserve"> </w:t>
      </w:r>
      <w:r>
        <w:t>1=dead).</w:t>
      </w:r>
    </w:p>
    <w:p w14:paraId="41968656" w14:textId="77777777" w:rsidR="001058B6" w:rsidRDefault="001058B6">
      <w:pPr>
        <w:pStyle w:val="BodyText"/>
        <w:spacing w:before="9"/>
      </w:pPr>
    </w:p>
    <w:p w14:paraId="46AC708D" w14:textId="5FF45C33" w:rsidR="001058B6" w:rsidRDefault="005212F4">
      <w:pPr>
        <w:pStyle w:val="BodyText"/>
        <w:spacing w:before="1" w:line="218" w:lineRule="auto"/>
        <w:ind w:left="239" w:right="1463"/>
        <w:jc w:val="both"/>
      </w:pPr>
      <w:r>
        <w:t xml:space="preserve">The analysis model for this dataset is a prediction model with mort as the outcome. In this tutorial we’ll estimate the adjusted prognostic effect of </w:t>
      </w:r>
      <w:proofErr w:type="spellStart"/>
      <w:r>
        <w:rPr>
          <w:w w:val="105"/>
        </w:rPr>
        <w:t>ct</w:t>
      </w:r>
      <w:proofErr w:type="spellEnd"/>
      <w:r>
        <w:rPr>
          <w:w w:val="105"/>
        </w:rPr>
        <w:t xml:space="preserve"> </w:t>
      </w:r>
      <w:r>
        <w:t xml:space="preserve">on </w:t>
      </w:r>
      <w:del w:id="67" w:author="Jong-3, V.M.T. de (Valentijn)" w:date="2022-11-17T13:52:00Z">
        <w:r w:rsidDel="000D0EEC">
          <w:delText xml:space="preserve">unfortunate </w:delText>
        </w:r>
      </w:del>
      <w:ins w:id="68" w:author="Jong-3, V.M.T. de (Valentijn)" w:date="2022-11-17T13:52:00Z">
        <w:r w:rsidR="000D0EEC">
          <w:t xml:space="preserve">mortality </w:t>
        </w:r>
      </w:ins>
      <w:r>
        <w:t xml:space="preserve">outcomes. The estimand is the adjusted odds ratio for </w:t>
      </w:r>
      <w:proofErr w:type="spellStart"/>
      <w:r>
        <w:rPr>
          <w:w w:val="105"/>
        </w:rPr>
        <w:t>ct</w:t>
      </w:r>
      <w:proofErr w:type="spellEnd"/>
      <w:r>
        <w:rPr>
          <w:w w:val="105"/>
        </w:rPr>
        <w:t xml:space="preserve">, </w:t>
      </w:r>
      <w:r>
        <w:t xml:space="preserve">after including type, age </w:t>
      </w:r>
      <w:proofErr w:type="spellStart"/>
      <w:r>
        <w:t>motor_score</w:t>
      </w:r>
      <w:proofErr w:type="spellEnd"/>
      <w:r>
        <w:t xml:space="preserve"> and pupil into the analysis model:</w:t>
      </w:r>
    </w:p>
    <w:p w14:paraId="6066ACDC" w14:textId="77777777" w:rsidR="001058B6" w:rsidRDefault="001058B6">
      <w:pPr>
        <w:pStyle w:val="BodyText"/>
        <w:spacing w:before="12"/>
        <w:rPr>
          <w:sz w:val="21"/>
        </w:rPr>
      </w:pPr>
    </w:p>
    <w:p w14:paraId="5E025361" w14:textId="77777777" w:rsidR="001058B6" w:rsidRDefault="005212F4">
      <w:pPr>
        <w:spacing w:before="1"/>
        <w:ind w:left="240"/>
        <w:rPr>
          <w:i/>
        </w:rPr>
      </w:pPr>
      <w:r>
        <w:rPr>
          <w:i/>
          <w:w w:val="110"/>
        </w:rPr>
        <w:t>R&gt;</w:t>
      </w:r>
      <w:r>
        <w:rPr>
          <w:i/>
          <w:spacing w:val="55"/>
          <w:w w:val="110"/>
        </w:rPr>
        <w:t xml:space="preserve"> </w:t>
      </w:r>
      <w:r>
        <w:rPr>
          <w:i/>
          <w:w w:val="110"/>
        </w:rPr>
        <w:t>mod</w:t>
      </w:r>
      <w:r>
        <w:rPr>
          <w:i/>
          <w:spacing w:val="55"/>
          <w:w w:val="110"/>
        </w:rPr>
        <w:t xml:space="preserve"> </w:t>
      </w:r>
      <w:r>
        <w:rPr>
          <w:i/>
          <w:w w:val="110"/>
        </w:rPr>
        <w:t>&lt;-</w:t>
      </w:r>
      <w:r>
        <w:rPr>
          <w:i/>
          <w:spacing w:val="56"/>
          <w:w w:val="110"/>
        </w:rPr>
        <w:t xml:space="preserve"> </w:t>
      </w:r>
      <w:r>
        <w:rPr>
          <w:i/>
          <w:w w:val="110"/>
        </w:rPr>
        <w:t>mort</w:t>
      </w:r>
      <w:r>
        <w:rPr>
          <w:i/>
          <w:spacing w:val="55"/>
          <w:w w:val="110"/>
        </w:rPr>
        <w:t xml:space="preserve"> </w:t>
      </w:r>
      <w:r>
        <w:rPr>
          <w:i/>
          <w:w w:val="110"/>
        </w:rPr>
        <w:t>~</w:t>
      </w:r>
      <w:r>
        <w:rPr>
          <w:i/>
          <w:spacing w:val="56"/>
          <w:w w:val="110"/>
        </w:rPr>
        <w:t xml:space="preserve"> </w:t>
      </w:r>
      <w:r>
        <w:rPr>
          <w:i/>
          <w:w w:val="110"/>
        </w:rPr>
        <w:t>1</w:t>
      </w:r>
      <w:r>
        <w:rPr>
          <w:i/>
          <w:spacing w:val="55"/>
          <w:w w:val="110"/>
        </w:rPr>
        <w:t xml:space="preserve"> </w:t>
      </w:r>
      <w:r>
        <w:rPr>
          <w:i/>
          <w:w w:val="110"/>
        </w:rPr>
        <w:t>+</w:t>
      </w:r>
      <w:r>
        <w:rPr>
          <w:i/>
          <w:spacing w:val="55"/>
          <w:w w:val="110"/>
        </w:rPr>
        <w:t xml:space="preserve"> </w:t>
      </w:r>
      <w:r>
        <w:rPr>
          <w:i/>
          <w:w w:val="110"/>
        </w:rPr>
        <w:t>type</w:t>
      </w:r>
      <w:r>
        <w:rPr>
          <w:i/>
          <w:spacing w:val="56"/>
          <w:w w:val="110"/>
        </w:rPr>
        <w:t xml:space="preserve"> </w:t>
      </w:r>
      <w:r>
        <w:rPr>
          <w:i/>
          <w:w w:val="110"/>
        </w:rPr>
        <w:t>+</w:t>
      </w:r>
      <w:r>
        <w:rPr>
          <w:i/>
          <w:spacing w:val="55"/>
          <w:w w:val="110"/>
        </w:rPr>
        <w:t xml:space="preserve"> </w:t>
      </w:r>
      <w:r>
        <w:rPr>
          <w:i/>
          <w:w w:val="110"/>
        </w:rPr>
        <w:t>age</w:t>
      </w:r>
      <w:r>
        <w:rPr>
          <w:i/>
          <w:spacing w:val="56"/>
          <w:w w:val="110"/>
        </w:rPr>
        <w:t xml:space="preserve"> </w:t>
      </w:r>
      <w:r>
        <w:rPr>
          <w:i/>
          <w:w w:val="110"/>
        </w:rPr>
        <w:t>+</w:t>
      </w:r>
      <w:r>
        <w:rPr>
          <w:i/>
          <w:spacing w:val="55"/>
          <w:w w:val="110"/>
        </w:rPr>
        <w:t xml:space="preserve"> </w:t>
      </w:r>
      <w:proofErr w:type="spellStart"/>
      <w:r>
        <w:rPr>
          <w:i/>
          <w:w w:val="110"/>
        </w:rPr>
        <w:t>motor_score</w:t>
      </w:r>
      <w:proofErr w:type="spellEnd"/>
      <w:r>
        <w:rPr>
          <w:i/>
          <w:spacing w:val="56"/>
          <w:w w:val="110"/>
        </w:rPr>
        <w:t xml:space="preserve"> </w:t>
      </w:r>
      <w:r>
        <w:rPr>
          <w:i/>
          <w:w w:val="110"/>
        </w:rPr>
        <w:t>+</w:t>
      </w:r>
      <w:r>
        <w:rPr>
          <w:i/>
          <w:spacing w:val="55"/>
          <w:w w:val="110"/>
        </w:rPr>
        <w:t xml:space="preserve"> </w:t>
      </w:r>
      <w:r>
        <w:rPr>
          <w:i/>
          <w:w w:val="110"/>
        </w:rPr>
        <w:t>pupil</w:t>
      </w:r>
      <w:r>
        <w:rPr>
          <w:i/>
          <w:spacing w:val="55"/>
          <w:w w:val="110"/>
        </w:rPr>
        <w:t xml:space="preserve"> </w:t>
      </w:r>
      <w:r>
        <w:rPr>
          <w:i/>
          <w:w w:val="110"/>
        </w:rPr>
        <w:t>+</w:t>
      </w:r>
      <w:r>
        <w:rPr>
          <w:i/>
          <w:spacing w:val="56"/>
          <w:w w:val="110"/>
        </w:rPr>
        <w:t xml:space="preserve"> </w:t>
      </w:r>
      <w:proofErr w:type="spellStart"/>
      <w:r>
        <w:rPr>
          <w:i/>
          <w:w w:val="110"/>
        </w:rPr>
        <w:t>ct</w:t>
      </w:r>
      <w:proofErr w:type="spellEnd"/>
      <w:r>
        <w:rPr>
          <w:i/>
          <w:spacing w:val="55"/>
          <w:w w:val="110"/>
        </w:rPr>
        <w:t xml:space="preserve"> </w:t>
      </w:r>
      <w:r>
        <w:rPr>
          <w:i/>
          <w:w w:val="110"/>
        </w:rPr>
        <w:t>+</w:t>
      </w:r>
      <w:r>
        <w:rPr>
          <w:i/>
          <w:spacing w:val="56"/>
          <w:w w:val="110"/>
        </w:rPr>
        <w:t xml:space="preserve"> </w:t>
      </w:r>
      <w:r>
        <w:rPr>
          <w:i/>
          <w:w w:val="110"/>
        </w:rPr>
        <w:t>(1</w:t>
      </w:r>
      <w:r>
        <w:rPr>
          <w:i/>
          <w:spacing w:val="55"/>
          <w:w w:val="110"/>
        </w:rPr>
        <w:t xml:space="preserve"> </w:t>
      </w:r>
      <w:r>
        <w:rPr>
          <w:i/>
          <w:w w:val="110"/>
        </w:rPr>
        <w:t>|</w:t>
      </w:r>
      <w:r>
        <w:rPr>
          <w:i/>
          <w:spacing w:val="56"/>
          <w:w w:val="110"/>
        </w:rPr>
        <w:t xml:space="preserve"> </w:t>
      </w:r>
      <w:r>
        <w:rPr>
          <w:i/>
          <w:w w:val="110"/>
        </w:rPr>
        <w:t>name)</w:t>
      </w:r>
    </w:p>
    <w:p w14:paraId="1A4599D1" w14:textId="77777777" w:rsidR="001058B6" w:rsidRDefault="001058B6">
      <w:pPr>
        <w:pStyle w:val="BodyText"/>
        <w:spacing w:before="11"/>
        <w:rPr>
          <w:i/>
        </w:rPr>
      </w:pPr>
    </w:p>
    <w:p w14:paraId="7B2A97C7" w14:textId="77777777" w:rsidR="001058B6" w:rsidRDefault="005212F4">
      <w:pPr>
        <w:pStyle w:val="BodyText"/>
        <w:spacing w:line="218" w:lineRule="auto"/>
        <w:ind w:left="240" w:right="1463"/>
        <w:jc w:val="both"/>
      </w:pPr>
      <w:r>
        <w:t>Note</w:t>
      </w:r>
      <w:r>
        <w:rPr>
          <w:spacing w:val="-9"/>
        </w:rPr>
        <w:t xml:space="preserve"> </w:t>
      </w:r>
      <w:r>
        <w:t>that</w:t>
      </w:r>
      <w:r>
        <w:rPr>
          <w:spacing w:val="-9"/>
        </w:rPr>
        <w:t xml:space="preserve"> </w:t>
      </w:r>
      <w:r>
        <w:t>variables</w:t>
      </w:r>
      <w:r>
        <w:rPr>
          <w:spacing w:val="-9"/>
        </w:rPr>
        <w:t xml:space="preserve"> </w:t>
      </w:r>
      <w:proofErr w:type="spellStart"/>
      <w:r>
        <w:t>hypots</w:t>
      </w:r>
      <w:proofErr w:type="spellEnd"/>
      <w:r>
        <w:t>,</w:t>
      </w:r>
      <w:r>
        <w:rPr>
          <w:spacing w:val="-7"/>
        </w:rPr>
        <w:t xml:space="preserve"> </w:t>
      </w:r>
      <w:proofErr w:type="spellStart"/>
      <w:r>
        <w:t>hypox</w:t>
      </w:r>
      <w:proofErr w:type="spellEnd"/>
      <w:r>
        <w:t>,</w:t>
      </w:r>
      <w:r>
        <w:rPr>
          <w:spacing w:val="-7"/>
        </w:rPr>
        <w:t xml:space="preserve"> </w:t>
      </w:r>
      <w:proofErr w:type="spellStart"/>
      <w:r>
        <w:t>tsah</w:t>
      </w:r>
      <w:proofErr w:type="spellEnd"/>
      <w:r>
        <w:rPr>
          <w:spacing w:val="-9"/>
        </w:rPr>
        <w:t xml:space="preserve"> </w:t>
      </w:r>
      <w:r>
        <w:t>and</w:t>
      </w:r>
      <w:r>
        <w:rPr>
          <w:spacing w:val="-8"/>
        </w:rPr>
        <w:t xml:space="preserve"> </w:t>
      </w:r>
      <w:r>
        <w:t>edh</w:t>
      </w:r>
      <w:r>
        <w:rPr>
          <w:spacing w:val="-9"/>
        </w:rPr>
        <w:t xml:space="preserve"> </w:t>
      </w:r>
      <w:r>
        <w:t>are</w:t>
      </w:r>
      <w:r>
        <w:rPr>
          <w:spacing w:val="-9"/>
        </w:rPr>
        <w:t xml:space="preserve"> </w:t>
      </w:r>
      <w:r>
        <w:t>not</w:t>
      </w:r>
      <w:r>
        <w:rPr>
          <w:spacing w:val="-8"/>
        </w:rPr>
        <w:t xml:space="preserve"> </w:t>
      </w:r>
      <w:r>
        <w:t>part</w:t>
      </w:r>
      <w:r>
        <w:rPr>
          <w:spacing w:val="-9"/>
        </w:rPr>
        <w:t xml:space="preserve"> </w:t>
      </w:r>
      <w:r>
        <w:t>of</w:t>
      </w:r>
      <w:r>
        <w:rPr>
          <w:spacing w:val="-9"/>
        </w:rPr>
        <w:t xml:space="preserve"> </w:t>
      </w:r>
      <w:r>
        <w:t>the</w:t>
      </w:r>
      <w:r>
        <w:rPr>
          <w:spacing w:val="-9"/>
        </w:rPr>
        <w:t xml:space="preserve"> </w:t>
      </w:r>
      <w:r>
        <w:t>analysis</w:t>
      </w:r>
      <w:r>
        <w:rPr>
          <w:spacing w:val="-8"/>
        </w:rPr>
        <w:t xml:space="preserve"> </w:t>
      </w:r>
      <w:r>
        <w:t>model,</w:t>
      </w:r>
      <w:r>
        <w:rPr>
          <w:spacing w:val="-7"/>
        </w:rPr>
        <w:t xml:space="preserve"> </w:t>
      </w:r>
      <w:r>
        <w:t>and</w:t>
      </w:r>
      <w:r>
        <w:rPr>
          <w:spacing w:val="-9"/>
        </w:rPr>
        <w:t xml:space="preserve"> </w:t>
      </w:r>
      <w:r>
        <w:t xml:space="preserve">may </w:t>
      </w:r>
      <w:r>
        <w:rPr>
          <w:spacing w:val="-3"/>
        </w:rPr>
        <w:t xml:space="preserve">thus </w:t>
      </w:r>
      <w:r>
        <w:t>serve as auxiliary variables for</w:t>
      </w:r>
      <w:r>
        <w:rPr>
          <w:spacing w:val="34"/>
        </w:rPr>
        <w:t xml:space="preserve"> </w:t>
      </w:r>
      <w:r>
        <w:t>imputation.</w:t>
      </w:r>
    </w:p>
    <w:p w14:paraId="2C0D979E" w14:textId="77777777" w:rsidR="001058B6" w:rsidRDefault="005212F4">
      <w:pPr>
        <w:pStyle w:val="BodyText"/>
        <w:spacing w:before="69" w:line="218" w:lineRule="auto"/>
        <w:ind w:left="240" w:right="1462"/>
        <w:jc w:val="both"/>
      </w:pPr>
      <w:r>
        <w:t>The</w:t>
      </w:r>
      <w:r>
        <w:rPr>
          <w:spacing w:val="-5"/>
        </w:rPr>
        <w:t xml:space="preserve"> </w:t>
      </w:r>
      <w:r>
        <w:t>impact</w:t>
      </w:r>
      <w:r>
        <w:rPr>
          <w:spacing w:val="-5"/>
        </w:rPr>
        <w:t xml:space="preserve"> </w:t>
      </w:r>
      <w:r>
        <w:t>data</w:t>
      </w:r>
      <w:r>
        <w:rPr>
          <w:spacing w:val="-5"/>
        </w:rPr>
        <w:t xml:space="preserve"> </w:t>
      </w:r>
      <w:r>
        <w:t>included</w:t>
      </w:r>
      <w:r>
        <w:rPr>
          <w:spacing w:val="-5"/>
        </w:rPr>
        <w:t xml:space="preserve"> </w:t>
      </w:r>
      <w:r>
        <w:t>in</w:t>
      </w:r>
      <w:r>
        <w:rPr>
          <w:spacing w:val="-5"/>
        </w:rPr>
        <w:t xml:space="preserve"> </w:t>
      </w:r>
      <w:r>
        <w:t>the</w:t>
      </w:r>
      <w:r>
        <w:rPr>
          <w:spacing w:val="-5"/>
        </w:rPr>
        <w:t xml:space="preserve"> </w:t>
      </w:r>
      <w:proofErr w:type="spellStart"/>
      <w:r>
        <w:rPr>
          <w:rFonts w:ascii="Georgia"/>
        </w:rPr>
        <w:t>metamisc</w:t>
      </w:r>
      <w:proofErr w:type="spellEnd"/>
      <w:r>
        <w:rPr>
          <w:rFonts w:ascii="Georgia"/>
          <w:spacing w:val="-3"/>
        </w:rPr>
        <w:t xml:space="preserve"> </w:t>
      </w:r>
      <w:r>
        <w:t>package</w:t>
      </w:r>
      <w:r>
        <w:rPr>
          <w:spacing w:val="-5"/>
        </w:rPr>
        <w:t xml:space="preserve"> </w:t>
      </w:r>
      <w:r>
        <w:t>is</w:t>
      </w:r>
      <w:r>
        <w:rPr>
          <w:spacing w:val="-5"/>
        </w:rPr>
        <w:t xml:space="preserve"> </w:t>
      </w:r>
      <w:r>
        <w:t>a</w:t>
      </w:r>
      <w:r>
        <w:rPr>
          <w:spacing w:val="-5"/>
        </w:rPr>
        <w:t xml:space="preserve"> </w:t>
      </w:r>
      <w:r>
        <w:t>complete</w:t>
      </w:r>
      <w:r>
        <w:rPr>
          <w:spacing w:val="-5"/>
        </w:rPr>
        <w:t xml:space="preserve"> </w:t>
      </w:r>
      <w:r>
        <w:t>data</w:t>
      </w:r>
      <w:r>
        <w:rPr>
          <w:spacing w:val="-5"/>
        </w:rPr>
        <w:t xml:space="preserve"> </w:t>
      </w:r>
      <w:r>
        <w:t>set.</w:t>
      </w:r>
      <w:r>
        <w:rPr>
          <w:spacing w:val="17"/>
        </w:rPr>
        <w:t xml:space="preserve"> </w:t>
      </w:r>
      <w:r>
        <w:t>The</w:t>
      </w:r>
      <w:r>
        <w:rPr>
          <w:spacing w:val="-5"/>
        </w:rPr>
        <w:t xml:space="preserve"> </w:t>
      </w:r>
      <w:r>
        <w:t>original</w:t>
      </w:r>
      <w:r>
        <w:rPr>
          <w:spacing w:val="-5"/>
        </w:rPr>
        <w:t xml:space="preserve"> </w:t>
      </w:r>
      <w:r>
        <w:t>data has already been imputed once (</w:t>
      </w:r>
      <w:proofErr w:type="spellStart"/>
      <w:r>
        <w:t>Steyerberg</w:t>
      </w:r>
      <w:proofErr w:type="spellEnd"/>
      <w:r>
        <w:t xml:space="preserve"> et al,  2008).  </w:t>
      </w:r>
      <w:r>
        <w:rPr>
          <w:spacing w:val="-7"/>
        </w:rPr>
        <w:t xml:space="preserve">For  </w:t>
      </w:r>
      <w:r>
        <w:t xml:space="preserve">the purpose of this tutorial  </w:t>
      </w:r>
      <w:r>
        <w:rPr>
          <w:spacing w:val="-4"/>
        </w:rPr>
        <w:t xml:space="preserve">we have </w:t>
      </w:r>
      <w:r>
        <w:t>induced missingness (mimicking the missing data in the original data set before imputation).</w:t>
      </w:r>
      <w:r>
        <w:rPr>
          <w:spacing w:val="10"/>
        </w:rPr>
        <w:t xml:space="preserve"> </w:t>
      </w:r>
      <w:r>
        <w:t>The</w:t>
      </w:r>
      <w:r>
        <w:rPr>
          <w:spacing w:val="-7"/>
        </w:rPr>
        <w:t xml:space="preserve"> </w:t>
      </w:r>
      <w:r>
        <w:t>resulting</w:t>
      </w:r>
      <w:r>
        <w:rPr>
          <w:spacing w:val="-6"/>
        </w:rPr>
        <w:t xml:space="preserve"> </w:t>
      </w:r>
      <w:r>
        <w:t>incomplete</w:t>
      </w:r>
      <w:r>
        <w:rPr>
          <w:spacing w:val="-7"/>
        </w:rPr>
        <w:t xml:space="preserve"> </w:t>
      </w:r>
      <w:r>
        <w:t>data</w:t>
      </w:r>
      <w:r>
        <w:rPr>
          <w:spacing w:val="-6"/>
        </w:rPr>
        <w:t xml:space="preserve"> </w:t>
      </w:r>
      <w:r>
        <w:t>can</w:t>
      </w:r>
      <w:r>
        <w:rPr>
          <w:spacing w:val="-7"/>
        </w:rPr>
        <w:t xml:space="preserve"> </w:t>
      </w:r>
      <w:r>
        <w:rPr>
          <w:spacing w:val="3"/>
        </w:rPr>
        <w:t>be</w:t>
      </w:r>
      <w:r>
        <w:rPr>
          <w:spacing w:val="-6"/>
        </w:rPr>
        <w:t xml:space="preserve"> </w:t>
      </w:r>
      <w:r>
        <w:t>accessed</w:t>
      </w:r>
      <w:r>
        <w:rPr>
          <w:spacing w:val="-7"/>
        </w:rPr>
        <w:t xml:space="preserve"> </w:t>
      </w:r>
      <w:r>
        <w:t>from</w:t>
      </w:r>
      <w:r>
        <w:rPr>
          <w:spacing w:val="-6"/>
        </w:rPr>
        <w:t xml:space="preserve"> </w:t>
      </w:r>
      <w:hyperlink r:id="rId29">
        <w:proofErr w:type="spellStart"/>
        <w:r>
          <w:rPr>
            <w:color w:val="7F0000"/>
          </w:rPr>
          <w:t>zenodo</w:t>
        </w:r>
        <w:proofErr w:type="spellEnd"/>
        <w:r>
          <w:rPr>
            <w:color w:val="7F0000"/>
            <w:spacing w:val="-7"/>
          </w:rPr>
          <w:t xml:space="preserve"> </w:t>
        </w:r>
        <w:r>
          <w:rPr>
            <w:color w:val="7F0000"/>
          </w:rPr>
          <w:t>link</w:t>
        </w:r>
        <w:r>
          <w:rPr>
            <w:color w:val="7F0000"/>
            <w:spacing w:val="-6"/>
          </w:rPr>
          <w:t xml:space="preserve"> </w:t>
        </w:r>
        <w:r>
          <w:rPr>
            <w:color w:val="7F0000"/>
          </w:rPr>
          <w:t>to</w:t>
        </w:r>
        <w:r>
          <w:rPr>
            <w:color w:val="7F0000"/>
            <w:spacing w:val="-7"/>
          </w:rPr>
          <w:t xml:space="preserve"> </w:t>
        </w:r>
        <w:r>
          <w:rPr>
            <w:color w:val="7F0000"/>
            <w:spacing w:val="2"/>
          </w:rPr>
          <w:t>be</w:t>
        </w:r>
        <w:r>
          <w:rPr>
            <w:color w:val="7F0000"/>
            <w:spacing w:val="-6"/>
          </w:rPr>
          <w:t xml:space="preserve"> </w:t>
        </w:r>
        <w:r>
          <w:rPr>
            <w:color w:val="7F0000"/>
          </w:rPr>
          <w:t>created</w:t>
        </w:r>
      </w:hyperlink>
      <w:r>
        <w:t>.</w:t>
      </w:r>
    </w:p>
    <w:p w14:paraId="207E58A6" w14:textId="77777777" w:rsidR="001058B6" w:rsidRDefault="005212F4">
      <w:pPr>
        <w:pStyle w:val="BodyText"/>
        <w:spacing w:before="49"/>
        <w:ind w:left="240"/>
      </w:pPr>
      <w:r>
        <w:t>Load the complete and incomplete data into the R workspace:</w:t>
      </w:r>
    </w:p>
    <w:p w14:paraId="2A1BA063" w14:textId="77777777" w:rsidR="001058B6" w:rsidRDefault="001058B6">
      <w:pPr>
        <w:pStyle w:val="BodyText"/>
        <w:spacing w:before="12"/>
      </w:pPr>
    </w:p>
    <w:p w14:paraId="00E4C5C5" w14:textId="77777777" w:rsidR="001058B6" w:rsidRDefault="005212F4">
      <w:pPr>
        <w:tabs>
          <w:tab w:val="left" w:pos="5394"/>
        </w:tabs>
        <w:spacing w:line="218" w:lineRule="auto"/>
        <w:ind w:left="240" w:right="3181"/>
        <w:rPr>
          <w:i/>
        </w:rPr>
      </w:pPr>
      <w:r>
        <w:rPr>
          <w:i/>
          <w:w w:val="115"/>
        </w:rPr>
        <w:t>R&gt;  data("impact",  package</w:t>
      </w:r>
      <w:r>
        <w:rPr>
          <w:i/>
          <w:spacing w:val="8"/>
          <w:w w:val="115"/>
        </w:rPr>
        <w:t xml:space="preserve"> </w:t>
      </w:r>
      <w:r>
        <w:rPr>
          <w:i/>
          <w:w w:val="115"/>
        </w:rPr>
        <w:t>=</w:t>
      </w:r>
      <w:r>
        <w:rPr>
          <w:i/>
          <w:spacing w:val="45"/>
          <w:w w:val="115"/>
        </w:rPr>
        <w:t xml:space="preserve"> </w:t>
      </w:r>
      <w:r>
        <w:rPr>
          <w:i/>
          <w:w w:val="115"/>
        </w:rPr>
        <w:t>"</w:t>
      </w:r>
      <w:proofErr w:type="spellStart"/>
      <w:r>
        <w:rPr>
          <w:i/>
          <w:w w:val="115"/>
        </w:rPr>
        <w:t>metamisc</w:t>
      </w:r>
      <w:proofErr w:type="spellEnd"/>
      <w:r>
        <w:rPr>
          <w:i/>
          <w:w w:val="115"/>
        </w:rPr>
        <w:t>")</w:t>
      </w:r>
      <w:r>
        <w:rPr>
          <w:i/>
          <w:w w:val="115"/>
        </w:rPr>
        <w:tab/>
        <w:t>#  complete  data R&gt;</w:t>
      </w:r>
      <w:r>
        <w:rPr>
          <w:i/>
          <w:spacing w:val="22"/>
          <w:w w:val="115"/>
        </w:rPr>
        <w:t xml:space="preserve"> </w:t>
      </w:r>
      <w:proofErr w:type="spellStart"/>
      <w:r>
        <w:rPr>
          <w:i/>
          <w:w w:val="115"/>
        </w:rPr>
        <w:t>dat</w:t>
      </w:r>
      <w:proofErr w:type="spellEnd"/>
      <w:r>
        <w:rPr>
          <w:i/>
          <w:spacing w:val="22"/>
          <w:w w:val="115"/>
        </w:rPr>
        <w:t xml:space="preserve"> </w:t>
      </w:r>
      <w:r>
        <w:rPr>
          <w:i/>
          <w:w w:val="115"/>
        </w:rPr>
        <w:t>&lt;-</w:t>
      </w:r>
      <w:r>
        <w:rPr>
          <w:i/>
          <w:spacing w:val="22"/>
          <w:w w:val="115"/>
        </w:rPr>
        <w:t xml:space="preserve"> </w:t>
      </w:r>
      <w:proofErr w:type="spellStart"/>
      <w:r>
        <w:rPr>
          <w:i/>
          <w:w w:val="115"/>
        </w:rPr>
        <w:t>read.table</w:t>
      </w:r>
      <w:proofErr w:type="spellEnd"/>
      <w:r>
        <w:rPr>
          <w:i/>
          <w:w w:val="115"/>
        </w:rPr>
        <w:t>("link/to/the/data.txt")</w:t>
      </w:r>
      <w:r>
        <w:rPr>
          <w:i/>
          <w:spacing w:val="23"/>
          <w:w w:val="115"/>
        </w:rPr>
        <w:t xml:space="preserve"> </w:t>
      </w:r>
      <w:r>
        <w:rPr>
          <w:i/>
          <w:w w:val="115"/>
        </w:rPr>
        <w:t>#</w:t>
      </w:r>
      <w:r>
        <w:rPr>
          <w:i/>
          <w:spacing w:val="22"/>
          <w:w w:val="115"/>
        </w:rPr>
        <w:t xml:space="preserve"> </w:t>
      </w:r>
      <w:r>
        <w:rPr>
          <w:i/>
          <w:w w:val="115"/>
        </w:rPr>
        <w:t>incomplete</w:t>
      </w:r>
      <w:r>
        <w:rPr>
          <w:i/>
          <w:spacing w:val="22"/>
          <w:w w:val="115"/>
        </w:rPr>
        <w:t xml:space="preserve"> </w:t>
      </w:r>
      <w:r>
        <w:rPr>
          <w:i/>
          <w:spacing w:val="-4"/>
          <w:w w:val="115"/>
        </w:rPr>
        <w:t>data</w:t>
      </w:r>
    </w:p>
    <w:p w14:paraId="6383B4D6" w14:textId="77777777" w:rsidR="001058B6" w:rsidRDefault="001058B6">
      <w:pPr>
        <w:spacing w:line="218" w:lineRule="auto"/>
        <w:sectPr w:rsidR="001058B6">
          <w:pgSz w:w="11910" w:h="16840"/>
          <w:pgMar w:top="1740" w:right="0" w:bottom="280" w:left="1380" w:header="1433" w:footer="0" w:gutter="0"/>
          <w:cols w:space="720"/>
        </w:sectPr>
      </w:pPr>
    </w:p>
    <w:p w14:paraId="4EBD5E45" w14:textId="77777777" w:rsidR="001058B6" w:rsidRDefault="001058B6">
      <w:pPr>
        <w:pStyle w:val="BodyText"/>
        <w:spacing w:before="8"/>
        <w:rPr>
          <w:i/>
        </w:rPr>
      </w:pPr>
    </w:p>
    <w:p w14:paraId="51D64AEB" w14:textId="77777777" w:rsidR="001058B6" w:rsidRDefault="005212F4">
      <w:pPr>
        <w:pStyle w:val="BodyText"/>
        <w:spacing w:before="117"/>
        <w:ind w:left="240"/>
      </w:pPr>
      <w:r>
        <w:t xml:space="preserve">The estimated effects in the complete data are visualized in Figure </w:t>
      </w:r>
      <w:r>
        <w:rPr>
          <w:b/>
        </w:rPr>
        <w:t>??</w:t>
      </w:r>
      <w:r>
        <w:t>.</w:t>
      </w:r>
    </w:p>
    <w:p w14:paraId="2504E8A6" w14:textId="77777777" w:rsidR="001058B6" w:rsidRDefault="001058B6">
      <w:pPr>
        <w:pStyle w:val="BodyText"/>
        <w:rPr>
          <w:sz w:val="20"/>
        </w:rPr>
      </w:pPr>
    </w:p>
    <w:p w14:paraId="485DE286" w14:textId="77777777" w:rsidR="001058B6" w:rsidRDefault="001058B6">
      <w:pPr>
        <w:pStyle w:val="BodyText"/>
        <w:rPr>
          <w:sz w:val="20"/>
        </w:rPr>
      </w:pPr>
    </w:p>
    <w:p w14:paraId="54C80DB0" w14:textId="77777777" w:rsidR="001058B6" w:rsidRDefault="001058B6">
      <w:pPr>
        <w:pStyle w:val="BodyText"/>
        <w:spacing w:before="3"/>
        <w:rPr>
          <w:sz w:val="29"/>
        </w:rPr>
      </w:pPr>
    </w:p>
    <w:p w14:paraId="19C1FF11" w14:textId="77777777" w:rsidR="001058B6" w:rsidRDefault="001058B6">
      <w:pPr>
        <w:rPr>
          <w:sz w:val="29"/>
        </w:rPr>
        <w:sectPr w:rsidR="001058B6">
          <w:pgSz w:w="11910" w:h="16840"/>
          <w:pgMar w:top="1740" w:right="0" w:bottom="280" w:left="1380" w:header="1431" w:footer="0" w:gutter="0"/>
          <w:cols w:space="720"/>
        </w:sectPr>
      </w:pPr>
    </w:p>
    <w:p w14:paraId="4262F8C1" w14:textId="77CADF50" w:rsidR="001058B6" w:rsidRDefault="00C27F74">
      <w:pPr>
        <w:spacing w:before="95" w:line="348" w:lineRule="auto"/>
        <w:ind w:left="1914" w:firstLine="140"/>
        <w:jc w:val="right"/>
        <w:rPr>
          <w:rFonts w:ascii="Arial"/>
          <w:sz w:val="18"/>
        </w:rPr>
      </w:pPr>
      <w:r>
        <w:rPr>
          <w:noProof/>
        </w:rPr>
        <mc:AlternateContent>
          <mc:Choice Requires="wps">
            <w:drawing>
              <wp:anchor distT="0" distB="0" distL="114300" distR="114300" simplePos="0" relativeHeight="251638272" behindDoc="0" locked="0" layoutInCell="1" allowOverlap="1" wp14:anchorId="28BE2AEA" wp14:editId="1F9A26B0">
                <wp:simplePos x="0" y="0"/>
                <wp:positionH relativeFrom="page">
                  <wp:posOffset>1619885</wp:posOffset>
                </wp:positionH>
                <wp:positionV relativeFrom="paragraph">
                  <wp:posOffset>1266825</wp:posOffset>
                </wp:positionV>
                <wp:extent cx="182245" cy="383540"/>
                <wp:effectExtent l="635" t="1905" r="0" b="0"/>
                <wp:wrapNone/>
                <wp:docPr id="823" name="Text Box 8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383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01939" w14:textId="77777777" w:rsidR="001058B6" w:rsidRDefault="005212F4">
                            <w:pPr>
                              <w:pStyle w:val="BodyText"/>
                              <w:spacing w:before="13"/>
                              <w:ind w:left="20"/>
                              <w:rPr>
                                <w:rFonts w:ascii="Arial"/>
                              </w:rPr>
                            </w:pPr>
                            <w:r>
                              <w:rPr>
                                <w:rFonts w:ascii="Arial"/>
                              </w:rPr>
                              <w:t>Study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E2AEA" id="Text Box 807" o:spid="_x0000_s1059" type="#_x0000_t202" style="position:absolute;left:0;text-align:left;margin-left:127.55pt;margin-top:99.75pt;width:14.35pt;height:30.2pt;z-index:251638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" filled="f" stroked="f">
                <v:textbox style="layout-flow:vertical;mso-layout-flow-alt:bottom-to-top" inset="0,0,0,0">
                  <w:txbxContent>
                    <w:p w14:paraId="7EB01939" w14:textId="77777777" w:rsidR="001058B6" w:rsidRDefault="005212F4">
                      <w:pPr>
                        <w:pStyle w:val="BodyText"/>
                        <w:spacing w:before="13"/>
                        <w:ind w:left="20"/>
                        <w:rPr>
                          <w:rFonts w:ascii="Arial"/>
                        </w:rPr>
                      </w:pPr>
                      <w:r>
                        <w:rPr>
                          <w:rFonts w:ascii="Arial"/>
                        </w:rPr>
                        <w:t>Study</w:t>
                      </w:r>
                    </w:p>
                  </w:txbxContent>
                </v:textbox>
                <w10:wrap anchorx="page"/>
              </v:shape>
            </w:pict>
          </mc:Fallback>
        </mc:AlternateContent>
      </w:r>
      <w:r w:rsidR="005212F4">
        <w:rPr>
          <w:rFonts w:ascii="Arial"/>
          <w:color w:val="4D4D4D"/>
          <w:sz w:val="18"/>
        </w:rPr>
        <w:t>UK4 TIUS TINT TCDB SLIN SKB SAP</w:t>
      </w:r>
    </w:p>
    <w:p w14:paraId="69EDEC30" w14:textId="77777777" w:rsidR="001058B6" w:rsidRDefault="005212F4">
      <w:pPr>
        <w:spacing w:line="204" w:lineRule="exact"/>
        <w:ind w:left="1493"/>
        <w:rPr>
          <w:rFonts w:ascii="Arial"/>
          <w:sz w:val="18"/>
        </w:rPr>
      </w:pPr>
      <w:r>
        <w:rPr>
          <w:rFonts w:ascii="Arial"/>
          <w:color w:val="4D4D4D"/>
          <w:sz w:val="18"/>
        </w:rPr>
        <w:t>PHARMOS</w:t>
      </w:r>
    </w:p>
    <w:p w14:paraId="678AD2BD" w14:textId="77777777" w:rsidR="001058B6" w:rsidRDefault="005212F4">
      <w:pPr>
        <w:spacing w:before="92" w:line="348" w:lineRule="auto"/>
        <w:ind w:left="1857" w:firstLine="166"/>
        <w:jc w:val="right"/>
        <w:rPr>
          <w:rFonts w:ascii="Arial"/>
          <w:sz w:val="18"/>
        </w:rPr>
      </w:pPr>
      <w:r>
        <w:rPr>
          <w:rFonts w:ascii="Arial"/>
          <w:color w:val="4D4D4D"/>
          <w:sz w:val="18"/>
        </w:rPr>
        <w:t xml:space="preserve">PEG NABIS HIT II HIT I EBIC </w:t>
      </w:r>
      <w:r>
        <w:rPr>
          <w:rFonts w:ascii="Arial"/>
          <w:color w:val="4D4D4D"/>
          <w:spacing w:val="-9"/>
          <w:sz w:val="18"/>
        </w:rPr>
        <w:t xml:space="preserve">CSTAT </w:t>
      </w:r>
      <w:r>
        <w:rPr>
          <w:rFonts w:ascii="Arial"/>
          <w:color w:val="4D4D4D"/>
          <w:sz w:val="18"/>
        </w:rPr>
        <w:t>APOE</w:t>
      </w:r>
    </w:p>
    <w:p w14:paraId="53C38CAD" w14:textId="77777777" w:rsidR="001058B6" w:rsidRDefault="005212F4">
      <w:pPr>
        <w:pStyle w:val="BodyText"/>
        <w:rPr>
          <w:rFonts w:ascii="Arial"/>
          <w:sz w:val="20"/>
        </w:rPr>
      </w:pPr>
      <w:r>
        <w:br w:type="column"/>
      </w:r>
    </w:p>
    <w:p w14:paraId="0FF8B7E5" w14:textId="77777777" w:rsidR="001058B6" w:rsidRDefault="001058B6">
      <w:pPr>
        <w:pStyle w:val="BodyText"/>
        <w:rPr>
          <w:rFonts w:ascii="Arial"/>
          <w:sz w:val="20"/>
        </w:rPr>
      </w:pPr>
    </w:p>
    <w:p w14:paraId="53B38702" w14:textId="77777777" w:rsidR="001058B6" w:rsidRDefault="001058B6">
      <w:pPr>
        <w:pStyle w:val="BodyText"/>
        <w:rPr>
          <w:rFonts w:ascii="Arial"/>
          <w:sz w:val="20"/>
        </w:rPr>
      </w:pPr>
    </w:p>
    <w:p w14:paraId="294F481F" w14:textId="77777777" w:rsidR="001058B6" w:rsidRDefault="001058B6">
      <w:pPr>
        <w:pStyle w:val="BodyText"/>
        <w:rPr>
          <w:rFonts w:ascii="Arial"/>
          <w:sz w:val="20"/>
        </w:rPr>
      </w:pPr>
    </w:p>
    <w:p w14:paraId="618E926B" w14:textId="77777777" w:rsidR="001058B6" w:rsidRDefault="001058B6">
      <w:pPr>
        <w:pStyle w:val="BodyText"/>
        <w:rPr>
          <w:rFonts w:ascii="Arial"/>
          <w:sz w:val="20"/>
        </w:rPr>
      </w:pPr>
    </w:p>
    <w:p w14:paraId="359405D0" w14:textId="77777777" w:rsidR="001058B6" w:rsidRDefault="001058B6">
      <w:pPr>
        <w:pStyle w:val="BodyText"/>
        <w:rPr>
          <w:rFonts w:ascii="Arial"/>
          <w:sz w:val="20"/>
        </w:rPr>
      </w:pPr>
    </w:p>
    <w:p w14:paraId="0AAFC878" w14:textId="77777777" w:rsidR="001058B6" w:rsidRDefault="001058B6">
      <w:pPr>
        <w:pStyle w:val="BodyText"/>
        <w:rPr>
          <w:rFonts w:ascii="Arial"/>
          <w:sz w:val="20"/>
        </w:rPr>
      </w:pPr>
    </w:p>
    <w:p w14:paraId="14AA5726" w14:textId="77777777" w:rsidR="001058B6" w:rsidRDefault="001058B6">
      <w:pPr>
        <w:pStyle w:val="BodyText"/>
        <w:rPr>
          <w:rFonts w:ascii="Arial"/>
          <w:sz w:val="20"/>
        </w:rPr>
      </w:pPr>
    </w:p>
    <w:p w14:paraId="65DDFF14" w14:textId="77777777" w:rsidR="001058B6" w:rsidRDefault="001058B6">
      <w:pPr>
        <w:pStyle w:val="BodyText"/>
        <w:rPr>
          <w:rFonts w:ascii="Arial"/>
          <w:sz w:val="20"/>
        </w:rPr>
      </w:pPr>
    </w:p>
    <w:p w14:paraId="108F9DE7" w14:textId="77777777" w:rsidR="001058B6" w:rsidRDefault="001058B6">
      <w:pPr>
        <w:pStyle w:val="BodyText"/>
        <w:rPr>
          <w:rFonts w:ascii="Arial"/>
          <w:sz w:val="20"/>
        </w:rPr>
      </w:pPr>
    </w:p>
    <w:p w14:paraId="70A94F27" w14:textId="77777777" w:rsidR="001058B6" w:rsidRDefault="001058B6">
      <w:pPr>
        <w:pStyle w:val="BodyText"/>
        <w:rPr>
          <w:rFonts w:ascii="Arial"/>
          <w:sz w:val="20"/>
        </w:rPr>
      </w:pPr>
    </w:p>
    <w:p w14:paraId="2A4E79C4" w14:textId="77777777" w:rsidR="001058B6" w:rsidRDefault="001058B6">
      <w:pPr>
        <w:pStyle w:val="BodyText"/>
        <w:rPr>
          <w:rFonts w:ascii="Arial"/>
          <w:sz w:val="20"/>
        </w:rPr>
      </w:pPr>
    </w:p>
    <w:p w14:paraId="1FA20B94" w14:textId="77777777" w:rsidR="001058B6" w:rsidRDefault="001058B6">
      <w:pPr>
        <w:pStyle w:val="BodyText"/>
        <w:rPr>
          <w:rFonts w:ascii="Arial"/>
          <w:sz w:val="20"/>
        </w:rPr>
      </w:pPr>
    </w:p>
    <w:p w14:paraId="26A2E929" w14:textId="77777777" w:rsidR="001058B6" w:rsidRDefault="001058B6">
      <w:pPr>
        <w:pStyle w:val="BodyText"/>
        <w:rPr>
          <w:rFonts w:ascii="Arial"/>
          <w:sz w:val="20"/>
        </w:rPr>
      </w:pPr>
    </w:p>
    <w:p w14:paraId="52D78CCE" w14:textId="77777777" w:rsidR="001058B6" w:rsidRDefault="001058B6">
      <w:pPr>
        <w:pStyle w:val="BodyText"/>
        <w:rPr>
          <w:rFonts w:ascii="Arial"/>
          <w:sz w:val="20"/>
        </w:rPr>
      </w:pPr>
    </w:p>
    <w:p w14:paraId="32419C8B" w14:textId="77777777" w:rsidR="001058B6" w:rsidRDefault="001058B6">
      <w:pPr>
        <w:pStyle w:val="BodyText"/>
        <w:rPr>
          <w:rFonts w:ascii="Arial"/>
          <w:sz w:val="20"/>
        </w:rPr>
      </w:pPr>
    </w:p>
    <w:p w14:paraId="1A1F54F1" w14:textId="77777777" w:rsidR="001058B6" w:rsidRDefault="001058B6">
      <w:pPr>
        <w:pStyle w:val="BodyText"/>
        <w:rPr>
          <w:rFonts w:ascii="Arial"/>
          <w:sz w:val="20"/>
        </w:rPr>
      </w:pPr>
    </w:p>
    <w:p w14:paraId="3F0A703A" w14:textId="77777777" w:rsidR="001058B6" w:rsidRDefault="001058B6">
      <w:pPr>
        <w:pStyle w:val="BodyText"/>
        <w:rPr>
          <w:rFonts w:ascii="Arial"/>
          <w:sz w:val="20"/>
        </w:rPr>
      </w:pPr>
    </w:p>
    <w:p w14:paraId="0E803046" w14:textId="77777777" w:rsidR="001058B6" w:rsidRDefault="001058B6">
      <w:pPr>
        <w:pStyle w:val="BodyText"/>
        <w:rPr>
          <w:rFonts w:ascii="Arial"/>
          <w:sz w:val="20"/>
        </w:rPr>
      </w:pPr>
    </w:p>
    <w:p w14:paraId="66C8A0AE" w14:textId="77777777" w:rsidR="001058B6" w:rsidRDefault="001058B6">
      <w:pPr>
        <w:pStyle w:val="BodyText"/>
        <w:spacing w:before="11"/>
        <w:rPr>
          <w:rFonts w:ascii="Arial"/>
        </w:rPr>
      </w:pPr>
    </w:p>
    <w:p w14:paraId="39C91657" w14:textId="047897A2" w:rsidR="001058B6" w:rsidRDefault="00C27F74">
      <w:pPr>
        <w:tabs>
          <w:tab w:val="left" w:pos="1047"/>
          <w:tab w:val="left" w:pos="2067"/>
          <w:tab w:val="left" w:pos="3088"/>
          <w:tab w:val="left" w:pos="4059"/>
        </w:tabs>
        <w:ind w:left="26"/>
        <w:jc w:val="center"/>
        <w:rPr>
          <w:rFonts w:ascii="Arial"/>
          <w:sz w:val="18"/>
        </w:rPr>
      </w:pPr>
      <w:r>
        <w:rPr>
          <w:noProof/>
        </w:rPr>
        <mc:AlternateContent>
          <mc:Choice Requires="wpg">
            <w:drawing>
              <wp:anchor distT="0" distB="0" distL="114300" distR="114300" simplePos="0" relativeHeight="251636224" behindDoc="0" locked="0" layoutInCell="1" allowOverlap="1" wp14:anchorId="228109B5" wp14:editId="6B931424">
                <wp:simplePos x="0" y="0"/>
                <wp:positionH relativeFrom="page">
                  <wp:posOffset>2432050</wp:posOffset>
                </wp:positionH>
                <wp:positionV relativeFrom="paragraph">
                  <wp:posOffset>-2929890</wp:posOffset>
                </wp:positionV>
                <wp:extent cx="2722245" cy="2927350"/>
                <wp:effectExtent l="12700" t="23495" r="8255" b="11430"/>
                <wp:wrapNone/>
                <wp:docPr id="764" name="Group 7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22245" cy="2927350"/>
                          <a:chOff x="3830" y="-4614"/>
                          <a:chExt cx="4287" cy="4610"/>
                        </a:xfrm>
                      </wpg:grpSpPr>
                      <wps:wsp>
                        <wps:cNvPr id="765" name="Line 806"/>
                        <wps:cNvCnPr>
                          <a:cxnSpLocks noChangeShapeType="1"/>
                        </wps:cNvCnPr>
                        <wps:spPr bwMode="auto">
                          <a:xfrm>
                            <a:off x="4243" y="-59"/>
                            <a:ext cx="0" cy="0"/>
                          </a:xfrm>
                          <a:prstGeom prst="line">
                            <a:avLst/>
                          </a:prstGeom>
                          <a:noFill/>
                          <a:ln w="40734">
                            <a:solidFill>
                              <a:srgbClr val="F2F2F2"/>
                            </a:solidFill>
                            <a:round/>
                            <a:headEnd/>
                            <a:tailEnd/>
                          </a:ln>
                          <a:extLst>
                            <a:ext uri="{909E8E84-426E-40DD-AFC4-6F175D3DCCD1}">
                              <a14:hiddenFill xmlns:a14="http://schemas.microsoft.com/office/drawing/2010/main">
                                <a:noFill/>
                              </a14:hiddenFill>
                            </a:ext>
                          </a:extLst>
                        </wps:spPr>
                        <wps:bodyPr/>
                      </wps:wsp>
                      <wps:wsp>
                        <wps:cNvPr id="766" name="Line 805"/>
                        <wps:cNvCnPr>
                          <a:cxnSpLocks noChangeShapeType="1"/>
                        </wps:cNvCnPr>
                        <wps:spPr bwMode="auto">
                          <a:xfrm>
                            <a:off x="4310" y="-4097"/>
                            <a:ext cx="599"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67" name="Line 804"/>
                        <wps:cNvCnPr>
                          <a:cxnSpLocks noChangeShapeType="1"/>
                        </wps:cNvCnPr>
                        <wps:spPr bwMode="auto">
                          <a:xfrm>
                            <a:off x="4372" y="-4172"/>
                            <a:ext cx="548"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68" name="Line 803"/>
                        <wps:cNvCnPr>
                          <a:cxnSpLocks noChangeShapeType="1"/>
                        </wps:cNvCnPr>
                        <wps:spPr bwMode="auto">
                          <a:xfrm>
                            <a:off x="4415" y="-3198"/>
                            <a:ext cx="1570"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69" name="Line 802"/>
                        <wps:cNvCnPr>
                          <a:cxnSpLocks noChangeShapeType="1"/>
                        </wps:cNvCnPr>
                        <wps:spPr bwMode="auto">
                          <a:xfrm>
                            <a:off x="4402" y="-3273"/>
                            <a:ext cx="1265"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70" name="Line 801"/>
                        <wps:cNvCnPr>
                          <a:cxnSpLocks noChangeShapeType="1"/>
                        </wps:cNvCnPr>
                        <wps:spPr bwMode="auto">
                          <a:xfrm>
                            <a:off x="4303" y="-2599"/>
                            <a:ext cx="660"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71" name="Line 800"/>
                        <wps:cNvCnPr>
                          <a:cxnSpLocks noChangeShapeType="1"/>
                        </wps:cNvCnPr>
                        <wps:spPr bwMode="auto">
                          <a:xfrm>
                            <a:off x="4346" y="-2674"/>
                            <a:ext cx="504"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72" name="Line 799"/>
                        <wps:cNvCnPr>
                          <a:cxnSpLocks noChangeShapeType="1"/>
                        </wps:cNvCnPr>
                        <wps:spPr bwMode="auto">
                          <a:xfrm>
                            <a:off x="4272" y="-2000"/>
                            <a:ext cx="408"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73" name="Line 798"/>
                        <wps:cNvCnPr>
                          <a:cxnSpLocks noChangeShapeType="1"/>
                        </wps:cNvCnPr>
                        <wps:spPr bwMode="auto">
                          <a:xfrm>
                            <a:off x="4480" y="-2075"/>
                            <a:ext cx="534"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74" name="Line 797"/>
                        <wps:cNvCnPr>
                          <a:cxnSpLocks noChangeShapeType="1"/>
                        </wps:cNvCnPr>
                        <wps:spPr bwMode="auto">
                          <a:xfrm>
                            <a:off x="4229" y="-1101"/>
                            <a:ext cx="1152"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75" name="Line 796"/>
                        <wps:cNvCnPr>
                          <a:cxnSpLocks noChangeShapeType="1"/>
                        </wps:cNvCnPr>
                        <wps:spPr bwMode="auto">
                          <a:xfrm>
                            <a:off x="4380" y="-1176"/>
                            <a:ext cx="1339"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76" name="Line 795"/>
                        <wps:cNvCnPr>
                          <a:cxnSpLocks noChangeShapeType="1"/>
                        </wps:cNvCnPr>
                        <wps:spPr bwMode="auto">
                          <a:xfrm>
                            <a:off x="4298" y="-4397"/>
                            <a:ext cx="656"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77" name="Line 794"/>
                        <wps:cNvCnPr>
                          <a:cxnSpLocks noChangeShapeType="1"/>
                        </wps:cNvCnPr>
                        <wps:spPr bwMode="auto">
                          <a:xfrm>
                            <a:off x="4407" y="-4472"/>
                            <a:ext cx="623"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78" name="Line 793"/>
                        <wps:cNvCnPr>
                          <a:cxnSpLocks noChangeShapeType="1"/>
                        </wps:cNvCnPr>
                        <wps:spPr bwMode="auto">
                          <a:xfrm>
                            <a:off x="4186" y="-3498"/>
                            <a:ext cx="608"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79" name="Line 792"/>
                        <wps:cNvCnPr>
                          <a:cxnSpLocks noChangeShapeType="1"/>
                        </wps:cNvCnPr>
                        <wps:spPr bwMode="auto">
                          <a:xfrm>
                            <a:off x="4428" y="-3573"/>
                            <a:ext cx="797"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80" name="Line 791"/>
                        <wps:cNvCnPr>
                          <a:cxnSpLocks noChangeShapeType="1"/>
                        </wps:cNvCnPr>
                        <wps:spPr bwMode="auto">
                          <a:xfrm>
                            <a:off x="4286" y="-2899"/>
                            <a:ext cx="2843"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81" name="Line 790"/>
                        <wps:cNvCnPr>
                          <a:cxnSpLocks noChangeShapeType="1"/>
                        </wps:cNvCnPr>
                        <wps:spPr bwMode="auto">
                          <a:xfrm>
                            <a:off x="4296" y="-2974"/>
                            <a:ext cx="3359"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82" name="Line 789"/>
                        <wps:cNvCnPr>
                          <a:cxnSpLocks noChangeShapeType="1"/>
                        </wps:cNvCnPr>
                        <wps:spPr bwMode="auto">
                          <a:xfrm>
                            <a:off x="5034" y="-801"/>
                            <a:ext cx="2890"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83" name="Line 788"/>
                        <wps:cNvCnPr>
                          <a:cxnSpLocks noChangeShapeType="1"/>
                        </wps:cNvCnPr>
                        <wps:spPr bwMode="auto">
                          <a:xfrm>
                            <a:off x="4296" y="-876"/>
                            <a:ext cx="510"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84" name="Line 787"/>
                        <wps:cNvCnPr>
                          <a:cxnSpLocks noChangeShapeType="1"/>
                        </wps:cNvCnPr>
                        <wps:spPr bwMode="auto">
                          <a:xfrm>
                            <a:off x="4748" y="-1400"/>
                            <a:ext cx="1860"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85" name="Line 786"/>
                        <wps:cNvCnPr>
                          <a:cxnSpLocks noChangeShapeType="1"/>
                        </wps:cNvCnPr>
                        <wps:spPr bwMode="auto">
                          <a:xfrm>
                            <a:off x="4425" y="-1475"/>
                            <a:ext cx="726"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86" name="Line 785"/>
                        <wps:cNvCnPr>
                          <a:cxnSpLocks noChangeShapeType="1"/>
                        </wps:cNvCnPr>
                        <wps:spPr bwMode="auto">
                          <a:xfrm>
                            <a:off x="4077" y="-1700"/>
                            <a:ext cx="806"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87" name="Line 784"/>
                        <wps:cNvCnPr>
                          <a:cxnSpLocks noChangeShapeType="1"/>
                        </wps:cNvCnPr>
                        <wps:spPr bwMode="auto">
                          <a:xfrm>
                            <a:off x="4128" y="-1775"/>
                            <a:ext cx="1101"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88" name="Line 783"/>
                        <wps:cNvCnPr>
                          <a:cxnSpLocks noChangeShapeType="1"/>
                        </wps:cNvCnPr>
                        <wps:spPr bwMode="auto">
                          <a:xfrm>
                            <a:off x="4289" y="-501"/>
                            <a:ext cx="1134"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89" name="Line 782"/>
                        <wps:cNvCnPr>
                          <a:cxnSpLocks noChangeShapeType="1"/>
                        </wps:cNvCnPr>
                        <wps:spPr bwMode="auto">
                          <a:xfrm>
                            <a:off x="4502" y="-576"/>
                            <a:ext cx="1294"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90" name="Line 781"/>
                        <wps:cNvCnPr>
                          <a:cxnSpLocks noChangeShapeType="1"/>
                        </wps:cNvCnPr>
                        <wps:spPr bwMode="auto">
                          <a:xfrm>
                            <a:off x="4672" y="-2299"/>
                            <a:ext cx="1215"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91" name="Line 780"/>
                        <wps:cNvCnPr>
                          <a:cxnSpLocks noChangeShapeType="1"/>
                        </wps:cNvCnPr>
                        <wps:spPr bwMode="auto">
                          <a:xfrm>
                            <a:off x="4510" y="-2374"/>
                            <a:ext cx="961"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92" name="Line 779"/>
                        <wps:cNvCnPr>
                          <a:cxnSpLocks noChangeShapeType="1"/>
                        </wps:cNvCnPr>
                        <wps:spPr bwMode="auto">
                          <a:xfrm>
                            <a:off x="4089" y="-202"/>
                            <a:ext cx="530"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93" name="Line 778"/>
                        <wps:cNvCnPr>
                          <a:cxnSpLocks noChangeShapeType="1"/>
                        </wps:cNvCnPr>
                        <wps:spPr bwMode="auto">
                          <a:xfrm>
                            <a:off x="4275" y="-277"/>
                            <a:ext cx="750"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wps:wsp>
                        <wps:cNvPr id="794" name="Line 777"/>
                        <wps:cNvCnPr>
                          <a:cxnSpLocks noChangeShapeType="1"/>
                        </wps:cNvCnPr>
                        <wps:spPr bwMode="auto">
                          <a:xfrm>
                            <a:off x="4752" y="-3798"/>
                            <a:ext cx="1125" cy="0"/>
                          </a:xfrm>
                          <a:prstGeom prst="line">
                            <a:avLst/>
                          </a:prstGeom>
                          <a:noFill/>
                          <a:ln w="27113">
                            <a:solidFill>
                              <a:srgbClr val="F8766D"/>
                            </a:solidFill>
                            <a:round/>
                            <a:headEnd/>
                            <a:tailEnd/>
                          </a:ln>
                          <a:extLst>
                            <a:ext uri="{909E8E84-426E-40DD-AFC4-6F175D3DCCD1}">
                              <a14:hiddenFill xmlns:a14="http://schemas.microsoft.com/office/drawing/2010/main">
                                <a:noFill/>
                              </a14:hiddenFill>
                            </a:ext>
                          </a:extLst>
                        </wps:spPr>
                        <wps:bodyPr/>
                      </wps:wsp>
                      <wps:wsp>
                        <wps:cNvPr id="795" name="Line 776"/>
                        <wps:cNvCnPr>
                          <a:cxnSpLocks noChangeShapeType="1"/>
                        </wps:cNvCnPr>
                        <wps:spPr bwMode="auto">
                          <a:xfrm>
                            <a:off x="4693" y="-3872"/>
                            <a:ext cx="871" cy="0"/>
                          </a:xfrm>
                          <a:prstGeom prst="line">
                            <a:avLst/>
                          </a:prstGeom>
                          <a:noFill/>
                          <a:ln w="27113">
                            <a:solidFill>
                              <a:srgbClr val="00BFC4"/>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96" name="Picture 77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954" y="-3960"/>
                            <a:ext cx="327" cy="25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7" name="Picture 77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458" y="-4258"/>
                            <a:ext cx="219" cy="24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8" name="Picture 77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762" y="-3337"/>
                            <a:ext cx="226" cy="20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99" name="Picture 77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7" y="-2756"/>
                            <a:ext cx="171" cy="23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0" name="Picture 77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4340" y="-2098"/>
                            <a:ext cx="195" cy="1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1" name="Picture 77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4603" y="-2173"/>
                            <a:ext cx="195" cy="19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2" name="Picture 76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4532" y="-1162"/>
                            <a:ext cx="121"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3" name="Picture 768"/>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4759" y="-1237"/>
                            <a:ext cx="121" cy="12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4" name="Picture 767"/>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4468" y="-4550"/>
                            <a:ext cx="264" cy="23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5" name="Picture 766"/>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4334" y="-3569"/>
                            <a:ext cx="143" cy="1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6" name="Picture 76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4662" y="-3644"/>
                            <a:ext cx="143" cy="1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7" name="Picture 764"/>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4932" y="-3021"/>
                            <a:ext cx="196" cy="169"/>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8" name="Picture 76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5942" y="-880"/>
                            <a:ext cx="158" cy="1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09" name="Picture 762"/>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4419" y="-955"/>
                            <a:ext cx="158" cy="1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0" name="Picture 761"/>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5333" y="-1480"/>
                            <a:ext cx="158" cy="1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1" name="Picture 760"/>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625" y="-1554"/>
                            <a:ext cx="158" cy="15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2" name="Picture 759"/>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238" y="-1838"/>
                            <a:ext cx="254" cy="20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3" name="Picture 75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4599" y="-570"/>
                            <a:ext cx="136"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4" name="Picture 75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4885" y="-645"/>
                            <a:ext cx="136" cy="13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5" name="Picture 756"/>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5052" y="-2380"/>
                            <a:ext cx="160" cy="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6" name="Picture 75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4794" y="-2455"/>
                            <a:ext cx="160" cy="160"/>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7" name="Picture 75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4195" y="-279"/>
                            <a:ext cx="154" cy="15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818" name="Picture 753"/>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4471" y="-354"/>
                            <a:ext cx="154" cy="154"/>
                          </a:xfrm>
                          <a:prstGeom prst="rect">
                            <a:avLst/>
                          </a:prstGeom>
                          <a:noFill/>
                          <a:extLst>
                            <a:ext uri="{909E8E84-426E-40DD-AFC4-6F175D3DCCD1}">
                              <a14:hiddenFill xmlns:a14="http://schemas.microsoft.com/office/drawing/2010/main">
                                <a:solidFill>
                                  <a:srgbClr val="FFFFFF"/>
                                </a:solidFill>
                              </a14:hiddenFill>
                            </a:ext>
                          </a:extLst>
                        </pic:spPr>
                      </pic:pic>
                      <wps:wsp>
                        <wps:cNvPr id="819" name="Line 752"/>
                        <wps:cNvCnPr>
                          <a:cxnSpLocks noChangeShapeType="1"/>
                        </wps:cNvCnPr>
                        <wps:spPr bwMode="auto">
                          <a:xfrm>
                            <a:off x="3885" y="-59"/>
                            <a:ext cx="0"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s:wsp>
                        <wps:cNvPr id="820" name="AutoShape 751"/>
                        <wps:cNvSpPr>
                          <a:spLocks/>
                        </wps:cNvSpPr>
                        <wps:spPr bwMode="auto">
                          <a:xfrm>
                            <a:off x="1324" y="3805"/>
                            <a:ext cx="55" cy="4186"/>
                          </a:xfrm>
                          <a:custGeom>
                            <a:avLst/>
                            <a:gdLst>
                              <a:gd name="T0" fmla="+- 0 3830 1325"/>
                              <a:gd name="T1" fmla="*/ T0 w 55"/>
                              <a:gd name="T2" fmla="+- 0 -239 3805"/>
                              <a:gd name="T3" fmla="*/ -239 h 4186"/>
                              <a:gd name="T4" fmla="+- 0 3885 1325"/>
                              <a:gd name="T5" fmla="*/ T4 w 55"/>
                              <a:gd name="T6" fmla="+- 0 -239 3805"/>
                              <a:gd name="T7" fmla="*/ -239 h 4186"/>
                              <a:gd name="T8" fmla="+- 0 3830 1325"/>
                              <a:gd name="T9" fmla="*/ T8 w 55"/>
                              <a:gd name="T10" fmla="+- 0 -539 3805"/>
                              <a:gd name="T11" fmla="*/ -539 h 4186"/>
                              <a:gd name="T12" fmla="+- 0 3885 1325"/>
                              <a:gd name="T13" fmla="*/ T12 w 55"/>
                              <a:gd name="T14" fmla="+- 0 -539 3805"/>
                              <a:gd name="T15" fmla="*/ -539 h 4186"/>
                              <a:gd name="T16" fmla="+- 0 3830 1325"/>
                              <a:gd name="T17" fmla="*/ T16 w 55"/>
                              <a:gd name="T18" fmla="+- 0 -839 3805"/>
                              <a:gd name="T19" fmla="*/ -839 h 4186"/>
                              <a:gd name="T20" fmla="+- 0 3885 1325"/>
                              <a:gd name="T21" fmla="*/ T20 w 55"/>
                              <a:gd name="T22" fmla="+- 0 -839 3805"/>
                              <a:gd name="T23" fmla="*/ -839 h 4186"/>
                              <a:gd name="T24" fmla="+- 0 3830 1325"/>
                              <a:gd name="T25" fmla="*/ T24 w 55"/>
                              <a:gd name="T26" fmla="+- 0 -1138 3805"/>
                              <a:gd name="T27" fmla="*/ -1138 h 4186"/>
                              <a:gd name="T28" fmla="+- 0 3885 1325"/>
                              <a:gd name="T29" fmla="*/ T28 w 55"/>
                              <a:gd name="T30" fmla="+- 0 -1138 3805"/>
                              <a:gd name="T31" fmla="*/ -1138 h 4186"/>
                              <a:gd name="T32" fmla="+- 0 3830 1325"/>
                              <a:gd name="T33" fmla="*/ T32 w 55"/>
                              <a:gd name="T34" fmla="+- 0 -1438 3805"/>
                              <a:gd name="T35" fmla="*/ -1438 h 4186"/>
                              <a:gd name="T36" fmla="+- 0 3885 1325"/>
                              <a:gd name="T37" fmla="*/ T36 w 55"/>
                              <a:gd name="T38" fmla="+- 0 -1438 3805"/>
                              <a:gd name="T39" fmla="*/ -1438 h 4186"/>
                              <a:gd name="T40" fmla="+- 0 3830 1325"/>
                              <a:gd name="T41" fmla="*/ T40 w 55"/>
                              <a:gd name="T42" fmla="+- 0 -1738 3805"/>
                              <a:gd name="T43" fmla="*/ -1738 h 4186"/>
                              <a:gd name="T44" fmla="+- 0 3885 1325"/>
                              <a:gd name="T45" fmla="*/ T44 w 55"/>
                              <a:gd name="T46" fmla="+- 0 -1738 3805"/>
                              <a:gd name="T47" fmla="*/ -1738 h 4186"/>
                              <a:gd name="T48" fmla="+- 0 3830 1325"/>
                              <a:gd name="T49" fmla="*/ T48 w 55"/>
                              <a:gd name="T50" fmla="+- 0 -2037 3805"/>
                              <a:gd name="T51" fmla="*/ -2037 h 4186"/>
                              <a:gd name="T52" fmla="+- 0 3885 1325"/>
                              <a:gd name="T53" fmla="*/ T52 w 55"/>
                              <a:gd name="T54" fmla="+- 0 -2037 3805"/>
                              <a:gd name="T55" fmla="*/ -2037 h 4186"/>
                              <a:gd name="T56" fmla="+- 0 3830 1325"/>
                              <a:gd name="T57" fmla="*/ T56 w 55"/>
                              <a:gd name="T58" fmla="+- 0 -2337 3805"/>
                              <a:gd name="T59" fmla="*/ -2337 h 4186"/>
                              <a:gd name="T60" fmla="+- 0 3885 1325"/>
                              <a:gd name="T61" fmla="*/ T60 w 55"/>
                              <a:gd name="T62" fmla="+- 0 -2337 3805"/>
                              <a:gd name="T63" fmla="*/ -2337 h 4186"/>
                              <a:gd name="T64" fmla="+- 0 3830 1325"/>
                              <a:gd name="T65" fmla="*/ T64 w 55"/>
                              <a:gd name="T66" fmla="+- 0 -2636 3805"/>
                              <a:gd name="T67" fmla="*/ -2636 h 4186"/>
                              <a:gd name="T68" fmla="+- 0 3885 1325"/>
                              <a:gd name="T69" fmla="*/ T68 w 55"/>
                              <a:gd name="T70" fmla="+- 0 -2636 3805"/>
                              <a:gd name="T71" fmla="*/ -2636 h 4186"/>
                              <a:gd name="T72" fmla="+- 0 3830 1325"/>
                              <a:gd name="T73" fmla="*/ T72 w 55"/>
                              <a:gd name="T74" fmla="+- 0 -2936 3805"/>
                              <a:gd name="T75" fmla="*/ -2936 h 4186"/>
                              <a:gd name="T76" fmla="+- 0 3885 1325"/>
                              <a:gd name="T77" fmla="*/ T76 w 55"/>
                              <a:gd name="T78" fmla="+- 0 -2936 3805"/>
                              <a:gd name="T79" fmla="*/ -2936 h 4186"/>
                              <a:gd name="T80" fmla="+- 0 3830 1325"/>
                              <a:gd name="T81" fmla="*/ T80 w 55"/>
                              <a:gd name="T82" fmla="+- 0 -3236 3805"/>
                              <a:gd name="T83" fmla="*/ -3236 h 4186"/>
                              <a:gd name="T84" fmla="+- 0 3885 1325"/>
                              <a:gd name="T85" fmla="*/ T84 w 55"/>
                              <a:gd name="T86" fmla="+- 0 -3236 3805"/>
                              <a:gd name="T87" fmla="*/ -3236 h 4186"/>
                              <a:gd name="T88" fmla="+- 0 3830 1325"/>
                              <a:gd name="T89" fmla="*/ T88 w 55"/>
                              <a:gd name="T90" fmla="+- 0 -3535 3805"/>
                              <a:gd name="T91" fmla="*/ -3535 h 4186"/>
                              <a:gd name="T92" fmla="+- 0 3885 1325"/>
                              <a:gd name="T93" fmla="*/ T92 w 55"/>
                              <a:gd name="T94" fmla="+- 0 -3535 3805"/>
                              <a:gd name="T95" fmla="*/ -3535 h 4186"/>
                              <a:gd name="T96" fmla="+- 0 3830 1325"/>
                              <a:gd name="T97" fmla="*/ T96 w 55"/>
                              <a:gd name="T98" fmla="+- 0 -3835 3805"/>
                              <a:gd name="T99" fmla="*/ -3835 h 4186"/>
                              <a:gd name="T100" fmla="+- 0 3885 1325"/>
                              <a:gd name="T101" fmla="*/ T100 w 55"/>
                              <a:gd name="T102" fmla="+- 0 -3835 3805"/>
                              <a:gd name="T103" fmla="*/ -3835 h 4186"/>
                              <a:gd name="T104" fmla="+- 0 3830 1325"/>
                              <a:gd name="T105" fmla="*/ T104 w 55"/>
                              <a:gd name="T106" fmla="+- 0 -4135 3805"/>
                              <a:gd name="T107" fmla="*/ -4135 h 4186"/>
                              <a:gd name="T108" fmla="+- 0 3885 1325"/>
                              <a:gd name="T109" fmla="*/ T108 w 55"/>
                              <a:gd name="T110" fmla="+- 0 -4135 3805"/>
                              <a:gd name="T111" fmla="*/ -4135 h 4186"/>
                              <a:gd name="T112" fmla="+- 0 3830 1325"/>
                              <a:gd name="T113" fmla="*/ T112 w 55"/>
                              <a:gd name="T114" fmla="+- 0 -4434 3805"/>
                              <a:gd name="T115" fmla="*/ -4434 h 4186"/>
                              <a:gd name="T116" fmla="+- 0 3885 1325"/>
                              <a:gd name="T117" fmla="*/ T116 w 55"/>
                              <a:gd name="T118" fmla="+- 0 -4434 3805"/>
                              <a:gd name="T119" fmla="*/ -4434 h 41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Lst>
                            <a:rect l="0" t="0" r="r" b="b"/>
                            <a:pathLst>
                              <a:path w="55" h="4186">
                                <a:moveTo>
                                  <a:pt x="2505" y="-4044"/>
                                </a:moveTo>
                                <a:lnTo>
                                  <a:pt x="2560" y="-4044"/>
                                </a:lnTo>
                                <a:moveTo>
                                  <a:pt x="2505" y="-4344"/>
                                </a:moveTo>
                                <a:lnTo>
                                  <a:pt x="2560" y="-4344"/>
                                </a:lnTo>
                                <a:moveTo>
                                  <a:pt x="2505" y="-4644"/>
                                </a:moveTo>
                                <a:lnTo>
                                  <a:pt x="2560" y="-4644"/>
                                </a:lnTo>
                                <a:moveTo>
                                  <a:pt x="2505" y="-4943"/>
                                </a:moveTo>
                                <a:lnTo>
                                  <a:pt x="2560" y="-4943"/>
                                </a:lnTo>
                                <a:moveTo>
                                  <a:pt x="2505" y="-5243"/>
                                </a:moveTo>
                                <a:lnTo>
                                  <a:pt x="2560" y="-5243"/>
                                </a:lnTo>
                                <a:moveTo>
                                  <a:pt x="2505" y="-5543"/>
                                </a:moveTo>
                                <a:lnTo>
                                  <a:pt x="2560" y="-5543"/>
                                </a:lnTo>
                                <a:moveTo>
                                  <a:pt x="2505" y="-5842"/>
                                </a:moveTo>
                                <a:lnTo>
                                  <a:pt x="2560" y="-5842"/>
                                </a:lnTo>
                                <a:moveTo>
                                  <a:pt x="2505" y="-6142"/>
                                </a:moveTo>
                                <a:lnTo>
                                  <a:pt x="2560" y="-6142"/>
                                </a:lnTo>
                                <a:moveTo>
                                  <a:pt x="2505" y="-6441"/>
                                </a:moveTo>
                                <a:lnTo>
                                  <a:pt x="2560" y="-6441"/>
                                </a:lnTo>
                                <a:moveTo>
                                  <a:pt x="2505" y="-6741"/>
                                </a:moveTo>
                                <a:lnTo>
                                  <a:pt x="2560" y="-6741"/>
                                </a:lnTo>
                                <a:moveTo>
                                  <a:pt x="2505" y="-7041"/>
                                </a:moveTo>
                                <a:lnTo>
                                  <a:pt x="2560" y="-7041"/>
                                </a:lnTo>
                                <a:moveTo>
                                  <a:pt x="2505" y="-7340"/>
                                </a:moveTo>
                                <a:lnTo>
                                  <a:pt x="2560" y="-7340"/>
                                </a:lnTo>
                                <a:moveTo>
                                  <a:pt x="2505" y="-7640"/>
                                </a:moveTo>
                                <a:lnTo>
                                  <a:pt x="2560" y="-7640"/>
                                </a:lnTo>
                                <a:moveTo>
                                  <a:pt x="2505" y="-7940"/>
                                </a:moveTo>
                                <a:lnTo>
                                  <a:pt x="2560" y="-7940"/>
                                </a:lnTo>
                                <a:moveTo>
                                  <a:pt x="2505" y="-8239"/>
                                </a:moveTo>
                                <a:lnTo>
                                  <a:pt x="2560" y="-8239"/>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1" name="Line 750"/>
                        <wps:cNvCnPr>
                          <a:cxnSpLocks noChangeShapeType="1"/>
                        </wps:cNvCnPr>
                        <wps:spPr bwMode="auto">
                          <a:xfrm>
                            <a:off x="3885" y="-59"/>
                            <a:ext cx="4231" cy="0"/>
                          </a:xfrm>
                          <a:prstGeom prst="line">
                            <a:avLst/>
                          </a:prstGeom>
                          <a:noFill/>
                          <a:ln w="13620">
                            <a:solidFill>
                              <a:srgbClr val="000000"/>
                            </a:solidFill>
                            <a:round/>
                            <a:headEnd/>
                            <a:tailEnd/>
                          </a:ln>
                          <a:extLst>
                            <a:ext uri="{909E8E84-426E-40DD-AFC4-6F175D3DCCD1}">
                              <a14:hiddenFill xmlns:a14="http://schemas.microsoft.com/office/drawing/2010/main">
                                <a:noFill/>
                              </a14:hiddenFill>
                            </a:ext>
                          </a:extLst>
                        </wps:spPr>
                        <wps:bodyPr/>
                      </wps:wsp>
                      <wps:wsp>
                        <wps:cNvPr id="822" name="AutoShape 749"/>
                        <wps:cNvSpPr>
                          <a:spLocks/>
                        </wps:cNvSpPr>
                        <wps:spPr bwMode="auto">
                          <a:xfrm>
                            <a:off x="1397" y="8169"/>
                            <a:ext cx="4074" cy="55"/>
                          </a:xfrm>
                          <a:custGeom>
                            <a:avLst/>
                            <a:gdLst>
                              <a:gd name="T0" fmla="+- 0 3903 1397"/>
                              <a:gd name="T1" fmla="*/ T0 w 4074"/>
                              <a:gd name="T2" fmla="+- 0 -5 8170"/>
                              <a:gd name="T3" fmla="*/ -5 h 55"/>
                              <a:gd name="T4" fmla="+- 0 3903 1397"/>
                              <a:gd name="T5" fmla="*/ T4 w 4074"/>
                              <a:gd name="T6" fmla="+- 0 -59 8170"/>
                              <a:gd name="T7" fmla="*/ -59 h 55"/>
                              <a:gd name="T8" fmla="+- 0 4923 1397"/>
                              <a:gd name="T9" fmla="*/ T8 w 4074"/>
                              <a:gd name="T10" fmla="+- 0 -5 8170"/>
                              <a:gd name="T11" fmla="*/ -5 h 55"/>
                              <a:gd name="T12" fmla="+- 0 4923 1397"/>
                              <a:gd name="T13" fmla="*/ T12 w 4074"/>
                              <a:gd name="T14" fmla="+- 0 -59 8170"/>
                              <a:gd name="T15" fmla="*/ -59 h 55"/>
                              <a:gd name="T16" fmla="+- 0 5944 1397"/>
                              <a:gd name="T17" fmla="*/ T16 w 4074"/>
                              <a:gd name="T18" fmla="+- 0 -5 8170"/>
                              <a:gd name="T19" fmla="*/ -5 h 55"/>
                              <a:gd name="T20" fmla="+- 0 5944 1397"/>
                              <a:gd name="T21" fmla="*/ T20 w 4074"/>
                              <a:gd name="T22" fmla="+- 0 -59 8170"/>
                              <a:gd name="T23" fmla="*/ -59 h 55"/>
                              <a:gd name="T24" fmla="+- 0 6965 1397"/>
                              <a:gd name="T25" fmla="*/ T24 w 4074"/>
                              <a:gd name="T26" fmla="+- 0 -5 8170"/>
                              <a:gd name="T27" fmla="*/ -5 h 55"/>
                              <a:gd name="T28" fmla="+- 0 6965 1397"/>
                              <a:gd name="T29" fmla="*/ T28 w 4074"/>
                              <a:gd name="T30" fmla="+- 0 -59 8170"/>
                              <a:gd name="T31" fmla="*/ -59 h 55"/>
                              <a:gd name="T32" fmla="+- 0 7986 1397"/>
                              <a:gd name="T33" fmla="*/ T32 w 4074"/>
                              <a:gd name="T34" fmla="+- 0 -5 8170"/>
                              <a:gd name="T35" fmla="*/ -5 h 55"/>
                              <a:gd name="T36" fmla="+- 0 7986 1397"/>
                              <a:gd name="T37" fmla="*/ T36 w 4074"/>
                              <a:gd name="T38" fmla="+- 0 -59 8170"/>
                              <a:gd name="T39" fmla="*/ -59 h 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4074" h="55">
                                <a:moveTo>
                                  <a:pt x="2506" y="-8175"/>
                                </a:moveTo>
                                <a:lnTo>
                                  <a:pt x="2506" y="-8229"/>
                                </a:lnTo>
                                <a:moveTo>
                                  <a:pt x="3526" y="-8175"/>
                                </a:moveTo>
                                <a:lnTo>
                                  <a:pt x="3526" y="-8229"/>
                                </a:lnTo>
                                <a:moveTo>
                                  <a:pt x="4547" y="-8175"/>
                                </a:moveTo>
                                <a:lnTo>
                                  <a:pt x="4547" y="-8229"/>
                                </a:lnTo>
                                <a:moveTo>
                                  <a:pt x="5568" y="-8175"/>
                                </a:moveTo>
                                <a:lnTo>
                                  <a:pt x="5568" y="-8229"/>
                                </a:lnTo>
                                <a:moveTo>
                                  <a:pt x="6589" y="-8175"/>
                                </a:moveTo>
                                <a:lnTo>
                                  <a:pt x="6589" y="-8229"/>
                                </a:lnTo>
                              </a:path>
                            </a:pathLst>
                          </a:custGeom>
                          <a:noFill/>
                          <a:ln w="13620">
                            <a:solidFill>
                              <a:srgbClr val="333333"/>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F9762E" id="Group 748" o:spid="_x0000_s1026" style="position:absolute;margin-left:191.5pt;margin-top:-230.7pt;width:214.35pt;height:230.5pt;z-index:251636224;mso-position-horizontal-relative:page" coordorigin="3830,-4614" coordsize="4287,46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">
                <v:line id="Line 806" o:spid="_x0000_s1027" style="position:absolute;visibility:visible;mso-wrap-style:square" from="4243,-59" to="4243,-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" strokecolor="#f2f2f2" strokeweight="1.1315mm"/>
                <v:line id="Line 805" o:spid="_x0000_s1028" style="position:absolute;visibility:visible;mso-wrap-style:square" from="4310,-4097" to="4909,-4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" strokecolor="#f8766d" strokeweight=".75314mm"/>
                <v:line id="Line 804" o:spid="_x0000_s1029" style="position:absolute;visibility:visible;mso-wrap-style:square" from="4372,-4172" to="4920,-41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" strokecolor="#00bfc4" strokeweight=".75314mm"/>
                <v:line id="Line 803" o:spid="_x0000_s1030" style="position:absolute;visibility:visible;mso-wrap-style:square" from="4415,-3198" to="5985,-31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" strokecolor="#f8766d" strokeweight=".75314mm"/>
                <v:line id="Line 802" o:spid="_x0000_s1031" style="position:absolute;visibility:visible;mso-wrap-style:square" from="4402,-3273" to="5667,-3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" strokecolor="#00bfc4" strokeweight=".75314mm"/>
                <v:line id="Line 801" o:spid="_x0000_s1032" style="position:absolute;visibility:visible;mso-wrap-style:square" from="4303,-2599" to="4963,-2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" strokecolor="#f8766d" strokeweight=".75314mm"/>
                <v:line id="Line 800" o:spid="_x0000_s1033" style="position:absolute;visibility:visible;mso-wrap-style:square" from="4346,-2674" to="4850,-2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" strokecolor="#00bfc4" strokeweight=".75314mm"/>
                <v:line id="Line 799" o:spid="_x0000_s1034" style="position:absolute;visibility:visible;mso-wrap-style:square" from="4272,-2000" to="4680,-20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" strokecolor="#f8766d" strokeweight=".75314mm"/>
                <v:line id="Line 798" o:spid="_x0000_s1035" style="position:absolute;visibility:visible;mso-wrap-style:square" from="4480,-2075" to="5014,-20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" strokecolor="#00bfc4" strokeweight=".75314mm"/>
                <v:line id="Line 797" o:spid="_x0000_s1036" style="position:absolute;visibility:visible;mso-wrap-style:square" from="4229,-1101" to="5381,-1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" strokecolor="#f8766d" strokeweight=".75314mm"/>
                <v:line id="Line 796" o:spid="_x0000_s1037" style="position:absolute;visibility:visible;mso-wrap-style:square" from="4380,-1176" to="5719,-1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" strokecolor="#00bfc4" strokeweight=".75314mm"/>
                <v:line id="Line 795" o:spid="_x0000_s1038" style="position:absolute;visibility:visible;mso-wrap-style:square" from="4298,-4397" to="4954,-4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" strokecolor="#f8766d" strokeweight=".75314mm"/>
                <v:line id="Line 794" o:spid="_x0000_s1039" style="position:absolute;visibility:visible;mso-wrap-style:square" from="4407,-4472" to="5030,-44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" strokecolor="#00bfc4" strokeweight=".75314mm"/>
                <v:line id="Line 793" o:spid="_x0000_s1040" style="position:absolute;visibility:visible;mso-wrap-style:square" from="4186,-3498" to="4794,-34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" strokecolor="#f8766d" strokeweight=".75314mm"/>
                <v:line id="Line 792" o:spid="_x0000_s1041" style="position:absolute;visibility:visible;mso-wrap-style:square" from="4428,-3573" to="5225,-3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" strokecolor="#00bfc4" strokeweight=".75314mm"/>
                <v:line id="Line 791" o:spid="_x0000_s1042" style="position:absolute;visibility:visible;mso-wrap-style:square" from="4286,-2899" to="7129,-28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" strokecolor="#f8766d" strokeweight=".75314mm"/>
                <v:line id="Line 790" o:spid="_x0000_s1043" style="position:absolute;visibility:visible;mso-wrap-style:square" from="4296,-2974" to="7655,-29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" strokecolor="#00bfc4" strokeweight=".75314mm"/>
                <v:line id="Line 789" o:spid="_x0000_s1044" style="position:absolute;visibility:visible;mso-wrap-style:square" from="5034,-801" to="7924,-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" strokecolor="#f8766d" strokeweight=".75314mm"/>
                <v:line id="Line 788" o:spid="_x0000_s1045" style="position:absolute;visibility:visible;mso-wrap-style:square" from="4296,-876" to="4806,-8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" strokecolor="#00bfc4" strokeweight=".75314mm"/>
                <v:line id="Line 787" o:spid="_x0000_s1046" style="position:absolute;visibility:visible;mso-wrap-style:square" from="4748,-1400" to="6608,-1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" strokecolor="#f8766d" strokeweight=".75314mm"/>
                <v:line id="Line 786" o:spid="_x0000_s1047" style="position:absolute;visibility:visible;mso-wrap-style:square" from="4425,-1475" to="5151,-14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" strokecolor="#00bfc4" strokeweight=".75314mm"/>
                <v:line id="Line 785" o:spid="_x0000_s1048" style="position:absolute;visibility:visible;mso-wrap-style:square" from="4077,-1700" to="4883,-17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" strokecolor="#f8766d" strokeweight=".75314mm"/>
                <v:line id="Line 784" o:spid="_x0000_s1049" style="position:absolute;visibility:visible;mso-wrap-style:square" from="4128,-1775" to="5229,-1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" strokecolor="#00bfc4" strokeweight=".75314mm"/>
                <v:line id="Line 783" o:spid="_x0000_s1050" style="position:absolute;visibility:visible;mso-wrap-style:square" from="4289,-501" to="5423,-5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" strokecolor="#f8766d" strokeweight=".75314mm"/>
                <v:line id="Line 782" o:spid="_x0000_s1051" style="position:absolute;visibility:visible;mso-wrap-style:square" from="4502,-576" to="5796,-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" strokecolor="#00bfc4" strokeweight=".75314mm"/>
                <v:line id="Line 781" o:spid="_x0000_s1052" style="position:absolute;visibility:visible;mso-wrap-style:square" from="4672,-2299" to="5887,-2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" strokecolor="#f8766d" strokeweight=".75314mm"/>
                <v:line id="Line 780" o:spid="_x0000_s1053" style="position:absolute;visibility:visible;mso-wrap-style:square" from="4510,-2374" to="5471,-23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" strokecolor="#00bfc4" strokeweight=".75314mm"/>
                <v:line id="Line 779" o:spid="_x0000_s1054" style="position:absolute;visibility:visible;mso-wrap-style:square" from="4089,-202" to="4619,-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" strokecolor="#f8766d" strokeweight=".75314mm"/>
                <v:line id="Line 778" o:spid="_x0000_s1055" style="position:absolute;visibility:visible;mso-wrap-style:square" from="4275,-277" to="5025,-2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" strokecolor="#00bfc4" strokeweight=".75314mm"/>
                <v:line id="Line 777" o:spid="_x0000_s1056" style="position:absolute;visibility:visible;mso-wrap-style:square" from="4752,-3798" to="5877,-37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" strokecolor="#f8766d" strokeweight=".75314mm"/>
                <v:line id="Line 776" o:spid="_x0000_s1057" style="position:absolute;visibility:visible;mso-wrap-style:square" from="4693,-3872" to="5564,-3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" strokecolor="#00bfc4" strokeweight=".75314mm"/>
                <v:shape id="Picture 775" o:spid="_x0000_s1058" type="#_x0000_t75" style="position:absolute;left:4954;top:-3960;width:327;height: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">
                  <v:imagedata r:id="rId53" o:title=""/>
                </v:shape>
                <v:shape id="Picture 774" o:spid="_x0000_s1059" type="#_x0000_t75" style="position:absolute;left:4458;top:-4258;width:219;height:24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">
                  <v:imagedata r:id="rId54" o:title=""/>
                </v:shape>
                <v:shape id="Picture 773" o:spid="_x0000_s1060" type="#_x0000_t75" style="position:absolute;left:4762;top:-3337;width:226;height:2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">
                  <v:imagedata r:id="rId55" o:title=""/>
                </v:shape>
                <v:shape id="Picture 772" o:spid="_x0000_s1061" type="#_x0000_t75" style="position:absolute;left:4467;top:-2756;width:171;height: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">
                  <v:imagedata r:id="rId56" o:title=""/>
                </v:shape>
                <v:shape id="Picture 771" o:spid="_x0000_s1062" type="#_x0000_t75" style="position:absolute;left:4340;top:-2098;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">
                  <v:imagedata r:id="rId57" o:title=""/>
                </v:shape>
                <v:shape id="Picture 770" o:spid="_x0000_s1063" type="#_x0000_t75" style="position:absolute;left:4603;top:-2173;width:195;height:1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">
                  <v:imagedata r:id="rId58" o:title=""/>
                </v:shape>
                <v:shape id="Picture 769" o:spid="_x0000_s1064" type="#_x0000_t75" style="position:absolute;left:4532;top:-1162;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">
                  <v:imagedata r:id="rId59" o:title=""/>
                </v:shape>
                <v:shape id="Picture 768" o:spid="_x0000_s1065" type="#_x0000_t75" style="position:absolute;left:4759;top:-1237;width:121;height:1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">
                  <v:imagedata r:id="rId60" o:title=""/>
                </v:shape>
                <v:shape id="Picture 767" o:spid="_x0000_s1066" type="#_x0000_t75" style="position:absolute;left:4468;top:-4550;width:264;height:2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">
                  <v:imagedata r:id="rId61" o:title=""/>
                </v:shape>
                <v:shape id="Picture 766" o:spid="_x0000_s1067" type="#_x0000_t75" style="position:absolute;left:4334;top:-3569;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">
                  <v:imagedata r:id="rId62" o:title=""/>
                </v:shape>
                <v:shape id="Picture 765" o:spid="_x0000_s1068" type="#_x0000_t75" style="position:absolute;left:4662;top:-3644;width:143;height: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">
                  <v:imagedata r:id="rId63" o:title=""/>
                </v:shape>
                <v:shape id="Picture 764" o:spid="_x0000_s1069" type="#_x0000_t75" style="position:absolute;left:4932;top:-3021;width:196;height:1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">
                  <v:imagedata r:id="rId64" o:title=""/>
                </v:shape>
                <v:shape id="Picture 763" o:spid="_x0000_s1070" type="#_x0000_t75" style="position:absolute;left:5942;top:-880;width:158;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">
                  <v:imagedata r:id="rId65" o:title=""/>
                </v:shape>
                <v:shape id="Picture 762" o:spid="_x0000_s1071" type="#_x0000_t75" style="position:absolute;left:4419;top:-955;width:158;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">
                  <v:imagedata r:id="rId66" o:title=""/>
                </v:shape>
                <v:shape id="Picture 761" o:spid="_x0000_s1072" type="#_x0000_t75" style="position:absolute;left:5333;top:-1480;width:158;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">
                  <v:imagedata r:id="rId67" o:title=""/>
                </v:shape>
                <v:shape id="Picture 760" o:spid="_x0000_s1073" type="#_x0000_t75" style="position:absolute;left:4625;top:-1554;width:158;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">
                  <v:imagedata r:id="rId68" o:title=""/>
                </v:shape>
                <v:shape id="Picture 759" o:spid="_x0000_s1074" type="#_x0000_t75" style="position:absolute;left:4238;top:-1838;width:254;height:2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">
                  <v:imagedata r:id="rId69" o:title=""/>
                </v:shape>
                <v:shape id="Picture 758" o:spid="_x0000_s1075" type="#_x0000_t75" style="position:absolute;left:4599;top:-570;width:136;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">
                  <v:imagedata r:id="rId70" o:title=""/>
                </v:shape>
                <v:shape id="Picture 757" o:spid="_x0000_s1076" type="#_x0000_t75" style="position:absolute;left:4885;top:-645;width:136;height:1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">
                  <v:imagedata r:id="rId71" o:title=""/>
                </v:shape>
                <v:shape id="Picture 756" o:spid="_x0000_s1077" type="#_x0000_t75" style="position:absolute;left:5052;top:-2380;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">
                  <v:imagedata r:id="rId72" o:title=""/>
                </v:shape>
                <v:shape id="Picture 755" o:spid="_x0000_s1078" type="#_x0000_t75" style="position:absolute;left:4794;top:-2455;width:160;height: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">
                  <v:imagedata r:id="rId73" o:title=""/>
                </v:shape>
                <v:shape id="Picture 754" o:spid="_x0000_s1079" type="#_x0000_t75" style="position:absolute;left:4195;top:-279;width:154;height:1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">
                  <v:imagedata r:id="rId74" o:title=""/>
                </v:shape>
                <v:shape id="Picture 753" o:spid="_x0000_s1080" type="#_x0000_t75" style="position:absolute;left:4471;top:-354;width:154;height:1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">
                  <v:imagedata r:id="rId75" o:title=""/>
                </v:shape>
                <v:line id="Line 752" o:spid="_x0000_s1081" style="position:absolute;visibility:visible;mso-wrap-style:square" from="3885,-59" to="3885,-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" strokeweight=".37833mm"/>
                <v:shape id="AutoShape 751" o:spid="_x0000_s1082" style="position:absolute;left:1324;top:3805;width:55;height:4186;visibility:visible;mso-wrap-style:square;v-text-anchor:top" coordsize="55,41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" path="m2505,-4044r55,m2505,-4344r55,m2505,-4644r55,m2505,-4943r55,m2505,-5243r55,m2505,-5543r55,m2505,-5842r55,m2505,-6142r55,m2505,-6441r55,m2505,-6741r55,m2505,-7041r55,m2505,-7340r55,m2505,-7640r55,m2505,-7940r55,m2505,-8239r55,e" filled="f" strokecolor="#333" strokeweight=".37833mm">
                  <v:path arrowok="t" o:connecttype="custom" o:connectlocs="2505,-239;2560,-239;2505,-539;2560,-539;2505,-839;2560,-839;2505,-1138;2560,-1138;2505,-1438;2560,-1438;2505,-1738;2560,-1738;2505,-2037;2560,-2037;2505,-2337;2560,-2337;2505,-2636;2560,-2636;2505,-2936;2560,-2936;2505,-3236;2560,-3236;2505,-3535;2560,-3535;2505,-3835;2560,-3835;2505,-4135;2560,-4135;2505,-4434;2560,-4434" o:connectangles="0,0,0,0,0,0,0,0,0,0,0,0,0,0,0,0,0,0,0,0,0,0,0,0,0,0,0,0,0,0"/>
                </v:shape>
                <v:line id="Line 750" o:spid="_x0000_s1083" style="position:absolute;visibility:visible;mso-wrap-style:square" from="3885,-59" to="8116,-5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" strokeweight=".37833mm"/>
                <v:shape id="AutoShape 749" o:spid="_x0000_s1084" style="position:absolute;left:1397;top:8169;width:4074;height:55;visibility:visible;mso-wrap-style:square;v-text-anchor:top" coordsize="407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" path="m2506,-8175r,-54m3526,-8175r,-54m4547,-8175r,-54m5568,-8175r,-54m6589,-8175r,-54e" filled="f" strokecolor="#333" strokeweight=".37833mm">
                  <v:path arrowok="t" o:connecttype="custom" o:connectlocs="2506,-5;2506,-59;3526,-5;3526,-59;4547,-5;4547,-59;5568,-5;5568,-59;6589,-5;6589,-59" o:connectangles="0,0,0,0,0,0,0,0,0,0"/>
                </v:shape>
                <w10:wrap anchorx="page"/>
              </v:group>
            </w:pict>
          </mc:Fallback>
        </mc:AlternateContent>
      </w:r>
      <w:r>
        <w:rPr>
          <w:noProof/>
        </w:rPr>
        <mc:AlternateContent>
          <mc:Choice Requires="wpg">
            <w:drawing>
              <wp:anchor distT="0" distB="0" distL="114300" distR="114300" simplePos="0" relativeHeight="251637248" behindDoc="0" locked="0" layoutInCell="1" allowOverlap="1" wp14:anchorId="4B5E2F28" wp14:editId="1194AADD">
                <wp:simplePos x="0" y="0"/>
                <wp:positionH relativeFrom="page">
                  <wp:posOffset>5442585</wp:posOffset>
                </wp:positionH>
                <wp:positionV relativeFrom="paragraph">
                  <wp:posOffset>-1630680</wp:posOffset>
                </wp:positionV>
                <wp:extent cx="42545" cy="363220"/>
                <wp:effectExtent l="3810" t="8255" r="1270" b="9525"/>
                <wp:wrapNone/>
                <wp:docPr id="757" name="Group 7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545" cy="363220"/>
                          <a:chOff x="8571" y="-2568"/>
                          <a:chExt cx="67" cy="572"/>
                        </a:xfrm>
                      </wpg:grpSpPr>
                      <wps:wsp>
                        <wps:cNvPr id="758" name="Line 747"/>
                        <wps:cNvCnPr>
                          <a:cxnSpLocks noChangeShapeType="1"/>
                        </wps:cNvCnPr>
                        <wps:spPr bwMode="auto">
                          <a:xfrm>
                            <a:off x="8605" y="-2314"/>
                            <a:ext cx="0" cy="0"/>
                          </a:xfrm>
                          <a:prstGeom prst="line">
                            <a:avLst/>
                          </a:prstGeom>
                          <a:noFill/>
                          <a:ln w="13620">
                            <a:solidFill>
                              <a:srgbClr val="F8766D"/>
                            </a:solidFill>
                            <a:round/>
                            <a:headEnd/>
                            <a:tailEnd/>
                          </a:ln>
                          <a:extLst>
                            <a:ext uri="{909E8E84-426E-40DD-AFC4-6F175D3DCCD1}">
                              <a14:hiddenFill xmlns:a14="http://schemas.microsoft.com/office/drawing/2010/main">
                                <a:noFill/>
                              </a14:hiddenFill>
                            </a:ext>
                          </a:extLst>
                        </wps:spPr>
                        <wps:bodyPr/>
                      </wps:wsp>
                      <wps:wsp>
                        <wps:cNvPr id="759" name="Freeform 746"/>
                        <wps:cNvSpPr>
                          <a:spLocks/>
                        </wps:cNvSpPr>
                        <wps:spPr bwMode="auto">
                          <a:xfrm>
                            <a:off x="8578" y="-2467"/>
                            <a:ext cx="53" cy="53"/>
                          </a:xfrm>
                          <a:custGeom>
                            <a:avLst/>
                            <a:gdLst>
                              <a:gd name="T0" fmla="+- 0 8619 8578"/>
                              <a:gd name="T1" fmla="*/ T0 w 53"/>
                              <a:gd name="T2" fmla="+- 0 -2467 -2467"/>
                              <a:gd name="T3" fmla="*/ -2467 h 53"/>
                              <a:gd name="T4" fmla="+- 0 8590 8578"/>
                              <a:gd name="T5" fmla="*/ T4 w 53"/>
                              <a:gd name="T6" fmla="+- 0 -2467 -2467"/>
                              <a:gd name="T7" fmla="*/ -2467 h 53"/>
                              <a:gd name="T8" fmla="+- 0 8578 8578"/>
                              <a:gd name="T9" fmla="*/ T8 w 53"/>
                              <a:gd name="T10" fmla="+- 0 -2455 -2467"/>
                              <a:gd name="T11" fmla="*/ -2455 h 53"/>
                              <a:gd name="T12" fmla="+- 0 8578 8578"/>
                              <a:gd name="T13" fmla="*/ T12 w 53"/>
                              <a:gd name="T14" fmla="+- 0 -2426 -2467"/>
                              <a:gd name="T15" fmla="*/ -2426 h 53"/>
                              <a:gd name="T16" fmla="+- 0 8590 8578"/>
                              <a:gd name="T17" fmla="*/ T16 w 53"/>
                              <a:gd name="T18" fmla="+- 0 -2414 -2467"/>
                              <a:gd name="T19" fmla="*/ -2414 h 53"/>
                              <a:gd name="T20" fmla="+- 0 8619 8578"/>
                              <a:gd name="T21" fmla="*/ T20 w 53"/>
                              <a:gd name="T22" fmla="+- 0 -2414 -2467"/>
                              <a:gd name="T23" fmla="*/ -2414 h 53"/>
                              <a:gd name="T24" fmla="+- 0 8631 8578"/>
                              <a:gd name="T25" fmla="*/ T24 w 53"/>
                              <a:gd name="T26" fmla="+- 0 -2426 -2467"/>
                              <a:gd name="T27" fmla="*/ -2426 h 53"/>
                              <a:gd name="T28" fmla="+- 0 8631 8578"/>
                              <a:gd name="T29" fmla="*/ T28 w 53"/>
                              <a:gd name="T30" fmla="+- 0 -2455 -2467"/>
                              <a:gd name="T31" fmla="*/ -2455 h 53"/>
                              <a:gd name="T32" fmla="+- 0 8619 8578"/>
                              <a:gd name="T33" fmla="*/ T32 w 53"/>
                              <a:gd name="T34" fmla="+- 0 -2467 -2467"/>
                              <a:gd name="T35" fmla="*/ -2467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3" h="53">
                                <a:moveTo>
                                  <a:pt x="41" y="0"/>
                                </a:moveTo>
                                <a:lnTo>
                                  <a:pt x="12" y="0"/>
                                </a:lnTo>
                                <a:lnTo>
                                  <a:pt x="0" y="12"/>
                                </a:lnTo>
                                <a:lnTo>
                                  <a:pt x="0" y="41"/>
                                </a:lnTo>
                                <a:lnTo>
                                  <a:pt x="12" y="53"/>
                                </a:lnTo>
                                <a:lnTo>
                                  <a:pt x="41" y="53"/>
                                </a:lnTo>
                                <a:lnTo>
                                  <a:pt x="53" y="41"/>
                                </a:lnTo>
                                <a:lnTo>
                                  <a:pt x="53" y="12"/>
                                </a:lnTo>
                                <a:lnTo>
                                  <a:pt x="41" y="0"/>
                                </a:lnTo>
                                <a:close/>
                              </a:path>
                            </a:pathLst>
                          </a:custGeom>
                          <a:solidFill>
                            <a:srgbClr val="F8766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0" name="Freeform 745"/>
                        <wps:cNvSpPr>
                          <a:spLocks/>
                        </wps:cNvSpPr>
                        <wps:spPr bwMode="auto">
                          <a:xfrm>
                            <a:off x="8578" y="-2467"/>
                            <a:ext cx="53" cy="53"/>
                          </a:xfrm>
                          <a:custGeom>
                            <a:avLst/>
                            <a:gdLst>
                              <a:gd name="T0" fmla="+- 0 8578 8578"/>
                              <a:gd name="T1" fmla="*/ T0 w 53"/>
                              <a:gd name="T2" fmla="+- 0 -2441 -2467"/>
                              <a:gd name="T3" fmla="*/ -2441 h 53"/>
                              <a:gd name="T4" fmla="+- 0 8578 8578"/>
                              <a:gd name="T5" fmla="*/ T4 w 53"/>
                              <a:gd name="T6" fmla="+- 0 -2455 -2467"/>
                              <a:gd name="T7" fmla="*/ -2455 h 53"/>
                              <a:gd name="T8" fmla="+- 0 8590 8578"/>
                              <a:gd name="T9" fmla="*/ T8 w 53"/>
                              <a:gd name="T10" fmla="+- 0 -2467 -2467"/>
                              <a:gd name="T11" fmla="*/ -2467 h 53"/>
                              <a:gd name="T12" fmla="+- 0 8605 8578"/>
                              <a:gd name="T13" fmla="*/ T12 w 53"/>
                              <a:gd name="T14" fmla="+- 0 -2467 -2467"/>
                              <a:gd name="T15" fmla="*/ -2467 h 53"/>
                              <a:gd name="T16" fmla="+- 0 8619 8578"/>
                              <a:gd name="T17" fmla="*/ T16 w 53"/>
                              <a:gd name="T18" fmla="+- 0 -2467 -2467"/>
                              <a:gd name="T19" fmla="*/ -2467 h 53"/>
                              <a:gd name="T20" fmla="+- 0 8631 8578"/>
                              <a:gd name="T21" fmla="*/ T20 w 53"/>
                              <a:gd name="T22" fmla="+- 0 -2455 -2467"/>
                              <a:gd name="T23" fmla="*/ -2455 h 53"/>
                              <a:gd name="T24" fmla="+- 0 8631 8578"/>
                              <a:gd name="T25" fmla="*/ T24 w 53"/>
                              <a:gd name="T26" fmla="+- 0 -2441 -2467"/>
                              <a:gd name="T27" fmla="*/ -2441 h 53"/>
                              <a:gd name="T28" fmla="+- 0 8631 8578"/>
                              <a:gd name="T29" fmla="*/ T28 w 53"/>
                              <a:gd name="T30" fmla="+- 0 -2426 -2467"/>
                              <a:gd name="T31" fmla="*/ -2426 h 53"/>
                              <a:gd name="T32" fmla="+- 0 8619 8578"/>
                              <a:gd name="T33" fmla="*/ T32 w 53"/>
                              <a:gd name="T34" fmla="+- 0 -2414 -2467"/>
                              <a:gd name="T35" fmla="*/ -2414 h 53"/>
                              <a:gd name="T36" fmla="+- 0 8605 8578"/>
                              <a:gd name="T37" fmla="*/ T36 w 53"/>
                              <a:gd name="T38" fmla="+- 0 -2414 -2467"/>
                              <a:gd name="T39" fmla="*/ -2414 h 53"/>
                              <a:gd name="T40" fmla="+- 0 8590 8578"/>
                              <a:gd name="T41" fmla="*/ T40 w 53"/>
                              <a:gd name="T42" fmla="+- 0 -2414 -2467"/>
                              <a:gd name="T43" fmla="*/ -2414 h 53"/>
                              <a:gd name="T44" fmla="+- 0 8578 8578"/>
                              <a:gd name="T45" fmla="*/ T44 w 53"/>
                              <a:gd name="T46" fmla="+- 0 -2426 -2467"/>
                              <a:gd name="T47" fmla="*/ -2426 h 53"/>
                              <a:gd name="T48" fmla="+- 0 8578 8578"/>
                              <a:gd name="T49" fmla="*/ T48 w 53"/>
                              <a:gd name="T50" fmla="+- 0 -2441 -2467"/>
                              <a:gd name="T51" fmla="*/ -2441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3" h="53">
                                <a:moveTo>
                                  <a:pt x="0" y="26"/>
                                </a:moveTo>
                                <a:lnTo>
                                  <a:pt x="0" y="12"/>
                                </a:lnTo>
                                <a:lnTo>
                                  <a:pt x="12" y="0"/>
                                </a:lnTo>
                                <a:lnTo>
                                  <a:pt x="27" y="0"/>
                                </a:lnTo>
                                <a:lnTo>
                                  <a:pt x="41" y="0"/>
                                </a:lnTo>
                                <a:lnTo>
                                  <a:pt x="53" y="12"/>
                                </a:lnTo>
                                <a:lnTo>
                                  <a:pt x="53" y="26"/>
                                </a:lnTo>
                                <a:lnTo>
                                  <a:pt x="53" y="41"/>
                                </a:lnTo>
                                <a:lnTo>
                                  <a:pt x="41" y="53"/>
                                </a:lnTo>
                                <a:lnTo>
                                  <a:pt x="27" y="53"/>
                                </a:lnTo>
                                <a:lnTo>
                                  <a:pt x="12" y="53"/>
                                </a:lnTo>
                                <a:lnTo>
                                  <a:pt x="0" y="41"/>
                                </a:lnTo>
                                <a:lnTo>
                                  <a:pt x="0" y="26"/>
                                </a:lnTo>
                              </a:path>
                            </a:pathLst>
                          </a:custGeom>
                          <a:noFill/>
                          <a:ln w="9038">
                            <a:solidFill>
                              <a:srgbClr val="F8766D"/>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1" name="Line 744"/>
                        <wps:cNvCnPr>
                          <a:cxnSpLocks noChangeShapeType="1"/>
                        </wps:cNvCnPr>
                        <wps:spPr bwMode="auto">
                          <a:xfrm>
                            <a:off x="8605" y="-1996"/>
                            <a:ext cx="0" cy="0"/>
                          </a:xfrm>
                          <a:prstGeom prst="line">
                            <a:avLst/>
                          </a:prstGeom>
                          <a:noFill/>
                          <a:ln w="13620">
                            <a:solidFill>
                              <a:srgbClr val="00BFC4"/>
                            </a:solidFill>
                            <a:round/>
                            <a:headEnd/>
                            <a:tailEnd/>
                          </a:ln>
                          <a:extLst>
                            <a:ext uri="{909E8E84-426E-40DD-AFC4-6F175D3DCCD1}">
                              <a14:hiddenFill xmlns:a14="http://schemas.microsoft.com/office/drawing/2010/main">
                                <a:noFill/>
                              </a14:hiddenFill>
                            </a:ext>
                          </a:extLst>
                        </wps:spPr>
                        <wps:bodyPr/>
                      </wps:wsp>
                      <wps:wsp>
                        <wps:cNvPr id="762" name="Freeform 743"/>
                        <wps:cNvSpPr>
                          <a:spLocks/>
                        </wps:cNvSpPr>
                        <wps:spPr bwMode="auto">
                          <a:xfrm>
                            <a:off x="8578" y="-2150"/>
                            <a:ext cx="53" cy="53"/>
                          </a:xfrm>
                          <a:custGeom>
                            <a:avLst/>
                            <a:gdLst>
                              <a:gd name="T0" fmla="+- 0 8619 8578"/>
                              <a:gd name="T1" fmla="*/ T0 w 53"/>
                              <a:gd name="T2" fmla="+- 0 -2149 -2149"/>
                              <a:gd name="T3" fmla="*/ -2149 h 53"/>
                              <a:gd name="T4" fmla="+- 0 8590 8578"/>
                              <a:gd name="T5" fmla="*/ T4 w 53"/>
                              <a:gd name="T6" fmla="+- 0 -2149 -2149"/>
                              <a:gd name="T7" fmla="*/ -2149 h 53"/>
                              <a:gd name="T8" fmla="+- 0 8578 8578"/>
                              <a:gd name="T9" fmla="*/ T8 w 53"/>
                              <a:gd name="T10" fmla="+- 0 -2137 -2149"/>
                              <a:gd name="T11" fmla="*/ -2137 h 53"/>
                              <a:gd name="T12" fmla="+- 0 8578 8578"/>
                              <a:gd name="T13" fmla="*/ T12 w 53"/>
                              <a:gd name="T14" fmla="+- 0 -2109 -2149"/>
                              <a:gd name="T15" fmla="*/ -2109 h 53"/>
                              <a:gd name="T16" fmla="+- 0 8590 8578"/>
                              <a:gd name="T17" fmla="*/ T16 w 53"/>
                              <a:gd name="T18" fmla="+- 0 -2097 -2149"/>
                              <a:gd name="T19" fmla="*/ -2097 h 53"/>
                              <a:gd name="T20" fmla="+- 0 8619 8578"/>
                              <a:gd name="T21" fmla="*/ T20 w 53"/>
                              <a:gd name="T22" fmla="+- 0 -2097 -2149"/>
                              <a:gd name="T23" fmla="*/ -2097 h 53"/>
                              <a:gd name="T24" fmla="+- 0 8631 8578"/>
                              <a:gd name="T25" fmla="*/ T24 w 53"/>
                              <a:gd name="T26" fmla="+- 0 -2109 -2149"/>
                              <a:gd name="T27" fmla="*/ -2109 h 53"/>
                              <a:gd name="T28" fmla="+- 0 8631 8578"/>
                              <a:gd name="T29" fmla="*/ T28 w 53"/>
                              <a:gd name="T30" fmla="+- 0 -2137 -2149"/>
                              <a:gd name="T31" fmla="*/ -2137 h 53"/>
                              <a:gd name="T32" fmla="+- 0 8619 8578"/>
                              <a:gd name="T33" fmla="*/ T32 w 53"/>
                              <a:gd name="T34" fmla="+- 0 -2149 -2149"/>
                              <a:gd name="T35" fmla="*/ -2149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53" h="53">
                                <a:moveTo>
                                  <a:pt x="41" y="0"/>
                                </a:moveTo>
                                <a:lnTo>
                                  <a:pt x="12" y="0"/>
                                </a:lnTo>
                                <a:lnTo>
                                  <a:pt x="0" y="12"/>
                                </a:lnTo>
                                <a:lnTo>
                                  <a:pt x="0" y="40"/>
                                </a:lnTo>
                                <a:lnTo>
                                  <a:pt x="12" y="52"/>
                                </a:lnTo>
                                <a:lnTo>
                                  <a:pt x="41" y="52"/>
                                </a:lnTo>
                                <a:lnTo>
                                  <a:pt x="53" y="40"/>
                                </a:lnTo>
                                <a:lnTo>
                                  <a:pt x="53" y="12"/>
                                </a:lnTo>
                                <a:lnTo>
                                  <a:pt x="41" y="0"/>
                                </a:lnTo>
                                <a:close/>
                              </a:path>
                            </a:pathLst>
                          </a:custGeom>
                          <a:solidFill>
                            <a:srgbClr val="00BFC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 name="Freeform 742"/>
                        <wps:cNvSpPr>
                          <a:spLocks/>
                        </wps:cNvSpPr>
                        <wps:spPr bwMode="auto">
                          <a:xfrm>
                            <a:off x="8578" y="-2150"/>
                            <a:ext cx="53" cy="53"/>
                          </a:xfrm>
                          <a:custGeom>
                            <a:avLst/>
                            <a:gdLst>
                              <a:gd name="T0" fmla="+- 0 8578 8578"/>
                              <a:gd name="T1" fmla="*/ T0 w 53"/>
                              <a:gd name="T2" fmla="+- 0 -2123 -2149"/>
                              <a:gd name="T3" fmla="*/ -2123 h 53"/>
                              <a:gd name="T4" fmla="+- 0 8578 8578"/>
                              <a:gd name="T5" fmla="*/ T4 w 53"/>
                              <a:gd name="T6" fmla="+- 0 -2137 -2149"/>
                              <a:gd name="T7" fmla="*/ -2137 h 53"/>
                              <a:gd name="T8" fmla="+- 0 8590 8578"/>
                              <a:gd name="T9" fmla="*/ T8 w 53"/>
                              <a:gd name="T10" fmla="+- 0 -2149 -2149"/>
                              <a:gd name="T11" fmla="*/ -2149 h 53"/>
                              <a:gd name="T12" fmla="+- 0 8605 8578"/>
                              <a:gd name="T13" fmla="*/ T12 w 53"/>
                              <a:gd name="T14" fmla="+- 0 -2149 -2149"/>
                              <a:gd name="T15" fmla="*/ -2149 h 53"/>
                              <a:gd name="T16" fmla="+- 0 8619 8578"/>
                              <a:gd name="T17" fmla="*/ T16 w 53"/>
                              <a:gd name="T18" fmla="+- 0 -2149 -2149"/>
                              <a:gd name="T19" fmla="*/ -2149 h 53"/>
                              <a:gd name="T20" fmla="+- 0 8631 8578"/>
                              <a:gd name="T21" fmla="*/ T20 w 53"/>
                              <a:gd name="T22" fmla="+- 0 -2137 -2149"/>
                              <a:gd name="T23" fmla="*/ -2137 h 53"/>
                              <a:gd name="T24" fmla="+- 0 8631 8578"/>
                              <a:gd name="T25" fmla="*/ T24 w 53"/>
                              <a:gd name="T26" fmla="+- 0 -2123 -2149"/>
                              <a:gd name="T27" fmla="*/ -2123 h 53"/>
                              <a:gd name="T28" fmla="+- 0 8631 8578"/>
                              <a:gd name="T29" fmla="*/ T28 w 53"/>
                              <a:gd name="T30" fmla="+- 0 -2109 -2149"/>
                              <a:gd name="T31" fmla="*/ -2109 h 53"/>
                              <a:gd name="T32" fmla="+- 0 8619 8578"/>
                              <a:gd name="T33" fmla="*/ T32 w 53"/>
                              <a:gd name="T34" fmla="+- 0 -2097 -2149"/>
                              <a:gd name="T35" fmla="*/ -2097 h 53"/>
                              <a:gd name="T36" fmla="+- 0 8605 8578"/>
                              <a:gd name="T37" fmla="*/ T36 w 53"/>
                              <a:gd name="T38" fmla="+- 0 -2097 -2149"/>
                              <a:gd name="T39" fmla="*/ -2097 h 53"/>
                              <a:gd name="T40" fmla="+- 0 8590 8578"/>
                              <a:gd name="T41" fmla="*/ T40 w 53"/>
                              <a:gd name="T42" fmla="+- 0 -2097 -2149"/>
                              <a:gd name="T43" fmla="*/ -2097 h 53"/>
                              <a:gd name="T44" fmla="+- 0 8578 8578"/>
                              <a:gd name="T45" fmla="*/ T44 w 53"/>
                              <a:gd name="T46" fmla="+- 0 -2109 -2149"/>
                              <a:gd name="T47" fmla="*/ -2109 h 53"/>
                              <a:gd name="T48" fmla="+- 0 8578 8578"/>
                              <a:gd name="T49" fmla="*/ T48 w 53"/>
                              <a:gd name="T50" fmla="+- 0 -2123 -2149"/>
                              <a:gd name="T51" fmla="*/ -2123 h 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53" h="53">
                                <a:moveTo>
                                  <a:pt x="0" y="26"/>
                                </a:moveTo>
                                <a:lnTo>
                                  <a:pt x="0" y="12"/>
                                </a:lnTo>
                                <a:lnTo>
                                  <a:pt x="12" y="0"/>
                                </a:lnTo>
                                <a:lnTo>
                                  <a:pt x="27" y="0"/>
                                </a:lnTo>
                                <a:lnTo>
                                  <a:pt x="41" y="0"/>
                                </a:lnTo>
                                <a:lnTo>
                                  <a:pt x="53" y="12"/>
                                </a:lnTo>
                                <a:lnTo>
                                  <a:pt x="53" y="26"/>
                                </a:lnTo>
                                <a:lnTo>
                                  <a:pt x="53" y="40"/>
                                </a:lnTo>
                                <a:lnTo>
                                  <a:pt x="41" y="52"/>
                                </a:lnTo>
                                <a:lnTo>
                                  <a:pt x="27" y="52"/>
                                </a:lnTo>
                                <a:lnTo>
                                  <a:pt x="12" y="52"/>
                                </a:lnTo>
                                <a:lnTo>
                                  <a:pt x="0" y="40"/>
                                </a:lnTo>
                                <a:lnTo>
                                  <a:pt x="0" y="26"/>
                                </a:lnTo>
                              </a:path>
                            </a:pathLst>
                          </a:custGeom>
                          <a:noFill/>
                          <a:ln w="9038">
                            <a:solidFill>
                              <a:srgbClr val="00BFC4"/>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C12130" id="Group 741" o:spid="_x0000_s1026" style="position:absolute;margin-left:428.55pt;margin-top:-128.4pt;width:3.35pt;height:28.6pt;z-index:251637248;mso-position-horizontal-relative:page" coordorigin="8571,-2568" coordsize="67,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">
                <v:line id="Line 747" o:spid="_x0000_s1027" style="position:absolute;visibility:visible;mso-wrap-style:square" from="8605,-2314" to="8605,-23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" strokecolor="#f8766d" strokeweight=".37833mm"/>
                <v:shape id="Freeform 746" o:spid="_x0000_s1028" style="position:absolute;left:8578;top:-2467;width:53;height:53;visibility:visible;mso-wrap-style:square;v-text-anchor:top" coordsize="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" path="m41,l12,,,12,,41,12,53r29,l53,41r,-29l41,xe" fillcolor="#f8766d" stroked="f">
                  <v:path arrowok="t" o:connecttype="custom" o:connectlocs="41,-2467;12,-2467;0,-2455;0,-2426;12,-2414;41,-2414;53,-2426;53,-2455;41,-2467" o:connectangles="0,0,0,0,0,0,0,0,0"/>
                </v:shape>
                <v:shape id="Freeform 745" o:spid="_x0000_s1029" style="position:absolute;left:8578;top:-2467;width:53;height:53;visibility:visible;mso-wrap-style:square;v-text-anchor:top" coordsize="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" path="m,26l,12,12,,27,,41,,53,12r,14l53,41,41,53r-14,l12,53,,41,,26e" filled="f" strokecolor="#f8766d" strokeweight=".25106mm">
                  <v:path arrowok="t" o:connecttype="custom" o:connectlocs="0,-2441;0,-2455;12,-2467;27,-2467;41,-2467;53,-2455;53,-2441;53,-2426;41,-2414;27,-2414;12,-2414;0,-2426;0,-2441" o:connectangles="0,0,0,0,0,0,0,0,0,0,0,0,0"/>
                </v:shape>
                <v:line id="Line 744" o:spid="_x0000_s1030" style="position:absolute;visibility:visible;mso-wrap-style:square" from="8605,-1996" to="8605,-19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" strokecolor="#00bfc4" strokeweight=".37833mm"/>
                <v:shape id="Freeform 743" o:spid="_x0000_s1031" style="position:absolute;left:8578;top:-2150;width:53;height:53;visibility:visible;mso-wrap-style:square;v-text-anchor:top" coordsize="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" path="m41,l12,,,12,,40,12,52r29,l53,40r,-28l41,xe" fillcolor="#00bfc4" stroked="f">
                  <v:path arrowok="t" o:connecttype="custom" o:connectlocs="41,-2149;12,-2149;0,-2137;0,-2109;12,-2097;41,-2097;53,-2109;53,-2137;41,-2149" o:connectangles="0,0,0,0,0,0,0,0,0"/>
                </v:shape>
                <v:shape id="Freeform 742" o:spid="_x0000_s1032" style="position:absolute;left:8578;top:-2150;width:53;height:53;visibility:visible;mso-wrap-style:square;v-text-anchor:top" coordsize="53,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" path="m,26l,12,12,,27,,41,,53,12r,14l53,40,41,52r-14,l12,52,,40,,26e" filled="f" strokecolor="#00bfc4" strokeweight=".25106mm">
                  <v:path arrowok="t" o:connecttype="custom" o:connectlocs="0,-2123;0,-2137;12,-2149;27,-2149;41,-2149;53,-2137;53,-2123;53,-2109;41,-2097;27,-2097;12,-2097;0,-2109;0,-2123" o:connectangles="0,0,0,0,0,0,0,0,0,0,0,0,0"/>
                </v:shape>
                <w10:wrap anchorx="page"/>
              </v:group>
            </w:pict>
          </mc:Fallback>
        </mc:AlternateContent>
      </w:r>
      <w:r w:rsidR="005212F4">
        <w:rPr>
          <w:rFonts w:ascii="Arial"/>
          <w:color w:val="4D4D4D"/>
          <w:sz w:val="18"/>
        </w:rPr>
        <w:t>0</w:t>
      </w:r>
      <w:r w:rsidR="005212F4">
        <w:rPr>
          <w:rFonts w:ascii="Arial"/>
          <w:color w:val="4D4D4D"/>
          <w:sz w:val="18"/>
        </w:rPr>
        <w:tab/>
        <w:t>3</w:t>
      </w:r>
      <w:r w:rsidR="005212F4">
        <w:rPr>
          <w:rFonts w:ascii="Arial"/>
          <w:color w:val="4D4D4D"/>
          <w:sz w:val="18"/>
        </w:rPr>
        <w:tab/>
        <w:t>6</w:t>
      </w:r>
      <w:r w:rsidR="005212F4">
        <w:rPr>
          <w:rFonts w:ascii="Arial"/>
          <w:color w:val="4D4D4D"/>
          <w:sz w:val="18"/>
        </w:rPr>
        <w:tab/>
        <w:t>9</w:t>
      </w:r>
      <w:r w:rsidR="005212F4">
        <w:rPr>
          <w:rFonts w:ascii="Arial"/>
          <w:color w:val="4D4D4D"/>
          <w:sz w:val="18"/>
        </w:rPr>
        <w:tab/>
      </w:r>
      <w:r w:rsidR="005212F4">
        <w:rPr>
          <w:rFonts w:ascii="Arial"/>
          <w:color w:val="4D4D4D"/>
          <w:spacing w:val="-10"/>
          <w:sz w:val="18"/>
        </w:rPr>
        <w:t>12</w:t>
      </w:r>
    </w:p>
    <w:p w14:paraId="726AED5B" w14:textId="77777777" w:rsidR="001058B6" w:rsidRDefault="005212F4">
      <w:pPr>
        <w:pStyle w:val="BodyText"/>
        <w:spacing w:before="8"/>
        <w:ind w:left="89"/>
        <w:jc w:val="center"/>
        <w:rPr>
          <w:rFonts w:ascii="Arial"/>
        </w:rPr>
      </w:pPr>
      <w:r>
        <w:rPr>
          <w:rFonts w:ascii="Arial"/>
        </w:rPr>
        <w:t xml:space="preserve">Adjusted odds ratio for </w:t>
      </w:r>
      <w:proofErr w:type="spellStart"/>
      <w:r>
        <w:rPr>
          <w:rFonts w:ascii="Arial"/>
        </w:rPr>
        <w:t>ct</w:t>
      </w:r>
      <w:proofErr w:type="spellEnd"/>
    </w:p>
    <w:p w14:paraId="0B20AF87" w14:textId="77777777" w:rsidR="001058B6" w:rsidRDefault="005212F4">
      <w:pPr>
        <w:pStyle w:val="BodyText"/>
        <w:rPr>
          <w:rFonts w:ascii="Arial"/>
          <w:sz w:val="20"/>
        </w:rPr>
      </w:pPr>
      <w:r>
        <w:br w:type="column"/>
      </w:r>
    </w:p>
    <w:p w14:paraId="7FFA7E12" w14:textId="77777777" w:rsidR="001058B6" w:rsidRDefault="001058B6">
      <w:pPr>
        <w:pStyle w:val="BodyText"/>
        <w:rPr>
          <w:rFonts w:ascii="Arial"/>
          <w:sz w:val="20"/>
        </w:rPr>
      </w:pPr>
    </w:p>
    <w:p w14:paraId="47C362F0" w14:textId="77777777" w:rsidR="001058B6" w:rsidRDefault="001058B6">
      <w:pPr>
        <w:pStyle w:val="BodyText"/>
        <w:rPr>
          <w:rFonts w:ascii="Arial"/>
          <w:sz w:val="20"/>
        </w:rPr>
      </w:pPr>
    </w:p>
    <w:p w14:paraId="2DB76855" w14:textId="77777777" w:rsidR="001058B6" w:rsidRDefault="001058B6">
      <w:pPr>
        <w:pStyle w:val="BodyText"/>
        <w:rPr>
          <w:rFonts w:ascii="Arial"/>
          <w:sz w:val="20"/>
        </w:rPr>
      </w:pPr>
    </w:p>
    <w:p w14:paraId="702A41DE" w14:textId="77777777" w:rsidR="001058B6" w:rsidRDefault="001058B6">
      <w:pPr>
        <w:pStyle w:val="BodyText"/>
        <w:rPr>
          <w:rFonts w:ascii="Arial"/>
          <w:sz w:val="20"/>
        </w:rPr>
      </w:pPr>
    </w:p>
    <w:p w14:paraId="202DDC4F" w14:textId="77777777" w:rsidR="001058B6" w:rsidRDefault="001058B6">
      <w:pPr>
        <w:pStyle w:val="BodyText"/>
        <w:rPr>
          <w:rFonts w:ascii="Arial"/>
          <w:sz w:val="20"/>
        </w:rPr>
      </w:pPr>
    </w:p>
    <w:p w14:paraId="1A698384" w14:textId="77777777" w:rsidR="001058B6" w:rsidRDefault="001058B6">
      <w:pPr>
        <w:pStyle w:val="BodyText"/>
        <w:rPr>
          <w:rFonts w:ascii="Arial"/>
          <w:sz w:val="20"/>
        </w:rPr>
      </w:pPr>
    </w:p>
    <w:p w14:paraId="5CE71700" w14:textId="77777777" w:rsidR="001058B6" w:rsidRDefault="001058B6">
      <w:pPr>
        <w:pStyle w:val="BodyText"/>
        <w:rPr>
          <w:rFonts w:ascii="Arial"/>
          <w:sz w:val="20"/>
        </w:rPr>
      </w:pPr>
    </w:p>
    <w:p w14:paraId="286A2FBF" w14:textId="77777777" w:rsidR="001058B6" w:rsidRDefault="001058B6">
      <w:pPr>
        <w:pStyle w:val="BodyText"/>
        <w:spacing w:before="7"/>
        <w:rPr>
          <w:rFonts w:ascii="Arial"/>
          <w:sz w:val="21"/>
        </w:rPr>
      </w:pPr>
    </w:p>
    <w:p w14:paraId="0CB67693" w14:textId="77777777" w:rsidR="001058B6" w:rsidRDefault="005212F4">
      <w:pPr>
        <w:spacing w:line="367" w:lineRule="auto"/>
        <w:ind w:left="747" w:right="2536"/>
        <w:rPr>
          <w:rFonts w:ascii="Arial"/>
          <w:sz w:val="18"/>
        </w:rPr>
      </w:pPr>
      <w:proofErr w:type="spellStart"/>
      <w:r>
        <w:rPr>
          <w:rFonts w:ascii="Arial"/>
          <w:sz w:val="18"/>
        </w:rPr>
        <w:t>ctIII</w:t>
      </w:r>
      <w:proofErr w:type="spellEnd"/>
      <w:r>
        <w:rPr>
          <w:rFonts w:ascii="Arial"/>
          <w:sz w:val="18"/>
        </w:rPr>
        <w:t xml:space="preserve"> </w:t>
      </w:r>
      <w:proofErr w:type="spellStart"/>
      <w:r>
        <w:rPr>
          <w:rFonts w:ascii="Arial"/>
          <w:sz w:val="18"/>
        </w:rPr>
        <w:t>ctIV</w:t>
      </w:r>
      <w:proofErr w:type="spellEnd"/>
      <w:r>
        <w:rPr>
          <w:rFonts w:ascii="Arial"/>
          <w:sz w:val="18"/>
        </w:rPr>
        <w:t>/V</w:t>
      </w:r>
    </w:p>
    <w:p w14:paraId="4EEFA41E" w14:textId="77777777" w:rsidR="001058B6" w:rsidRDefault="001058B6">
      <w:pPr>
        <w:spacing w:line="367" w:lineRule="auto"/>
        <w:rPr>
          <w:rFonts w:ascii="Arial"/>
          <w:sz w:val="18"/>
        </w:rPr>
        <w:sectPr w:rsidR="001058B6">
          <w:type w:val="continuous"/>
          <w:pgSz w:w="11910" w:h="16840"/>
          <w:pgMar w:top="1580" w:right="0" w:bottom="280" w:left="1380" w:header="720" w:footer="720" w:gutter="0"/>
          <w:cols w:num="3" w:space="720" w:equalWidth="0">
            <w:col w:w="2406" w:space="40"/>
            <w:col w:w="4261" w:space="39"/>
            <w:col w:w="3784"/>
          </w:cols>
        </w:sectPr>
      </w:pPr>
    </w:p>
    <w:p w14:paraId="5A77EE03" w14:textId="77777777" w:rsidR="001058B6" w:rsidRDefault="001058B6">
      <w:pPr>
        <w:pStyle w:val="BodyText"/>
        <w:rPr>
          <w:rFonts w:ascii="Arial"/>
          <w:sz w:val="20"/>
        </w:rPr>
      </w:pPr>
    </w:p>
    <w:p w14:paraId="45F2BE22" w14:textId="77777777" w:rsidR="001058B6" w:rsidRDefault="001058B6">
      <w:pPr>
        <w:pStyle w:val="BodyText"/>
        <w:rPr>
          <w:rFonts w:ascii="Arial"/>
          <w:sz w:val="20"/>
        </w:rPr>
      </w:pPr>
    </w:p>
    <w:p w14:paraId="0C74FE6A" w14:textId="77777777" w:rsidR="001058B6" w:rsidRDefault="001058B6">
      <w:pPr>
        <w:pStyle w:val="BodyText"/>
        <w:rPr>
          <w:rFonts w:ascii="Arial"/>
          <w:sz w:val="20"/>
        </w:rPr>
      </w:pPr>
    </w:p>
    <w:p w14:paraId="7F50D6BC" w14:textId="77777777" w:rsidR="001058B6" w:rsidRDefault="001058B6">
      <w:pPr>
        <w:pStyle w:val="BodyText"/>
        <w:rPr>
          <w:rFonts w:ascii="Arial"/>
          <w:sz w:val="20"/>
        </w:rPr>
      </w:pPr>
    </w:p>
    <w:p w14:paraId="5B4AED45" w14:textId="77777777" w:rsidR="001058B6" w:rsidRDefault="005212F4">
      <w:pPr>
        <w:tabs>
          <w:tab w:val="left" w:pos="6998"/>
        </w:tabs>
        <w:spacing w:before="112" w:line="218" w:lineRule="auto"/>
        <w:ind w:left="240" w:right="1578"/>
        <w:rPr>
          <w:i/>
        </w:rPr>
      </w:pPr>
      <w:r>
        <w:rPr>
          <w:i/>
          <w:w w:val="105"/>
        </w:rPr>
        <w:t xml:space="preserve">R&gt; </w:t>
      </w:r>
      <w:r>
        <w:rPr>
          <w:i/>
          <w:w w:val="115"/>
        </w:rPr>
        <w:t xml:space="preserve">#  </w:t>
      </w:r>
      <w:r>
        <w:rPr>
          <w:i/>
          <w:w w:val="145"/>
        </w:rPr>
        <w:t xml:space="preserve">fit  </w:t>
      </w:r>
      <w:r>
        <w:rPr>
          <w:i/>
          <w:w w:val="115"/>
        </w:rPr>
        <w:t xml:space="preserve">&lt;-  </w:t>
      </w:r>
      <w:proofErr w:type="spellStart"/>
      <w:r>
        <w:rPr>
          <w:i/>
          <w:w w:val="115"/>
        </w:rPr>
        <w:t>glmer</w:t>
      </w:r>
      <w:proofErr w:type="spellEnd"/>
      <w:r>
        <w:rPr>
          <w:i/>
          <w:w w:val="115"/>
        </w:rPr>
        <w:t xml:space="preserve">(mod,  family  =  "binomial",  data  =  impact)  #  </w:t>
      </w:r>
      <w:r>
        <w:rPr>
          <w:i/>
          <w:w w:val="145"/>
        </w:rPr>
        <w:t xml:space="preserve">fit  </w:t>
      </w:r>
      <w:r>
        <w:rPr>
          <w:i/>
          <w:w w:val="115"/>
        </w:rPr>
        <w:t xml:space="preserve">the  model </w:t>
      </w:r>
      <w:r>
        <w:rPr>
          <w:i/>
          <w:w w:val="105"/>
        </w:rPr>
        <w:t xml:space="preserve">R&gt;  </w:t>
      </w:r>
      <w:r>
        <w:rPr>
          <w:i/>
          <w:w w:val="115"/>
        </w:rPr>
        <w:t xml:space="preserve">#  </w:t>
      </w:r>
      <w:r>
        <w:rPr>
          <w:i/>
          <w:w w:val="145"/>
        </w:rPr>
        <w:t xml:space="preserve">tidy(fit, </w:t>
      </w:r>
      <w:r>
        <w:rPr>
          <w:i/>
          <w:w w:val="115"/>
        </w:rPr>
        <w:t xml:space="preserve">conf.int  =  </w:t>
      </w:r>
      <w:r>
        <w:rPr>
          <w:i/>
          <w:w w:val="105"/>
        </w:rPr>
        <w:t xml:space="preserve">TRUE,  </w:t>
      </w:r>
      <w:r>
        <w:rPr>
          <w:i/>
          <w:w w:val="115"/>
        </w:rPr>
        <w:t>exponentiate</w:t>
      </w:r>
      <w:r>
        <w:rPr>
          <w:i/>
          <w:spacing w:val="20"/>
          <w:w w:val="115"/>
        </w:rPr>
        <w:t xml:space="preserve"> </w:t>
      </w:r>
      <w:r>
        <w:rPr>
          <w:i/>
          <w:w w:val="115"/>
        </w:rPr>
        <w:t>=</w:t>
      </w:r>
      <w:r>
        <w:rPr>
          <w:i/>
          <w:spacing w:val="48"/>
          <w:w w:val="115"/>
        </w:rPr>
        <w:t xml:space="preserve"> </w:t>
      </w:r>
      <w:r>
        <w:rPr>
          <w:i/>
          <w:w w:val="105"/>
        </w:rPr>
        <w:t>TRUE)</w:t>
      </w:r>
      <w:r>
        <w:rPr>
          <w:i/>
          <w:w w:val="105"/>
        </w:rPr>
        <w:tab/>
      </w:r>
      <w:r>
        <w:rPr>
          <w:i/>
          <w:w w:val="115"/>
        </w:rPr>
        <w:t>#  print</w:t>
      </w:r>
      <w:r>
        <w:rPr>
          <w:i/>
          <w:spacing w:val="18"/>
          <w:w w:val="115"/>
        </w:rPr>
        <w:t xml:space="preserve"> </w:t>
      </w:r>
      <w:r>
        <w:rPr>
          <w:i/>
          <w:w w:val="115"/>
        </w:rPr>
        <w:t>estimates</w:t>
      </w:r>
    </w:p>
    <w:p w14:paraId="647D5D63" w14:textId="77777777" w:rsidR="001058B6" w:rsidRDefault="001058B6">
      <w:pPr>
        <w:pStyle w:val="BodyText"/>
        <w:rPr>
          <w:i/>
          <w:sz w:val="28"/>
        </w:rPr>
      </w:pPr>
    </w:p>
    <w:p w14:paraId="38747954" w14:textId="77777777" w:rsidR="001058B6" w:rsidRDefault="001058B6">
      <w:pPr>
        <w:pStyle w:val="BodyText"/>
        <w:spacing w:before="3"/>
        <w:rPr>
          <w:i/>
          <w:sz w:val="34"/>
        </w:rPr>
      </w:pPr>
    </w:p>
    <w:p w14:paraId="675F679A" w14:textId="77777777" w:rsidR="001058B6" w:rsidRDefault="005212F4">
      <w:pPr>
        <w:pStyle w:val="BodyText"/>
        <w:ind w:left="240"/>
      </w:pPr>
      <w:r>
        <w:t>[TODO: show how much variance there is after different methods]</w:t>
      </w:r>
    </w:p>
    <w:p w14:paraId="521661DA" w14:textId="77777777" w:rsidR="001058B6" w:rsidRDefault="005212F4">
      <w:pPr>
        <w:pStyle w:val="BodyText"/>
        <w:spacing w:before="119" w:line="218" w:lineRule="auto"/>
        <w:ind w:left="240" w:right="1461"/>
        <w:jc w:val="both"/>
      </w:pPr>
      <w:r>
        <w:t>[TODO: add ICC before/after imputation and interpret: This tells us that the multilevel structure of the data should probably be taken into account. If we don’t, we’ll may end up with incorrect imputations, biasing the effect of the clusters towards zero.]</w:t>
      </w:r>
    </w:p>
    <w:p w14:paraId="3FB4B90B" w14:textId="77777777" w:rsidR="001058B6" w:rsidRDefault="005212F4">
      <w:pPr>
        <w:pStyle w:val="BodyText"/>
        <w:spacing w:before="106"/>
        <w:ind w:left="240"/>
        <w:jc w:val="both"/>
      </w:pPr>
      <w:r>
        <w:t>[TODO: add descriptive statistics of the complete and incomplete data.]</w:t>
      </w:r>
    </w:p>
    <w:p w14:paraId="132BB477" w14:textId="77777777" w:rsidR="001058B6" w:rsidRDefault="001058B6">
      <w:pPr>
        <w:pStyle w:val="BodyText"/>
        <w:spacing w:before="5"/>
        <w:rPr>
          <w:sz w:val="36"/>
        </w:rPr>
      </w:pPr>
    </w:p>
    <w:p w14:paraId="0EB6E810" w14:textId="77777777" w:rsidR="001058B6" w:rsidRDefault="005212F4">
      <w:pPr>
        <w:pStyle w:val="Heading2"/>
        <w:ind w:left="240"/>
        <w:jc w:val="both"/>
        <w:rPr>
          <w:b/>
        </w:rPr>
      </w:pPr>
      <w:bookmarkStart w:id="69" w:name="Missingness"/>
      <w:bookmarkEnd w:id="69"/>
      <w:r>
        <w:rPr>
          <w:b/>
        </w:rPr>
        <w:t>3.1. Missingness</w:t>
      </w:r>
    </w:p>
    <w:p w14:paraId="19F17572" w14:textId="77777777" w:rsidR="001058B6" w:rsidRDefault="005212F4">
      <w:pPr>
        <w:pStyle w:val="BodyText"/>
        <w:spacing w:before="190"/>
        <w:ind w:left="240"/>
        <w:jc w:val="both"/>
      </w:pPr>
      <w:r>
        <w:t>To explore the missingness, it is wise to look at the missing data pattern:</w:t>
      </w:r>
    </w:p>
    <w:p w14:paraId="5F3362C4" w14:textId="77777777" w:rsidR="001058B6" w:rsidRDefault="001058B6">
      <w:pPr>
        <w:pStyle w:val="BodyText"/>
        <w:rPr>
          <w:sz w:val="30"/>
        </w:rPr>
      </w:pPr>
    </w:p>
    <w:p w14:paraId="5160D690" w14:textId="77777777" w:rsidR="001058B6" w:rsidRDefault="001058B6">
      <w:pPr>
        <w:pStyle w:val="BodyText"/>
        <w:spacing w:before="10"/>
        <w:rPr>
          <w:sz w:val="31"/>
        </w:rPr>
      </w:pPr>
    </w:p>
    <w:p w14:paraId="0B143898" w14:textId="77777777" w:rsidR="001058B6" w:rsidRDefault="005212F4">
      <w:pPr>
        <w:ind w:left="240"/>
        <w:jc w:val="both"/>
        <w:rPr>
          <w:i/>
        </w:rPr>
      </w:pPr>
      <w:r>
        <w:rPr>
          <w:i/>
          <w:w w:val="115"/>
        </w:rPr>
        <w:t xml:space="preserve">R&gt; </w:t>
      </w:r>
      <w:proofErr w:type="spellStart"/>
      <w:r>
        <w:rPr>
          <w:i/>
          <w:w w:val="115"/>
        </w:rPr>
        <w:t>plot_pattern</w:t>
      </w:r>
      <w:proofErr w:type="spellEnd"/>
      <w:r>
        <w:rPr>
          <w:i/>
          <w:w w:val="115"/>
        </w:rPr>
        <w:t>(</w:t>
      </w:r>
      <w:proofErr w:type="spellStart"/>
      <w:r>
        <w:rPr>
          <w:i/>
          <w:w w:val="115"/>
        </w:rPr>
        <w:t>dat</w:t>
      </w:r>
      <w:proofErr w:type="spellEnd"/>
      <w:r>
        <w:rPr>
          <w:i/>
          <w:w w:val="115"/>
        </w:rPr>
        <w:t>, rotate = TRUE) # plot missingness pattern</w:t>
      </w:r>
    </w:p>
    <w:p w14:paraId="21CBD060" w14:textId="77777777" w:rsidR="001058B6" w:rsidRDefault="001058B6">
      <w:pPr>
        <w:jc w:val="both"/>
        <w:sectPr w:rsidR="001058B6">
          <w:type w:val="continuous"/>
          <w:pgSz w:w="11910" w:h="16840"/>
          <w:pgMar w:top="1580" w:right="0" w:bottom="280" w:left="1380" w:header="720" w:footer="720" w:gutter="0"/>
          <w:cols w:space="720"/>
        </w:sectPr>
      </w:pPr>
    </w:p>
    <w:p w14:paraId="2305AC59" w14:textId="77777777" w:rsidR="001058B6" w:rsidRDefault="001058B6">
      <w:pPr>
        <w:pStyle w:val="BodyText"/>
        <w:rPr>
          <w:i/>
          <w:sz w:val="20"/>
        </w:rPr>
      </w:pPr>
    </w:p>
    <w:p w14:paraId="2BB19206" w14:textId="77777777" w:rsidR="001058B6" w:rsidRDefault="001058B6">
      <w:pPr>
        <w:pStyle w:val="BodyText"/>
        <w:rPr>
          <w:i/>
          <w:sz w:val="21"/>
        </w:rPr>
      </w:pPr>
    </w:p>
    <w:p w14:paraId="563BB2CA" w14:textId="22948206" w:rsidR="001058B6" w:rsidRDefault="00C27F74">
      <w:pPr>
        <w:pStyle w:val="BodyText"/>
        <w:spacing w:line="225" w:lineRule="auto"/>
        <w:ind w:left="4357" w:right="5328"/>
        <w:jc w:val="center"/>
        <w:rPr>
          <w:rFonts w:ascii="Arial"/>
        </w:rPr>
      </w:pPr>
      <w:r>
        <w:rPr>
          <w:noProof/>
        </w:rPr>
        <mc:AlternateContent>
          <mc:Choice Requires="wps">
            <w:drawing>
              <wp:anchor distT="0" distB="0" distL="114300" distR="114300" simplePos="0" relativeHeight="251649536" behindDoc="0" locked="0" layoutInCell="1" allowOverlap="1" wp14:anchorId="7743F987" wp14:editId="237D8CEF">
                <wp:simplePos x="0" y="0"/>
                <wp:positionH relativeFrom="page">
                  <wp:posOffset>3205480</wp:posOffset>
                </wp:positionH>
                <wp:positionV relativeFrom="paragraph">
                  <wp:posOffset>296545</wp:posOffset>
                </wp:positionV>
                <wp:extent cx="153670" cy="662305"/>
                <wp:effectExtent l="0" t="0" r="3175" b="4445"/>
                <wp:wrapNone/>
                <wp:docPr id="756" name="Text Box 7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66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64" w14:textId="77777777" w:rsidR="001058B6" w:rsidRDefault="005212F4">
                            <w:pPr>
                              <w:spacing w:before="14"/>
                              <w:ind w:left="20"/>
                              <w:rPr>
                                <w:rFonts w:ascii="Arial"/>
                                <w:sz w:val="18"/>
                              </w:rPr>
                            </w:pPr>
                            <w:proofErr w:type="spellStart"/>
                            <w:r>
                              <w:rPr>
                                <w:rFonts w:ascii="Arial"/>
                                <w:color w:val="4D4D4D"/>
                                <w:sz w:val="18"/>
                              </w:rPr>
                              <w:t>motor_score</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43F987" id="Text Box 740" o:spid="_x0000_s1060" type="#_x0000_t202" style="position:absolute;left:0;text-align:left;margin-left:252.4pt;margin-top:23.35pt;width:12.1pt;height:52.15pt;z-index:2516495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" filled="f" stroked="f">
                <v:textbox style="layout-flow:vertical;mso-layout-flow-alt:bottom-to-top" inset="0,0,0,0">
                  <w:txbxContent>
                    <w:p w14:paraId="4784F064" w14:textId="77777777" w:rsidR="001058B6" w:rsidRDefault="005212F4">
                      <w:pPr>
                        <w:spacing w:before="14"/>
                        <w:ind w:left="20"/>
                        <w:rPr>
                          <w:rFonts w:ascii="Arial"/>
                          <w:sz w:val="18"/>
                        </w:rPr>
                      </w:pPr>
                      <w:proofErr w:type="spellStart"/>
                      <w:r>
                        <w:rPr>
                          <w:rFonts w:ascii="Arial"/>
                          <w:color w:val="4D4D4D"/>
                          <w:sz w:val="18"/>
                        </w:rPr>
                        <w:t>motor_score</w:t>
                      </w:r>
                      <w:proofErr w:type="spellEnd"/>
                    </w:p>
                  </w:txbxContent>
                </v:textbox>
                <w10:wrap anchorx="page"/>
              </v:shape>
            </w:pict>
          </mc:Fallback>
        </mc:AlternateContent>
      </w:r>
      <w:r w:rsidR="005212F4">
        <w:rPr>
          <w:rFonts w:ascii="Arial"/>
        </w:rPr>
        <w:t>Variable (name)</w:t>
      </w:r>
    </w:p>
    <w:p w14:paraId="4B46DB94" w14:textId="77777777" w:rsidR="001058B6" w:rsidRDefault="001058B6">
      <w:pPr>
        <w:spacing w:line="225" w:lineRule="auto"/>
        <w:jc w:val="center"/>
        <w:rPr>
          <w:rFonts w:ascii="Arial"/>
        </w:rPr>
        <w:sectPr w:rsidR="001058B6">
          <w:pgSz w:w="11910" w:h="16840"/>
          <w:pgMar w:top="1740" w:right="0" w:bottom="280" w:left="1380" w:header="1433" w:footer="0" w:gutter="0"/>
          <w:cols w:space="720"/>
        </w:sectPr>
      </w:pPr>
    </w:p>
    <w:p w14:paraId="7862A1B1" w14:textId="77777777" w:rsidR="001058B6" w:rsidRDefault="001058B6">
      <w:pPr>
        <w:pStyle w:val="BodyText"/>
        <w:rPr>
          <w:rFonts w:ascii="Arial"/>
          <w:sz w:val="20"/>
        </w:rPr>
      </w:pPr>
    </w:p>
    <w:p w14:paraId="7AE1F6D6" w14:textId="77777777" w:rsidR="001058B6" w:rsidRDefault="001058B6">
      <w:pPr>
        <w:pStyle w:val="BodyText"/>
        <w:rPr>
          <w:rFonts w:ascii="Arial"/>
          <w:sz w:val="20"/>
        </w:rPr>
      </w:pPr>
    </w:p>
    <w:p w14:paraId="49C7738A" w14:textId="77777777" w:rsidR="001058B6" w:rsidRDefault="001058B6">
      <w:pPr>
        <w:pStyle w:val="BodyText"/>
        <w:rPr>
          <w:rFonts w:ascii="Arial"/>
          <w:sz w:val="20"/>
        </w:rPr>
      </w:pPr>
    </w:p>
    <w:p w14:paraId="03A86275" w14:textId="77777777" w:rsidR="001058B6" w:rsidRDefault="001058B6">
      <w:pPr>
        <w:pStyle w:val="BodyText"/>
        <w:rPr>
          <w:rFonts w:ascii="Arial"/>
          <w:sz w:val="20"/>
        </w:rPr>
      </w:pPr>
    </w:p>
    <w:p w14:paraId="6DD5D680" w14:textId="77777777" w:rsidR="001058B6" w:rsidRDefault="005212F4">
      <w:pPr>
        <w:spacing w:before="143" w:line="157" w:lineRule="exact"/>
        <w:jc w:val="right"/>
        <w:rPr>
          <w:rFonts w:ascii="Arial"/>
          <w:sz w:val="18"/>
        </w:rPr>
      </w:pPr>
      <w:r>
        <w:rPr>
          <w:rFonts w:ascii="Arial"/>
          <w:color w:val="4D4D4D"/>
          <w:sz w:val="18"/>
        </w:rPr>
        <w:t>3808</w:t>
      </w:r>
    </w:p>
    <w:p w14:paraId="3F92EEF3" w14:textId="77777777" w:rsidR="001058B6" w:rsidRDefault="005212F4">
      <w:pPr>
        <w:spacing w:line="108" w:lineRule="exact"/>
        <w:jc w:val="right"/>
        <w:rPr>
          <w:rFonts w:ascii="Arial"/>
          <w:sz w:val="18"/>
        </w:rPr>
      </w:pPr>
      <w:r>
        <w:rPr>
          <w:rFonts w:ascii="Arial"/>
          <w:color w:val="4D4D4D"/>
          <w:sz w:val="18"/>
        </w:rPr>
        <w:t>937</w:t>
      </w:r>
    </w:p>
    <w:p w14:paraId="02E5C343" w14:textId="77777777" w:rsidR="001058B6" w:rsidRDefault="005212F4">
      <w:pPr>
        <w:spacing w:line="108" w:lineRule="exact"/>
        <w:jc w:val="right"/>
        <w:rPr>
          <w:rFonts w:ascii="Arial"/>
          <w:sz w:val="18"/>
        </w:rPr>
      </w:pPr>
      <w:r>
        <w:rPr>
          <w:rFonts w:ascii="Arial"/>
          <w:color w:val="4D4D4D"/>
          <w:sz w:val="18"/>
        </w:rPr>
        <w:t>681</w:t>
      </w:r>
    </w:p>
    <w:p w14:paraId="438092CB" w14:textId="77777777" w:rsidR="001058B6" w:rsidRDefault="005212F4">
      <w:pPr>
        <w:spacing w:line="108" w:lineRule="exact"/>
        <w:jc w:val="right"/>
        <w:rPr>
          <w:rFonts w:ascii="Arial"/>
          <w:sz w:val="18"/>
        </w:rPr>
      </w:pPr>
      <w:r>
        <w:rPr>
          <w:rFonts w:ascii="Arial"/>
          <w:color w:val="4D4D4D"/>
          <w:sz w:val="18"/>
        </w:rPr>
        <w:t>238</w:t>
      </w:r>
    </w:p>
    <w:p w14:paraId="368C4B18" w14:textId="77777777" w:rsidR="001058B6" w:rsidRDefault="005212F4">
      <w:pPr>
        <w:spacing w:line="108" w:lineRule="exact"/>
        <w:jc w:val="right"/>
        <w:rPr>
          <w:rFonts w:ascii="Arial"/>
          <w:sz w:val="18"/>
        </w:rPr>
      </w:pPr>
      <w:r>
        <w:rPr>
          <w:rFonts w:ascii="Arial"/>
          <w:color w:val="4D4D4D"/>
          <w:sz w:val="18"/>
        </w:rPr>
        <w:t>724</w:t>
      </w:r>
    </w:p>
    <w:p w14:paraId="3F299DED" w14:textId="77777777" w:rsidR="001058B6" w:rsidRDefault="005212F4">
      <w:pPr>
        <w:spacing w:line="108" w:lineRule="exact"/>
        <w:jc w:val="right"/>
        <w:rPr>
          <w:rFonts w:ascii="Arial"/>
          <w:sz w:val="18"/>
        </w:rPr>
      </w:pPr>
      <w:r>
        <w:rPr>
          <w:rFonts w:ascii="Arial"/>
          <w:color w:val="4D4D4D"/>
          <w:sz w:val="18"/>
        </w:rPr>
        <w:t>121</w:t>
      </w:r>
    </w:p>
    <w:p w14:paraId="3A9C6E81" w14:textId="77777777" w:rsidR="001058B6" w:rsidRDefault="005212F4">
      <w:pPr>
        <w:spacing w:line="108" w:lineRule="exact"/>
        <w:jc w:val="right"/>
        <w:rPr>
          <w:rFonts w:ascii="Arial"/>
          <w:sz w:val="18"/>
        </w:rPr>
      </w:pPr>
      <w:r>
        <w:rPr>
          <w:rFonts w:ascii="Arial"/>
          <w:color w:val="4D4D4D"/>
          <w:sz w:val="18"/>
        </w:rPr>
        <w:t>290</w:t>
      </w:r>
    </w:p>
    <w:p w14:paraId="1E4829CD" w14:textId="77777777" w:rsidR="001058B6" w:rsidRDefault="005212F4">
      <w:pPr>
        <w:spacing w:line="108" w:lineRule="exact"/>
        <w:jc w:val="right"/>
        <w:rPr>
          <w:rFonts w:ascii="Arial"/>
          <w:sz w:val="18"/>
        </w:rPr>
      </w:pPr>
      <w:r>
        <w:rPr>
          <w:rFonts w:ascii="Arial"/>
          <w:color w:val="4D4D4D"/>
          <w:spacing w:val="-1"/>
          <w:sz w:val="18"/>
        </w:rPr>
        <w:t>81</w:t>
      </w:r>
    </w:p>
    <w:p w14:paraId="51785644" w14:textId="77777777" w:rsidR="001058B6" w:rsidRDefault="005212F4">
      <w:pPr>
        <w:spacing w:line="108" w:lineRule="exact"/>
        <w:jc w:val="right"/>
        <w:rPr>
          <w:rFonts w:ascii="Arial"/>
          <w:sz w:val="18"/>
        </w:rPr>
      </w:pPr>
      <w:r>
        <w:rPr>
          <w:rFonts w:ascii="Arial"/>
          <w:color w:val="4D4D4D"/>
          <w:sz w:val="18"/>
        </w:rPr>
        <w:t>687</w:t>
      </w:r>
    </w:p>
    <w:p w14:paraId="109262C5" w14:textId="77777777" w:rsidR="001058B6" w:rsidRDefault="005212F4">
      <w:pPr>
        <w:spacing w:line="108" w:lineRule="exact"/>
        <w:jc w:val="right"/>
        <w:rPr>
          <w:rFonts w:ascii="Arial"/>
          <w:sz w:val="18"/>
        </w:rPr>
      </w:pPr>
      <w:r>
        <w:rPr>
          <w:rFonts w:ascii="Arial"/>
          <w:color w:val="4D4D4D"/>
          <w:sz w:val="18"/>
        </w:rPr>
        <w:t>309</w:t>
      </w:r>
    </w:p>
    <w:p w14:paraId="5AE3E0E7" w14:textId="77777777" w:rsidR="001058B6" w:rsidRDefault="005212F4">
      <w:pPr>
        <w:spacing w:line="108" w:lineRule="exact"/>
        <w:jc w:val="right"/>
        <w:rPr>
          <w:rFonts w:ascii="Arial"/>
          <w:sz w:val="18"/>
        </w:rPr>
      </w:pPr>
      <w:r>
        <w:rPr>
          <w:rFonts w:ascii="Arial"/>
          <w:color w:val="4D4D4D"/>
          <w:sz w:val="18"/>
        </w:rPr>
        <w:t>217</w:t>
      </w:r>
    </w:p>
    <w:p w14:paraId="7337E6BD" w14:textId="77777777" w:rsidR="001058B6" w:rsidRDefault="005212F4">
      <w:pPr>
        <w:spacing w:line="108" w:lineRule="exact"/>
        <w:jc w:val="right"/>
        <w:rPr>
          <w:rFonts w:ascii="Arial"/>
          <w:sz w:val="18"/>
        </w:rPr>
      </w:pPr>
      <w:r>
        <w:rPr>
          <w:rFonts w:ascii="Arial"/>
          <w:color w:val="4D4D4D"/>
          <w:spacing w:val="-1"/>
          <w:sz w:val="18"/>
        </w:rPr>
        <w:t>32</w:t>
      </w:r>
    </w:p>
    <w:p w14:paraId="429BE549" w14:textId="77777777" w:rsidR="001058B6" w:rsidRDefault="005212F4">
      <w:pPr>
        <w:spacing w:line="108" w:lineRule="exact"/>
        <w:jc w:val="right"/>
        <w:rPr>
          <w:rFonts w:ascii="Arial"/>
          <w:sz w:val="18"/>
        </w:rPr>
      </w:pPr>
      <w:r>
        <w:rPr>
          <w:rFonts w:ascii="Arial"/>
          <w:color w:val="4D4D4D"/>
          <w:sz w:val="18"/>
        </w:rPr>
        <w:t>321</w:t>
      </w:r>
    </w:p>
    <w:p w14:paraId="71B7E879" w14:textId="77777777" w:rsidR="001058B6" w:rsidRDefault="005212F4">
      <w:pPr>
        <w:spacing w:line="108" w:lineRule="exact"/>
        <w:jc w:val="right"/>
        <w:rPr>
          <w:rFonts w:ascii="Arial"/>
          <w:sz w:val="18"/>
        </w:rPr>
      </w:pPr>
      <w:r>
        <w:rPr>
          <w:rFonts w:ascii="Arial"/>
          <w:color w:val="4D4D4D"/>
          <w:spacing w:val="-1"/>
          <w:sz w:val="18"/>
        </w:rPr>
        <w:t>39</w:t>
      </w:r>
    </w:p>
    <w:p w14:paraId="375E6AAF" w14:textId="77777777" w:rsidR="001058B6" w:rsidRDefault="005212F4">
      <w:pPr>
        <w:spacing w:line="108" w:lineRule="exact"/>
        <w:jc w:val="right"/>
        <w:rPr>
          <w:rFonts w:ascii="Arial"/>
          <w:sz w:val="18"/>
        </w:rPr>
      </w:pPr>
      <w:r>
        <w:rPr>
          <w:rFonts w:ascii="Arial"/>
          <w:color w:val="4D4D4D"/>
          <w:sz w:val="18"/>
        </w:rPr>
        <w:t>220</w:t>
      </w:r>
    </w:p>
    <w:p w14:paraId="3C2F97D0" w14:textId="77777777" w:rsidR="001058B6" w:rsidRDefault="005212F4">
      <w:pPr>
        <w:spacing w:line="108" w:lineRule="exact"/>
        <w:jc w:val="right"/>
        <w:rPr>
          <w:rFonts w:ascii="Arial"/>
          <w:sz w:val="18"/>
        </w:rPr>
      </w:pPr>
      <w:r>
        <w:rPr>
          <w:rFonts w:ascii="Arial"/>
          <w:color w:val="4D4D4D"/>
          <w:spacing w:val="-1"/>
          <w:sz w:val="18"/>
        </w:rPr>
        <w:t>20</w:t>
      </w:r>
    </w:p>
    <w:p w14:paraId="08DFD10B" w14:textId="77777777" w:rsidR="001058B6" w:rsidRDefault="005212F4">
      <w:pPr>
        <w:spacing w:line="108" w:lineRule="exact"/>
        <w:jc w:val="right"/>
        <w:rPr>
          <w:rFonts w:ascii="Arial"/>
          <w:sz w:val="18"/>
        </w:rPr>
      </w:pPr>
      <w:r>
        <w:rPr>
          <w:rFonts w:ascii="Arial"/>
          <w:color w:val="4D4D4D"/>
          <w:sz w:val="18"/>
        </w:rPr>
        <w:t>240</w:t>
      </w:r>
    </w:p>
    <w:p w14:paraId="0D635B9B" w14:textId="77777777" w:rsidR="001058B6" w:rsidRDefault="005212F4">
      <w:pPr>
        <w:spacing w:line="108" w:lineRule="exact"/>
        <w:jc w:val="right"/>
        <w:rPr>
          <w:rFonts w:ascii="Arial"/>
          <w:sz w:val="18"/>
        </w:rPr>
      </w:pPr>
      <w:r>
        <w:rPr>
          <w:rFonts w:ascii="Arial"/>
          <w:color w:val="4D4D4D"/>
          <w:sz w:val="18"/>
        </w:rPr>
        <w:t>259</w:t>
      </w:r>
    </w:p>
    <w:p w14:paraId="37BDFD29" w14:textId="77777777" w:rsidR="001058B6" w:rsidRDefault="005212F4">
      <w:pPr>
        <w:spacing w:line="108" w:lineRule="exact"/>
        <w:jc w:val="right"/>
        <w:rPr>
          <w:rFonts w:ascii="Arial"/>
          <w:sz w:val="18"/>
        </w:rPr>
      </w:pPr>
      <w:r>
        <w:rPr>
          <w:rFonts w:ascii="Arial"/>
          <w:color w:val="4D4D4D"/>
          <w:sz w:val="18"/>
        </w:rPr>
        <w:t>225</w:t>
      </w:r>
    </w:p>
    <w:p w14:paraId="0EA5DC0C" w14:textId="77777777" w:rsidR="001058B6" w:rsidRDefault="005212F4">
      <w:pPr>
        <w:spacing w:line="108" w:lineRule="exact"/>
        <w:jc w:val="right"/>
        <w:rPr>
          <w:rFonts w:ascii="Arial"/>
          <w:sz w:val="18"/>
        </w:rPr>
      </w:pPr>
      <w:r>
        <w:rPr>
          <w:rFonts w:ascii="Arial"/>
          <w:color w:val="4D4D4D"/>
          <w:sz w:val="18"/>
        </w:rPr>
        <w:t>221</w:t>
      </w:r>
    </w:p>
    <w:p w14:paraId="0BF77D26" w14:textId="77777777" w:rsidR="001058B6" w:rsidRDefault="005212F4">
      <w:pPr>
        <w:spacing w:line="108" w:lineRule="exact"/>
        <w:jc w:val="right"/>
        <w:rPr>
          <w:rFonts w:ascii="Arial"/>
          <w:sz w:val="18"/>
        </w:rPr>
      </w:pPr>
      <w:r>
        <w:rPr>
          <w:rFonts w:ascii="Arial"/>
          <w:color w:val="4D4D4D"/>
          <w:spacing w:val="-1"/>
          <w:sz w:val="18"/>
        </w:rPr>
        <w:t>40</w:t>
      </w:r>
    </w:p>
    <w:p w14:paraId="3088C48B" w14:textId="77777777" w:rsidR="001058B6" w:rsidRDefault="005212F4">
      <w:pPr>
        <w:spacing w:line="108" w:lineRule="exact"/>
        <w:jc w:val="right"/>
        <w:rPr>
          <w:rFonts w:ascii="Arial"/>
          <w:sz w:val="18"/>
        </w:rPr>
      </w:pPr>
      <w:r>
        <w:rPr>
          <w:rFonts w:ascii="Arial"/>
          <w:color w:val="4D4D4D"/>
          <w:spacing w:val="-1"/>
          <w:sz w:val="18"/>
        </w:rPr>
        <w:t>37</w:t>
      </w:r>
    </w:p>
    <w:p w14:paraId="09E8C2A5" w14:textId="77777777" w:rsidR="001058B6" w:rsidRDefault="005212F4">
      <w:pPr>
        <w:spacing w:line="108" w:lineRule="exact"/>
        <w:jc w:val="right"/>
        <w:rPr>
          <w:rFonts w:ascii="Arial"/>
          <w:sz w:val="18"/>
        </w:rPr>
      </w:pPr>
      <w:r>
        <w:rPr>
          <w:rFonts w:ascii="Arial"/>
          <w:color w:val="4D4D4D"/>
          <w:spacing w:val="-1"/>
          <w:sz w:val="18"/>
        </w:rPr>
        <w:t>31</w:t>
      </w:r>
    </w:p>
    <w:p w14:paraId="417FE59E" w14:textId="77777777" w:rsidR="001058B6" w:rsidRDefault="005212F4">
      <w:pPr>
        <w:spacing w:line="108" w:lineRule="exact"/>
        <w:jc w:val="right"/>
        <w:rPr>
          <w:rFonts w:ascii="Arial"/>
          <w:sz w:val="18"/>
        </w:rPr>
      </w:pPr>
      <w:r>
        <w:rPr>
          <w:rFonts w:ascii="Arial"/>
          <w:color w:val="4D4D4D"/>
          <w:spacing w:val="-1"/>
          <w:sz w:val="18"/>
        </w:rPr>
        <w:t>38</w:t>
      </w:r>
    </w:p>
    <w:p w14:paraId="6298C8A5" w14:textId="77777777" w:rsidR="001058B6" w:rsidRDefault="005212F4">
      <w:pPr>
        <w:spacing w:line="108" w:lineRule="exact"/>
        <w:jc w:val="right"/>
        <w:rPr>
          <w:rFonts w:ascii="Arial"/>
          <w:sz w:val="18"/>
        </w:rPr>
      </w:pPr>
      <w:r>
        <w:rPr>
          <w:rFonts w:ascii="Arial"/>
          <w:color w:val="4D4D4D"/>
          <w:sz w:val="18"/>
        </w:rPr>
        <w:t>6</w:t>
      </w:r>
    </w:p>
    <w:p w14:paraId="1A565183" w14:textId="27A4A407" w:rsidR="001058B6" w:rsidRDefault="00C27F74">
      <w:pPr>
        <w:spacing w:line="108" w:lineRule="exact"/>
        <w:jc w:val="right"/>
        <w:rPr>
          <w:rFonts w:ascii="Arial"/>
          <w:sz w:val="18"/>
        </w:rPr>
      </w:pPr>
      <w:r>
        <w:rPr>
          <w:noProof/>
        </w:rPr>
        <mc:AlternateContent>
          <mc:Choice Requires="wps">
            <w:drawing>
              <wp:anchor distT="0" distB="0" distL="114300" distR="114300" simplePos="0" relativeHeight="251642368" behindDoc="0" locked="0" layoutInCell="1" allowOverlap="1" wp14:anchorId="05C8B4BF" wp14:editId="53F2E0BD">
                <wp:simplePos x="0" y="0"/>
                <wp:positionH relativeFrom="page">
                  <wp:posOffset>1619885</wp:posOffset>
                </wp:positionH>
                <wp:positionV relativeFrom="paragraph">
                  <wp:posOffset>43180</wp:posOffset>
                </wp:positionV>
                <wp:extent cx="333375" cy="734060"/>
                <wp:effectExtent l="635" t="1270" r="0" b="0"/>
                <wp:wrapNone/>
                <wp:docPr id="755" name="Text Box 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D8248F" w14:textId="77777777" w:rsidR="001058B6" w:rsidRDefault="005212F4">
                            <w:pPr>
                              <w:pStyle w:val="BodyText"/>
                              <w:spacing w:before="25" w:line="225" w:lineRule="auto"/>
                              <w:ind w:left="20" w:right="3" w:firstLine="203"/>
                              <w:rPr>
                                <w:rFonts w:ascii="Arial"/>
                              </w:rPr>
                            </w:pPr>
                            <w:r>
                              <w:rPr>
                                <w:rFonts w:ascii="Arial"/>
                              </w:rPr>
                              <w:t>Pattern (frequency)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C8B4BF" id="Text Box 739" o:spid="_x0000_s1061" type="#_x0000_t202" style="position:absolute;left:0;text-align:left;margin-left:127.55pt;margin-top:3.4pt;width:26.25pt;height:57.8pt;z-index:251642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" filled="f" stroked="f">
                <v:textbox style="layout-flow:vertical;mso-layout-flow-alt:bottom-to-top" inset="0,0,0,0">
                  <w:txbxContent>
                    <w:p w14:paraId="70D8248F" w14:textId="77777777" w:rsidR="001058B6" w:rsidRDefault="005212F4">
                      <w:pPr>
                        <w:pStyle w:val="BodyText"/>
                        <w:spacing w:before="25" w:line="225" w:lineRule="auto"/>
                        <w:ind w:left="20" w:right="3" w:firstLine="203"/>
                        <w:rPr>
                          <w:rFonts w:ascii="Arial"/>
                        </w:rPr>
                      </w:pPr>
                      <w:r>
                        <w:rPr>
                          <w:rFonts w:ascii="Arial"/>
                        </w:rPr>
                        <w:t>Pattern (frequency)</w:t>
                      </w:r>
                    </w:p>
                  </w:txbxContent>
                </v:textbox>
                <w10:wrap anchorx="page"/>
              </v:shape>
            </w:pict>
          </mc:Fallback>
        </mc:AlternateContent>
      </w:r>
      <w:r w:rsidR="005212F4">
        <w:rPr>
          <w:rFonts w:ascii="Arial"/>
          <w:color w:val="4D4D4D"/>
          <w:sz w:val="18"/>
        </w:rPr>
        <w:t>4</w:t>
      </w:r>
    </w:p>
    <w:p w14:paraId="7C81D3D2" w14:textId="77777777" w:rsidR="001058B6" w:rsidRDefault="005212F4">
      <w:pPr>
        <w:spacing w:line="108" w:lineRule="exact"/>
        <w:jc w:val="right"/>
        <w:rPr>
          <w:rFonts w:ascii="Arial"/>
          <w:sz w:val="18"/>
        </w:rPr>
      </w:pPr>
      <w:r>
        <w:rPr>
          <w:rFonts w:ascii="Arial"/>
          <w:color w:val="4D4D4D"/>
          <w:sz w:val="18"/>
        </w:rPr>
        <w:t>5</w:t>
      </w:r>
    </w:p>
    <w:p w14:paraId="1BA81933" w14:textId="77777777" w:rsidR="001058B6" w:rsidRDefault="005212F4">
      <w:pPr>
        <w:spacing w:line="108" w:lineRule="exact"/>
        <w:jc w:val="right"/>
        <w:rPr>
          <w:rFonts w:ascii="Arial"/>
          <w:sz w:val="18"/>
        </w:rPr>
      </w:pPr>
      <w:r>
        <w:rPr>
          <w:rFonts w:ascii="Arial"/>
          <w:color w:val="4D4D4D"/>
          <w:sz w:val="18"/>
        </w:rPr>
        <w:t>3</w:t>
      </w:r>
    </w:p>
    <w:p w14:paraId="1ADB8163" w14:textId="77777777" w:rsidR="001058B6" w:rsidRDefault="005212F4">
      <w:pPr>
        <w:spacing w:line="108" w:lineRule="exact"/>
        <w:jc w:val="right"/>
        <w:rPr>
          <w:rFonts w:ascii="Arial"/>
          <w:sz w:val="18"/>
        </w:rPr>
      </w:pPr>
      <w:r>
        <w:rPr>
          <w:rFonts w:ascii="Arial"/>
          <w:color w:val="4D4D4D"/>
          <w:sz w:val="18"/>
        </w:rPr>
        <w:t>2</w:t>
      </w:r>
    </w:p>
    <w:p w14:paraId="71FF6DDB" w14:textId="77777777" w:rsidR="001058B6" w:rsidRDefault="005212F4">
      <w:pPr>
        <w:spacing w:line="108" w:lineRule="exact"/>
        <w:jc w:val="right"/>
        <w:rPr>
          <w:rFonts w:ascii="Arial"/>
          <w:sz w:val="18"/>
        </w:rPr>
      </w:pPr>
      <w:r>
        <w:rPr>
          <w:rFonts w:ascii="Arial"/>
          <w:color w:val="4D4D4D"/>
          <w:sz w:val="18"/>
        </w:rPr>
        <w:t>1</w:t>
      </w:r>
    </w:p>
    <w:p w14:paraId="6F2661EB" w14:textId="77777777" w:rsidR="001058B6" w:rsidRDefault="005212F4">
      <w:pPr>
        <w:spacing w:line="108" w:lineRule="exact"/>
        <w:jc w:val="right"/>
        <w:rPr>
          <w:rFonts w:ascii="Arial"/>
          <w:sz w:val="18"/>
        </w:rPr>
      </w:pPr>
      <w:r>
        <w:rPr>
          <w:rFonts w:ascii="Arial"/>
          <w:color w:val="4D4D4D"/>
          <w:sz w:val="18"/>
        </w:rPr>
        <w:t>1</w:t>
      </w:r>
    </w:p>
    <w:p w14:paraId="2E875BD9" w14:textId="77777777" w:rsidR="001058B6" w:rsidRDefault="005212F4">
      <w:pPr>
        <w:spacing w:line="108" w:lineRule="exact"/>
        <w:jc w:val="right"/>
        <w:rPr>
          <w:rFonts w:ascii="Arial"/>
          <w:sz w:val="18"/>
        </w:rPr>
      </w:pPr>
      <w:r>
        <w:rPr>
          <w:rFonts w:ascii="Arial"/>
          <w:color w:val="4D4D4D"/>
          <w:sz w:val="18"/>
        </w:rPr>
        <w:t>614</w:t>
      </w:r>
    </w:p>
    <w:p w14:paraId="19DB67D4" w14:textId="77777777" w:rsidR="001058B6" w:rsidRDefault="005212F4">
      <w:pPr>
        <w:spacing w:line="108" w:lineRule="exact"/>
        <w:jc w:val="right"/>
        <w:rPr>
          <w:rFonts w:ascii="Arial"/>
          <w:sz w:val="18"/>
        </w:rPr>
      </w:pPr>
      <w:r>
        <w:rPr>
          <w:rFonts w:ascii="Arial"/>
          <w:color w:val="4D4D4D"/>
          <w:spacing w:val="-1"/>
          <w:sz w:val="18"/>
        </w:rPr>
        <w:t>64</w:t>
      </w:r>
    </w:p>
    <w:p w14:paraId="112AFB3F" w14:textId="77777777" w:rsidR="001058B6" w:rsidRDefault="005212F4">
      <w:pPr>
        <w:spacing w:line="108" w:lineRule="exact"/>
        <w:jc w:val="right"/>
        <w:rPr>
          <w:rFonts w:ascii="Arial"/>
          <w:sz w:val="18"/>
        </w:rPr>
      </w:pPr>
      <w:r>
        <w:rPr>
          <w:rFonts w:ascii="Arial"/>
          <w:color w:val="4D4D4D"/>
          <w:spacing w:val="-1"/>
          <w:sz w:val="18"/>
        </w:rPr>
        <w:t>44</w:t>
      </w:r>
    </w:p>
    <w:p w14:paraId="38F56173" w14:textId="77777777" w:rsidR="001058B6" w:rsidRDefault="005212F4">
      <w:pPr>
        <w:spacing w:line="108" w:lineRule="exact"/>
        <w:jc w:val="right"/>
        <w:rPr>
          <w:rFonts w:ascii="Arial"/>
          <w:sz w:val="18"/>
        </w:rPr>
      </w:pPr>
      <w:r>
        <w:rPr>
          <w:rFonts w:ascii="Arial"/>
          <w:color w:val="4D4D4D"/>
          <w:spacing w:val="-1"/>
          <w:sz w:val="18"/>
        </w:rPr>
        <w:t>22</w:t>
      </w:r>
    </w:p>
    <w:p w14:paraId="38A85025" w14:textId="77777777" w:rsidR="001058B6" w:rsidRDefault="005212F4">
      <w:pPr>
        <w:spacing w:line="108" w:lineRule="exact"/>
        <w:jc w:val="right"/>
        <w:rPr>
          <w:rFonts w:ascii="Arial"/>
          <w:sz w:val="18"/>
        </w:rPr>
      </w:pPr>
      <w:r>
        <w:rPr>
          <w:rFonts w:ascii="Arial"/>
          <w:color w:val="4D4D4D"/>
          <w:spacing w:val="-1"/>
          <w:sz w:val="18"/>
        </w:rPr>
        <w:t>51</w:t>
      </w:r>
    </w:p>
    <w:p w14:paraId="2C176D57" w14:textId="77777777" w:rsidR="001058B6" w:rsidRDefault="005212F4">
      <w:pPr>
        <w:spacing w:line="108" w:lineRule="exact"/>
        <w:jc w:val="right"/>
        <w:rPr>
          <w:rFonts w:ascii="Arial"/>
          <w:sz w:val="18"/>
        </w:rPr>
      </w:pPr>
      <w:r>
        <w:rPr>
          <w:rFonts w:ascii="Arial"/>
          <w:color w:val="4D4D4D"/>
          <w:spacing w:val="-1"/>
          <w:sz w:val="18"/>
        </w:rPr>
        <w:t>18</w:t>
      </w:r>
    </w:p>
    <w:p w14:paraId="19CA6A8A" w14:textId="77777777" w:rsidR="001058B6" w:rsidRDefault="005212F4">
      <w:pPr>
        <w:spacing w:line="108" w:lineRule="exact"/>
        <w:jc w:val="right"/>
        <w:rPr>
          <w:rFonts w:ascii="Arial"/>
          <w:sz w:val="18"/>
        </w:rPr>
      </w:pPr>
      <w:r>
        <w:rPr>
          <w:rFonts w:ascii="Arial"/>
          <w:color w:val="4D4D4D"/>
          <w:spacing w:val="-1"/>
          <w:sz w:val="18"/>
        </w:rPr>
        <w:t>20</w:t>
      </w:r>
    </w:p>
    <w:p w14:paraId="0565F200" w14:textId="77777777" w:rsidR="001058B6" w:rsidRDefault="005212F4">
      <w:pPr>
        <w:spacing w:line="108" w:lineRule="exact"/>
        <w:jc w:val="right"/>
        <w:rPr>
          <w:rFonts w:ascii="Arial"/>
          <w:sz w:val="18"/>
        </w:rPr>
      </w:pPr>
      <w:r>
        <w:rPr>
          <w:rFonts w:ascii="Arial"/>
          <w:color w:val="4D4D4D"/>
          <w:spacing w:val="-1"/>
          <w:sz w:val="18"/>
        </w:rPr>
        <w:t>21</w:t>
      </w:r>
    </w:p>
    <w:p w14:paraId="33019084" w14:textId="77777777" w:rsidR="001058B6" w:rsidRDefault="005212F4">
      <w:pPr>
        <w:spacing w:line="108" w:lineRule="exact"/>
        <w:jc w:val="right"/>
        <w:rPr>
          <w:rFonts w:ascii="Arial"/>
          <w:sz w:val="18"/>
        </w:rPr>
      </w:pPr>
      <w:r>
        <w:rPr>
          <w:rFonts w:ascii="Arial"/>
          <w:color w:val="4D4D4D"/>
          <w:spacing w:val="-1"/>
          <w:sz w:val="18"/>
        </w:rPr>
        <w:t>45</w:t>
      </w:r>
    </w:p>
    <w:p w14:paraId="5E11D95D" w14:textId="77777777" w:rsidR="001058B6" w:rsidRDefault="005212F4">
      <w:pPr>
        <w:spacing w:line="108" w:lineRule="exact"/>
        <w:jc w:val="right"/>
        <w:rPr>
          <w:rFonts w:ascii="Arial"/>
          <w:sz w:val="18"/>
        </w:rPr>
      </w:pPr>
      <w:r>
        <w:rPr>
          <w:rFonts w:ascii="Arial"/>
          <w:color w:val="4D4D4D"/>
          <w:spacing w:val="-1"/>
          <w:sz w:val="18"/>
        </w:rPr>
        <w:t>23</w:t>
      </w:r>
    </w:p>
    <w:p w14:paraId="6DCCB493" w14:textId="77777777" w:rsidR="001058B6" w:rsidRDefault="005212F4">
      <w:pPr>
        <w:spacing w:line="108" w:lineRule="exact"/>
        <w:jc w:val="right"/>
        <w:rPr>
          <w:rFonts w:ascii="Arial"/>
          <w:sz w:val="18"/>
        </w:rPr>
      </w:pPr>
      <w:r>
        <w:rPr>
          <w:rFonts w:ascii="Arial"/>
          <w:color w:val="4D4D4D"/>
          <w:spacing w:val="-1"/>
          <w:sz w:val="18"/>
        </w:rPr>
        <w:t>15</w:t>
      </w:r>
    </w:p>
    <w:p w14:paraId="61386BE7" w14:textId="77777777" w:rsidR="001058B6" w:rsidRDefault="005212F4">
      <w:pPr>
        <w:spacing w:line="108" w:lineRule="exact"/>
        <w:jc w:val="right"/>
        <w:rPr>
          <w:rFonts w:ascii="Arial"/>
          <w:sz w:val="18"/>
        </w:rPr>
      </w:pPr>
      <w:r>
        <w:rPr>
          <w:rFonts w:ascii="Arial"/>
          <w:color w:val="4D4D4D"/>
          <w:sz w:val="18"/>
        </w:rPr>
        <w:t>4</w:t>
      </w:r>
    </w:p>
    <w:p w14:paraId="4C906A8A" w14:textId="77777777" w:rsidR="001058B6" w:rsidRDefault="005212F4">
      <w:pPr>
        <w:spacing w:line="108" w:lineRule="exact"/>
        <w:jc w:val="right"/>
        <w:rPr>
          <w:rFonts w:ascii="Arial"/>
          <w:sz w:val="18"/>
        </w:rPr>
      </w:pPr>
      <w:r>
        <w:rPr>
          <w:rFonts w:ascii="Arial"/>
          <w:color w:val="4D4D4D"/>
          <w:spacing w:val="-1"/>
          <w:sz w:val="18"/>
        </w:rPr>
        <w:t>11</w:t>
      </w:r>
    </w:p>
    <w:p w14:paraId="5B540001" w14:textId="77777777" w:rsidR="001058B6" w:rsidRDefault="005212F4">
      <w:pPr>
        <w:spacing w:line="108" w:lineRule="exact"/>
        <w:jc w:val="right"/>
        <w:rPr>
          <w:rFonts w:ascii="Arial"/>
          <w:sz w:val="18"/>
        </w:rPr>
      </w:pPr>
      <w:r>
        <w:rPr>
          <w:rFonts w:ascii="Arial"/>
          <w:color w:val="4D4D4D"/>
          <w:spacing w:val="-1"/>
          <w:sz w:val="18"/>
        </w:rPr>
        <w:t>10</w:t>
      </w:r>
    </w:p>
    <w:p w14:paraId="40911854" w14:textId="77777777" w:rsidR="001058B6" w:rsidRDefault="005212F4">
      <w:pPr>
        <w:spacing w:line="108" w:lineRule="exact"/>
        <w:jc w:val="right"/>
        <w:rPr>
          <w:rFonts w:ascii="Arial"/>
          <w:sz w:val="18"/>
        </w:rPr>
      </w:pPr>
      <w:r>
        <w:rPr>
          <w:rFonts w:ascii="Arial"/>
          <w:color w:val="4D4D4D"/>
          <w:spacing w:val="-1"/>
          <w:sz w:val="18"/>
        </w:rPr>
        <w:t>14</w:t>
      </w:r>
    </w:p>
    <w:p w14:paraId="195F32EC" w14:textId="77777777" w:rsidR="001058B6" w:rsidRDefault="005212F4">
      <w:pPr>
        <w:spacing w:line="108" w:lineRule="exact"/>
        <w:jc w:val="right"/>
        <w:rPr>
          <w:rFonts w:ascii="Arial"/>
          <w:sz w:val="18"/>
        </w:rPr>
      </w:pPr>
      <w:r>
        <w:rPr>
          <w:rFonts w:ascii="Arial"/>
          <w:color w:val="4D4D4D"/>
          <w:sz w:val="18"/>
        </w:rPr>
        <w:t>5</w:t>
      </w:r>
    </w:p>
    <w:p w14:paraId="74314A7E" w14:textId="77777777" w:rsidR="001058B6" w:rsidRDefault="005212F4">
      <w:pPr>
        <w:spacing w:line="108" w:lineRule="exact"/>
        <w:jc w:val="right"/>
        <w:rPr>
          <w:rFonts w:ascii="Arial"/>
          <w:sz w:val="18"/>
        </w:rPr>
      </w:pPr>
      <w:r>
        <w:rPr>
          <w:rFonts w:ascii="Arial"/>
          <w:color w:val="4D4D4D"/>
          <w:spacing w:val="-1"/>
          <w:sz w:val="18"/>
        </w:rPr>
        <w:t>25</w:t>
      </w:r>
    </w:p>
    <w:p w14:paraId="2203BDE9" w14:textId="77777777" w:rsidR="001058B6" w:rsidRDefault="005212F4">
      <w:pPr>
        <w:spacing w:line="108" w:lineRule="exact"/>
        <w:jc w:val="right"/>
        <w:rPr>
          <w:rFonts w:ascii="Arial"/>
          <w:sz w:val="18"/>
        </w:rPr>
      </w:pPr>
      <w:r>
        <w:rPr>
          <w:rFonts w:ascii="Arial"/>
          <w:color w:val="4D4D4D"/>
          <w:spacing w:val="-1"/>
          <w:sz w:val="18"/>
        </w:rPr>
        <w:t>35</w:t>
      </w:r>
    </w:p>
    <w:p w14:paraId="04994A1F" w14:textId="77777777" w:rsidR="001058B6" w:rsidRDefault="005212F4">
      <w:pPr>
        <w:spacing w:line="108" w:lineRule="exact"/>
        <w:jc w:val="right"/>
        <w:rPr>
          <w:rFonts w:ascii="Arial"/>
          <w:sz w:val="18"/>
        </w:rPr>
      </w:pPr>
      <w:r>
        <w:rPr>
          <w:rFonts w:ascii="Arial"/>
          <w:color w:val="4D4D4D"/>
          <w:spacing w:val="-1"/>
          <w:sz w:val="18"/>
        </w:rPr>
        <w:t>23</w:t>
      </w:r>
    </w:p>
    <w:p w14:paraId="07BD3CC4" w14:textId="77777777" w:rsidR="001058B6" w:rsidRDefault="005212F4">
      <w:pPr>
        <w:spacing w:line="108" w:lineRule="exact"/>
        <w:jc w:val="right"/>
        <w:rPr>
          <w:rFonts w:ascii="Arial"/>
          <w:sz w:val="18"/>
        </w:rPr>
      </w:pPr>
      <w:r>
        <w:rPr>
          <w:rFonts w:ascii="Arial"/>
          <w:color w:val="4D4D4D"/>
          <w:spacing w:val="-1"/>
          <w:sz w:val="18"/>
        </w:rPr>
        <w:t>22</w:t>
      </w:r>
    </w:p>
    <w:p w14:paraId="01D0D2D8" w14:textId="77777777" w:rsidR="001058B6" w:rsidRDefault="005212F4">
      <w:pPr>
        <w:spacing w:line="108" w:lineRule="exact"/>
        <w:jc w:val="right"/>
        <w:rPr>
          <w:rFonts w:ascii="Arial"/>
          <w:sz w:val="18"/>
        </w:rPr>
      </w:pPr>
      <w:r>
        <w:rPr>
          <w:rFonts w:ascii="Arial"/>
          <w:color w:val="4D4D4D"/>
          <w:spacing w:val="-1"/>
          <w:sz w:val="18"/>
        </w:rPr>
        <w:t>22</w:t>
      </w:r>
    </w:p>
    <w:p w14:paraId="43355F51" w14:textId="77777777" w:rsidR="001058B6" w:rsidRDefault="005212F4">
      <w:pPr>
        <w:spacing w:line="108" w:lineRule="exact"/>
        <w:jc w:val="right"/>
        <w:rPr>
          <w:rFonts w:ascii="Arial"/>
          <w:sz w:val="18"/>
        </w:rPr>
      </w:pPr>
      <w:r>
        <w:rPr>
          <w:rFonts w:ascii="Arial"/>
          <w:color w:val="4D4D4D"/>
          <w:sz w:val="18"/>
        </w:rPr>
        <w:t>9</w:t>
      </w:r>
    </w:p>
    <w:p w14:paraId="71967EC4" w14:textId="77777777" w:rsidR="001058B6" w:rsidRDefault="005212F4">
      <w:pPr>
        <w:spacing w:line="108" w:lineRule="exact"/>
        <w:jc w:val="right"/>
        <w:rPr>
          <w:rFonts w:ascii="Arial"/>
          <w:sz w:val="18"/>
        </w:rPr>
      </w:pPr>
      <w:r>
        <w:rPr>
          <w:rFonts w:ascii="Arial"/>
          <w:color w:val="4D4D4D"/>
          <w:spacing w:val="-1"/>
          <w:sz w:val="18"/>
        </w:rPr>
        <w:t>18</w:t>
      </w:r>
    </w:p>
    <w:p w14:paraId="358A1BF7" w14:textId="77777777" w:rsidR="001058B6" w:rsidRDefault="005212F4">
      <w:pPr>
        <w:spacing w:line="108" w:lineRule="exact"/>
        <w:jc w:val="right"/>
        <w:rPr>
          <w:rFonts w:ascii="Arial"/>
          <w:sz w:val="18"/>
        </w:rPr>
      </w:pPr>
      <w:r>
        <w:rPr>
          <w:rFonts w:ascii="Arial"/>
          <w:color w:val="4D4D4D"/>
          <w:spacing w:val="-1"/>
          <w:sz w:val="18"/>
        </w:rPr>
        <w:t>21</w:t>
      </w:r>
    </w:p>
    <w:p w14:paraId="0E5FA8D4" w14:textId="77777777" w:rsidR="001058B6" w:rsidRDefault="005212F4">
      <w:pPr>
        <w:spacing w:line="108" w:lineRule="exact"/>
        <w:jc w:val="right"/>
        <w:rPr>
          <w:rFonts w:ascii="Arial"/>
          <w:sz w:val="18"/>
        </w:rPr>
      </w:pPr>
      <w:r>
        <w:rPr>
          <w:rFonts w:ascii="Arial"/>
          <w:color w:val="4D4D4D"/>
          <w:sz w:val="18"/>
        </w:rPr>
        <w:t>7</w:t>
      </w:r>
    </w:p>
    <w:p w14:paraId="06DC752E" w14:textId="77777777" w:rsidR="001058B6" w:rsidRDefault="005212F4">
      <w:pPr>
        <w:spacing w:line="108" w:lineRule="exact"/>
        <w:jc w:val="right"/>
        <w:rPr>
          <w:rFonts w:ascii="Arial"/>
          <w:sz w:val="18"/>
        </w:rPr>
      </w:pPr>
      <w:r>
        <w:rPr>
          <w:rFonts w:ascii="Arial"/>
          <w:color w:val="4D4D4D"/>
          <w:sz w:val="18"/>
        </w:rPr>
        <w:t>8</w:t>
      </w:r>
    </w:p>
    <w:p w14:paraId="528826F9" w14:textId="77777777" w:rsidR="001058B6" w:rsidRDefault="005212F4">
      <w:pPr>
        <w:spacing w:line="108" w:lineRule="exact"/>
        <w:jc w:val="right"/>
        <w:rPr>
          <w:rFonts w:ascii="Arial"/>
          <w:sz w:val="18"/>
        </w:rPr>
      </w:pPr>
      <w:r>
        <w:rPr>
          <w:rFonts w:ascii="Arial"/>
          <w:color w:val="4D4D4D"/>
          <w:sz w:val="18"/>
        </w:rPr>
        <w:t>6</w:t>
      </w:r>
    </w:p>
    <w:p w14:paraId="4C4C0050" w14:textId="77777777" w:rsidR="001058B6" w:rsidRDefault="005212F4">
      <w:pPr>
        <w:spacing w:line="108" w:lineRule="exact"/>
        <w:jc w:val="right"/>
        <w:rPr>
          <w:rFonts w:ascii="Arial"/>
          <w:sz w:val="18"/>
        </w:rPr>
      </w:pPr>
      <w:r>
        <w:rPr>
          <w:rFonts w:ascii="Arial"/>
          <w:color w:val="4D4D4D"/>
          <w:sz w:val="18"/>
        </w:rPr>
        <w:t>1</w:t>
      </w:r>
    </w:p>
    <w:p w14:paraId="1AB4DF72" w14:textId="77777777" w:rsidR="001058B6" w:rsidRDefault="005212F4">
      <w:pPr>
        <w:spacing w:line="108" w:lineRule="exact"/>
        <w:jc w:val="right"/>
        <w:rPr>
          <w:rFonts w:ascii="Arial"/>
          <w:sz w:val="18"/>
        </w:rPr>
      </w:pPr>
      <w:r>
        <w:rPr>
          <w:rFonts w:ascii="Arial"/>
          <w:color w:val="4D4D4D"/>
          <w:sz w:val="18"/>
        </w:rPr>
        <w:t>2</w:t>
      </w:r>
    </w:p>
    <w:p w14:paraId="27ECDED9" w14:textId="77777777" w:rsidR="001058B6" w:rsidRDefault="005212F4">
      <w:pPr>
        <w:spacing w:line="108" w:lineRule="exact"/>
        <w:jc w:val="right"/>
        <w:rPr>
          <w:rFonts w:ascii="Arial"/>
          <w:sz w:val="18"/>
        </w:rPr>
      </w:pPr>
      <w:r>
        <w:rPr>
          <w:rFonts w:ascii="Arial"/>
          <w:color w:val="4D4D4D"/>
          <w:sz w:val="18"/>
        </w:rPr>
        <w:t>1</w:t>
      </w:r>
    </w:p>
    <w:p w14:paraId="452DFAC8" w14:textId="77777777" w:rsidR="001058B6" w:rsidRDefault="005212F4">
      <w:pPr>
        <w:spacing w:line="157" w:lineRule="exact"/>
        <w:jc w:val="right"/>
        <w:rPr>
          <w:rFonts w:ascii="Arial"/>
          <w:sz w:val="18"/>
        </w:rPr>
      </w:pPr>
      <w:r>
        <w:rPr>
          <w:rFonts w:ascii="Arial"/>
          <w:color w:val="4D4D4D"/>
          <w:sz w:val="18"/>
        </w:rPr>
        <w:t>3</w:t>
      </w:r>
    </w:p>
    <w:p w14:paraId="0FFA9D3B" w14:textId="77777777" w:rsidR="001058B6" w:rsidRDefault="005212F4">
      <w:pPr>
        <w:pStyle w:val="BodyText"/>
        <w:rPr>
          <w:rFonts w:ascii="Arial"/>
          <w:sz w:val="20"/>
        </w:rPr>
      </w:pPr>
      <w:r>
        <w:br w:type="column"/>
      </w:r>
    </w:p>
    <w:p w14:paraId="1C6E9A5B" w14:textId="77777777" w:rsidR="001058B6" w:rsidRDefault="001058B6">
      <w:pPr>
        <w:pStyle w:val="BodyText"/>
        <w:rPr>
          <w:rFonts w:ascii="Arial"/>
          <w:sz w:val="20"/>
        </w:rPr>
      </w:pPr>
    </w:p>
    <w:p w14:paraId="5A245831" w14:textId="77777777" w:rsidR="001058B6" w:rsidRDefault="001058B6">
      <w:pPr>
        <w:pStyle w:val="BodyText"/>
        <w:rPr>
          <w:rFonts w:ascii="Arial"/>
          <w:sz w:val="20"/>
        </w:rPr>
      </w:pPr>
    </w:p>
    <w:p w14:paraId="3F58466A" w14:textId="77777777" w:rsidR="001058B6" w:rsidRDefault="001058B6">
      <w:pPr>
        <w:pStyle w:val="BodyText"/>
        <w:rPr>
          <w:rFonts w:ascii="Arial"/>
          <w:sz w:val="20"/>
        </w:rPr>
      </w:pPr>
    </w:p>
    <w:p w14:paraId="38921897" w14:textId="77777777" w:rsidR="001058B6" w:rsidRDefault="005212F4">
      <w:pPr>
        <w:spacing w:before="142" w:line="157" w:lineRule="exact"/>
        <w:ind w:left="2240"/>
        <w:jc w:val="center"/>
        <w:rPr>
          <w:rFonts w:ascii="Arial"/>
          <w:sz w:val="18"/>
        </w:rPr>
      </w:pPr>
      <w:r>
        <w:rPr>
          <w:rFonts w:ascii="Arial"/>
          <w:color w:val="4D4D4D"/>
          <w:sz w:val="18"/>
        </w:rPr>
        <w:t>0</w:t>
      </w:r>
    </w:p>
    <w:p w14:paraId="57C628A7" w14:textId="4C29D98B" w:rsidR="001058B6" w:rsidRDefault="005212F4">
      <w:pPr>
        <w:spacing w:line="107" w:lineRule="exact"/>
        <w:ind w:left="2240"/>
        <w:jc w:val="center"/>
        <w:rPr>
          <w:rFonts w:ascii="Arial"/>
          <w:sz w:val="18"/>
        </w:rPr>
      </w:pPr>
      <w:r>
        <w:rPr>
          <w:noProof/>
        </w:rPr>
        <w:drawing>
          <wp:anchor distT="0" distB="0" distL="0" distR="0" simplePos="0" relativeHeight="251639296" behindDoc="0" locked="0" layoutInCell="1" allowOverlap="1" wp14:anchorId="7FCAAADF" wp14:editId="1D0A22A7">
            <wp:simplePos x="0" y="0"/>
            <wp:positionH relativeFrom="page">
              <wp:posOffset>2258561</wp:posOffset>
            </wp:positionH>
            <wp:positionV relativeFrom="paragraph">
              <wp:posOffset>-102407</wp:posOffset>
            </wp:positionV>
            <wp:extent cx="3301033" cy="4304975"/>
            <wp:effectExtent l="0" t="0" r="0" b="0"/>
            <wp:wrapNone/>
            <wp:docPr id="3"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0.png"/>
                    <pic:cNvPicPr/>
                  </pic:nvPicPr>
                  <pic:blipFill>
                    <a:blip r:embed="rId76" cstate="print"/>
                    <a:stretch>
                      <a:fillRect/>
                    </a:stretch>
                  </pic:blipFill>
                  <pic:spPr>
                    <a:xfrm>
                      <a:off x="0" y="0"/>
                      <a:ext cx="3301033" cy="4304975"/>
                    </a:xfrm>
                    <a:prstGeom prst="rect">
                      <a:avLst/>
                    </a:prstGeom>
                  </pic:spPr>
                </pic:pic>
              </a:graphicData>
            </a:graphic>
          </wp:anchor>
        </w:drawing>
      </w:r>
      <w:r w:rsidR="00C27F74">
        <w:rPr>
          <w:noProof/>
        </w:rPr>
        <mc:AlternateContent>
          <mc:Choice Requires="wps">
            <w:drawing>
              <wp:anchor distT="0" distB="0" distL="114300" distR="114300" simplePos="0" relativeHeight="251643392" behindDoc="0" locked="0" layoutInCell="1" allowOverlap="1" wp14:anchorId="28E01B0A" wp14:editId="7DFF749E">
                <wp:simplePos x="0" y="0"/>
                <wp:positionH relativeFrom="page">
                  <wp:posOffset>2322830</wp:posOffset>
                </wp:positionH>
                <wp:positionV relativeFrom="paragraph">
                  <wp:posOffset>-604520</wp:posOffset>
                </wp:positionV>
                <wp:extent cx="153670" cy="312420"/>
                <wp:effectExtent l="0" t="2540" r="0" b="0"/>
                <wp:wrapNone/>
                <wp:docPr id="754" name="Text Box 7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312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28443B" w14:textId="77777777" w:rsidR="001058B6" w:rsidRDefault="005212F4">
                            <w:pPr>
                              <w:spacing w:before="14"/>
                              <w:ind w:left="20"/>
                              <w:rPr>
                                <w:rFonts w:ascii="Arial"/>
                                <w:sz w:val="18"/>
                              </w:rPr>
                            </w:pPr>
                            <w:r>
                              <w:rPr>
                                <w:rFonts w:ascii="Arial"/>
                                <w:color w:val="4D4D4D"/>
                                <w:sz w:val="18"/>
                              </w:rPr>
                              <w:t>name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E01B0A" id="Text Box 738" o:spid="_x0000_s1062" type="#_x0000_t202" style="position:absolute;left:0;text-align:left;margin-left:182.9pt;margin-top:-47.6pt;width:12.1pt;height:24.6pt;z-index:2516433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" filled="f" stroked="f">
                <v:textbox style="layout-flow:vertical;mso-layout-flow-alt:bottom-to-top" inset="0,0,0,0">
                  <w:txbxContent>
                    <w:p w14:paraId="1B28443B" w14:textId="77777777" w:rsidR="001058B6" w:rsidRDefault="005212F4">
                      <w:pPr>
                        <w:spacing w:before="14"/>
                        <w:ind w:left="20"/>
                        <w:rPr>
                          <w:rFonts w:ascii="Arial"/>
                          <w:sz w:val="18"/>
                        </w:rPr>
                      </w:pPr>
                      <w:r>
                        <w:rPr>
                          <w:rFonts w:ascii="Arial"/>
                          <w:color w:val="4D4D4D"/>
                          <w:sz w:val="18"/>
                        </w:rPr>
                        <w:t>name</w:t>
                      </w:r>
                    </w:p>
                  </w:txbxContent>
                </v:textbox>
                <w10:wrap anchorx="page"/>
              </v:shape>
            </w:pict>
          </mc:Fallback>
        </mc:AlternateContent>
      </w:r>
      <w:r w:rsidR="00C27F74">
        <w:rPr>
          <w:noProof/>
        </w:rPr>
        <mc:AlternateContent>
          <mc:Choice Requires="wps">
            <w:drawing>
              <wp:anchor distT="0" distB="0" distL="114300" distR="114300" simplePos="0" relativeHeight="251645440" behindDoc="0" locked="0" layoutInCell="1" allowOverlap="1" wp14:anchorId="387A1537" wp14:editId="712AF3A7">
                <wp:simplePos x="0" y="0"/>
                <wp:positionH relativeFrom="page">
                  <wp:posOffset>2616835</wp:posOffset>
                </wp:positionH>
                <wp:positionV relativeFrom="paragraph">
                  <wp:posOffset>-569595</wp:posOffset>
                </wp:positionV>
                <wp:extent cx="153670" cy="241935"/>
                <wp:effectExtent l="0" t="0" r="1270" b="0"/>
                <wp:wrapNone/>
                <wp:docPr id="753" name="Text Box 7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94DC0" w14:textId="77777777" w:rsidR="001058B6" w:rsidRDefault="005212F4">
                            <w:pPr>
                              <w:spacing w:before="14"/>
                              <w:ind w:left="20"/>
                              <w:rPr>
                                <w:rFonts w:ascii="Arial"/>
                                <w:sz w:val="18"/>
                              </w:rPr>
                            </w:pPr>
                            <w:r>
                              <w:rPr>
                                <w:rFonts w:ascii="Arial"/>
                                <w:color w:val="4D4D4D"/>
                                <w:sz w:val="18"/>
                              </w:rPr>
                              <w:t>type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7A1537" id="Text Box 737" o:spid="_x0000_s1063" type="#_x0000_t202" style="position:absolute;left:0;text-align:left;margin-left:206.05pt;margin-top:-44.85pt;width:12.1pt;height:19.05pt;z-index:2516454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" filled="f" stroked="f">
                <v:textbox style="layout-flow:vertical;mso-layout-flow-alt:bottom-to-top" inset="0,0,0,0">
                  <w:txbxContent>
                    <w:p w14:paraId="6F194DC0" w14:textId="77777777" w:rsidR="001058B6" w:rsidRDefault="005212F4">
                      <w:pPr>
                        <w:spacing w:before="14"/>
                        <w:ind w:left="20"/>
                        <w:rPr>
                          <w:rFonts w:ascii="Arial"/>
                          <w:sz w:val="18"/>
                        </w:rPr>
                      </w:pPr>
                      <w:r>
                        <w:rPr>
                          <w:rFonts w:ascii="Arial"/>
                          <w:color w:val="4D4D4D"/>
                          <w:sz w:val="18"/>
                        </w:rPr>
                        <w:t>type</w:t>
                      </w:r>
                    </w:p>
                  </w:txbxContent>
                </v:textbox>
                <w10:wrap anchorx="page"/>
              </v:shape>
            </w:pict>
          </mc:Fallback>
        </mc:AlternateContent>
      </w:r>
      <w:r w:rsidR="00C27F74">
        <w:rPr>
          <w:noProof/>
        </w:rPr>
        <mc:AlternateContent>
          <mc:Choice Requires="wps">
            <w:drawing>
              <wp:anchor distT="0" distB="0" distL="114300" distR="114300" simplePos="0" relativeHeight="251647488" behindDoc="0" locked="0" layoutInCell="1" allowOverlap="1" wp14:anchorId="3E8CBCDE" wp14:editId="222C0FAA">
                <wp:simplePos x="0" y="0"/>
                <wp:positionH relativeFrom="page">
                  <wp:posOffset>2911475</wp:posOffset>
                </wp:positionH>
                <wp:positionV relativeFrom="paragraph">
                  <wp:posOffset>-556895</wp:posOffset>
                </wp:positionV>
                <wp:extent cx="153670" cy="217170"/>
                <wp:effectExtent l="0" t="2540" r="1905" b="0"/>
                <wp:wrapNone/>
                <wp:docPr id="752" name="Text Box 7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7CE2E57" w14:textId="77777777" w:rsidR="001058B6" w:rsidRDefault="005212F4">
                            <w:pPr>
                              <w:spacing w:before="14"/>
                              <w:ind w:left="20"/>
                              <w:rPr>
                                <w:rFonts w:ascii="Arial"/>
                                <w:sz w:val="18"/>
                              </w:rPr>
                            </w:pPr>
                            <w:r>
                              <w:rPr>
                                <w:rFonts w:ascii="Arial"/>
                                <w:color w:val="4D4D4D"/>
                                <w:sz w:val="18"/>
                              </w:rPr>
                              <w:t>age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8CBCDE" id="Text Box 736" o:spid="_x0000_s1064" type="#_x0000_t202" style="position:absolute;left:0;text-align:left;margin-left:229.25pt;margin-top:-43.85pt;width:12.1pt;height:17.1pt;z-index:2516474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" filled="f" stroked="f">
                <v:textbox style="layout-flow:vertical;mso-layout-flow-alt:bottom-to-top" inset="0,0,0,0">
                  <w:txbxContent>
                    <w:p w14:paraId="07CE2E57" w14:textId="77777777" w:rsidR="001058B6" w:rsidRDefault="005212F4">
                      <w:pPr>
                        <w:spacing w:before="14"/>
                        <w:ind w:left="20"/>
                        <w:rPr>
                          <w:rFonts w:ascii="Arial"/>
                          <w:sz w:val="18"/>
                        </w:rPr>
                      </w:pPr>
                      <w:r>
                        <w:rPr>
                          <w:rFonts w:ascii="Arial"/>
                          <w:color w:val="4D4D4D"/>
                          <w:sz w:val="18"/>
                        </w:rPr>
                        <w:t>age</w:t>
                      </w:r>
                    </w:p>
                  </w:txbxContent>
                </v:textbox>
                <w10:wrap anchorx="page"/>
              </v:shape>
            </w:pict>
          </mc:Fallback>
        </mc:AlternateContent>
      </w:r>
      <w:r w:rsidR="00C27F74">
        <w:rPr>
          <w:noProof/>
        </w:rPr>
        <mc:AlternateContent>
          <mc:Choice Requires="wps">
            <w:drawing>
              <wp:anchor distT="0" distB="0" distL="114300" distR="114300" simplePos="0" relativeHeight="251651584" behindDoc="0" locked="0" layoutInCell="1" allowOverlap="1" wp14:anchorId="38365AFA" wp14:editId="684ADE2B">
                <wp:simplePos x="0" y="0"/>
                <wp:positionH relativeFrom="page">
                  <wp:posOffset>3500120</wp:posOffset>
                </wp:positionH>
                <wp:positionV relativeFrom="paragraph">
                  <wp:posOffset>-578485</wp:posOffset>
                </wp:positionV>
                <wp:extent cx="153670" cy="259715"/>
                <wp:effectExtent l="4445" t="0" r="3810" b="0"/>
                <wp:wrapNone/>
                <wp:docPr id="751" name="Text Box 7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59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F396ED" w14:textId="77777777" w:rsidR="001058B6" w:rsidRDefault="005212F4">
                            <w:pPr>
                              <w:spacing w:before="14"/>
                              <w:ind w:left="20"/>
                              <w:rPr>
                                <w:rFonts w:ascii="Arial"/>
                                <w:sz w:val="18"/>
                              </w:rPr>
                            </w:pPr>
                            <w:r>
                              <w:rPr>
                                <w:rFonts w:ascii="Arial"/>
                                <w:color w:val="4D4D4D"/>
                                <w:sz w:val="18"/>
                              </w:rPr>
                              <w:t>mort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365AFA" id="Text Box 735" o:spid="_x0000_s1065" type="#_x0000_t202" style="position:absolute;left:0;text-align:left;margin-left:275.6pt;margin-top:-45.55pt;width:12.1pt;height:20.45pt;z-index:25165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" filled="f" stroked="f">
                <v:textbox style="layout-flow:vertical;mso-layout-flow-alt:bottom-to-top" inset="0,0,0,0">
                  <w:txbxContent>
                    <w:p w14:paraId="70F396ED" w14:textId="77777777" w:rsidR="001058B6" w:rsidRDefault="005212F4">
                      <w:pPr>
                        <w:spacing w:before="14"/>
                        <w:ind w:left="20"/>
                        <w:rPr>
                          <w:rFonts w:ascii="Arial"/>
                          <w:sz w:val="18"/>
                        </w:rPr>
                      </w:pPr>
                      <w:r>
                        <w:rPr>
                          <w:rFonts w:ascii="Arial"/>
                          <w:color w:val="4D4D4D"/>
                          <w:sz w:val="18"/>
                        </w:rPr>
                        <w:t>mort</w:t>
                      </w:r>
                    </w:p>
                  </w:txbxContent>
                </v:textbox>
                <w10:wrap anchorx="page"/>
              </v:shape>
            </w:pict>
          </mc:Fallback>
        </mc:AlternateContent>
      </w:r>
      <w:r w:rsidR="00C27F74">
        <w:rPr>
          <w:noProof/>
        </w:rPr>
        <mc:AlternateContent>
          <mc:Choice Requires="wps">
            <w:drawing>
              <wp:anchor distT="0" distB="0" distL="114300" distR="114300" simplePos="0" relativeHeight="251653632" behindDoc="0" locked="0" layoutInCell="1" allowOverlap="1" wp14:anchorId="184D09DB" wp14:editId="01B8FB97">
                <wp:simplePos x="0" y="0"/>
                <wp:positionH relativeFrom="page">
                  <wp:posOffset>3790950</wp:posOffset>
                </wp:positionH>
                <wp:positionV relativeFrom="paragraph">
                  <wp:posOffset>-582295</wp:posOffset>
                </wp:positionV>
                <wp:extent cx="153670" cy="267970"/>
                <wp:effectExtent l="0" t="0" r="0" b="2540"/>
                <wp:wrapNone/>
                <wp:docPr id="750" name="Text Box 7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679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88BEB8" w14:textId="77777777" w:rsidR="001058B6" w:rsidRDefault="005212F4">
                            <w:pPr>
                              <w:spacing w:before="14"/>
                              <w:ind w:left="20"/>
                              <w:rPr>
                                <w:rFonts w:ascii="Arial"/>
                                <w:sz w:val="18"/>
                              </w:rPr>
                            </w:pPr>
                            <w:r>
                              <w:rPr>
                                <w:rFonts w:ascii="Arial"/>
                                <w:color w:val="4D4D4D"/>
                                <w:sz w:val="18"/>
                              </w:rPr>
                              <w:t>pupil</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84D09DB" id="Text Box 734" o:spid="_x0000_s1066" type="#_x0000_t202" style="position:absolute;left:0;text-align:left;margin-left:298.5pt;margin-top:-45.85pt;width:12.1pt;height:21.1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" filled="f" stroked="f">
                <v:textbox style="layout-flow:vertical;mso-layout-flow-alt:bottom-to-top" inset="0,0,0,0">
                  <w:txbxContent>
                    <w:p w14:paraId="1D88BEB8" w14:textId="77777777" w:rsidR="001058B6" w:rsidRDefault="005212F4">
                      <w:pPr>
                        <w:spacing w:before="14"/>
                        <w:ind w:left="20"/>
                        <w:rPr>
                          <w:rFonts w:ascii="Arial"/>
                          <w:sz w:val="18"/>
                        </w:rPr>
                      </w:pPr>
                      <w:r>
                        <w:rPr>
                          <w:rFonts w:ascii="Arial"/>
                          <w:color w:val="4D4D4D"/>
                          <w:sz w:val="18"/>
                        </w:rPr>
                        <w:t>pupil</w:t>
                      </w:r>
                    </w:p>
                  </w:txbxContent>
                </v:textbox>
                <w10:wrap anchorx="page"/>
              </v:shape>
            </w:pict>
          </mc:Fallback>
        </mc:AlternateContent>
      </w:r>
      <w:r w:rsidR="00C27F74">
        <w:rPr>
          <w:noProof/>
        </w:rPr>
        <mc:AlternateContent>
          <mc:Choice Requires="wps">
            <w:drawing>
              <wp:anchor distT="0" distB="0" distL="114300" distR="114300" simplePos="0" relativeHeight="251655680" behindDoc="0" locked="0" layoutInCell="1" allowOverlap="1" wp14:anchorId="5E7FD2A6" wp14:editId="1768472E">
                <wp:simplePos x="0" y="0"/>
                <wp:positionH relativeFrom="page">
                  <wp:posOffset>4085590</wp:posOffset>
                </wp:positionH>
                <wp:positionV relativeFrom="paragraph">
                  <wp:posOffset>-628015</wp:posOffset>
                </wp:positionV>
                <wp:extent cx="153670" cy="360045"/>
                <wp:effectExtent l="0" t="0" r="0" b="3810"/>
                <wp:wrapNone/>
                <wp:docPr id="749" name="Text Box 7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5A4E5" w14:textId="77777777" w:rsidR="001058B6" w:rsidRDefault="005212F4">
                            <w:pPr>
                              <w:spacing w:before="14"/>
                              <w:ind w:left="20"/>
                              <w:rPr>
                                <w:rFonts w:ascii="Arial"/>
                                <w:sz w:val="18"/>
                              </w:rPr>
                            </w:pPr>
                            <w:proofErr w:type="spellStart"/>
                            <w:r>
                              <w:rPr>
                                <w:rFonts w:ascii="Arial"/>
                                <w:color w:val="4D4D4D"/>
                                <w:sz w:val="18"/>
                              </w:rPr>
                              <w:t>hypots</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7FD2A6" id="Text Box 733" o:spid="_x0000_s1067" type="#_x0000_t202" style="position:absolute;left:0;text-align:left;margin-left:321.7pt;margin-top:-49.45pt;width:12.1pt;height:28.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" filled="f" stroked="f">
                <v:textbox style="layout-flow:vertical;mso-layout-flow-alt:bottom-to-top" inset="0,0,0,0">
                  <w:txbxContent>
                    <w:p w14:paraId="5E25A4E5" w14:textId="77777777" w:rsidR="001058B6" w:rsidRDefault="005212F4">
                      <w:pPr>
                        <w:spacing w:before="14"/>
                        <w:ind w:left="20"/>
                        <w:rPr>
                          <w:rFonts w:ascii="Arial"/>
                          <w:sz w:val="18"/>
                        </w:rPr>
                      </w:pPr>
                      <w:proofErr w:type="spellStart"/>
                      <w:r>
                        <w:rPr>
                          <w:rFonts w:ascii="Arial"/>
                          <w:color w:val="4D4D4D"/>
                          <w:sz w:val="18"/>
                        </w:rPr>
                        <w:t>hypots</w:t>
                      </w:r>
                      <w:proofErr w:type="spellEnd"/>
                    </w:p>
                  </w:txbxContent>
                </v:textbox>
                <w10:wrap anchorx="page"/>
              </v:shape>
            </w:pict>
          </mc:Fallback>
        </mc:AlternateContent>
      </w:r>
      <w:r w:rsidR="00C27F74">
        <w:rPr>
          <w:noProof/>
        </w:rPr>
        <mc:AlternateContent>
          <mc:Choice Requires="wps">
            <w:drawing>
              <wp:anchor distT="0" distB="0" distL="114300" distR="114300" simplePos="0" relativeHeight="251657728" behindDoc="0" locked="0" layoutInCell="1" allowOverlap="1" wp14:anchorId="68C11E11" wp14:editId="4C458A37">
                <wp:simplePos x="0" y="0"/>
                <wp:positionH relativeFrom="page">
                  <wp:posOffset>4379595</wp:posOffset>
                </wp:positionH>
                <wp:positionV relativeFrom="paragraph">
                  <wp:posOffset>-569595</wp:posOffset>
                </wp:positionV>
                <wp:extent cx="153670" cy="241935"/>
                <wp:effectExtent l="0" t="0" r="635" b="0"/>
                <wp:wrapNone/>
                <wp:docPr id="748" name="Text Box 7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4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20487D" w14:textId="77777777" w:rsidR="001058B6" w:rsidRDefault="005212F4">
                            <w:pPr>
                              <w:spacing w:before="14"/>
                              <w:ind w:left="20"/>
                              <w:rPr>
                                <w:rFonts w:ascii="Arial"/>
                                <w:sz w:val="18"/>
                              </w:rPr>
                            </w:pPr>
                            <w:proofErr w:type="spellStart"/>
                            <w:r>
                              <w:rPr>
                                <w:rFonts w:ascii="Arial"/>
                                <w:color w:val="4D4D4D"/>
                                <w:sz w:val="18"/>
                              </w:rPr>
                              <w:t>tsah</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C11E11" id="Text Box 732" o:spid="_x0000_s1068" type="#_x0000_t202" style="position:absolute;left:0;text-align:left;margin-left:344.85pt;margin-top:-44.85pt;width:12.1pt;height:19.0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" filled="f" stroked="f">
                <v:textbox style="layout-flow:vertical;mso-layout-flow-alt:bottom-to-top" inset="0,0,0,0">
                  <w:txbxContent>
                    <w:p w14:paraId="0D20487D" w14:textId="77777777" w:rsidR="001058B6" w:rsidRDefault="005212F4">
                      <w:pPr>
                        <w:spacing w:before="14"/>
                        <w:ind w:left="20"/>
                        <w:rPr>
                          <w:rFonts w:ascii="Arial"/>
                          <w:sz w:val="18"/>
                        </w:rPr>
                      </w:pPr>
                      <w:proofErr w:type="spellStart"/>
                      <w:r>
                        <w:rPr>
                          <w:rFonts w:ascii="Arial"/>
                          <w:color w:val="4D4D4D"/>
                          <w:sz w:val="18"/>
                        </w:rPr>
                        <w:t>tsah</w:t>
                      </w:r>
                      <w:proofErr w:type="spellEnd"/>
                    </w:p>
                  </w:txbxContent>
                </v:textbox>
                <w10:wrap anchorx="page"/>
              </v:shape>
            </w:pict>
          </mc:Fallback>
        </mc:AlternateContent>
      </w:r>
      <w:r w:rsidR="00C27F74">
        <w:rPr>
          <w:noProof/>
        </w:rPr>
        <mc:AlternateContent>
          <mc:Choice Requires="wps">
            <w:drawing>
              <wp:anchor distT="0" distB="0" distL="114300" distR="114300" simplePos="0" relativeHeight="251659776" behindDoc="0" locked="0" layoutInCell="1" allowOverlap="1" wp14:anchorId="53AB645E" wp14:editId="5CE73FAE">
                <wp:simplePos x="0" y="0"/>
                <wp:positionH relativeFrom="page">
                  <wp:posOffset>4674235</wp:posOffset>
                </wp:positionH>
                <wp:positionV relativeFrom="paragraph">
                  <wp:posOffset>-556895</wp:posOffset>
                </wp:positionV>
                <wp:extent cx="153670" cy="217170"/>
                <wp:effectExtent l="0" t="2540" r="1270" b="0"/>
                <wp:wrapNone/>
                <wp:docPr id="747" name="Text Box 7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00555" w14:textId="77777777" w:rsidR="001058B6" w:rsidRDefault="005212F4">
                            <w:pPr>
                              <w:spacing w:before="14"/>
                              <w:ind w:left="20"/>
                              <w:rPr>
                                <w:rFonts w:ascii="Arial"/>
                                <w:sz w:val="18"/>
                              </w:rPr>
                            </w:pPr>
                            <w:r>
                              <w:rPr>
                                <w:rFonts w:ascii="Arial"/>
                                <w:color w:val="4D4D4D"/>
                                <w:sz w:val="18"/>
                              </w:rPr>
                              <w:t>edh</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AB645E" id="Text Box 731" o:spid="_x0000_s1069" type="#_x0000_t202" style="position:absolute;left:0;text-align:left;margin-left:368.05pt;margin-top:-43.85pt;width:12.1pt;height:17.1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" filled="f" stroked="f">
                <v:textbox style="layout-flow:vertical;mso-layout-flow-alt:bottom-to-top" inset="0,0,0,0">
                  <w:txbxContent>
                    <w:p w14:paraId="79F00555" w14:textId="77777777" w:rsidR="001058B6" w:rsidRDefault="005212F4">
                      <w:pPr>
                        <w:spacing w:before="14"/>
                        <w:ind w:left="20"/>
                        <w:rPr>
                          <w:rFonts w:ascii="Arial"/>
                          <w:sz w:val="18"/>
                        </w:rPr>
                      </w:pPr>
                      <w:r>
                        <w:rPr>
                          <w:rFonts w:ascii="Arial"/>
                          <w:color w:val="4D4D4D"/>
                          <w:sz w:val="18"/>
                        </w:rPr>
                        <w:t>edh</w:t>
                      </w:r>
                    </w:p>
                  </w:txbxContent>
                </v:textbox>
                <w10:wrap anchorx="page"/>
              </v:shape>
            </w:pict>
          </mc:Fallback>
        </mc:AlternateContent>
      </w:r>
      <w:r w:rsidR="00C27F74">
        <w:rPr>
          <w:noProof/>
        </w:rPr>
        <mc:AlternateContent>
          <mc:Choice Requires="wps">
            <w:drawing>
              <wp:anchor distT="0" distB="0" distL="114300" distR="114300" simplePos="0" relativeHeight="251661824" behindDoc="0" locked="0" layoutInCell="1" allowOverlap="1" wp14:anchorId="71363D17" wp14:editId="73C16E13">
                <wp:simplePos x="0" y="0"/>
                <wp:positionH relativeFrom="page">
                  <wp:posOffset>4968240</wp:posOffset>
                </wp:positionH>
                <wp:positionV relativeFrom="paragraph">
                  <wp:posOffset>-610870</wp:posOffset>
                </wp:positionV>
                <wp:extent cx="153670" cy="324485"/>
                <wp:effectExtent l="0" t="0" r="2540" b="3175"/>
                <wp:wrapNone/>
                <wp:docPr id="746" name="Text Box 7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3244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31DB10" w14:textId="77777777" w:rsidR="001058B6" w:rsidRDefault="005212F4">
                            <w:pPr>
                              <w:spacing w:before="14"/>
                              <w:ind w:left="20"/>
                              <w:rPr>
                                <w:rFonts w:ascii="Arial"/>
                                <w:sz w:val="18"/>
                              </w:rPr>
                            </w:pPr>
                            <w:proofErr w:type="spellStart"/>
                            <w:r>
                              <w:rPr>
                                <w:rFonts w:ascii="Arial"/>
                                <w:color w:val="4D4D4D"/>
                                <w:sz w:val="18"/>
                              </w:rPr>
                              <w:t>hypox</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363D17" id="Text Box 730" o:spid="_x0000_s1070" type="#_x0000_t202" style="position:absolute;left:0;text-align:left;margin-left:391.2pt;margin-top:-48.1pt;width:12.1pt;height:25.55pt;z-index:2516618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" filled="f" stroked="f">
                <v:textbox style="layout-flow:vertical;mso-layout-flow-alt:bottom-to-top" inset="0,0,0,0">
                  <w:txbxContent>
                    <w:p w14:paraId="7331DB10" w14:textId="77777777" w:rsidR="001058B6" w:rsidRDefault="005212F4">
                      <w:pPr>
                        <w:spacing w:before="14"/>
                        <w:ind w:left="20"/>
                        <w:rPr>
                          <w:rFonts w:ascii="Arial"/>
                          <w:sz w:val="18"/>
                        </w:rPr>
                      </w:pPr>
                      <w:proofErr w:type="spellStart"/>
                      <w:r>
                        <w:rPr>
                          <w:rFonts w:ascii="Arial"/>
                          <w:color w:val="4D4D4D"/>
                          <w:sz w:val="18"/>
                        </w:rPr>
                        <w:t>hypox</w:t>
                      </w:r>
                      <w:proofErr w:type="spellEnd"/>
                    </w:p>
                  </w:txbxContent>
                </v:textbox>
                <w10:wrap anchorx="page"/>
              </v:shape>
            </w:pict>
          </mc:Fallback>
        </mc:AlternateContent>
      </w:r>
      <w:r w:rsidR="00C27F74">
        <w:rPr>
          <w:noProof/>
        </w:rPr>
        <mc:AlternateContent>
          <mc:Choice Requires="wps">
            <w:drawing>
              <wp:anchor distT="0" distB="0" distL="114300" distR="114300" simplePos="0" relativeHeight="251663872" behindDoc="0" locked="0" layoutInCell="1" allowOverlap="1" wp14:anchorId="48D29E7B" wp14:editId="4DE2DD55">
                <wp:simplePos x="0" y="0"/>
                <wp:positionH relativeFrom="page">
                  <wp:posOffset>5262880</wp:posOffset>
                </wp:positionH>
                <wp:positionV relativeFrom="paragraph">
                  <wp:posOffset>-506095</wp:posOffset>
                </wp:positionV>
                <wp:extent cx="153670" cy="114935"/>
                <wp:effectExtent l="0" t="0" r="3175" b="3175"/>
                <wp:wrapNone/>
                <wp:docPr id="745" name="Text Box 7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114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B496C0" w14:textId="77777777" w:rsidR="001058B6" w:rsidRDefault="005212F4">
                            <w:pPr>
                              <w:spacing w:before="14"/>
                              <w:ind w:left="20"/>
                              <w:rPr>
                                <w:rFonts w:ascii="Arial"/>
                                <w:sz w:val="18"/>
                              </w:rPr>
                            </w:pPr>
                            <w:proofErr w:type="spellStart"/>
                            <w:r>
                              <w:rPr>
                                <w:rFonts w:ascii="Arial"/>
                                <w:color w:val="4D4D4D"/>
                                <w:sz w:val="18"/>
                              </w:rPr>
                              <w:t>ct</w:t>
                            </w:r>
                            <w:proofErr w:type="spellEnd"/>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D29E7B" id="Text Box 729" o:spid="_x0000_s1071" type="#_x0000_t202" style="position:absolute;left:0;text-align:left;margin-left:414.4pt;margin-top:-39.85pt;width:12.1pt;height:9.05pt;z-index:2516638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" filled="f" stroked="f">
                <v:textbox style="layout-flow:vertical;mso-layout-flow-alt:bottom-to-top" inset="0,0,0,0">
                  <w:txbxContent>
                    <w:p w14:paraId="5DB496C0" w14:textId="77777777" w:rsidR="001058B6" w:rsidRDefault="005212F4">
                      <w:pPr>
                        <w:spacing w:before="14"/>
                        <w:ind w:left="20"/>
                        <w:rPr>
                          <w:rFonts w:ascii="Arial"/>
                          <w:sz w:val="18"/>
                        </w:rPr>
                      </w:pPr>
                      <w:proofErr w:type="spellStart"/>
                      <w:r>
                        <w:rPr>
                          <w:rFonts w:ascii="Arial"/>
                          <w:color w:val="4D4D4D"/>
                          <w:sz w:val="18"/>
                        </w:rPr>
                        <w:t>ct</w:t>
                      </w:r>
                      <w:proofErr w:type="spellEnd"/>
                    </w:p>
                  </w:txbxContent>
                </v:textbox>
                <w10:wrap anchorx="page"/>
              </v:shape>
            </w:pict>
          </mc:Fallback>
        </mc:AlternateContent>
      </w:r>
      <w:r>
        <w:rPr>
          <w:rFonts w:ascii="Arial"/>
          <w:color w:val="4D4D4D"/>
          <w:sz w:val="18"/>
        </w:rPr>
        <w:t>1</w:t>
      </w:r>
    </w:p>
    <w:p w14:paraId="681279AA" w14:textId="77777777" w:rsidR="001058B6" w:rsidRDefault="005212F4">
      <w:pPr>
        <w:spacing w:line="107" w:lineRule="exact"/>
        <w:ind w:left="2240"/>
        <w:jc w:val="center"/>
        <w:rPr>
          <w:rFonts w:ascii="Arial"/>
          <w:sz w:val="18"/>
        </w:rPr>
      </w:pPr>
      <w:r>
        <w:rPr>
          <w:rFonts w:ascii="Arial"/>
          <w:color w:val="4D4D4D"/>
          <w:sz w:val="18"/>
        </w:rPr>
        <w:t>1</w:t>
      </w:r>
    </w:p>
    <w:p w14:paraId="27D25749" w14:textId="77777777" w:rsidR="001058B6" w:rsidRDefault="005212F4">
      <w:pPr>
        <w:spacing w:line="110" w:lineRule="exact"/>
        <w:ind w:left="2240"/>
        <w:jc w:val="center"/>
        <w:rPr>
          <w:rFonts w:ascii="Arial"/>
          <w:sz w:val="18"/>
        </w:rPr>
      </w:pPr>
      <w:r>
        <w:rPr>
          <w:rFonts w:ascii="Arial"/>
          <w:color w:val="4D4D4D"/>
          <w:sz w:val="18"/>
        </w:rPr>
        <w:t>2</w:t>
      </w:r>
    </w:p>
    <w:p w14:paraId="4B6B4DE8" w14:textId="77777777" w:rsidR="001058B6" w:rsidRDefault="005212F4">
      <w:pPr>
        <w:spacing w:line="110" w:lineRule="exact"/>
        <w:ind w:left="2240"/>
        <w:jc w:val="center"/>
        <w:rPr>
          <w:rFonts w:ascii="Arial"/>
          <w:sz w:val="18"/>
        </w:rPr>
      </w:pPr>
      <w:r>
        <w:rPr>
          <w:rFonts w:ascii="Arial"/>
          <w:color w:val="4D4D4D"/>
          <w:sz w:val="18"/>
        </w:rPr>
        <w:t>1</w:t>
      </w:r>
    </w:p>
    <w:p w14:paraId="6E989492" w14:textId="77777777" w:rsidR="001058B6" w:rsidRDefault="005212F4">
      <w:pPr>
        <w:spacing w:line="107" w:lineRule="exact"/>
        <w:ind w:left="2240"/>
        <w:jc w:val="center"/>
        <w:rPr>
          <w:rFonts w:ascii="Arial"/>
          <w:sz w:val="18"/>
        </w:rPr>
      </w:pPr>
      <w:r>
        <w:rPr>
          <w:rFonts w:ascii="Arial"/>
          <w:color w:val="4D4D4D"/>
          <w:sz w:val="18"/>
        </w:rPr>
        <w:t>2</w:t>
      </w:r>
    </w:p>
    <w:p w14:paraId="6E889654" w14:textId="77777777" w:rsidR="001058B6" w:rsidRDefault="005212F4">
      <w:pPr>
        <w:spacing w:line="107" w:lineRule="exact"/>
        <w:ind w:left="2240"/>
        <w:jc w:val="center"/>
        <w:rPr>
          <w:rFonts w:ascii="Arial"/>
          <w:sz w:val="18"/>
        </w:rPr>
      </w:pPr>
      <w:r>
        <w:rPr>
          <w:rFonts w:ascii="Arial"/>
          <w:color w:val="4D4D4D"/>
          <w:sz w:val="18"/>
        </w:rPr>
        <w:t>2</w:t>
      </w:r>
    </w:p>
    <w:p w14:paraId="08FC06EF" w14:textId="77777777" w:rsidR="001058B6" w:rsidRDefault="005212F4">
      <w:pPr>
        <w:spacing w:line="107" w:lineRule="exact"/>
        <w:ind w:left="2240"/>
        <w:jc w:val="center"/>
        <w:rPr>
          <w:rFonts w:ascii="Arial"/>
          <w:sz w:val="18"/>
        </w:rPr>
      </w:pPr>
      <w:r>
        <w:rPr>
          <w:rFonts w:ascii="Arial"/>
          <w:color w:val="4D4D4D"/>
          <w:sz w:val="18"/>
        </w:rPr>
        <w:t>3</w:t>
      </w:r>
    </w:p>
    <w:p w14:paraId="47A2C063" w14:textId="77777777" w:rsidR="001058B6" w:rsidRDefault="005212F4">
      <w:pPr>
        <w:spacing w:line="107" w:lineRule="exact"/>
        <w:ind w:left="2240"/>
        <w:jc w:val="center"/>
        <w:rPr>
          <w:rFonts w:ascii="Arial"/>
          <w:sz w:val="18"/>
        </w:rPr>
      </w:pPr>
      <w:r>
        <w:rPr>
          <w:rFonts w:ascii="Arial"/>
          <w:color w:val="4D4D4D"/>
          <w:sz w:val="18"/>
        </w:rPr>
        <w:t>1</w:t>
      </w:r>
    </w:p>
    <w:p w14:paraId="49BB6D55" w14:textId="77777777" w:rsidR="001058B6" w:rsidRDefault="005212F4">
      <w:pPr>
        <w:spacing w:line="107" w:lineRule="exact"/>
        <w:ind w:left="2240"/>
        <w:jc w:val="center"/>
        <w:rPr>
          <w:rFonts w:ascii="Arial"/>
          <w:sz w:val="18"/>
        </w:rPr>
      </w:pPr>
      <w:r>
        <w:rPr>
          <w:rFonts w:ascii="Arial"/>
          <w:color w:val="4D4D4D"/>
          <w:sz w:val="18"/>
        </w:rPr>
        <w:t>2</w:t>
      </w:r>
    </w:p>
    <w:p w14:paraId="365E27C7" w14:textId="77777777" w:rsidR="001058B6" w:rsidRDefault="005212F4">
      <w:pPr>
        <w:spacing w:line="107" w:lineRule="exact"/>
        <w:ind w:left="2240"/>
        <w:jc w:val="center"/>
        <w:rPr>
          <w:rFonts w:ascii="Arial"/>
          <w:sz w:val="18"/>
        </w:rPr>
      </w:pPr>
      <w:r>
        <w:rPr>
          <w:rFonts w:ascii="Arial"/>
          <w:color w:val="4D4D4D"/>
          <w:sz w:val="18"/>
        </w:rPr>
        <w:t>2</w:t>
      </w:r>
    </w:p>
    <w:p w14:paraId="5528C539" w14:textId="77777777" w:rsidR="001058B6" w:rsidRDefault="005212F4">
      <w:pPr>
        <w:spacing w:line="107" w:lineRule="exact"/>
        <w:ind w:left="2240"/>
        <w:jc w:val="center"/>
        <w:rPr>
          <w:rFonts w:ascii="Arial"/>
          <w:sz w:val="18"/>
        </w:rPr>
      </w:pPr>
      <w:r>
        <w:rPr>
          <w:rFonts w:ascii="Arial"/>
          <w:color w:val="4D4D4D"/>
          <w:sz w:val="18"/>
        </w:rPr>
        <w:t>3</w:t>
      </w:r>
    </w:p>
    <w:p w14:paraId="182303EF" w14:textId="77777777" w:rsidR="001058B6" w:rsidRDefault="005212F4">
      <w:pPr>
        <w:spacing w:line="110" w:lineRule="exact"/>
        <w:ind w:left="2240"/>
        <w:jc w:val="center"/>
        <w:rPr>
          <w:rFonts w:ascii="Arial"/>
          <w:sz w:val="18"/>
        </w:rPr>
      </w:pPr>
      <w:r>
        <w:rPr>
          <w:rFonts w:ascii="Arial"/>
          <w:color w:val="4D4D4D"/>
          <w:sz w:val="18"/>
        </w:rPr>
        <w:t>2</w:t>
      </w:r>
    </w:p>
    <w:p w14:paraId="125AB4B4" w14:textId="77777777" w:rsidR="001058B6" w:rsidRDefault="005212F4">
      <w:pPr>
        <w:spacing w:line="110" w:lineRule="exact"/>
        <w:ind w:left="2240"/>
        <w:jc w:val="center"/>
        <w:rPr>
          <w:rFonts w:ascii="Arial"/>
          <w:sz w:val="18"/>
        </w:rPr>
      </w:pPr>
      <w:r>
        <w:rPr>
          <w:rFonts w:ascii="Arial"/>
          <w:color w:val="4D4D4D"/>
          <w:sz w:val="18"/>
        </w:rPr>
        <w:t>3</w:t>
      </w:r>
    </w:p>
    <w:p w14:paraId="3CD31ECE" w14:textId="77777777" w:rsidR="001058B6" w:rsidRDefault="005212F4">
      <w:pPr>
        <w:spacing w:line="107" w:lineRule="exact"/>
        <w:ind w:left="2240"/>
        <w:jc w:val="center"/>
        <w:rPr>
          <w:rFonts w:ascii="Arial"/>
          <w:sz w:val="18"/>
        </w:rPr>
      </w:pPr>
      <w:r>
        <w:rPr>
          <w:rFonts w:ascii="Arial"/>
          <w:color w:val="4D4D4D"/>
          <w:sz w:val="18"/>
        </w:rPr>
        <w:t>3</w:t>
      </w:r>
    </w:p>
    <w:p w14:paraId="0A518E45" w14:textId="77777777" w:rsidR="001058B6" w:rsidRDefault="005212F4">
      <w:pPr>
        <w:spacing w:line="107" w:lineRule="exact"/>
        <w:ind w:left="2240"/>
        <w:jc w:val="center"/>
        <w:rPr>
          <w:rFonts w:ascii="Arial"/>
          <w:sz w:val="18"/>
        </w:rPr>
      </w:pPr>
      <w:r>
        <w:rPr>
          <w:rFonts w:ascii="Arial"/>
          <w:color w:val="4D4D4D"/>
          <w:sz w:val="18"/>
        </w:rPr>
        <w:t>4</w:t>
      </w:r>
    </w:p>
    <w:p w14:paraId="75CBA0D7" w14:textId="77777777" w:rsidR="001058B6" w:rsidRDefault="005212F4">
      <w:pPr>
        <w:spacing w:line="107" w:lineRule="exact"/>
        <w:ind w:left="2240"/>
        <w:jc w:val="center"/>
        <w:rPr>
          <w:rFonts w:ascii="Arial"/>
          <w:sz w:val="18"/>
        </w:rPr>
      </w:pPr>
      <w:r>
        <w:rPr>
          <w:rFonts w:ascii="Arial"/>
          <w:color w:val="4D4D4D"/>
          <w:sz w:val="18"/>
        </w:rPr>
        <w:t>1</w:t>
      </w:r>
    </w:p>
    <w:p w14:paraId="1FE645A7" w14:textId="77777777" w:rsidR="001058B6" w:rsidRDefault="005212F4">
      <w:pPr>
        <w:spacing w:line="107" w:lineRule="exact"/>
        <w:ind w:left="2240"/>
        <w:jc w:val="center"/>
        <w:rPr>
          <w:rFonts w:ascii="Arial"/>
          <w:sz w:val="18"/>
        </w:rPr>
      </w:pPr>
      <w:r>
        <w:rPr>
          <w:rFonts w:ascii="Arial"/>
          <w:color w:val="4D4D4D"/>
          <w:sz w:val="18"/>
        </w:rPr>
        <w:t>2</w:t>
      </w:r>
    </w:p>
    <w:p w14:paraId="600AE0B9" w14:textId="135FE463" w:rsidR="001058B6" w:rsidRDefault="00C27F74">
      <w:pPr>
        <w:spacing w:line="107" w:lineRule="exact"/>
        <w:ind w:left="2240"/>
        <w:jc w:val="center"/>
        <w:rPr>
          <w:rFonts w:ascii="Arial"/>
          <w:sz w:val="18"/>
        </w:rPr>
      </w:pPr>
      <w:r>
        <w:rPr>
          <w:noProof/>
        </w:rPr>
        <mc:AlternateContent>
          <mc:Choice Requires="wps">
            <w:drawing>
              <wp:anchor distT="0" distB="0" distL="114300" distR="114300" simplePos="0" relativeHeight="251641344" behindDoc="0" locked="0" layoutInCell="1" allowOverlap="1" wp14:anchorId="5316A9BA" wp14:editId="70449DA0">
                <wp:simplePos x="0" y="0"/>
                <wp:positionH relativeFrom="page">
                  <wp:posOffset>5685155</wp:posOffset>
                </wp:positionH>
                <wp:positionV relativeFrom="paragraph">
                  <wp:posOffset>27305</wp:posOffset>
                </wp:positionV>
                <wp:extent cx="333375" cy="1722755"/>
                <wp:effectExtent l="0" t="0" r="1270" b="4445"/>
                <wp:wrapNone/>
                <wp:docPr id="744" name="Text Box 7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19808" w14:textId="77777777" w:rsidR="001058B6" w:rsidRDefault="005212F4">
                            <w:pPr>
                              <w:pStyle w:val="BodyText"/>
                              <w:spacing w:before="13" w:line="246" w:lineRule="exact"/>
                              <w:ind w:left="3" w:right="3"/>
                              <w:jc w:val="center"/>
                              <w:rPr>
                                <w:rFonts w:ascii="Arial"/>
                              </w:rPr>
                            </w:pPr>
                            <w:r>
                              <w:rPr>
                                <w:rFonts w:ascii="Arial"/>
                              </w:rPr>
                              <w:t>Pattern</w:t>
                            </w:r>
                          </w:p>
                          <w:p w14:paraId="16226E8F" w14:textId="77777777" w:rsidR="001058B6" w:rsidRDefault="005212F4">
                            <w:pPr>
                              <w:pStyle w:val="BodyText"/>
                              <w:spacing w:line="246" w:lineRule="exact"/>
                              <w:ind w:left="3" w:right="3"/>
                              <w:jc w:val="center"/>
                              <w:rPr>
                                <w:rFonts w:ascii="Arial"/>
                              </w:rPr>
                            </w:pPr>
                            <w:r>
                              <w:rPr>
                                <w:rFonts w:ascii="Arial"/>
                              </w:rPr>
                              <w:t>(number of missing entries)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16A9BA" id="Text Box 728" o:spid="_x0000_s1072" type="#_x0000_t202" style="position:absolute;left:0;text-align:left;margin-left:447.65pt;margin-top:2.15pt;width:26.25pt;height:135.65pt;z-index:2516413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" filled="f" stroked="f">
                <v:textbox style="layout-flow:vertical" inset="0,0,0,0">
                  <w:txbxContent>
                    <w:p w14:paraId="76B19808" w14:textId="77777777" w:rsidR="001058B6" w:rsidRDefault="005212F4">
                      <w:pPr>
                        <w:pStyle w:val="BodyText"/>
                        <w:spacing w:before="13" w:line="246" w:lineRule="exact"/>
                        <w:ind w:left="3" w:right="3"/>
                        <w:jc w:val="center"/>
                        <w:rPr>
                          <w:rFonts w:ascii="Arial"/>
                        </w:rPr>
                      </w:pPr>
                      <w:r>
                        <w:rPr>
                          <w:rFonts w:ascii="Arial"/>
                        </w:rPr>
                        <w:t>Pattern</w:t>
                      </w:r>
                    </w:p>
                    <w:p w14:paraId="16226E8F" w14:textId="77777777" w:rsidR="001058B6" w:rsidRDefault="005212F4">
                      <w:pPr>
                        <w:pStyle w:val="BodyText"/>
                        <w:spacing w:line="246" w:lineRule="exact"/>
                        <w:ind w:left="3" w:right="3"/>
                        <w:jc w:val="center"/>
                        <w:rPr>
                          <w:rFonts w:ascii="Arial"/>
                        </w:rPr>
                      </w:pPr>
                      <w:r>
                        <w:rPr>
                          <w:rFonts w:ascii="Arial"/>
                        </w:rPr>
                        <w:t>(number of missing entries)</w:t>
                      </w:r>
                    </w:p>
                  </w:txbxContent>
                </v:textbox>
                <w10:wrap anchorx="page"/>
              </v:shape>
            </w:pict>
          </mc:Fallback>
        </mc:AlternateContent>
      </w:r>
      <w:r w:rsidR="005212F4">
        <w:rPr>
          <w:rFonts w:ascii="Arial"/>
          <w:color w:val="4D4D4D"/>
          <w:sz w:val="18"/>
        </w:rPr>
        <w:t>2</w:t>
      </w:r>
    </w:p>
    <w:p w14:paraId="1C5BF6DF" w14:textId="77777777" w:rsidR="001058B6" w:rsidRDefault="005212F4">
      <w:pPr>
        <w:spacing w:line="107" w:lineRule="exact"/>
        <w:ind w:left="2240"/>
        <w:jc w:val="center"/>
        <w:rPr>
          <w:rFonts w:ascii="Arial"/>
          <w:sz w:val="18"/>
        </w:rPr>
      </w:pPr>
      <w:r>
        <w:rPr>
          <w:rFonts w:ascii="Arial"/>
          <w:color w:val="4D4D4D"/>
          <w:sz w:val="18"/>
        </w:rPr>
        <w:t>3</w:t>
      </w:r>
    </w:p>
    <w:p w14:paraId="0F1A7E70" w14:textId="77777777" w:rsidR="001058B6" w:rsidRDefault="005212F4">
      <w:pPr>
        <w:spacing w:line="107" w:lineRule="exact"/>
        <w:ind w:left="2240"/>
        <w:jc w:val="center"/>
        <w:rPr>
          <w:rFonts w:ascii="Arial"/>
          <w:sz w:val="18"/>
        </w:rPr>
      </w:pPr>
      <w:r>
        <w:rPr>
          <w:rFonts w:ascii="Arial"/>
          <w:color w:val="4D4D4D"/>
          <w:sz w:val="18"/>
        </w:rPr>
        <w:t>2</w:t>
      </w:r>
    </w:p>
    <w:p w14:paraId="067155B9" w14:textId="77777777" w:rsidR="001058B6" w:rsidRDefault="005212F4">
      <w:pPr>
        <w:spacing w:line="110" w:lineRule="exact"/>
        <w:ind w:left="2240"/>
        <w:jc w:val="center"/>
        <w:rPr>
          <w:rFonts w:ascii="Arial"/>
          <w:sz w:val="18"/>
        </w:rPr>
      </w:pPr>
      <w:r>
        <w:rPr>
          <w:rFonts w:ascii="Arial"/>
          <w:color w:val="4D4D4D"/>
          <w:sz w:val="18"/>
        </w:rPr>
        <w:t>3</w:t>
      </w:r>
    </w:p>
    <w:p w14:paraId="44F2552D" w14:textId="77777777" w:rsidR="001058B6" w:rsidRDefault="005212F4">
      <w:pPr>
        <w:spacing w:line="110" w:lineRule="exact"/>
        <w:ind w:left="2240"/>
        <w:jc w:val="center"/>
        <w:rPr>
          <w:rFonts w:ascii="Arial"/>
          <w:sz w:val="18"/>
        </w:rPr>
      </w:pPr>
      <w:r>
        <w:rPr>
          <w:rFonts w:ascii="Arial"/>
          <w:color w:val="4D4D4D"/>
          <w:sz w:val="18"/>
        </w:rPr>
        <w:t>3</w:t>
      </w:r>
    </w:p>
    <w:p w14:paraId="1FBA7751" w14:textId="77777777" w:rsidR="001058B6" w:rsidRDefault="005212F4">
      <w:pPr>
        <w:spacing w:line="107" w:lineRule="exact"/>
        <w:ind w:left="2240"/>
        <w:jc w:val="center"/>
        <w:rPr>
          <w:rFonts w:ascii="Arial"/>
          <w:sz w:val="18"/>
        </w:rPr>
      </w:pPr>
      <w:r>
        <w:rPr>
          <w:rFonts w:ascii="Arial"/>
          <w:color w:val="4D4D4D"/>
          <w:sz w:val="18"/>
        </w:rPr>
        <w:t>4</w:t>
      </w:r>
    </w:p>
    <w:p w14:paraId="4F801B58" w14:textId="77777777" w:rsidR="001058B6" w:rsidRDefault="005212F4">
      <w:pPr>
        <w:spacing w:line="107" w:lineRule="exact"/>
        <w:ind w:left="2240"/>
        <w:jc w:val="center"/>
        <w:rPr>
          <w:rFonts w:ascii="Arial"/>
          <w:sz w:val="18"/>
        </w:rPr>
      </w:pPr>
      <w:r>
        <w:rPr>
          <w:rFonts w:ascii="Arial"/>
          <w:color w:val="4D4D4D"/>
          <w:sz w:val="18"/>
        </w:rPr>
        <w:t>2</w:t>
      </w:r>
    </w:p>
    <w:p w14:paraId="00A5CC4D" w14:textId="77777777" w:rsidR="001058B6" w:rsidRDefault="005212F4">
      <w:pPr>
        <w:spacing w:line="107" w:lineRule="exact"/>
        <w:ind w:left="2240"/>
        <w:jc w:val="center"/>
        <w:rPr>
          <w:rFonts w:ascii="Arial"/>
          <w:sz w:val="18"/>
        </w:rPr>
      </w:pPr>
      <w:r>
        <w:rPr>
          <w:rFonts w:ascii="Arial"/>
          <w:color w:val="4D4D4D"/>
          <w:sz w:val="18"/>
        </w:rPr>
        <w:t>3</w:t>
      </w:r>
    </w:p>
    <w:p w14:paraId="739B4477" w14:textId="77777777" w:rsidR="001058B6" w:rsidRDefault="005212F4">
      <w:pPr>
        <w:spacing w:line="107" w:lineRule="exact"/>
        <w:ind w:left="2240"/>
        <w:jc w:val="center"/>
        <w:rPr>
          <w:rFonts w:ascii="Arial"/>
          <w:sz w:val="18"/>
        </w:rPr>
      </w:pPr>
      <w:r>
        <w:rPr>
          <w:rFonts w:ascii="Arial"/>
          <w:color w:val="4D4D4D"/>
          <w:sz w:val="18"/>
        </w:rPr>
        <w:t>3</w:t>
      </w:r>
    </w:p>
    <w:p w14:paraId="269E86AA" w14:textId="77777777" w:rsidR="001058B6" w:rsidRDefault="005212F4">
      <w:pPr>
        <w:spacing w:line="107" w:lineRule="exact"/>
        <w:ind w:left="2240"/>
        <w:jc w:val="center"/>
        <w:rPr>
          <w:rFonts w:ascii="Arial"/>
          <w:sz w:val="18"/>
        </w:rPr>
      </w:pPr>
      <w:r>
        <w:rPr>
          <w:rFonts w:ascii="Arial"/>
          <w:color w:val="4D4D4D"/>
          <w:sz w:val="18"/>
        </w:rPr>
        <w:t>3</w:t>
      </w:r>
    </w:p>
    <w:p w14:paraId="2AA0E952" w14:textId="77777777" w:rsidR="001058B6" w:rsidRDefault="005212F4">
      <w:pPr>
        <w:spacing w:line="107" w:lineRule="exact"/>
        <w:ind w:left="2240"/>
        <w:jc w:val="center"/>
        <w:rPr>
          <w:rFonts w:ascii="Arial"/>
          <w:sz w:val="18"/>
        </w:rPr>
      </w:pPr>
      <w:r>
        <w:rPr>
          <w:rFonts w:ascii="Arial"/>
          <w:color w:val="4D4D4D"/>
          <w:sz w:val="18"/>
        </w:rPr>
        <w:t>4</w:t>
      </w:r>
    </w:p>
    <w:p w14:paraId="7A23C627" w14:textId="77777777" w:rsidR="001058B6" w:rsidRDefault="005212F4">
      <w:pPr>
        <w:spacing w:line="107" w:lineRule="exact"/>
        <w:ind w:left="2240"/>
        <w:jc w:val="center"/>
        <w:rPr>
          <w:rFonts w:ascii="Arial"/>
          <w:sz w:val="18"/>
        </w:rPr>
      </w:pPr>
      <w:r>
        <w:rPr>
          <w:rFonts w:ascii="Arial"/>
          <w:color w:val="4D4D4D"/>
          <w:sz w:val="18"/>
        </w:rPr>
        <w:t>4</w:t>
      </w:r>
    </w:p>
    <w:p w14:paraId="4975BE6D" w14:textId="77777777" w:rsidR="001058B6" w:rsidRDefault="005212F4">
      <w:pPr>
        <w:spacing w:line="110" w:lineRule="exact"/>
        <w:ind w:left="2240"/>
        <w:jc w:val="center"/>
        <w:rPr>
          <w:rFonts w:ascii="Arial"/>
          <w:sz w:val="18"/>
        </w:rPr>
      </w:pPr>
      <w:r>
        <w:rPr>
          <w:rFonts w:ascii="Arial"/>
          <w:color w:val="4D4D4D"/>
          <w:sz w:val="18"/>
        </w:rPr>
        <w:t>5</w:t>
      </w:r>
    </w:p>
    <w:p w14:paraId="451749F8" w14:textId="77777777" w:rsidR="001058B6" w:rsidRDefault="005212F4">
      <w:pPr>
        <w:spacing w:line="110" w:lineRule="exact"/>
        <w:ind w:left="2240"/>
        <w:jc w:val="center"/>
        <w:rPr>
          <w:rFonts w:ascii="Arial"/>
          <w:sz w:val="18"/>
        </w:rPr>
      </w:pPr>
      <w:r>
        <w:rPr>
          <w:rFonts w:ascii="Arial"/>
          <w:color w:val="4D4D4D"/>
          <w:sz w:val="18"/>
        </w:rPr>
        <w:t>1</w:t>
      </w:r>
    </w:p>
    <w:p w14:paraId="297D77ED" w14:textId="77777777" w:rsidR="001058B6" w:rsidRDefault="005212F4">
      <w:pPr>
        <w:spacing w:line="107" w:lineRule="exact"/>
        <w:ind w:left="2240"/>
        <w:jc w:val="center"/>
        <w:rPr>
          <w:rFonts w:ascii="Arial"/>
          <w:sz w:val="18"/>
        </w:rPr>
      </w:pPr>
      <w:r>
        <w:rPr>
          <w:rFonts w:ascii="Arial"/>
          <w:color w:val="4D4D4D"/>
          <w:sz w:val="18"/>
        </w:rPr>
        <w:t>2</w:t>
      </w:r>
    </w:p>
    <w:p w14:paraId="4D6E87DA" w14:textId="77777777" w:rsidR="001058B6" w:rsidRDefault="005212F4">
      <w:pPr>
        <w:spacing w:line="107" w:lineRule="exact"/>
        <w:ind w:left="2240"/>
        <w:jc w:val="center"/>
        <w:rPr>
          <w:rFonts w:ascii="Arial"/>
          <w:sz w:val="18"/>
        </w:rPr>
      </w:pPr>
      <w:r>
        <w:rPr>
          <w:rFonts w:ascii="Arial"/>
          <w:color w:val="4D4D4D"/>
          <w:sz w:val="18"/>
        </w:rPr>
        <w:t>2</w:t>
      </w:r>
    </w:p>
    <w:p w14:paraId="245E9E59" w14:textId="77777777" w:rsidR="001058B6" w:rsidRDefault="005212F4">
      <w:pPr>
        <w:spacing w:line="107" w:lineRule="exact"/>
        <w:ind w:left="2240"/>
        <w:jc w:val="center"/>
        <w:rPr>
          <w:rFonts w:ascii="Arial"/>
          <w:sz w:val="18"/>
        </w:rPr>
      </w:pPr>
      <w:r>
        <w:rPr>
          <w:rFonts w:ascii="Arial"/>
          <w:color w:val="4D4D4D"/>
          <w:sz w:val="18"/>
        </w:rPr>
        <w:t>3</w:t>
      </w:r>
    </w:p>
    <w:p w14:paraId="5CED823D" w14:textId="77777777" w:rsidR="001058B6" w:rsidRDefault="005212F4">
      <w:pPr>
        <w:spacing w:line="107" w:lineRule="exact"/>
        <w:ind w:left="2240"/>
        <w:jc w:val="center"/>
        <w:rPr>
          <w:rFonts w:ascii="Arial"/>
          <w:sz w:val="18"/>
        </w:rPr>
      </w:pPr>
      <w:r>
        <w:rPr>
          <w:rFonts w:ascii="Arial"/>
          <w:color w:val="4D4D4D"/>
          <w:sz w:val="18"/>
        </w:rPr>
        <w:t>2</w:t>
      </w:r>
    </w:p>
    <w:p w14:paraId="1EAA4A0F" w14:textId="77777777" w:rsidR="001058B6" w:rsidRDefault="005212F4">
      <w:pPr>
        <w:spacing w:line="107" w:lineRule="exact"/>
        <w:ind w:left="2240"/>
        <w:jc w:val="center"/>
        <w:rPr>
          <w:rFonts w:ascii="Arial"/>
          <w:sz w:val="18"/>
        </w:rPr>
      </w:pPr>
      <w:r>
        <w:rPr>
          <w:rFonts w:ascii="Arial"/>
          <w:color w:val="4D4D4D"/>
          <w:sz w:val="18"/>
        </w:rPr>
        <w:t>3</w:t>
      </w:r>
    </w:p>
    <w:p w14:paraId="05E7EA82" w14:textId="77777777" w:rsidR="001058B6" w:rsidRDefault="005212F4">
      <w:pPr>
        <w:spacing w:line="107" w:lineRule="exact"/>
        <w:ind w:left="2240"/>
        <w:jc w:val="center"/>
        <w:rPr>
          <w:rFonts w:ascii="Arial"/>
          <w:sz w:val="18"/>
        </w:rPr>
      </w:pPr>
      <w:r>
        <w:rPr>
          <w:rFonts w:ascii="Arial"/>
          <w:color w:val="4D4D4D"/>
          <w:sz w:val="18"/>
        </w:rPr>
        <w:t>3</w:t>
      </w:r>
    </w:p>
    <w:p w14:paraId="2D1C3486" w14:textId="77777777" w:rsidR="001058B6" w:rsidRDefault="005212F4">
      <w:pPr>
        <w:spacing w:line="107" w:lineRule="exact"/>
        <w:ind w:left="2240"/>
        <w:jc w:val="center"/>
        <w:rPr>
          <w:rFonts w:ascii="Arial"/>
          <w:sz w:val="18"/>
        </w:rPr>
      </w:pPr>
      <w:r>
        <w:rPr>
          <w:rFonts w:ascii="Arial"/>
          <w:color w:val="4D4D4D"/>
          <w:sz w:val="18"/>
        </w:rPr>
        <w:t>4</w:t>
      </w:r>
    </w:p>
    <w:p w14:paraId="2E17D478" w14:textId="77777777" w:rsidR="001058B6" w:rsidRDefault="005212F4">
      <w:pPr>
        <w:spacing w:line="110" w:lineRule="exact"/>
        <w:ind w:left="2240"/>
        <w:jc w:val="center"/>
        <w:rPr>
          <w:rFonts w:ascii="Arial"/>
          <w:sz w:val="18"/>
        </w:rPr>
      </w:pPr>
      <w:r>
        <w:rPr>
          <w:rFonts w:ascii="Arial"/>
          <w:color w:val="4D4D4D"/>
          <w:sz w:val="18"/>
        </w:rPr>
        <w:t>2</w:t>
      </w:r>
    </w:p>
    <w:p w14:paraId="633EC6A0" w14:textId="77777777" w:rsidR="001058B6" w:rsidRDefault="005212F4">
      <w:pPr>
        <w:spacing w:line="110" w:lineRule="exact"/>
        <w:ind w:left="2240"/>
        <w:jc w:val="center"/>
        <w:rPr>
          <w:rFonts w:ascii="Arial"/>
          <w:sz w:val="18"/>
        </w:rPr>
      </w:pPr>
      <w:r>
        <w:rPr>
          <w:rFonts w:ascii="Arial"/>
          <w:color w:val="4D4D4D"/>
          <w:sz w:val="18"/>
        </w:rPr>
        <w:t>3</w:t>
      </w:r>
    </w:p>
    <w:p w14:paraId="7A56C974" w14:textId="77777777" w:rsidR="001058B6" w:rsidRDefault="005212F4">
      <w:pPr>
        <w:spacing w:line="107" w:lineRule="exact"/>
        <w:ind w:left="2240"/>
        <w:jc w:val="center"/>
        <w:rPr>
          <w:rFonts w:ascii="Arial"/>
          <w:sz w:val="18"/>
        </w:rPr>
      </w:pPr>
      <w:r>
        <w:rPr>
          <w:rFonts w:ascii="Arial"/>
          <w:color w:val="4D4D4D"/>
          <w:sz w:val="18"/>
        </w:rPr>
        <w:t>3</w:t>
      </w:r>
    </w:p>
    <w:p w14:paraId="6E7B6578" w14:textId="77777777" w:rsidR="001058B6" w:rsidRDefault="005212F4">
      <w:pPr>
        <w:spacing w:line="107" w:lineRule="exact"/>
        <w:ind w:left="2240"/>
        <w:jc w:val="center"/>
        <w:rPr>
          <w:rFonts w:ascii="Arial"/>
          <w:sz w:val="18"/>
        </w:rPr>
      </w:pPr>
      <w:r>
        <w:rPr>
          <w:rFonts w:ascii="Arial"/>
          <w:color w:val="4D4D4D"/>
          <w:sz w:val="18"/>
        </w:rPr>
        <w:t>4</w:t>
      </w:r>
    </w:p>
    <w:p w14:paraId="0EF09007" w14:textId="77777777" w:rsidR="001058B6" w:rsidRDefault="005212F4">
      <w:pPr>
        <w:spacing w:line="107" w:lineRule="exact"/>
        <w:ind w:left="2240"/>
        <w:jc w:val="center"/>
        <w:rPr>
          <w:rFonts w:ascii="Arial"/>
          <w:sz w:val="18"/>
        </w:rPr>
      </w:pPr>
      <w:r>
        <w:rPr>
          <w:rFonts w:ascii="Arial"/>
          <w:color w:val="4D4D4D"/>
          <w:sz w:val="18"/>
        </w:rPr>
        <w:t>3</w:t>
      </w:r>
    </w:p>
    <w:p w14:paraId="3DD21185" w14:textId="77777777" w:rsidR="001058B6" w:rsidRDefault="005212F4">
      <w:pPr>
        <w:spacing w:line="107" w:lineRule="exact"/>
        <w:ind w:left="2240"/>
        <w:jc w:val="center"/>
        <w:rPr>
          <w:rFonts w:ascii="Arial"/>
          <w:sz w:val="18"/>
        </w:rPr>
      </w:pPr>
      <w:r>
        <w:rPr>
          <w:rFonts w:ascii="Arial"/>
          <w:color w:val="4D4D4D"/>
          <w:sz w:val="18"/>
        </w:rPr>
        <w:t>4</w:t>
      </w:r>
    </w:p>
    <w:p w14:paraId="3EF6DEE7" w14:textId="77777777" w:rsidR="001058B6" w:rsidRDefault="005212F4">
      <w:pPr>
        <w:spacing w:line="107" w:lineRule="exact"/>
        <w:ind w:left="2240"/>
        <w:jc w:val="center"/>
        <w:rPr>
          <w:rFonts w:ascii="Arial"/>
          <w:sz w:val="18"/>
        </w:rPr>
      </w:pPr>
      <w:r>
        <w:rPr>
          <w:rFonts w:ascii="Arial"/>
          <w:color w:val="4D4D4D"/>
          <w:sz w:val="18"/>
        </w:rPr>
        <w:t>4</w:t>
      </w:r>
    </w:p>
    <w:p w14:paraId="1FD2179D" w14:textId="77777777" w:rsidR="001058B6" w:rsidRDefault="005212F4">
      <w:pPr>
        <w:spacing w:line="107" w:lineRule="exact"/>
        <w:ind w:left="2240"/>
        <w:jc w:val="center"/>
        <w:rPr>
          <w:rFonts w:ascii="Arial"/>
          <w:sz w:val="18"/>
        </w:rPr>
      </w:pPr>
      <w:r>
        <w:rPr>
          <w:rFonts w:ascii="Arial"/>
          <w:color w:val="4D4D4D"/>
          <w:sz w:val="18"/>
        </w:rPr>
        <w:t>5</w:t>
      </w:r>
    </w:p>
    <w:p w14:paraId="59E0B7C0" w14:textId="77777777" w:rsidR="001058B6" w:rsidRDefault="005212F4">
      <w:pPr>
        <w:spacing w:line="107" w:lineRule="exact"/>
        <w:ind w:left="2240"/>
        <w:jc w:val="center"/>
        <w:rPr>
          <w:rFonts w:ascii="Arial"/>
          <w:sz w:val="18"/>
        </w:rPr>
      </w:pPr>
      <w:r>
        <w:rPr>
          <w:rFonts w:ascii="Arial"/>
          <w:color w:val="4D4D4D"/>
          <w:sz w:val="18"/>
        </w:rPr>
        <w:t>2</w:t>
      </w:r>
    </w:p>
    <w:p w14:paraId="1CF6392A" w14:textId="77777777" w:rsidR="001058B6" w:rsidRDefault="005212F4">
      <w:pPr>
        <w:spacing w:line="110" w:lineRule="exact"/>
        <w:ind w:left="2240"/>
        <w:jc w:val="center"/>
        <w:rPr>
          <w:rFonts w:ascii="Arial"/>
          <w:sz w:val="18"/>
        </w:rPr>
      </w:pPr>
      <w:r>
        <w:rPr>
          <w:rFonts w:ascii="Arial"/>
          <w:color w:val="4D4D4D"/>
          <w:sz w:val="18"/>
        </w:rPr>
        <w:t>3</w:t>
      </w:r>
    </w:p>
    <w:p w14:paraId="2CFBAFC4" w14:textId="77777777" w:rsidR="001058B6" w:rsidRDefault="005212F4">
      <w:pPr>
        <w:spacing w:line="110" w:lineRule="exact"/>
        <w:ind w:left="2240"/>
        <w:jc w:val="center"/>
        <w:rPr>
          <w:rFonts w:ascii="Arial"/>
          <w:sz w:val="18"/>
        </w:rPr>
      </w:pPr>
      <w:r>
        <w:rPr>
          <w:rFonts w:ascii="Arial"/>
          <w:color w:val="4D4D4D"/>
          <w:sz w:val="18"/>
        </w:rPr>
        <w:t>3</w:t>
      </w:r>
    </w:p>
    <w:p w14:paraId="4E92ABD3" w14:textId="77777777" w:rsidR="001058B6" w:rsidRDefault="005212F4">
      <w:pPr>
        <w:spacing w:line="107" w:lineRule="exact"/>
        <w:ind w:left="2240"/>
        <w:jc w:val="center"/>
        <w:rPr>
          <w:rFonts w:ascii="Arial"/>
          <w:sz w:val="18"/>
        </w:rPr>
      </w:pPr>
      <w:r>
        <w:rPr>
          <w:rFonts w:ascii="Arial"/>
          <w:color w:val="4D4D4D"/>
          <w:sz w:val="18"/>
        </w:rPr>
        <w:t>4</w:t>
      </w:r>
    </w:p>
    <w:p w14:paraId="6BD68B47" w14:textId="77777777" w:rsidR="001058B6" w:rsidRDefault="005212F4">
      <w:pPr>
        <w:spacing w:line="107" w:lineRule="exact"/>
        <w:ind w:left="2240"/>
        <w:jc w:val="center"/>
        <w:rPr>
          <w:rFonts w:ascii="Arial"/>
          <w:sz w:val="18"/>
        </w:rPr>
      </w:pPr>
      <w:r>
        <w:rPr>
          <w:rFonts w:ascii="Arial"/>
          <w:color w:val="4D4D4D"/>
          <w:sz w:val="18"/>
        </w:rPr>
        <w:t>3</w:t>
      </w:r>
    </w:p>
    <w:p w14:paraId="20AA0387" w14:textId="77777777" w:rsidR="001058B6" w:rsidRDefault="005212F4">
      <w:pPr>
        <w:spacing w:line="107" w:lineRule="exact"/>
        <w:ind w:left="2240"/>
        <w:jc w:val="center"/>
        <w:rPr>
          <w:rFonts w:ascii="Arial"/>
          <w:sz w:val="18"/>
        </w:rPr>
      </w:pPr>
      <w:r>
        <w:rPr>
          <w:rFonts w:ascii="Arial"/>
          <w:color w:val="4D4D4D"/>
          <w:sz w:val="18"/>
        </w:rPr>
        <w:t>4</w:t>
      </w:r>
    </w:p>
    <w:p w14:paraId="355618B4" w14:textId="77777777" w:rsidR="001058B6" w:rsidRDefault="005212F4">
      <w:pPr>
        <w:spacing w:line="107" w:lineRule="exact"/>
        <w:ind w:left="2240"/>
        <w:jc w:val="center"/>
        <w:rPr>
          <w:rFonts w:ascii="Arial"/>
          <w:sz w:val="18"/>
        </w:rPr>
      </w:pPr>
      <w:r>
        <w:rPr>
          <w:rFonts w:ascii="Arial"/>
          <w:color w:val="4D4D4D"/>
          <w:sz w:val="18"/>
        </w:rPr>
        <w:t>4</w:t>
      </w:r>
    </w:p>
    <w:p w14:paraId="42FE6FE2" w14:textId="77777777" w:rsidR="001058B6" w:rsidRDefault="005212F4">
      <w:pPr>
        <w:spacing w:line="107" w:lineRule="exact"/>
        <w:ind w:left="2240"/>
        <w:jc w:val="center"/>
        <w:rPr>
          <w:rFonts w:ascii="Arial"/>
          <w:sz w:val="18"/>
        </w:rPr>
      </w:pPr>
      <w:r>
        <w:rPr>
          <w:rFonts w:ascii="Arial"/>
          <w:color w:val="4D4D4D"/>
          <w:sz w:val="18"/>
        </w:rPr>
        <w:t>5</w:t>
      </w:r>
    </w:p>
    <w:p w14:paraId="3616F74F" w14:textId="77777777" w:rsidR="001058B6" w:rsidRDefault="005212F4">
      <w:pPr>
        <w:spacing w:line="107" w:lineRule="exact"/>
        <w:ind w:left="2240"/>
        <w:jc w:val="center"/>
        <w:rPr>
          <w:rFonts w:ascii="Arial"/>
          <w:sz w:val="18"/>
        </w:rPr>
      </w:pPr>
      <w:r>
        <w:rPr>
          <w:rFonts w:ascii="Arial"/>
          <w:color w:val="4D4D4D"/>
          <w:sz w:val="18"/>
        </w:rPr>
        <w:t>3</w:t>
      </w:r>
    </w:p>
    <w:p w14:paraId="2A1A731C" w14:textId="77777777" w:rsidR="001058B6" w:rsidRDefault="005212F4">
      <w:pPr>
        <w:spacing w:line="107" w:lineRule="exact"/>
        <w:ind w:left="2240"/>
        <w:jc w:val="center"/>
        <w:rPr>
          <w:rFonts w:ascii="Arial"/>
          <w:sz w:val="18"/>
        </w:rPr>
      </w:pPr>
      <w:r>
        <w:rPr>
          <w:rFonts w:ascii="Arial"/>
          <w:color w:val="4D4D4D"/>
          <w:sz w:val="18"/>
        </w:rPr>
        <w:t>4</w:t>
      </w:r>
    </w:p>
    <w:p w14:paraId="53BEB1BE" w14:textId="77777777" w:rsidR="001058B6" w:rsidRDefault="005212F4">
      <w:pPr>
        <w:spacing w:line="110" w:lineRule="exact"/>
        <w:ind w:left="2240"/>
        <w:jc w:val="center"/>
        <w:rPr>
          <w:rFonts w:ascii="Arial"/>
          <w:sz w:val="18"/>
        </w:rPr>
      </w:pPr>
      <w:r>
        <w:rPr>
          <w:rFonts w:ascii="Arial"/>
          <w:color w:val="4D4D4D"/>
          <w:sz w:val="18"/>
        </w:rPr>
        <w:t>5</w:t>
      </w:r>
    </w:p>
    <w:p w14:paraId="55B5A52E" w14:textId="77777777" w:rsidR="001058B6" w:rsidRDefault="005212F4">
      <w:pPr>
        <w:spacing w:line="110" w:lineRule="exact"/>
        <w:ind w:left="2240"/>
        <w:jc w:val="center"/>
        <w:rPr>
          <w:rFonts w:ascii="Arial"/>
          <w:sz w:val="18"/>
        </w:rPr>
      </w:pPr>
      <w:r>
        <w:rPr>
          <w:rFonts w:ascii="Arial"/>
          <w:color w:val="4D4D4D"/>
          <w:sz w:val="18"/>
        </w:rPr>
        <w:t>4</w:t>
      </w:r>
    </w:p>
    <w:p w14:paraId="348EC9C7" w14:textId="77777777" w:rsidR="001058B6" w:rsidRDefault="005212F4">
      <w:pPr>
        <w:spacing w:line="107" w:lineRule="exact"/>
        <w:ind w:left="2240"/>
        <w:jc w:val="center"/>
        <w:rPr>
          <w:rFonts w:ascii="Arial"/>
          <w:sz w:val="18"/>
        </w:rPr>
      </w:pPr>
      <w:r>
        <w:rPr>
          <w:rFonts w:ascii="Arial"/>
          <w:color w:val="4D4D4D"/>
          <w:sz w:val="18"/>
        </w:rPr>
        <w:t>5</w:t>
      </w:r>
    </w:p>
    <w:p w14:paraId="64DF98A1" w14:textId="77777777" w:rsidR="001058B6" w:rsidRDefault="005212F4">
      <w:pPr>
        <w:spacing w:line="107" w:lineRule="exact"/>
        <w:ind w:left="2240"/>
        <w:jc w:val="center"/>
        <w:rPr>
          <w:rFonts w:ascii="Arial"/>
          <w:sz w:val="18"/>
        </w:rPr>
      </w:pPr>
      <w:r>
        <w:rPr>
          <w:rFonts w:ascii="Arial"/>
          <w:color w:val="4D4D4D"/>
          <w:sz w:val="18"/>
        </w:rPr>
        <w:t>5</w:t>
      </w:r>
    </w:p>
    <w:p w14:paraId="70EF414F" w14:textId="0E4EEF67" w:rsidR="001058B6" w:rsidRDefault="00C27F74">
      <w:pPr>
        <w:spacing w:line="157" w:lineRule="exact"/>
        <w:ind w:left="2240"/>
        <w:jc w:val="center"/>
        <w:rPr>
          <w:rFonts w:ascii="Arial"/>
          <w:sz w:val="18"/>
        </w:rPr>
      </w:pPr>
      <w:r>
        <w:rPr>
          <w:noProof/>
        </w:rPr>
        <mc:AlternateContent>
          <mc:Choice Requires="wps">
            <w:drawing>
              <wp:anchor distT="0" distB="0" distL="114300" distR="114300" simplePos="0" relativeHeight="251644416" behindDoc="0" locked="0" layoutInCell="1" allowOverlap="1" wp14:anchorId="277A24A1" wp14:editId="4D9CAABD">
                <wp:simplePos x="0" y="0"/>
                <wp:positionH relativeFrom="page">
                  <wp:posOffset>2406015</wp:posOffset>
                </wp:positionH>
                <wp:positionV relativeFrom="paragraph">
                  <wp:posOffset>213995</wp:posOffset>
                </wp:positionV>
                <wp:extent cx="153670" cy="89535"/>
                <wp:effectExtent l="0" t="0" r="2540" b="0"/>
                <wp:wrapNone/>
                <wp:docPr id="743" name="Text Box 7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7C38B3" w14:textId="77777777" w:rsidR="001058B6" w:rsidRDefault="005212F4">
                            <w:pPr>
                              <w:spacing w:before="14"/>
                              <w:ind w:left="20"/>
                              <w:rPr>
                                <w:rFonts w:ascii="Arial"/>
                                <w:sz w:val="18"/>
                              </w:rPr>
                            </w:pPr>
                            <w:r>
                              <w:rPr>
                                <w:rFonts w:ascii="Arial"/>
                                <w:color w:val="4D4D4D"/>
                                <w:sz w:val="1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7A24A1" id="Text Box 727" o:spid="_x0000_s1073" type="#_x0000_t202" style="position:absolute;left:0;text-align:left;margin-left:189.45pt;margin-top:16.85pt;width:12.1pt;height:7.05pt;z-index:2516444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" filled="f" stroked="f">
                <v:textbox style="layout-flow:vertical;mso-layout-flow-alt:bottom-to-top" inset="0,0,0,0">
                  <w:txbxContent>
                    <w:p w14:paraId="667C38B3" w14:textId="77777777" w:rsidR="001058B6" w:rsidRDefault="005212F4">
                      <w:pPr>
                        <w:spacing w:before="14"/>
                        <w:ind w:left="20"/>
                        <w:rPr>
                          <w:rFonts w:ascii="Arial"/>
                          <w:sz w:val="18"/>
                        </w:rPr>
                      </w:pPr>
                      <w:r>
                        <w:rPr>
                          <w:rFonts w:ascii="Arial"/>
                          <w:color w:val="4D4D4D"/>
                          <w:sz w:val="18"/>
                        </w:rPr>
                        <w:t>0</w:t>
                      </w:r>
                    </w:p>
                  </w:txbxContent>
                </v:textbox>
                <w10:wrap anchorx="page"/>
              </v:shape>
            </w:pict>
          </mc:Fallback>
        </mc:AlternateContent>
      </w:r>
      <w:r>
        <w:rPr>
          <w:noProof/>
        </w:rPr>
        <mc:AlternateContent>
          <mc:Choice Requires="wps">
            <w:drawing>
              <wp:anchor distT="0" distB="0" distL="114300" distR="114300" simplePos="0" relativeHeight="251646464" behindDoc="0" locked="0" layoutInCell="1" allowOverlap="1" wp14:anchorId="13DC0916" wp14:editId="71E30317">
                <wp:simplePos x="0" y="0"/>
                <wp:positionH relativeFrom="page">
                  <wp:posOffset>2700020</wp:posOffset>
                </wp:positionH>
                <wp:positionV relativeFrom="paragraph">
                  <wp:posOffset>213995</wp:posOffset>
                </wp:positionV>
                <wp:extent cx="153670" cy="89535"/>
                <wp:effectExtent l="4445" t="0" r="3810" b="0"/>
                <wp:wrapNone/>
                <wp:docPr id="742" name="Text Box 7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3907BC" w14:textId="77777777" w:rsidR="001058B6" w:rsidRDefault="005212F4">
                            <w:pPr>
                              <w:spacing w:before="14"/>
                              <w:ind w:left="20"/>
                              <w:rPr>
                                <w:rFonts w:ascii="Arial"/>
                                <w:sz w:val="18"/>
                              </w:rPr>
                            </w:pPr>
                            <w:r>
                              <w:rPr>
                                <w:rFonts w:ascii="Arial"/>
                                <w:color w:val="4D4D4D"/>
                                <w:sz w:val="1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DC0916" id="Text Box 726" o:spid="_x0000_s1074" type="#_x0000_t202" style="position:absolute;left:0;text-align:left;margin-left:212.6pt;margin-top:16.85pt;width:12.1pt;height:7.05pt;z-index:2516464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" filled="f" stroked="f">
                <v:textbox style="layout-flow:vertical;mso-layout-flow-alt:bottom-to-top" inset="0,0,0,0">
                  <w:txbxContent>
                    <w:p w14:paraId="513907BC" w14:textId="77777777" w:rsidR="001058B6" w:rsidRDefault="005212F4">
                      <w:pPr>
                        <w:spacing w:before="14"/>
                        <w:ind w:left="20"/>
                        <w:rPr>
                          <w:rFonts w:ascii="Arial"/>
                          <w:sz w:val="18"/>
                        </w:rPr>
                      </w:pPr>
                      <w:r>
                        <w:rPr>
                          <w:rFonts w:ascii="Arial"/>
                          <w:color w:val="4D4D4D"/>
                          <w:sz w:val="18"/>
                        </w:rPr>
                        <w:t>0</w:t>
                      </w:r>
                    </w:p>
                  </w:txbxContent>
                </v:textbox>
                <w10:wrap anchorx="page"/>
              </v:shape>
            </w:pict>
          </mc:Fallback>
        </mc:AlternateContent>
      </w:r>
      <w:r>
        <w:rPr>
          <w:noProof/>
        </w:rPr>
        <mc:AlternateContent>
          <mc:Choice Requires="wps">
            <w:drawing>
              <wp:anchor distT="0" distB="0" distL="114300" distR="114300" simplePos="0" relativeHeight="251648512" behindDoc="0" locked="0" layoutInCell="1" allowOverlap="1" wp14:anchorId="7B55473D" wp14:editId="277C9191">
                <wp:simplePos x="0" y="0"/>
                <wp:positionH relativeFrom="page">
                  <wp:posOffset>2994025</wp:posOffset>
                </wp:positionH>
                <wp:positionV relativeFrom="paragraph">
                  <wp:posOffset>213995</wp:posOffset>
                </wp:positionV>
                <wp:extent cx="153670" cy="89535"/>
                <wp:effectExtent l="3175" t="0" r="0" b="0"/>
                <wp:wrapNone/>
                <wp:docPr id="741" name="Text Box 7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E307FE" w14:textId="77777777" w:rsidR="001058B6" w:rsidRDefault="005212F4">
                            <w:pPr>
                              <w:spacing w:before="14"/>
                              <w:ind w:left="20"/>
                              <w:rPr>
                                <w:rFonts w:ascii="Arial"/>
                                <w:sz w:val="18"/>
                              </w:rPr>
                            </w:pPr>
                            <w:r>
                              <w:rPr>
                                <w:rFonts w:ascii="Arial"/>
                                <w:color w:val="4D4D4D"/>
                                <w:sz w:val="1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B55473D" id="Text Box 725" o:spid="_x0000_s1075" type="#_x0000_t202" style="position:absolute;left:0;text-align:left;margin-left:235.75pt;margin-top:16.85pt;width:12.1pt;height:7.05pt;z-index:2516485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" filled="f" stroked="f">
                <v:textbox style="layout-flow:vertical;mso-layout-flow-alt:bottom-to-top" inset="0,0,0,0">
                  <w:txbxContent>
                    <w:p w14:paraId="27E307FE" w14:textId="77777777" w:rsidR="001058B6" w:rsidRDefault="005212F4">
                      <w:pPr>
                        <w:spacing w:before="14"/>
                        <w:ind w:left="20"/>
                        <w:rPr>
                          <w:rFonts w:ascii="Arial"/>
                          <w:sz w:val="18"/>
                        </w:rPr>
                      </w:pPr>
                      <w:r>
                        <w:rPr>
                          <w:rFonts w:ascii="Arial"/>
                          <w:color w:val="4D4D4D"/>
                          <w:sz w:val="18"/>
                        </w:rPr>
                        <w:t>0</w:t>
                      </w:r>
                    </w:p>
                  </w:txbxContent>
                </v:textbox>
                <w10:wrap anchorx="page"/>
              </v:shape>
            </w:pict>
          </mc:Fallback>
        </mc:AlternateContent>
      </w:r>
      <w:r>
        <w:rPr>
          <w:noProof/>
        </w:rPr>
        <mc:AlternateContent>
          <mc:Choice Requires="wps">
            <w:drawing>
              <wp:anchor distT="0" distB="0" distL="114300" distR="114300" simplePos="0" relativeHeight="251650560" behindDoc="0" locked="0" layoutInCell="1" allowOverlap="1" wp14:anchorId="119ADC7C" wp14:editId="3F11C8AE">
                <wp:simplePos x="0" y="0"/>
                <wp:positionH relativeFrom="page">
                  <wp:posOffset>3287395</wp:posOffset>
                </wp:positionH>
                <wp:positionV relativeFrom="paragraph">
                  <wp:posOffset>213995</wp:posOffset>
                </wp:positionV>
                <wp:extent cx="153670" cy="89535"/>
                <wp:effectExtent l="1270" t="0" r="0" b="0"/>
                <wp:wrapNone/>
                <wp:docPr id="740" name="Text Box 7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8CB8A8" w14:textId="77777777" w:rsidR="001058B6" w:rsidRDefault="005212F4">
                            <w:pPr>
                              <w:spacing w:before="14"/>
                              <w:ind w:left="20"/>
                              <w:rPr>
                                <w:rFonts w:ascii="Arial"/>
                                <w:sz w:val="18"/>
                              </w:rPr>
                            </w:pPr>
                            <w:r>
                              <w:rPr>
                                <w:rFonts w:ascii="Arial"/>
                                <w:color w:val="4D4D4D"/>
                                <w:sz w:val="1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9ADC7C" id="Text Box 724" o:spid="_x0000_s1076" type="#_x0000_t202" style="position:absolute;left:0;text-align:left;margin-left:258.85pt;margin-top:16.85pt;width:12.1pt;height:7.05pt;z-index:2516505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" filled="f" stroked="f">
                <v:textbox style="layout-flow:vertical;mso-layout-flow-alt:bottom-to-top" inset="0,0,0,0">
                  <w:txbxContent>
                    <w:p w14:paraId="308CB8A8" w14:textId="77777777" w:rsidR="001058B6" w:rsidRDefault="005212F4">
                      <w:pPr>
                        <w:spacing w:before="14"/>
                        <w:ind w:left="20"/>
                        <w:rPr>
                          <w:rFonts w:ascii="Arial"/>
                          <w:sz w:val="18"/>
                        </w:rPr>
                      </w:pPr>
                      <w:r>
                        <w:rPr>
                          <w:rFonts w:ascii="Arial"/>
                          <w:color w:val="4D4D4D"/>
                          <w:sz w:val="18"/>
                        </w:rPr>
                        <w:t>0</w:t>
                      </w:r>
                    </w:p>
                  </w:txbxContent>
                </v:textbox>
                <w10:wrap anchorx="page"/>
              </v:shape>
            </w:pict>
          </mc:Fallback>
        </mc:AlternateContent>
      </w:r>
      <w:r>
        <w:rPr>
          <w:noProof/>
        </w:rPr>
        <mc:AlternateContent>
          <mc:Choice Requires="wps">
            <w:drawing>
              <wp:anchor distT="0" distB="0" distL="114300" distR="114300" simplePos="0" relativeHeight="251652608" behindDoc="0" locked="0" layoutInCell="1" allowOverlap="1" wp14:anchorId="7D09351E" wp14:editId="6D6F6236">
                <wp:simplePos x="0" y="0"/>
                <wp:positionH relativeFrom="page">
                  <wp:posOffset>3581400</wp:posOffset>
                </wp:positionH>
                <wp:positionV relativeFrom="paragraph">
                  <wp:posOffset>213995</wp:posOffset>
                </wp:positionV>
                <wp:extent cx="153670" cy="89535"/>
                <wp:effectExtent l="0" t="0" r="0" b="0"/>
                <wp:wrapNone/>
                <wp:docPr id="739" name="Text Box 7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89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29814" w14:textId="77777777" w:rsidR="001058B6" w:rsidRDefault="005212F4">
                            <w:pPr>
                              <w:spacing w:before="14"/>
                              <w:ind w:left="20"/>
                              <w:rPr>
                                <w:rFonts w:ascii="Arial"/>
                                <w:sz w:val="18"/>
                              </w:rPr>
                            </w:pPr>
                            <w:r>
                              <w:rPr>
                                <w:rFonts w:ascii="Arial"/>
                                <w:color w:val="4D4D4D"/>
                                <w:sz w:val="18"/>
                              </w:rPr>
                              <w:t>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09351E" id="Text Box 723" o:spid="_x0000_s1077" type="#_x0000_t202" style="position:absolute;left:0;text-align:left;margin-left:282pt;margin-top:16.85pt;width:12.1pt;height:7.05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" filled="f" stroked="f">
                <v:textbox style="layout-flow:vertical;mso-layout-flow-alt:bottom-to-top" inset="0,0,0,0">
                  <w:txbxContent>
                    <w:p w14:paraId="68229814" w14:textId="77777777" w:rsidR="001058B6" w:rsidRDefault="005212F4">
                      <w:pPr>
                        <w:spacing w:before="14"/>
                        <w:ind w:left="20"/>
                        <w:rPr>
                          <w:rFonts w:ascii="Arial"/>
                          <w:sz w:val="18"/>
                        </w:rPr>
                      </w:pPr>
                      <w:r>
                        <w:rPr>
                          <w:rFonts w:ascii="Arial"/>
                          <w:color w:val="4D4D4D"/>
                          <w:sz w:val="18"/>
                        </w:rPr>
                        <w:t>0</w:t>
                      </w:r>
                    </w:p>
                  </w:txbxContent>
                </v:textbox>
                <w10:wrap anchorx="page"/>
              </v:shape>
            </w:pict>
          </mc:Fallback>
        </mc:AlternateContent>
      </w:r>
      <w:r>
        <w:rPr>
          <w:noProof/>
        </w:rPr>
        <mc:AlternateContent>
          <mc:Choice Requires="wps">
            <w:drawing>
              <wp:anchor distT="0" distB="0" distL="114300" distR="114300" simplePos="0" relativeHeight="251654656" behindDoc="0" locked="0" layoutInCell="1" allowOverlap="1" wp14:anchorId="6547C951" wp14:editId="0782D799">
                <wp:simplePos x="0" y="0"/>
                <wp:positionH relativeFrom="page">
                  <wp:posOffset>3874770</wp:posOffset>
                </wp:positionH>
                <wp:positionV relativeFrom="paragraph">
                  <wp:posOffset>118110</wp:posOffset>
                </wp:positionV>
                <wp:extent cx="153670" cy="280670"/>
                <wp:effectExtent l="0" t="0" r="635" b="0"/>
                <wp:wrapNone/>
                <wp:docPr id="738" name="Text Box 7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727E96" w14:textId="77777777" w:rsidR="001058B6" w:rsidRDefault="005212F4">
                            <w:pPr>
                              <w:spacing w:before="14"/>
                              <w:ind w:left="20"/>
                              <w:rPr>
                                <w:rFonts w:ascii="Arial"/>
                                <w:sz w:val="18"/>
                              </w:rPr>
                            </w:pPr>
                            <w:r>
                              <w:rPr>
                                <w:rFonts w:ascii="Arial"/>
                                <w:color w:val="4D4D4D"/>
                                <w:sz w:val="18"/>
                              </w:rPr>
                              <w:t>1184</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47C951" id="Text Box 722" o:spid="_x0000_s1078" type="#_x0000_t202" style="position:absolute;left:0;text-align:left;margin-left:305.1pt;margin-top:9.3pt;width:12.1pt;height:22.1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" filled="f" stroked="f">
                <v:textbox style="layout-flow:vertical;mso-layout-flow-alt:bottom-to-top" inset="0,0,0,0">
                  <w:txbxContent>
                    <w:p w14:paraId="00727E96" w14:textId="77777777" w:rsidR="001058B6" w:rsidRDefault="005212F4">
                      <w:pPr>
                        <w:spacing w:before="14"/>
                        <w:ind w:left="20"/>
                        <w:rPr>
                          <w:rFonts w:ascii="Arial"/>
                          <w:sz w:val="18"/>
                        </w:rPr>
                      </w:pPr>
                      <w:r>
                        <w:rPr>
                          <w:rFonts w:ascii="Arial"/>
                          <w:color w:val="4D4D4D"/>
                          <w:sz w:val="18"/>
                        </w:rPr>
                        <w:t>1184</w:t>
                      </w:r>
                    </w:p>
                  </w:txbxContent>
                </v:textbox>
                <w10:wrap anchorx="page"/>
              </v:shape>
            </w:pict>
          </mc:Fallback>
        </mc:AlternateContent>
      </w:r>
      <w:r>
        <w:rPr>
          <w:noProof/>
        </w:rPr>
        <mc:AlternateContent>
          <mc:Choice Requires="wps">
            <w:drawing>
              <wp:anchor distT="0" distB="0" distL="114300" distR="114300" simplePos="0" relativeHeight="251656704" behindDoc="0" locked="0" layoutInCell="1" allowOverlap="1" wp14:anchorId="0E03075D" wp14:editId="560FBCF2">
                <wp:simplePos x="0" y="0"/>
                <wp:positionH relativeFrom="page">
                  <wp:posOffset>4168775</wp:posOffset>
                </wp:positionH>
                <wp:positionV relativeFrom="paragraph">
                  <wp:posOffset>118110</wp:posOffset>
                </wp:positionV>
                <wp:extent cx="153670" cy="280670"/>
                <wp:effectExtent l="0" t="0" r="1905" b="0"/>
                <wp:wrapNone/>
                <wp:docPr id="737" name="Text Box 7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2D7BC9" w14:textId="77777777" w:rsidR="001058B6" w:rsidRDefault="005212F4">
                            <w:pPr>
                              <w:spacing w:before="14"/>
                              <w:ind w:left="20"/>
                              <w:rPr>
                                <w:rFonts w:ascii="Arial"/>
                                <w:sz w:val="18"/>
                              </w:rPr>
                            </w:pPr>
                            <w:r>
                              <w:rPr>
                                <w:rFonts w:ascii="Arial"/>
                                <w:color w:val="4D4D4D"/>
                                <w:sz w:val="18"/>
                              </w:rPr>
                              <w:t>1316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03075D" id="Text Box 721" o:spid="_x0000_s1079" type="#_x0000_t202" style="position:absolute;left:0;text-align:left;margin-left:328.25pt;margin-top:9.3pt;width:12.1pt;height:22.1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" filled="f" stroked="f">
                <v:textbox style="layout-flow:vertical;mso-layout-flow-alt:bottom-to-top" inset="0,0,0,0">
                  <w:txbxContent>
                    <w:p w14:paraId="132D7BC9" w14:textId="77777777" w:rsidR="001058B6" w:rsidRDefault="005212F4">
                      <w:pPr>
                        <w:spacing w:before="14"/>
                        <w:ind w:left="20"/>
                        <w:rPr>
                          <w:rFonts w:ascii="Arial"/>
                          <w:sz w:val="18"/>
                        </w:rPr>
                      </w:pPr>
                      <w:r>
                        <w:rPr>
                          <w:rFonts w:ascii="Arial"/>
                          <w:color w:val="4D4D4D"/>
                          <w:sz w:val="18"/>
                        </w:rPr>
                        <w:t>1316</w:t>
                      </w:r>
                    </w:p>
                  </w:txbxContent>
                </v:textbox>
                <w10:wrap anchorx="page"/>
              </v:shape>
            </w:pict>
          </mc:Fallback>
        </mc:AlternateContent>
      </w:r>
      <w:r>
        <w:rPr>
          <w:noProof/>
        </w:rPr>
        <mc:AlternateContent>
          <mc:Choice Requires="wps">
            <w:drawing>
              <wp:anchor distT="0" distB="0" distL="114300" distR="114300" simplePos="0" relativeHeight="251658752" behindDoc="0" locked="0" layoutInCell="1" allowOverlap="1" wp14:anchorId="253E3395" wp14:editId="4BDEE499">
                <wp:simplePos x="0" y="0"/>
                <wp:positionH relativeFrom="page">
                  <wp:posOffset>4462145</wp:posOffset>
                </wp:positionH>
                <wp:positionV relativeFrom="paragraph">
                  <wp:posOffset>118110</wp:posOffset>
                </wp:positionV>
                <wp:extent cx="153670" cy="280670"/>
                <wp:effectExtent l="4445" t="0" r="3810" b="0"/>
                <wp:wrapNone/>
                <wp:docPr id="736" name="Text Box 7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2A769B" w14:textId="77777777" w:rsidR="001058B6" w:rsidRDefault="005212F4">
                            <w:pPr>
                              <w:spacing w:before="14"/>
                              <w:ind w:left="20"/>
                              <w:rPr>
                                <w:rFonts w:ascii="Arial"/>
                                <w:sz w:val="18"/>
                              </w:rPr>
                            </w:pPr>
                            <w:r>
                              <w:rPr>
                                <w:rFonts w:ascii="Arial"/>
                                <w:color w:val="4D4D4D"/>
                                <w:sz w:val="18"/>
                              </w:rPr>
                              <w:t>2022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3E3395" id="Text Box 720" o:spid="_x0000_s1080" type="#_x0000_t202" style="position:absolute;left:0;text-align:left;margin-left:351.35pt;margin-top:9.3pt;width:12.1pt;height:22.1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" filled="f" stroked="f">
                <v:textbox style="layout-flow:vertical;mso-layout-flow-alt:bottom-to-top" inset="0,0,0,0">
                  <w:txbxContent>
                    <w:p w14:paraId="3F2A769B" w14:textId="77777777" w:rsidR="001058B6" w:rsidRDefault="005212F4">
                      <w:pPr>
                        <w:spacing w:before="14"/>
                        <w:ind w:left="20"/>
                        <w:rPr>
                          <w:rFonts w:ascii="Arial"/>
                          <w:sz w:val="18"/>
                        </w:rPr>
                      </w:pPr>
                      <w:r>
                        <w:rPr>
                          <w:rFonts w:ascii="Arial"/>
                          <w:color w:val="4D4D4D"/>
                          <w:sz w:val="18"/>
                        </w:rPr>
                        <w:t>2022</w:t>
                      </w:r>
                    </w:p>
                  </w:txbxContent>
                </v:textbox>
                <w10:wrap anchorx="page"/>
              </v:shape>
            </w:pict>
          </mc:Fallback>
        </mc:AlternateContent>
      </w:r>
      <w:r>
        <w:rPr>
          <w:noProof/>
        </w:rPr>
        <mc:AlternateContent>
          <mc:Choice Requires="wps">
            <w:drawing>
              <wp:anchor distT="0" distB="0" distL="114300" distR="114300" simplePos="0" relativeHeight="251660800" behindDoc="0" locked="0" layoutInCell="1" allowOverlap="1" wp14:anchorId="5E4DA8D4" wp14:editId="45DCB7CE">
                <wp:simplePos x="0" y="0"/>
                <wp:positionH relativeFrom="page">
                  <wp:posOffset>4756150</wp:posOffset>
                </wp:positionH>
                <wp:positionV relativeFrom="paragraph">
                  <wp:posOffset>118110</wp:posOffset>
                </wp:positionV>
                <wp:extent cx="153670" cy="280670"/>
                <wp:effectExtent l="3175" t="0" r="0" b="0"/>
                <wp:wrapNone/>
                <wp:docPr id="735" name="Text Box 7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FBFD92" w14:textId="77777777" w:rsidR="001058B6" w:rsidRDefault="005212F4">
                            <w:pPr>
                              <w:spacing w:before="14"/>
                              <w:ind w:left="20"/>
                              <w:rPr>
                                <w:rFonts w:ascii="Arial"/>
                                <w:sz w:val="18"/>
                              </w:rPr>
                            </w:pPr>
                            <w:r>
                              <w:rPr>
                                <w:rFonts w:ascii="Arial"/>
                                <w:color w:val="4D4D4D"/>
                                <w:sz w:val="18"/>
                              </w:rPr>
                              <w:t>2196</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4DA8D4" id="Text Box 719" o:spid="_x0000_s1081" type="#_x0000_t202" style="position:absolute;left:0;text-align:left;margin-left:374.5pt;margin-top:9.3pt;width:12.1pt;height:22.1pt;z-index:2516608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" filled="f" stroked="f">
                <v:textbox style="layout-flow:vertical;mso-layout-flow-alt:bottom-to-top" inset="0,0,0,0">
                  <w:txbxContent>
                    <w:p w14:paraId="4EFBFD92" w14:textId="77777777" w:rsidR="001058B6" w:rsidRDefault="005212F4">
                      <w:pPr>
                        <w:spacing w:before="14"/>
                        <w:ind w:left="20"/>
                        <w:rPr>
                          <w:rFonts w:ascii="Arial"/>
                          <w:sz w:val="18"/>
                        </w:rPr>
                      </w:pPr>
                      <w:r>
                        <w:rPr>
                          <w:rFonts w:ascii="Arial"/>
                          <w:color w:val="4D4D4D"/>
                          <w:sz w:val="18"/>
                        </w:rPr>
                        <w:t>2196</w:t>
                      </w:r>
                    </w:p>
                  </w:txbxContent>
                </v:textbox>
                <w10:wrap anchorx="page"/>
              </v:shape>
            </w:pict>
          </mc:Fallback>
        </mc:AlternateContent>
      </w:r>
      <w:r>
        <w:rPr>
          <w:noProof/>
        </w:rPr>
        <mc:AlternateContent>
          <mc:Choice Requires="wps">
            <w:drawing>
              <wp:anchor distT="0" distB="0" distL="114300" distR="114300" simplePos="0" relativeHeight="251662848" behindDoc="0" locked="0" layoutInCell="1" allowOverlap="1" wp14:anchorId="6452B4B7" wp14:editId="1BCFE67D">
                <wp:simplePos x="0" y="0"/>
                <wp:positionH relativeFrom="page">
                  <wp:posOffset>5050155</wp:posOffset>
                </wp:positionH>
                <wp:positionV relativeFrom="paragraph">
                  <wp:posOffset>118110</wp:posOffset>
                </wp:positionV>
                <wp:extent cx="153670" cy="280670"/>
                <wp:effectExtent l="1905" t="0" r="0" b="0"/>
                <wp:wrapNone/>
                <wp:docPr id="734" name="Text Box 7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02F48" w14:textId="77777777" w:rsidR="001058B6" w:rsidRDefault="005212F4">
                            <w:pPr>
                              <w:spacing w:before="14"/>
                              <w:ind w:left="20"/>
                              <w:rPr>
                                <w:rFonts w:ascii="Arial"/>
                                <w:sz w:val="18"/>
                              </w:rPr>
                            </w:pPr>
                            <w:r>
                              <w:rPr>
                                <w:rFonts w:ascii="Arial"/>
                                <w:color w:val="4D4D4D"/>
                                <w:sz w:val="18"/>
                              </w:rPr>
                              <w:t>2540</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52B4B7" id="Text Box 718" o:spid="_x0000_s1082" type="#_x0000_t202" style="position:absolute;left:0;text-align:left;margin-left:397.65pt;margin-top:9.3pt;width:12.1pt;height:22.1pt;z-index:2516628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" filled="f" stroked="f">
                <v:textbox style="layout-flow:vertical;mso-layout-flow-alt:bottom-to-top" inset="0,0,0,0">
                  <w:txbxContent>
                    <w:p w14:paraId="6DC02F48" w14:textId="77777777" w:rsidR="001058B6" w:rsidRDefault="005212F4">
                      <w:pPr>
                        <w:spacing w:before="14"/>
                        <w:ind w:left="20"/>
                        <w:rPr>
                          <w:rFonts w:ascii="Arial"/>
                          <w:sz w:val="18"/>
                        </w:rPr>
                      </w:pPr>
                      <w:r>
                        <w:rPr>
                          <w:rFonts w:ascii="Arial"/>
                          <w:color w:val="4D4D4D"/>
                          <w:sz w:val="18"/>
                        </w:rPr>
                        <w:t>2540</w:t>
                      </w:r>
                    </w:p>
                  </w:txbxContent>
                </v:textbox>
                <w10:wrap anchorx="page"/>
              </v:shape>
            </w:pict>
          </mc:Fallback>
        </mc:AlternateContent>
      </w:r>
      <w:r>
        <w:rPr>
          <w:noProof/>
        </w:rPr>
        <mc:AlternateContent>
          <mc:Choice Requires="wps">
            <w:drawing>
              <wp:anchor distT="0" distB="0" distL="114300" distR="114300" simplePos="0" relativeHeight="251664896" behindDoc="0" locked="0" layoutInCell="1" allowOverlap="1" wp14:anchorId="53EBB94E" wp14:editId="7BC16A10">
                <wp:simplePos x="0" y="0"/>
                <wp:positionH relativeFrom="page">
                  <wp:posOffset>5343525</wp:posOffset>
                </wp:positionH>
                <wp:positionV relativeFrom="paragraph">
                  <wp:posOffset>118110</wp:posOffset>
                </wp:positionV>
                <wp:extent cx="153670" cy="280670"/>
                <wp:effectExtent l="0" t="0" r="0" b="0"/>
                <wp:wrapNone/>
                <wp:docPr id="733" name="Text Box 7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670" cy="280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8A2FD4" w14:textId="77777777" w:rsidR="001058B6" w:rsidRDefault="005212F4">
                            <w:pPr>
                              <w:spacing w:before="14"/>
                              <w:ind w:left="20"/>
                              <w:rPr>
                                <w:rFonts w:ascii="Arial"/>
                                <w:sz w:val="18"/>
                              </w:rPr>
                            </w:pPr>
                            <w:r>
                              <w:rPr>
                                <w:rFonts w:ascii="Arial"/>
                                <w:color w:val="4D4D4D"/>
                                <w:sz w:val="18"/>
                              </w:rPr>
                              <w:t>2612</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EBB94E" id="Text Box 717" o:spid="_x0000_s1083" type="#_x0000_t202" style="position:absolute;left:0;text-align:left;margin-left:420.75pt;margin-top:9.3pt;width:12.1pt;height:22.1pt;z-index:2516648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" filled="f" stroked="f">
                <v:textbox style="layout-flow:vertical;mso-layout-flow-alt:bottom-to-top" inset="0,0,0,0">
                  <w:txbxContent>
                    <w:p w14:paraId="168A2FD4" w14:textId="77777777" w:rsidR="001058B6" w:rsidRDefault="005212F4">
                      <w:pPr>
                        <w:spacing w:before="14"/>
                        <w:ind w:left="20"/>
                        <w:rPr>
                          <w:rFonts w:ascii="Arial"/>
                          <w:sz w:val="18"/>
                        </w:rPr>
                      </w:pPr>
                      <w:r>
                        <w:rPr>
                          <w:rFonts w:ascii="Arial"/>
                          <w:color w:val="4D4D4D"/>
                          <w:sz w:val="18"/>
                        </w:rPr>
                        <w:t>2612</w:t>
                      </w:r>
                    </w:p>
                  </w:txbxContent>
                </v:textbox>
                <w10:wrap anchorx="page"/>
              </v:shape>
            </w:pict>
          </mc:Fallback>
        </mc:AlternateContent>
      </w:r>
      <w:r w:rsidR="005212F4">
        <w:rPr>
          <w:rFonts w:ascii="Arial"/>
          <w:color w:val="4D4D4D"/>
          <w:sz w:val="18"/>
        </w:rPr>
        <w:t>6</w:t>
      </w:r>
    </w:p>
    <w:p w14:paraId="25A97853" w14:textId="77777777" w:rsidR="001058B6" w:rsidRDefault="001058B6">
      <w:pPr>
        <w:pStyle w:val="BodyText"/>
        <w:rPr>
          <w:rFonts w:ascii="Arial"/>
          <w:sz w:val="20"/>
        </w:rPr>
      </w:pPr>
    </w:p>
    <w:p w14:paraId="7179CF1B" w14:textId="77777777" w:rsidR="001058B6" w:rsidRDefault="001058B6">
      <w:pPr>
        <w:pStyle w:val="BodyText"/>
        <w:spacing w:before="9"/>
        <w:rPr>
          <w:rFonts w:ascii="Arial"/>
          <w:sz w:val="19"/>
        </w:rPr>
      </w:pPr>
    </w:p>
    <w:p w14:paraId="690B3F89" w14:textId="77777777" w:rsidR="001058B6" w:rsidRDefault="005212F4">
      <w:pPr>
        <w:pStyle w:val="BodyText"/>
        <w:spacing w:line="246" w:lineRule="exact"/>
        <w:ind w:right="3144"/>
        <w:jc w:val="center"/>
        <w:rPr>
          <w:rFonts w:ascii="Arial"/>
        </w:rPr>
      </w:pPr>
      <w:r>
        <w:rPr>
          <w:rFonts w:ascii="Arial"/>
        </w:rPr>
        <w:t>Variable</w:t>
      </w:r>
    </w:p>
    <w:p w14:paraId="6F914701" w14:textId="77777777" w:rsidR="001058B6" w:rsidRDefault="005212F4">
      <w:pPr>
        <w:pStyle w:val="BodyText"/>
        <w:spacing w:line="246" w:lineRule="exact"/>
        <w:ind w:right="3144"/>
        <w:jc w:val="center"/>
        <w:rPr>
          <w:rFonts w:ascii="Arial"/>
        </w:rPr>
      </w:pPr>
      <w:r>
        <w:rPr>
          <w:rFonts w:ascii="Arial"/>
        </w:rPr>
        <w:t>(number of missing entries)</w:t>
      </w:r>
    </w:p>
    <w:p w14:paraId="335DE235" w14:textId="77777777" w:rsidR="001058B6" w:rsidRDefault="001058B6">
      <w:pPr>
        <w:pStyle w:val="BodyText"/>
        <w:spacing w:before="7"/>
        <w:rPr>
          <w:rFonts w:ascii="Arial"/>
          <w:sz w:val="33"/>
        </w:rPr>
      </w:pPr>
    </w:p>
    <w:p w14:paraId="33BBD403" w14:textId="77777777" w:rsidR="001058B6" w:rsidRDefault="005212F4">
      <w:pPr>
        <w:tabs>
          <w:tab w:val="left" w:pos="1280"/>
        </w:tabs>
        <w:ind w:right="167"/>
        <w:jc w:val="center"/>
        <w:rPr>
          <w:rFonts w:ascii="Arial"/>
          <w:sz w:val="18"/>
        </w:rPr>
      </w:pPr>
      <w:r>
        <w:rPr>
          <w:noProof/>
        </w:rPr>
        <w:drawing>
          <wp:anchor distT="0" distB="0" distL="0" distR="0" simplePos="0" relativeHeight="251640320" behindDoc="0" locked="0" layoutInCell="1" allowOverlap="1" wp14:anchorId="1530C399" wp14:editId="0ACC8B65">
            <wp:simplePos x="0" y="0"/>
            <wp:positionH relativeFrom="page">
              <wp:posOffset>3982906</wp:posOffset>
            </wp:positionH>
            <wp:positionV relativeFrom="paragraph">
              <wp:posOffset>-34271</wp:posOffset>
            </wp:positionV>
            <wp:extent cx="200737" cy="200737"/>
            <wp:effectExtent l="0" t="0" r="0" b="0"/>
            <wp:wrapNone/>
            <wp:docPr id="5"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1.png"/>
                    <pic:cNvPicPr/>
                  </pic:nvPicPr>
                  <pic:blipFill>
                    <a:blip r:embed="rId77" cstate="print"/>
                    <a:stretch>
                      <a:fillRect/>
                    </a:stretch>
                  </pic:blipFill>
                  <pic:spPr>
                    <a:xfrm>
                      <a:off x="0" y="0"/>
                      <a:ext cx="200737" cy="200737"/>
                    </a:xfrm>
                    <a:prstGeom prst="rect">
                      <a:avLst/>
                    </a:prstGeom>
                  </pic:spPr>
                </pic:pic>
              </a:graphicData>
            </a:graphic>
          </wp:anchor>
        </w:drawing>
      </w:r>
      <w:r>
        <w:rPr>
          <w:noProof/>
        </w:rPr>
        <w:drawing>
          <wp:anchor distT="0" distB="0" distL="0" distR="0" simplePos="0" relativeHeight="251677184" behindDoc="1" locked="0" layoutInCell="1" allowOverlap="1" wp14:anchorId="640C47C1" wp14:editId="46299B71">
            <wp:simplePos x="0" y="0"/>
            <wp:positionH relativeFrom="page">
              <wp:posOffset>4795786</wp:posOffset>
            </wp:positionH>
            <wp:positionV relativeFrom="paragraph">
              <wp:posOffset>-34271</wp:posOffset>
            </wp:positionV>
            <wp:extent cx="200737" cy="200737"/>
            <wp:effectExtent l="0" t="0" r="0" b="0"/>
            <wp:wrapNone/>
            <wp:docPr id="7"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2.png"/>
                    <pic:cNvPicPr/>
                  </pic:nvPicPr>
                  <pic:blipFill>
                    <a:blip r:embed="rId78" cstate="print"/>
                    <a:stretch>
                      <a:fillRect/>
                    </a:stretch>
                  </pic:blipFill>
                  <pic:spPr>
                    <a:xfrm>
                      <a:off x="0" y="0"/>
                      <a:ext cx="200737" cy="200737"/>
                    </a:xfrm>
                    <a:prstGeom prst="rect">
                      <a:avLst/>
                    </a:prstGeom>
                  </pic:spPr>
                </pic:pic>
              </a:graphicData>
            </a:graphic>
          </wp:anchor>
        </w:drawing>
      </w:r>
      <w:r>
        <w:rPr>
          <w:rFonts w:ascii="Arial"/>
          <w:sz w:val="18"/>
        </w:rPr>
        <w:t>observed</w:t>
      </w:r>
      <w:r>
        <w:rPr>
          <w:rFonts w:ascii="Arial"/>
          <w:sz w:val="18"/>
        </w:rPr>
        <w:tab/>
        <w:t>missing</w:t>
      </w:r>
    </w:p>
    <w:p w14:paraId="47C138E0" w14:textId="77777777" w:rsidR="001058B6" w:rsidRDefault="001058B6">
      <w:pPr>
        <w:jc w:val="center"/>
        <w:rPr>
          <w:rFonts w:ascii="Arial"/>
          <w:sz w:val="18"/>
        </w:rPr>
        <w:sectPr w:rsidR="001058B6">
          <w:type w:val="continuous"/>
          <w:pgSz w:w="11910" w:h="16840"/>
          <w:pgMar w:top="1580" w:right="0" w:bottom="280" w:left="1380" w:header="720" w:footer="720" w:gutter="0"/>
          <w:cols w:num="2" w:space="720" w:equalWidth="0">
            <w:col w:w="2134" w:space="40"/>
            <w:col w:w="8356"/>
          </w:cols>
        </w:sectPr>
      </w:pPr>
    </w:p>
    <w:p w14:paraId="5AAFD5A5" w14:textId="77777777" w:rsidR="001058B6" w:rsidRDefault="001058B6">
      <w:pPr>
        <w:pStyle w:val="BodyText"/>
        <w:rPr>
          <w:rFonts w:ascii="Arial"/>
          <w:sz w:val="20"/>
        </w:rPr>
      </w:pPr>
    </w:p>
    <w:p w14:paraId="26A406D7" w14:textId="77777777" w:rsidR="001058B6" w:rsidRDefault="001058B6">
      <w:pPr>
        <w:pStyle w:val="BodyText"/>
        <w:rPr>
          <w:rFonts w:ascii="Arial"/>
          <w:sz w:val="20"/>
        </w:rPr>
      </w:pPr>
    </w:p>
    <w:p w14:paraId="7DA72F28" w14:textId="77777777" w:rsidR="001058B6" w:rsidRDefault="001058B6">
      <w:pPr>
        <w:pStyle w:val="BodyText"/>
        <w:spacing w:before="7"/>
        <w:rPr>
          <w:rFonts w:ascii="Arial"/>
          <w:sz w:val="17"/>
        </w:rPr>
      </w:pPr>
    </w:p>
    <w:p w14:paraId="11C9158F" w14:textId="77777777" w:rsidR="001058B6" w:rsidRDefault="005212F4">
      <w:pPr>
        <w:pStyle w:val="BodyText"/>
        <w:spacing w:before="115"/>
        <w:ind w:left="240"/>
      </w:pPr>
      <w:r>
        <w:t xml:space="preserve">This shows. . . [TODO: fill in that we need to impute </w:t>
      </w:r>
      <w:proofErr w:type="spellStart"/>
      <w:r>
        <w:rPr>
          <w:w w:val="105"/>
        </w:rPr>
        <w:t>ct</w:t>
      </w:r>
      <w:proofErr w:type="spellEnd"/>
      <w:r>
        <w:rPr>
          <w:w w:val="105"/>
        </w:rPr>
        <w:t xml:space="preserve"> </w:t>
      </w:r>
      <w:r>
        <w:t>and pupil.]</w:t>
      </w:r>
    </w:p>
    <w:p w14:paraId="6A4CC485" w14:textId="77777777" w:rsidR="001058B6" w:rsidRDefault="005212F4">
      <w:pPr>
        <w:pStyle w:val="BodyText"/>
        <w:spacing w:before="77" w:line="218" w:lineRule="auto"/>
        <w:ind w:left="240" w:right="1462"/>
        <w:jc w:val="both"/>
      </w:pPr>
      <w:r>
        <w:rPr>
          <w:spacing w:val="-10"/>
        </w:rPr>
        <w:t xml:space="preserve">To </w:t>
      </w:r>
      <w:r>
        <w:t xml:space="preserve">develop the best imputation model, </w:t>
      </w:r>
      <w:r>
        <w:rPr>
          <w:spacing w:val="-4"/>
        </w:rPr>
        <w:t xml:space="preserve">we </w:t>
      </w:r>
      <w:r>
        <w:t>need to investigate the relations between the observed</w:t>
      </w:r>
      <w:r>
        <w:rPr>
          <w:spacing w:val="-5"/>
        </w:rPr>
        <w:t xml:space="preserve"> </w:t>
      </w:r>
      <w:r>
        <w:rPr>
          <w:spacing w:val="-3"/>
        </w:rPr>
        <w:t>values</w:t>
      </w:r>
      <w:r>
        <w:rPr>
          <w:spacing w:val="-5"/>
        </w:rPr>
        <w:t xml:space="preserve"> </w:t>
      </w:r>
      <w:r>
        <w:t>of</w:t>
      </w:r>
      <w:r>
        <w:rPr>
          <w:spacing w:val="-5"/>
        </w:rPr>
        <w:t xml:space="preserve"> </w:t>
      </w:r>
      <w:r>
        <w:t>the</w:t>
      </w:r>
      <w:r>
        <w:rPr>
          <w:spacing w:val="-5"/>
        </w:rPr>
        <w:t xml:space="preserve"> </w:t>
      </w:r>
      <w:r>
        <w:t>incomplete</w:t>
      </w:r>
      <w:r>
        <w:rPr>
          <w:spacing w:val="-5"/>
        </w:rPr>
        <w:t xml:space="preserve"> </w:t>
      </w:r>
      <w:r>
        <w:t>variables</w:t>
      </w:r>
      <w:r>
        <w:rPr>
          <w:spacing w:val="-5"/>
        </w:rPr>
        <w:t xml:space="preserve"> </w:t>
      </w:r>
      <w:r>
        <w:t>and</w:t>
      </w:r>
      <w:r>
        <w:rPr>
          <w:spacing w:val="-5"/>
        </w:rPr>
        <w:t xml:space="preserve"> </w:t>
      </w:r>
      <w:r>
        <w:t>the</w:t>
      </w:r>
      <w:r>
        <w:rPr>
          <w:spacing w:val="-5"/>
        </w:rPr>
        <w:t xml:space="preserve"> </w:t>
      </w:r>
      <w:r>
        <w:t>observed</w:t>
      </w:r>
      <w:r>
        <w:rPr>
          <w:spacing w:val="-5"/>
        </w:rPr>
        <w:t xml:space="preserve"> </w:t>
      </w:r>
      <w:r>
        <w:rPr>
          <w:spacing w:val="-3"/>
        </w:rPr>
        <w:t>values</w:t>
      </w:r>
      <w:r>
        <w:rPr>
          <w:spacing w:val="-5"/>
        </w:rPr>
        <w:t xml:space="preserve"> </w:t>
      </w:r>
      <w:r>
        <w:t>of</w:t>
      </w:r>
      <w:r>
        <w:rPr>
          <w:spacing w:val="-5"/>
        </w:rPr>
        <w:t xml:space="preserve"> </w:t>
      </w:r>
      <w:r>
        <w:t>other</w:t>
      </w:r>
      <w:r>
        <w:rPr>
          <w:spacing w:val="-5"/>
        </w:rPr>
        <w:t xml:space="preserve"> </w:t>
      </w:r>
      <w:r>
        <w:t>variables,</w:t>
      </w:r>
      <w:r>
        <w:rPr>
          <w:spacing w:val="-3"/>
        </w:rPr>
        <w:t xml:space="preserve"> </w:t>
      </w:r>
      <w:r>
        <w:t>and the</w:t>
      </w:r>
      <w:r>
        <w:rPr>
          <w:spacing w:val="-19"/>
        </w:rPr>
        <w:t xml:space="preserve"> </w:t>
      </w:r>
      <w:r>
        <w:t>relation</w:t>
      </w:r>
      <w:r>
        <w:rPr>
          <w:spacing w:val="-18"/>
        </w:rPr>
        <w:t xml:space="preserve"> </w:t>
      </w:r>
      <w:r>
        <w:t>between</w:t>
      </w:r>
      <w:r>
        <w:rPr>
          <w:spacing w:val="-18"/>
        </w:rPr>
        <w:t xml:space="preserve"> </w:t>
      </w:r>
      <w:r>
        <w:t>the</w:t>
      </w:r>
      <w:r>
        <w:rPr>
          <w:spacing w:val="-19"/>
        </w:rPr>
        <w:t xml:space="preserve"> </w:t>
      </w:r>
      <w:r>
        <w:t>missingness</w:t>
      </w:r>
      <w:r>
        <w:rPr>
          <w:spacing w:val="-18"/>
        </w:rPr>
        <w:t xml:space="preserve"> </w:t>
      </w:r>
      <w:r>
        <w:t>indicators</w:t>
      </w:r>
      <w:r>
        <w:rPr>
          <w:spacing w:val="-18"/>
        </w:rPr>
        <w:t xml:space="preserve"> </w:t>
      </w:r>
      <w:r>
        <w:t>of</w:t>
      </w:r>
      <w:r>
        <w:rPr>
          <w:spacing w:val="-18"/>
        </w:rPr>
        <w:t xml:space="preserve"> </w:t>
      </w:r>
      <w:r>
        <w:t>the</w:t>
      </w:r>
      <w:r>
        <w:rPr>
          <w:spacing w:val="-19"/>
        </w:rPr>
        <w:t xml:space="preserve"> </w:t>
      </w:r>
      <w:r>
        <w:t>incomplete</w:t>
      </w:r>
      <w:r>
        <w:rPr>
          <w:spacing w:val="-18"/>
        </w:rPr>
        <w:t xml:space="preserve"> </w:t>
      </w:r>
      <w:r>
        <w:t>variables</w:t>
      </w:r>
      <w:r>
        <w:rPr>
          <w:spacing w:val="-18"/>
        </w:rPr>
        <w:t xml:space="preserve"> </w:t>
      </w:r>
      <w:r>
        <w:t>and</w:t>
      </w:r>
      <w:r>
        <w:rPr>
          <w:spacing w:val="-18"/>
        </w:rPr>
        <w:t xml:space="preserve"> </w:t>
      </w:r>
      <w:r>
        <w:t>the</w:t>
      </w:r>
      <w:r>
        <w:rPr>
          <w:spacing w:val="-19"/>
        </w:rPr>
        <w:t xml:space="preserve"> </w:t>
      </w:r>
      <w:r>
        <w:t xml:space="preserve">observed </w:t>
      </w:r>
      <w:r>
        <w:rPr>
          <w:spacing w:val="-3"/>
        </w:rPr>
        <w:t>values</w:t>
      </w:r>
      <w:r>
        <w:rPr>
          <w:spacing w:val="-19"/>
        </w:rPr>
        <w:t xml:space="preserve"> </w:t>
      </w:r>
      <w:r>
        <w:t>of</w:t>
      </w:r>
      <w:r>
        <w:rPr>
          <w:spacing w:val="-18"/>
        </w:rPr>
        <w:t xml:space="preserve"> </w:t>
      </w:r>
      <w:r>
        <w:t>the</w:t>
      </w:r>
      <w:r>
        <w:rPr>
          <w:spacing w:val="-18"/>
        </w:rPr>
        <w:t xml:space="preserve"> </w:t>
      </w:r>
      <w:r>
        <w:t>other</w:t>
      </w:r>
      <w:r>
        <w:rPr>
          <w:spacing w:val="-18"/>
        </w:rPr>
        <w:t xml:space="preserve"> </w:t>
      </w:r>
      <w:r>
        <w:t>variables.</w:t>
      </w:r>
      <w:r>
        <w:rPr>
          <w:spacing w:val="-3"/>
        </w:rPr>
        <w:t xml:space="preserve"> </w:t>
      </w:r>
      <w:r>
        <w:rPr>
          <w:spacing w:val="-10"/>
        </w:rPr>
        <w:t>To</w:t>
      </w:r>
      <w:r>
        <w:rPr>
          <w:spacing w:val="-18"/>
        </w:rPr>
        <w:t xml:space="preserve"> </w:t>
      </w:r>
      <w:r>
        <w:t>see</w:t>
      </w:r>
      <w:r>
        <w:rPr>
          <w:spacing w:val="-18"/>
        </w:rPr>
        <w:t xml:space="preserve"> </w:t>
      </w:r>
      <w:r>
        <w:t>whether</w:t>
      </w:r>
      <w:r>
        <w:rPr>
          <w:spacing w:val="-18"/>
        </w:rPr>
        <w:t xml:space="preserve"> </w:t>
      </w:r>
      <w:r>
        <w:t>the</w:t>
      </w:r>
      <w:r>
        <w:rPr>
          <w:spacing w:val="-18"/>
        </w:rPr>
        <w:t xml:space="preserve"> </w:t>
      </w:r>
      <w:r>
        <w:t>missingness</w:t>
      </w:r>
      <w:r>
        <w:rPr>
          <w:spacing w:val="-18"/>
        </w:rPr>
        <w:t xml:space="preserve"> </w:t>
      </w:r>
      <w:r>
        <w:t>depends</w:t>
      </w:r>
      <w:r>
        <w:rPr>
          <w:spacing w:val="-18"/>
        </w:rPr>
        <w:t xml:space="preserve"> </w:t>
      </w:r>
      <w:r>
        <w:t>on</w:t>
      </w:r>
      <w:r>
        <w:rPr>
          <w:spacing w:val="-19"/>
        </w:rPr>
        <w:t xml:space="preserve"> </w:t>
      </w:r>
      <w:r>
        <w:t>the</w:t>
      </w:r>
      <w:r>
        <w:rPr>
          <w:spacing w:val="-18"/>
        </w:rPr>
        <w:t xml:space="preserve"> </w:t>
      </w:r>
      <w:r>
        <w:t>observed</w:t>
      </w:r>
      <w:r>
        <w:rPr>
          <w:spacing w:val="-18"/>
        </w:rPr>
        <w:t xml:space="preserve"> </w:t>
      </w:r>
      <w:r>
        <w:rPr>
          <w:spacing w:val="-3"/>
        </w:rPr>
        <w:t xml:space="preserve">values </w:t>
      </w:r>
      <w:r>
        <w:t xml:space="preserve">of other variables, we. . . [TODO: fill in that </w:t>
      </w:r>
      <w:r>
        <w:rPr>
          <w:spacing w:val="-3"/>
        </w:rPr>
        <w:t xml:space="preserve">we </w:t>
      </w:r>
      <w:r>
        <w:t>can test this statistically or use visual inspection</w:t>
      </w:r>
      <w:r>
        <w:rPr>
          <w:spacing w:val="10"/>
        </w:rPr>
        <w:t xml:space="preserve"> </w:t>
      </w:r>
      <w:r>
        <w:t>(e.g.</w:t>
      </w:r>
      <w:r>
        <w:rPr>
          <w:spacing w:val="11"/>
        </w:rPr>
        <w:t xml:space="preserve"> </w:t>
      </w:r>
      <w:r>
        <w:t>a</w:t>
      </w:r>
      <w:r>
        <w:rPr>
          <w:spacing w:val="11"/>
        </w:rPr>
        <w:t xml:space="preserve"> </w:t>
      </w:r>
      <w:r>
        <w:t>histogram</w:t>
      </w:r>
      <w:r>
        <w:rPr>
          <w:spacing w:val="11"/>
        </w:rPr>
        <w:t xml:space="preserve"> </w:t>
      </w:r>
      <w:r>
        <w:t>faceted</w:t>
      </w:r>
      <w:r>
        <w:rPr>
          <w:spacing w:val="11"/>
        </w:rPr>
        <w:t xml:space="preserve"> </w:t>
      </w:r>
      <w:r>
        <w:rPr>
          <w:spacing w:val="-3"/>
        </w:rPr>
        <w:t>by</w:t>
      </w:r>
      <w:r>
        <w:rPr>
          <w:spacing w:val="11"/>
        </w:rPr>
        <w:t xml:space="preserve"> </w:t>
      </w:r>
      <w:r>
        <w:t>the</w:t>
      </w:r>
      <w:r>
        <w:rPr>
          <w:spacing w:val="11"/>
        </w:rPr>
        <w:t xml:space="preserve"> </w:t>
      </w:r>
      <w:r>
        <w:t>missingness</w:t>
      </w:r>
      <w:r>
        <w:rPr>
          <w:spacing w:val="11"/>
        </w:rPr>
        <w:t xml:space="preserve"> </w:t>
      </w:r>
      <w:r>
        <w:t>indicator).]</w:t>
      </w:r>
    </w:p>
    <w:p w14:paraId="1E1C1DA7" w14:textId="77777777" w:rsidR="001058B6" w:rsidRDefault="001058B6">
      <w:pPr>
        <w:spacing w:line="218" w:lineRule="auto"/>
        <w:jc w:val="both"/>
        <w:sectPr w:rsidR="001058B6">
          <w:type w:val="continuous"/>
          <w:pgSz w:w="11910" w:h="16840"/>
          <w:pgMar w:top="1580" w:right="0" w:bottom="280" w:left="1380" w:header="720" w:footer="720" w:gutter="0"/>
          <w:cols w:space="720"/>
        </w:sectPr>
      </w:pPr>
    </w:p>
    <w:p w14:paraId="37AA4265" w14:textId="77777777" w:rsidR="001058B6" w:rsidRDefault="001058B6">
      <w:pPr>
        <w:pStyle w:val="BodyText"/>
        <w:spacing w:before="10"/>
      </w:pPr>
    </w:p>
    <w:p w14:paraId="19C1F569" w14:textId="77777777" w:rsidR="001058B6" w:rsidRDefault="005212F4">
      <w:pPr>
        <w:pStyle w:val="BodyText"/>
        <w:spacing w:before="136" w:line="218" w:lineRule="auto"/>
        <w:ind w:left="240" w:right="1462"/>
        <w:jc w:val="both"/>
      </w:pPr>
      <w:r>
        <w:t xml:space="preserve">We should impute the variables </w:t>
      </w:r>
      <w:proofErr w:type="spellStart"/>
      <w:r>
        <w:rPr>
          <w:w w:val="105"/>
        </w:rPr>
        <w:t>ct</w:t>
      </w:r>
      <w:proofErr w:type="spellEnd"/>
      <w:r>
        <w:rPr>
          <w:w w:val="105"/>
        </w:rPr>
        <w:t xml:space="preserve"> </w:t>
      </w:r>
      <w:r>
        <w:t>and pupil and any auxiliary variables we might want to use to impute these incomplete analysis model variables. We can evaluate which variables may be useful auxiliaries by plotting the pairwise complete correlations:</w:t>
      </w:r>
    </w:p>
    <w:p w14:paraId="40F07305" w14:textId="77777777" w:rsidR="001058B6" w:rsidRDefault="005212F4">
      <w:pPr>
        <w:spacing w:before="241"/>
        <w:ind w:left="240"/>
        <w:jc w:val="both"/>
        <w:rPr>
          <w:i/>
        </w:rPr>
      </w:pPr>
      <w:r>
        <w:rPr>
          <w:i/>
          <w:w w:val="115"/>
        </w:rPr>
        <w:t>R&gt;</w:t>
      </w:r>
      <w:r>
        <w:rPr>
          <w:i/>
          <w:spacing w:val="53"/>
          <w:w w:val="115"/>
        </w:rPr>
        <w:t xml:space="preserve"> </w:t>
      </w:r>
      <w:proofErr w:type="spellStart"/>
      <w:r>
        <w:rPr>
          <w:i/>
          <w:w w:val="120"/>
        </w:rPr>
        <w:t>plot_corr</w:t>
      </w:r>
      <w:proofErr w:type="spellEnd"/>
      <w:r>
        <w:rPr>
          <w:i/>
          <w:w w:val="120"/>
        </w:rPr>
        <w:t>(</w:t>
      </w:r>
      <w:proofErr w:type="spellStart"/>
      <w:r>
        <w:rPr>
          <w:i/>
          <w:w w:val="120"/>
        </w:rPr>
        <w:t>dat</w:t>
      </w:r>
      <w:proofErr w:type="spellEnd"/>
      <w:r>
        <w:rPr>
          <w:i/>
          <w:w w:val="120"/>
        </w:rPr>
        <w:t xml:space="preserve">, rotate = </w:t>
      </w:r>
      <w:r>
        <w:rPr>
          <w:i/>
          <w:w w:val="115"/>
        </w:rPr>
        <w:t>TRUE)</w:t>
      </w:r>
      <w:r>
        <w:rPr>
          <w:i/>
          <w:spacing w:val="53"/>
          <w:w w:val="115"/>
        </w:rPr>
        <w:t xml:space="preserve"> </w:t>
      </w:r>
      <w:r>
        <w:rPr>
          <w:i/>
          <w:w w:val="120"/>
        </w:rPr>
        <w:t># plot</w:t>
      </w:r>
      <w:r>
        <w:rPr>
          <w:i/>
          <w:spacing w:val="51"/>
          <w:w w:val="120"/>
        </w:rPr>
        <w:t xml:space="preserve"> </w:t>
      </w:r>
      <w:r>
        <w:rPr>
          <w:i/>
          <w:w w:val="120"/>
        </w:rPr>
        <w:t>correlations</w:t>
      </w:r>
    </w:p>
    <w:p w14:paraId="6379514B" w14:textId="77777777" w:rsidR="001058B6" w:rsidRDefault="001058B6">
      <w:pPr>
        <w:pStyle w:val="BodyText"/>
        <w:spacing w:before="10"/>
        <w:rPr>
          <w:i/>
          <w:sz w:val="19"/>
        </w:rPr>
      </w:pPr>
    </w:p>
    <w:p w14:paraId="40309937" w14:textId="2D28869A" w:rsidR="001058B6" w:rsidRDefault="00C27F74">
      <w:pPr>
        <w:pStyle w:val="BodyText"/>
        <w:spacing w:before="94"/>
        <w:ind w:left="153"/>
        <w:jc w:val="center"/>
        <w:rPr>
          <w:rFonts w:ascii="Arial"/>
        </w:rPr>
      </w:pPr>
      <w:r>
        <w:rPr>
          <w:noProof/>
        </w:rPr>
        <mc:AlternateContent>
          <mc:Choice Requires="wps">
            <w:drawing>
              <wp:anchor distT="0" distB="0" distL="114300" distR="114300" simplePos="0" relativeHeight="251668992" behindDoc="0" locked="0" layoutInCell="1" allowOverlap="1" wp14:anchorId="453D2035" wp14:editId="3C448ED6">
                <wp:simplePos x="0" y="0"/>
                <wp:positionH relativeFrom="page">
                  <wp:posOffset>3456305</wp:posOffset>
                </wp:positionH>
                <wp:positionV relativeFrom="paragraph">
                  <wp:posOffset>212725</wp:posOffset>
                </wp:positionV>
                <wp:extent cx="1542415" cy="662305"/>
                <wp:effectExtent l="0" t="3810" r="1905" b="635"/>
                <wp:wrapNone/>
                <wp:docPr id="732" name="Text Box 7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2415" cy="662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F76B959" w14:textId="77777777" w:rsidR="001058B6" w:rsidRDefault="005212F4">
                            <w:pPr>
                              <w:spacing w:before="14" w:line="254" w:lineRule="auto"/>
                              <w:ind w:left="258" w:right="256"/>
                              <w:jc w:val="center"/>
                              <w:rPr>
                                <w:rFonts w:ascii="Arial"/>
                                <w:sz w:val="18"/>
                              </w:rPr>
                            </w:pPr>
                            <w:r>
                              <w:rPr>
                                <w:rFonts w:ascii="Arial"/>
                                <w:color w:val="4D4D4D"/>
                                <w:sz w:val="18"/>
                              </w:rPr>
                              <w:t>name type age</w:t>
                            </w:r>
                          </w:p>
                          <w:p w14:paraId="68B1640C" w14:textId="77777777" w:rsidR="001058B6" w:rsidRDefault="005212F4">
                            <w:pPr>
                              <w:spacing w:line="254" w:lineRule="auto"/>
                              <w:ind w:left="20" w:right="18"/>
                              <w:jc w:val="center"/>
                              <w:rPr>
                                <w:rFonts w:ascii="Arial"/>
                                <w:sz w:val="18"/>
                              </w:rPr>
                            </w:pPr>
                            <w:proofErr w:type="spellStart"/>
                            <w:r>
                              <w:rPr>
                                <w:rFonts w:ascii="Arial"/>
                                <w:color w:val="4D4D4D"/>
                                <w:sz w:val="18"/>
                              </w:rPr>
                              <w:t>motor_score</w:t>
                            </w:r>
                            <w:proofErr w:type="spellEnd"/>
                            <w:r>
                              <w:rPr>
                                <w:rFonts w:ascii="Arial"/>
                                <w:color w:val="4D4D4D"/>
                                <w:sz w:val="18"/>
                              </w:rPr>
                              <w:t xml:space="preserve"> pupil</w:t>
                            </w:r>
                          </w:p>
                          <w:p w14:paraId="7857FC98" w14:textId="77777777" w:rsidR="001058B6" w:rsidRDefault="005212F4">
                            <w:pPr>
                              <w:spacing w:line="254" w:lineRule="auto"/>
                              <w:ind w:left="258" w:right="256"/>
                              <w:jc w:val="center"/>
                              <w:rPr>
                                <w:rFonts w:ascii="Arial"/>
                                <w:sz w:val="18"/>
                              </w:rPr>
                            </w:pPr>
                            <w:proofErr w:type="spellStart"/>
                            <w:r>
                              <w:rPr>
                                <w:rFonts w:ascii="Arial"/>
                                <w:color w:val="4D4D4D"/>
                                <w:sz w:val="18"/>
                              </w:rPr>
                              <w:t>ct</w:t>
                            </w:r>
                            <w:proofErr w:type="spellEnd"/>
                            <w:r>
                              <w:rPr>
                                <w:rFonts w:ascii="Arial"/>
                                <w:color w:val="4D4D4D"/>
                                <w:sz w:val="18"/>
                              </w:rPr>
                              <w:t xml:space="preserve">  </w:t>
                            </w:r>
                            <w:proofErr w:type="spellStart"/>
                            <w:r>
                              <w:rPr>
                                <w:rFonts w:ascii="Arial"/>
                                <w:color w:val="4D4D4D"/>
                                <w:spacing w:val="-3"/>
                                <w:sz w:val="18"/>
                              </w:rPr>
                              <w:t>hypox</w:t>
                            </w:r>
                            <w:proofErr w:type="spellEnd"/>
                            <w:r>
                              <w:rPr>
                                <w:rFonts w:ascii="Arial"/>
                                <w:color w:val="4D4D4D"/>
                                <w:spacing w:val="-3"/>
                                <w:sz w:val="18"/>
                              </w:rPr>
                              <w:t xml:space="preserve"> </w:t>
                            </w:r>
                            <w:proofErr w:type="spellStart"/>
                            <w:r>
                              <w:rPr>
                                <w:rFonts w:ascii="Arial"/>
                                <w:color w:val="4D4D4D"/>
                                <w:spacing w:val="-1"/>
                                <w:sz w:val="18"/>
                              </w:rPr>
                              <w:t>hypots</w:t>
                            </w:r>
                            <w:proofErr w:type="spellEnd"/>
                            <w:r>
                              <w:rPr>
                                <w:rFonts w:ascii="Arial"/>
                                <w:color w:val="4D4D4D"/>
                                <w:spacing w:val="-1"/>
                                <w:sz w:val="18"/>
                              </w:rPr>
                              <w:t xml:space="preserve"> </w:t>
                            </w:r>
                            <w:proofErr w:type="spellStart"/>
                            <w:r>
                              <w:rPr>
                                <w:rFonts w:ascii="Arial"/>
                                <w:color w:val="4D4D4D"/>
                                <w:sz w:val="18"/>
                              </w:rPr>
                              <w:t>tsah</w:t>
                            </w:r>
                            <w:proofErr w:type="spellEnd"/>
                            <w:r>
                              <w:rPr>
                                <w:rFonts w:ascii="Arial"/>
                                <w:color w:val="4D4D4D"/>
                                <w:sz w:val="18"/>
                              </w:rPr>
                              <w:t xml:space="preserve"> edh mort</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3D2035" id="Text Box 716" o:spid="_x0000_s1084" type="#_x0000_t202" style="position:absolute;left:0;text-align:left;margin-left:272.15pt;margin-top:16.75pt;width:121.45pt;height:52.15pt;z-index:2516689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" filled="f" stroked="f">
                <v:textbox style="layout-flow:vertical;mso-layout-flow-alt:bottom-to-top" inset="0,0,0,0">
                  <w:txbxContent>
                    <w:p w14:paraId="5F76B959" w14:textId="77777777" w:rsidR="001058B6" w:rsidRDefault="005212F4">
                      <w:pPr>
                        <w:spacing w:before="14" w:line="254" w:lineRule="auto"/>
                        <w:ind w:left="258" w:right="256"/>
                        <w:jc w:val="center"/>
                        <w:rPr>
                          <w:rFonts w:ascii="Arial"/>
                          <w:sz w:val="18"/>
                        </w:rPr>
                      </w:pPr>
                      <w:r>
                        <w:rPr>
                          <w:rFonts w:ascii="Arial"/>
                          <w:color w:val="4D4D4D"/>
                          <w:sz w:val="18"/>
                        </w:rPr>
                        <w:t>name type age</w:t>
                      </w:r>
                    </w:p>
                    <w:p w14:paraId="68B1640C" w14:textId="77777777" w:rsidR="001058B6" w:rsidRDefault="005212F4">
                      <w:pPr>
                        <w:spacing w:line="254" w:lineRule="auto"/>
                        <w:ind w:left="20" w:right="18"/>
                        <w:jc w:val="center"/>
                        <w:rPr>
                          <w:rFonts w:ascii="Arial"/>
                          <w:sz w:val="18"/>
                        </w:rPr>
                      </w:pPr>
                      <w:proofErr w:type="spellStart"/>
                      <w:r>
                        <w:rPr>
                          <w:rFonts w:ascii="Arial"/>
                          <w:color w:val="4D4D4D"/>
                          <w:sz w:val="18"/>
                        </w:rPr>
                        <w:t>motor_score</w:t>
                      </w:r>
                      <w:proofErr w:type="spellEnd"/>
                      <w:r>
                        <w:rPr>
                          <w:rFonts w:ascii="Arial"/>
                          <w:color w:val="4D4D4D"/>
                          <w:sz w:val="18"/>
                        </w:rPr>
                        <w:t xml:space="preserve"> pupil</w:t>
                      </w:r>
                    </w:p>
                    <w:p w14:paraId="7857FC98" w14:textId="77777777" w:rsidR="001058B6" w:rsidRDefault="005212F4">
                      <w:pPr>
                        <w:spacing w:line="254" w:lineRule="auto"/>
                        <w:ind w:left="258" w:right="256"/>
                        <w:jc w:val="center"/>
                        <w:rPr>
                          <w:rFonts w:ascii="Arial"/>
                          <w:sz w:val="18"/>
                        </w:rPr>
                      </w:pPr>
                      <w:proofErr w:type="spellStart"/>
                      <w:r>
                        <w:rPr>
                          <w:rFonts w:ascii="Arial"/>
                          <w:color w:val="4D4D4D"/>
                          <w:sz w:val="18"/>
                        </w:rPr>
                        <w:t>ct</w:t>
                      </w:r>
                      <w:proofErr w:type="spellEnd"/>
                      <w:r>
                        <w:rPr>
                          <w:rFonts w:ascii="Arial"/>
                          <w:color w:val="4D4D4D"/>
                          <w:sz w:val="18"/>
                        </w:rPr>
                        <w:t xml:space="preserve">  </w:t>
                      </w:r>
                      <w:proofErr w:type="spellStart"/>
                      <w:r>
                        <w:rPr>
                          <w:rFonts w:ascii="Arial"/>
                          <w:color w:val="4D4D4D"/>
                          <w:spacing w:val="-3"/>
                          <w:sz w:val="18"/>
                        </w:rPr>
                        <w:t>hypox</w:t>
                      </w:r>
                      <w:proofErr w:type="spellEnd"/>
                      <w:r>
                        <w:rPr>
                          <w:rFonts w:ascii="Arial"/>
                          <w:color w:val="4D4D4D"/>
                          <w:spacing w:val="-3"/>
                          <w:sz w:val="18"/>
                        </w:rPr>
                        <w:t xml:space="preserve"> </w:t>
                      </w:r>
                      <w:proofErr w:type="spellStart"/>
                      <w:r>
                        <w:rPr>
                          <w:rFonts w:ascii="Arial"/>
                          <w:color w:val="4D4D4D"/>
                          <w:spacing w:val="-1"/>
                          <w:sz w:val="18"/>
                        </w:rPr>
                        <w:t>hypots</w:t>
                      </w:r>
                      <w:proofErr w:type="spellEnd"/>
                      <w:r>
                        <w:rPr>
                          <w:rFonts w:ascii="Arial"/>
                          <w:color w:val="4D4D4D"/>
                          <w:spacing w:val="-1"/>
                          <w:sz w:val="18"/>
                        </w:rPr>
                        <w:t xml:space="preserve"> </w:t>
                      </w:r>
                      <w:proofErr w:type="spellStart"/>
                      <w:r>
                        <w:rPr>
                          <w:rFonts w:ascii="Arial"/>
                          <w:color w:val="4D4D4D"/>
                          <w:sz w:val="18"/>
                        </w:rPr>
                        <w:t>tsah</w:t>
                      </w:r>
                      <w:proofErr w:type="spellEnd"/>
                      <w:r>
                        <w:rPr>
                          <w:rFonts w:ascii="Arial"/>
                          <w:color w:val="4D4D4D"/>
                          <w:sz w:val="18"/>
                        </w:rPr>
                        <w:t xml:space="preserve"> edh mort</w:t>
                      </w:r>
                    </w:p>
                  </w:txbxContent>
                </v:textbox>
                <w10:wrap anchorx="page"/>
              </v:shape>
            </w:pict>
          </mc:Fallback>
        </mc:AlternateContent>
      </w:r>
      <w:r w:rsidR="005212F4">
        <w:rPr>
          <w:rFonts w:ascii="Arial"/>
        </w:rPr>
        <w:t>Imputation model predictor</w:t>
      </w:r>
    </w:p>
    <w:p w14:paraId="2372AD32" w14:textId="77777777" w:rsidR="001058B6" w:rsidRDefault="001058B6">
      <w:pPr>
        <w:pStyle w:val="BodyText"/>
        <w:rPr>
          <w:rFonts w:ascii="Arial"/>
          <w:sz w:val="20"/>
        </w:rPr>
      </w:pPr>
    </w:p>
    <w:p w14:paraId="016B2552" w14:textId="77777777" w:rsidR="001058B6" w:rsidRDefault="001058B6">
      <w:pPr>
        <w:pStyle w:val="BodyText"/>
        <w:rPr>
          <w:rFonts w:ascii="Arial"/>
          <w:sz w:val="20"/>
        </w:rPr>
      </w:pPr>
    </w:p>
    <w:p w14:paraId="06835937" w14:textId="77777777" w:rsidR="001058B6" w:rsidRDefault="001058B6">
      <w:pPr>
        <w:pStyle w:val="BodyText"/>
        <w:rPr>
          <w:rFonts w:ascii="Arial"/>
          <w:sz w:val="20"/>
        </w:rPr>
      </w:pPr>
    </w:p>
    <w:p w14:paraId="78023CB7" w14:textId="77777777" w:rsidR="001058B6" w:rsidRDefault="001058B6">
      <w:pPr>
        <w:pStyle w:val="BodyText"/>
        <w:spacing w:before="8"/>
        <w:rPr>
          <w:rFonts w:ascii="Arial"/>
          <w:sz w:val="28"/>
        </w:rPr>
      </w:pPr>
    </w:p>
    <w:p w14:paraId="08E0247D" w14:textId="0F2FFBAA" w:rsidR="001058B6" w:rsidRDefault="00C27F74">
      <w:pPr>
        <w:spacing w:before="95" w:line="254" w:lineRule="auto"/>
        <w:ind w:left="3696" w:right="6485" w:hanging="111"/>
        <w:jc w:val="both"/>
        <w:rPr>
          <w:rFonts w:ascii="Arial"/>
          <w:sz w:val="18"/>
        </w:rPr>
      </w:pPr>
      <w:r>
        <w:rPr>
          <w:noProof/>
        </w:rPr>
        <mc:AlternateContent>
          <mc:Choice Requires="wpg">
            <w:drawing>
              <wp:anchor distT="0" distB="0" distL="114300" distR="114300" simplePos="0" relativeHeight="251665920" behindDoc="0" locked="0" layoutInCell="1" allowOverlap="1" wp14:anchorId="55096925" wp14:editId="07381FFE">
                <wp:simplePos x="0" y="0"/>
                <wp:positionH relativeFrom="page">
                  <wp:posOffset>3468370</wp:posOffset>
                </wp:positionH>
                <wp:positionV relativeFrom="paragraph">
                  <wp:posOffset>22225</wp:posOffset>
                </wp:positionV>
                <wp:extent cx="1564640" cy="1564640"/>
                <wp:effectExtent l="10795" t="14605" r="5715" b="11430"/>
                <wp:wrapNone/>
                <wp:docPr id="488" name="Group 4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64640" cy="1564640"/>
                          <a:chOff x="5462" y="35"/>
                          <a:chExt cx="2464" cy="2464"/>
                        </a:xfrm>
                      </wpg:grpSpPr>
                      <wps:wsp>
                        <wps:cNvPr id="489" name="Rectangle 715"/>
                        <wps:cNvSpPr>
                          <a:spLocks noChangeArrowheads="1"/>
                        </wps:cNvSpPr>
                        <wps:spPr bwMode="auto">
                          <a:xfrm>
                            <a:off x="5516" y="89"/>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0" name="Rectangle 714"/>
                        <wps:cNvSpPr>
                          <a:spLocks noChangeArrowheads="1"/>
                        </wps:cNvSpPr>
                        <wps:spPr bwMode="auto">
                          <a:xfrm>
                            <a:off x="5516"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1" name="Rectangle 713"/>
                        <wps:cNvSpPr>
                          <a:spLocks noChangeArrowheads="1"/>
                        </wps:cNvSpPr>
                        <wps:spPr bwMode="auto">
                          <a:xfrm>
                            <a:off x="5735" y="89"/>
                            <a:ext cx="219" cy="219"/>
                          </a:xfrm>
                          <a:prstGeom prst="rect">
                            <a:avLst/>
                          </a:prstGeom>
                          <a:solidFill>
                            <a:srgbClr val="FFECC8">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2" name="Rectangle 712"/>
                        <wps:cNvSpPr>
                          <a:spLocks noChangeArrowheads="1"/>
                        </wps:cNvSpPr>
                        <wps:spPr bwMode="auto">
                          <a:xfrm>
                            <a:off x="5735"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3" name="Rectangle 711"/>
                        <wps:cNvSpPr>
                          <a:spLocks noChangeArrowheads="1"/>
                        </wps:cNvSpPr>
                        <wps:spPr bwMode="auto">
                          <a:xfrm>
                            <a:off x="5954" y="89"/>
                            <a:ext cx="219" cy="219"/>
                          </a:xfrm>
                          <a:prstGeom prst="rect">
                            <a:avLst/>
                          </a:prstGeom>
                          <a:solidFill>
                            <a:srgbClr val="F6FB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4" name="Rectangle 710"/>
                        <wps:cNvSpPr>
                          <a:spLocks noChangeArrowheads="1"/>
                        </wps:cNvSpPr>
                        <wps:spPr bwMode="auto">
                          <a:xfrm>
                            <a:off x="5954"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5" name="Rectangle 709"/>
                        <wps:cNvSpPr>
                          <a:spLocks noChangeArrowheads="1"/>
                        </wps:cNvSpPr>
                        <wps:spPr bwMode="auto">
                          <a:xfrm>
                            <a:off x="6172" y="89"/>
                            <a:ext cx="219" cy="219"/>
                          </a:xfrm>
                          <a:prstGeom prst="rect">
                            <a:avLst/>
                          </a:prstGeom>
                          <a:solidFill>
                            <a:srgbClr val="FFF7D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6" name="Rectangle 708"/>
                        <wps:cNvSpPr>
                          <a:spLocks noChangeArrowheads="1"/>
                        </wps:cNvSpPr>
                        <wps:spPr bwMode="auto">
                          <a:xfrm>
                            <a:off x="6172"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7" name="Rectangle 707"/>
                        <wps:cNvSpPr>
                          <a:spLocks noChangeArrowheads="1"/>
                        </wps:cNvSpPr>
                        <wps:spPr bwMode="auto">
                          <a:xfrm>
                            <a:off x="6391" y="89"/>
                            <a:ext cx="219" cy="219"/>
                          </a:xfrm>
                          <a:prstGeom prst="rect">
                            <a:avLst/>
                          </a:prstGeom>
                          <a:solidFill>
                            <a:srgbClr val="FFF5D3">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98" name="Rectangle 706"/>
                        <wps:cNvSpPr>
                          <a:spLocks noChangeArrowheads="1"/>
                        </wps:cNvSpPr>
                        <wps:spPr bwMode="auto">
                          <a:xfrm>
                            <a:off x="6391"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9" name="Rectangle 705"/>
                        <wps:cNvSpPr>
                          <a:spLocks noChangeArrowheads="1"/>
                        </wps:cNvSpPr>
                        <wps:spPr bwMode="auto">
                          <a:xfrm>
                            <a:off x="6610" y="89"/>
                            <a:ext cx="219" cy="219"/>
                          </a:xfrm>
                          <a:prstGeom prst="rect">
                            <a:avLst/>
                          </a:prstGeom>
                          <a:solidFill>
                            <a:srgbClr val="FCFE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0" name="Rectangle 704"/>
                        <wps:cNvSpPr>
                          <a:spLocks noChangeArrowheads="1"/>
                        </wps:cNvSpPr>
                        <wps:spPr bwMode="auto">
                          <a:xfrm>
                            <a:off x="6610"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1" name="Rectangle 703"/>
                        <wps:cNvSpPr>
                          <a:spLocks noChangeArrowheads="1"/>
                        </wps:cNvSpPr>
                        <wps:spPr bwMode="auto">
                          <a:xfrm>
                            <a:off x="6829" y="89"/>
                            <a:ext cx="219" cy="219"/>
                          </a:xfrm>
                          <a:prstGeom prst="rect">
                            <a:avLst/>
                          </a:prstGeom>
                          <a:solidFill>
                            <a:srgbClr val="FCFE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2" name="Rectangle 702"/>
                        <wps:cNvSpPr>
                          <a:spLocks noChangeArrowheads="1"/>
                        </wps:cNvSpPr>
                        <wps:spPr bwMode="auto">
                          <a:xfrm>
                            <a:off x="6829"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3" name="Rectangle 701"/>
                        <wps:cNvSpPr>
                          <a:spLocks noChangeArrowheads="1"/>
                        </wps:cNvSpPr>
                        <wps:spPr bwMode="auto">
                          <a:xfrm>
                            <a:off x="7047" y="89"/>
                            <a:ext cx="219" cy="219"/>
                          </a:xfrm>
                          <a:prstGeom prst="rect">
                            <a:avLst/>
                          </a:prstGeom>
                          <a:solidFill>
                            <a:srgbClr val="FFF3D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4" name="Rectangle 700"/>
                        <wps:cNvSpPr>
                          <a:spLocks noChangeArrowheads="1"/>
                        </wps:cNvSpPr>
                        <wps:spPr bwMode="auto">
                          <a:xfrm>
                            <a:off x="7047"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5" name="Rectangle 699"/>
                        <wps:cNvSpPr>
                          <a:spLocks noChangeArrowheads="1"/>
                        </wps:cNvSpPr>
                        <wps:spPr bwMode="auto">
                          <a:xfrm>
                            <a:off x="7266" y="89"/>
                            <a:ext cx="219" cy="219"/>
                          </a:xfrm>
                          <a:prstGeom prst="rect">
                            <a:avLst/>
                          </a:prstGeom>
                          <a:solidFill>
                            <a:srgbClr val="FFEBC6">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6" name="Rectangle 698"/>
                        <wps:cNvSpPr>
                          <a:spLocks noChangeArrowheads="1"/>
                        </wps:cNvSpPr>
                        <wps:spPr bwMode="auto">
                          <a:xfrm>
                            <a:off x="7266"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7" name="Rectangle 697"/>
                        <wps:cNvSpPr>
                          <a:spLocks noChangeArrowheads="1"/>
                        </wps:cNvSpPr>
                        <wps:spPr bwMode="auto">
                          <a:xfrm>
                            <a:off x="7485" y="89"/>
                            <a:ext cx="219" cy="219"/>
                          </a:xfrm>
                          <a:prstGeom prst="rect">
                            <a:avLst/>
                          </a:prstGeom>
                          <a:solidFill>
                            <a:srgbClr val="FFF8D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8" name="Rectangle 696"/>
                        <wps:cNvSpPr>
                          <a:spLocks noChangeArrowheads="1"/>
                        </wps:cNvSpPr>
                        <wps:spPr bwMode="auto">
                          <a:xfrm>
                            <a:off x="7485"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9" name="Rectangle 695"/>
                        <wps:cNvSpPr>
                          <a:spLocks noChangeArrowheads="1"/>
                        </wps:cNvSpPr>
                        <wps:spPr bwMode="auto">
                          <a:xfrm>
                            <a:off x="7704" y="89"/>
                            <a:ext cx="219" cy="219"/>
                          </a:xfrm>
                          <a:prstGeom prst="rect">
                            <a:avLst/>
                          </a:prstGeom>
                          <a:solidFill>
                            <a:srgbClr val="FFF3D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0" name="Rectangle 694"/>
                        <wps:cNvSpPr>
                          <a:spLocks noChangeArrowheads="1"/>
                        </wps:cNvSpPr>
                        <wps:spPr bwMode="auto">
                          <a:xfrm>
                            <a:off x="7704" y="8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1" name="Rectangle 693"/>
                        <wps:cNvSpPr>
                          <a:spLocks noChangeArrowheads="1"/>
                        </wps:cNvSpPr>
                        <wps:spPr bwMode="auto">
                          <a:xfrm>
                            <a:off x="5516" y="308"/>
                            <a:ext cx="219" cy="219"/>
                          </a:xfrm>
                          <a:prstGeom prst="rect">
                            <a:avLst/>
                          </a:prstGeom>
                          <a:solidFill>
                            <a:srgbClr val="FFECC8">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2" name="Rectangle 692"/>
                        <wps:cNvSpPr>
                          <a:spLocks noChangeArrowheads="1"/>
                        </wps:cNvSpPr>
                        <wps:spPr bwMode="auto">
                          <a:xfrm>
                            <a:off x="5516"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3" name="Rectangle 691"/>
                        <wps:cNvSpPr>
                          <a:spLocks noChangeArrowheads="1"/>
                        </wps:cNvSpPr>
                        <wps:spPr bwMode="auto">
                          <a:xfrm>
                            <a:off x="5735" y="308"/>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4" name="Rectangle 690"/>
                        <wps:cNvSpPr>
                          <a:spLocks noChangeArrowheads="1"/>
                        </wps:cNvSpPr>
                        <wps:spPr bwMode="auto">
                          <a:xfrm>
                            <a:off x="5735"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5" name="Rectangle 689"/>
                        <wps:cNvSpPr>
                          <a:spLocks noChangeArrowheads="1"/>
                        </wps:cNvSpPr>
                        <wps:spPr bwMode="auto">
                          <a:xfrm>
                            <a:off x="5954" y="308"/>
                            <a:ext cx="219" cy="219"/>
                          </a:xfrm>
                          <a:prstGeom prst="rect">
                            <a:avLst/>
                          </a:prstGeom>
                          <a:solidFill>
                            <a:srgbClr val="E5F4E6">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6" name="Rectangle 688"/>
                        <wps:cNvSpPr>
                          <a:spLocks noChangeArrowheads="1"/>
                        </wps:cNvSpPr>
                        <wps:spPr bwMode="auto">
                          <a:xfrm>
                            <a:off x="5954"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7" name="Rectangle 687"/>
                        <wps:cNvSpPr>
                          <a:spLocks noChangeArrowheads="1"/>
                        </wps:cNvSpPr>
                        <wps:spPr bwMode="auto">
                          <a:xfrm>
                            <a:off x="6172" y="308"/>
                            <a:ext cx="219" cy="219"/>
                          </a:xfrm>
                          <a:prstGeom prst="rect">
                            <a:avLst/>
                          </a:prstGeom>
                          <a:solidFill>
                            <a:srgbClr val="FEFE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18" name="Rectangle 686"/>
                        <wps:cNvSpPr>
                          <a:spLocks noChangeArrowheads="1"/>
                        </wps:cNvSpPr>
                        <wps:spPr bwMode="auto">
                          <a:xfrm>
                            <a:off x="6172"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9" name="Rectangle 685"/>
                        <wps:cNvSpPr>
                          <a:spLocks noChangeArrowheads="1"/>
                        </wps:cNvSpPr>
                        <wps:spPr bwMode="auto">
                          <a:xfrm>
                            <a:off x="6391" y="308"/>
                            <a:ext cx="219" cy="219"/>
                          </a:xfrm>
                          <a:prstGeom prst="rect">
                            <a:avLst/>
                          </a:prstGeom>
                          <a:solidFill>
                            <a:srgbClr val="FFFDD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0" name="Rectangle 684"/>
                        <wps:cNvSpPr>
                          <a:spLocks noChangeArrowheads="1"/>
                        </wps:cNvSpPr>
                        <wps:spPr bwMode="auto">
                          <a:xfrm>
                            <a:off x="6391"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1" name="Rectangle 683"/>
                        <wps:cNvSpPr>
                          <a:spLocks noChangeArrowheads="1"/>
                        </wps:cNvSpPr>
                        <wps:spPr bwMode="auto">
                          <a:xfrm>
                            <a:off x="6610" y="308"/>
                            <a:ext cx="219" cy="219"/>
                          </a:xfrm>
                          <a:prstGeom prst="rect">
                            <a:avLst/>
                          </a:prstGeom>
                          <a:solidFill>
                            <a:srgbClr val="F9FC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2" name="Rectangle 682"/>
                        <wps:cNvSpPr>
                          <a:spLocks noChangeArrowheads="1"/>
                        </wps:cNvSpPr>
                        <wps:spPr bwMode="auto">
                          <a:xfrm>
                            <a:off x="6610"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3" name="Rectangle 681"/>
                        <wps:cNvSpPr>
                          <a:spLocks noChangeArrowheads="1"/>
                        </wps:cNvSpPr>
                        <wps:spPr bwMode="auto">
                          <a:xfrm>
                            <a:off x="6829" y="308"/>
                            <a:ext cx="219" cy="219"/>
                          </a:xfrm>
                          <a:prstGeom prst="rect">
                            <a:avLst/>
                          </a:prstGeom>
                          <a:solidFill>
                            <a:srgbClr val="F5FA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4" name="Rectangle 680"/>
                        <wps:cNvSpPr>
                          <a:spLocks noChangeArrowheads="1"/>
                        </wps:cNvSpPr>
                        <wps:spPr bwMode="auto">
                          <a:xfrm>
                            <a:off x="6829"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5" name="Rectangle 679"/>
                        <wps:cNvSpPr>
                          <a:spLocks noChangeArrowheads="1"/>
                        </wps:cNvSpPr>
                        <wps:spPr bwMode="auto">
                          <a:xfrm>
                            <a:off x="7047" y="308"/>
                            <a:ext cx="219" cy="219"/>
                          </a:xfrm>
                          <a:prstGeom prst="rect">
                            <a:avLst/>
                          </a:prstGeom>
                          <a:solidFill>
                            <a:srgbClr val="F5FA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6" name="Rectangle 678"/>
                        <wps:cNvSpPr>
                          <a:spLocks noChangeArrowheads="1"/>
                        </wps:cNvSpPr>
                        <wps:spPr bwMode="auto">
                          <a:xfrm>
                            <a:off x="7047"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7" name="Rectangle 677"/>
                        <wps:cNvSpPr>
                          <a:spLocks noChangeArrowheads="1"/>
                        </wps:cNvSpPr>
                        <wps:spPr bwMode="auto">
                          <a:xfrm>
                            <a:off x="7266" y="308"/>
                            <a:ext cx="219" cy="219"/>
                          </a:xfrm>
                          <a:prstGeom prst="rect">
                            <a:avLst/>
                          </a:prstGeom>
                          <a:solidFill>
                            <a:srgbClr val="FFF2C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8" name="Rectangle 676"/>
                        <wps:cNvSpPr>
                          <a:spLocks noChangeArrowheads="1"/>
                        </wps:cNvSpPr>
                        <wps:spPr bwMode="auto">
                          <a:xfrm>
                            <a:off x="7266"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29" name="Rectangle 675"/>
                        <wps:cNvSpPr>
                          <a:spLocks noChangeArrowheads="1"/>
                        </wps:cNvSpPr>
                        <wps:spPr bwMode="auto">
                          <a:xfrm>
                            <a:off x="7485" y="308"/>
                            <a:ext cx="219" cy="219"/>
                          </a:xfrm>
                          <a:prstGeom prst="rect">
                            <a:avLst/>
                          </a:prstGeom>
                          <a:solidFill>
                            <a:srgbClr val="FFF7D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0" name="Rectangle 674"/>
                        <wps:cNvSpPr>
                          <a:spLocks noChangeArrowheads="1"/>
                        </wps:cNvSpPr>
                        <wps:spPr bwMode="auto">
                          <a:xfrm>
                            <a:off x="7485"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1" name="Rectangle 673"/>
                        <wps:cNvSpPr>
                          <a:spLocks noChangeArrowheads="1"/>
                        </wps:cNvSpPr>
                        <wps:spPr bwMode="auto">
                          <a:xfrm>
                            <a:off x="7704" y="308"/>
                            <a:ext cx="219" cy="219"/>
                          </a:xfrm>
                          <a:prstGeom prst="rect">
                            <a:avLst/>
                          </a:prstGeom>
                          <a:solidFill>
                            <a:srgbClr val="EFF8E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2" name="Rectangle 672"/>
                        <wps:cNvSpPr>
                          <a:spLocks noChangeArrowheads="1"/>
                        </wps:cNvSpPr>
                        <wps:spPr bwMode="auto">
                          <a:xfrm>
                            <a:off x="7704" y="30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3" name="Rectangle 671"/>
                        <wps:cNvSpPr>
                          <a:spLocks noChangeArrowheads="1"/>
                        </wps:cNvSpPr>
                        <wps:spPr bwMode="auto">
                          <a:xfrm>
                            <a:off x="5516" y="527"/>
                            <a:ext cx="219" cy="219"/>
                          </a:xfrm>
                          <a:prstGeom prst="rect">
                            <a:avLst/>
                          </a:prstGeom>
                          <a:solidFill>
                            <a:srgbClr val="F6FB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4" name="Rectangle 670"/>
                        <wps:cNvSpPr>
                          <a:spLocks noChangeArrowheads="1"/>
                        </wps:cNvSpPr>
                        <wps:spPr bwMode="auto">
                          <a:xfrm>
                            <a:off x="5516"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5" name="Rectangle 669"/>
                        <wps:cNvSpPr>
                          <a:spLocks noChangeArrowheads="1"/>
                        </wps:cNvSpPr>
                        <wps:spPr bwMode="auto">
                          <a:xfrm>
                            <a:off x="5735" y="527"/>
                            <a:ext cx="219" cy="219"/>
                          </a:xfrm>
                          <a:prstGeom prst="rect">
                            <a:avLst/>
                          </a:prstGeom>
                          <a:solidFill>
                            <a:srgbClr val="E5F4E6">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6" name="Rectangle 668"/>
                        <wps:cNvSpPr>
                          <a:spLocks noChangeArrowheads="1"/>
                        </wps:cNvSpPr>
                        <wps:spPr bwMode="auto">
                          <a:xfrm>
                            <a:off x="5735"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7" name="Rectangle 667"/>
                        <wps:cNvSpPr>
                          <a:spLocks noChangeArrowheads="1"/>
                        </wps:cNvSpPr>
                        <wps:spPr bwMode="auto">
                          <a:xfrm>
                            <a:off x="5954" y="527"/>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8" name="Rectangle 666"/>
                        <wps:cNvSpPr>
                          <a:spLocks noChangeArrowheads="1"/>
                        </wps:cNvSpPr>
                        <wps:spPr bwMode="auto">
                          <a:xfrm>
                            <a:off x="5954"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9" name="Rectangle 665"/>
                        <wps:cNvSpPr>
                          <a:spLocks noChangeArrowheads="1"/>
                        </wps:cNvSpPr>
                        <wps:spPr bwMode="auto">
                          <a:xfrm>
                            <a:off x="6172" y="527"/>
                            <a:ext cx="219" cy="219"/>
                          </a:xfrm>
                          <a:prstGeom prst="rect">
                            <a:avLst/>
                          </a:prstGeom>
                          <a:solidFill>
                            <a:srgbClr val="FFFCD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0" name="Rectangle 664"/>
                        <wps:cNvSpPr>
                          <a:spLocks noChangeArrowheads="1"/>
                        </wps:cNvSpPr>
                        <wps:spPr bwMode="auto">
                          <a:xfrm>
                            <a:off x="6172"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1" name="Rectangle 663"/>
                        <wps:cNvSpPr>
                          <a:spLocks noChangeArrowheads="1"/>
                        </wps:cNvSpPr>
                        <wps:spPr bwMode="auto">
                          <a:xfrm>
                            <a:off x="6391" y="527"/>
                            <a:ext cx="219" cy="219"/>
                          </a:xfrm>
                          <a:prstGeom prst="rect">
                            <a:avLst/>
                          </a:prstGeom>
                          <a:solidFill>
                            <a:srgbClr val="FFFCD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2" name="Rectangle 662"/>
                        <wps:cNvSpPr>
                          <a:spLocks noChangeArrowheads="1"/>
                        </wps:cNvSpPr>
                        <wps:spPr bwMode="auto">
                          <a:xfrm>
                            <a:off x="6391"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3" name="Rectangle 661"/>
                        <wps:cNvSpPr>
                          <a:spLocks noChangeArrowheads="1"/>
                        </wps:cNvSpPr>
                        <wps:spPr bwMode="auto">
                          <a:xfrm>
                            <a:off x="6610" y="527"/>
                            <a:ext cx="219" cy="219"/>
                          </a:xfrm>
                          <a:prstGeom prst="rect">
                            <a:avLst/>
                          </a:prstGeom>
                          <a:solidFill>
                            <a:srgbClr val="FFE1B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4" name="Rectangle 660"/>
                        <wps:cNvSpPr>
                          <a:spLocks noChangeArrowheads="1"/>
                        </wps:cNvSpPr>
                        <wps:spPr bwMode="auto">
                          <a:xfrm>
                            <a:off x="6610"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5" name="Rectangle 659"/>
                        <wps:cNvSpPr>
                          <a:spLocks noChangeArrowheads="1"/>
                        </wps:cNvSpPr>
                        <wps:spPr bwMode="auto">
                          <a:xfrm>
                            <a:off x="6829" y="527"/>
                            <a:ext cx="219" cy="219"/>
                          </a:xfrm>
                          <a:prstGeom prst="rect">
                            <a:avLst/>
                          </a:prstGeom>
                          <a:solidFill>
                            <a:srgbClr val="FFFCD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6" name="Rectangle 658"/>
                        <wps:cNvSpPr>
                          <a:spLocks noChangeArrowheads="1"/>
                        </wps:cNvSpPr>
                        <wps:spPr bwMode="auto">
                          <a:xfrm>
                            <a:off x="6829"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7" name="Rectangle 657"/>
                        <wps:cNvSpPr>
                          <a:spLocks noChangeArrowheads="1"/>
                        </wps:cNvSpPr>
                        <wps:spPr bwMode="auto">
                          <a:xfrm>
                            <a:off x="7047" y="527"/>
                            <a:ext cx="219" cy="219"/>
                          </a:xfrm>
                          <a:prstGeom prst="rect">
                            <a:avLst/>
                          </a:prstGeom>
                          <a:solidFill>
                            <a:srgbClr val="FFF8D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8" name="Rectangle 656"/>
                        <wps:cNvSpPr>
                          <a:spLocks noChangeArrowheads="1"/>
                        </wps:cNvSpPr>
                        <wps:spPr bwMode="auto">
                          <a:xfrm>
                            <a:off x="7047"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9" name="Rectangle 655"/>
                        <wps:cNvSpPr>
                          <a:spLocks noChangeArrowheads="1"/>
                        </wps:cNvSpPr>
                        <wps:spPr bwMode="auto">
                          <a:xfrm>
                            <a:off x="7266" y="527"/>
                            <a:ext cx="219" cy="219"/>
                          </a:xfrm>
                          <a:prstGeom prst="rect">
                            <a:avLst/>
                          </a:prstGeom>
                          <a:solidFill>
                            <a:srgbClr val="FFE9C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0" name="Rectangle 654"/>
                        <wps:cNvSpPr>
                          <a:spLocks noChangeArrowheads="1"/>
                        </wps:cNvSpPr>
                        <wps:spPr bwMode="auto">
                          <a:xfrm>
                            <a:off x="7266"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1" name="Rectangle 653"/>
                        <wps:cNvSpPr>
                          <a:spLocks noChangeArrowheads="1"/>
                        </wps:cNvSpPr>
                        <wps:spPr bwMode="auto">
                          <a:xfrm>
                            <a:off x="7485" y="527"/>
                            <a:ext cx="219" cy="219"/>
                          </a:xfrm>
                          <a:prstGeom prst="rect">
                            <a:avLst/>
                          </a:prstGeom>
                          <a:solidFill>
                            <a:srgbClr val="FCFE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2" name="Rectangle 652"/>
                        <wps:cNvSpPr>
                          <a:spLocks noChangeArrowheads="1"/>
                        </wps:cNvSpPr>
                        <wps:spPr bwMode="auto">
                          <a:xfrm>
                            <a:off x="7485"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3" name="Rectangle 651"/>
                        <wps:cNvSpPr>
                          <a:spLocks noChangeArrowheads="1"/>
                        </wps:cNvSpPr>
                        <wps:spPr bwMode="auto">
                          <a:xfrm>
                            <a:off x="7704" y="527"/>
                            <a:ext cx="219" cy="219"/>
                          </a:xfrm>
                          <a:prstGeom prst="rect">
                            <a:avLst/>
                          </a:prstGeom>
                          <a:solidFill>
                            <a:srgbClr val="FFDAB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4" name="Rectangle 650"/>
                        <wps:cNvSpPr>
                          <a:spLocks noChangeArrowheads="1"/>
                        </wps:cNvSpPr>
                        <wps:spPr bwMode="auto">
                          <a:xfrm>
                            <a:off x="7704" y="52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5" name="Rectangle 649"/>
                        <wps:cNvSpPr>
                          <a:spLocks noChangeArrowheads="1"/>
                        </wps:cNvSpPr>
                        <wps:spPr bwMode="auto">
                          <a:xfrm>
                            <a:off x="5516" y="745"/>
                            <a:ext cx="219" cy="219"/>
                          </a:xfrm>
                          <a:prstGeom prst="rect">
                            <a:avLst/>
                          </a:prstGeom>
                          <a:solidFill>
                            <a:srgbClr val="FFF7D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6" name="Rectangle 648"/>
                        <wps:cNvSpPr>
                          <a:spLocks noChangeArrowheads="1"/>
                        </wps:cNvSpPr>
                        <wps:spPr bwMode="auto">
                          <a:xfrm>
                            <a:off x="5516"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7" name="Rectangle 647"/>
                        <wps:cNvSpPr>
                          <a:spLocks noChangeArrowheads="1"/>
                        </wps:cNvSpPr>
                        <wps:spPr bwMode="auto">
                          <a:xfrm>
                            <a:off x="5735" y="745"/>
                            <a:ext cx="219" cy="219"/>
                          </a:xfrm>
                          <a:prstGeom prst="rect">
                            <a:avLst/>
                          </a:prstGeom>
                          <a:solidFill>
                            <a:srgbClr val="FEFE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58" name="Rectangle 646"/>
                        <wps:cNvSpPr>
                          <a:spLocks noChangeArrowheads="1"/>
                        </wps:cNvSpPr>
                        <wps:spPr bwMode="auto">
                          <a:xfrm>
                            <a:off x="5735"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9" name="Rectangle 645"/>
                        <wps:cNvSpPr>
                          <a:spLocks noChangeArrowheads="1"/>
                        </wps:cNvSpPr>
                        <wps:spPr bwMode="auto">
                          <a:xfrm>
                            <a:off x="5954" y="745"/>
                            <a:ext cx="219" cy="219"/>
                          </a:xfrm>
                          <a:prstGeom prst="rect">
                            <a:avLst/>
                          </a:prstGeom>
                          <a:solidFill>
                            <a:srgbClr val="FFFCD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0" name="Rectangle 644"/>
                        <wps:cNvSpPr>
                          <a:spLocks noChangeArrowheads="1"/>
                        </wps:cNvSpPr>
                        <wps:spPr bwMode="auto">
                          <a:xfrm>
                            <a:off x="5954"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1" name="Rectangle 643"/>
                        <wps:cNvSpPr>
                          <a:spLocks noChangeArrowheads="1"/>
                        </wps:cNvSpPr>
                        <wps:spPr bwMode="auto">
                          <a:xfrm>
                            <a:off x="6172" y="745"/>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2" name="Rectangle 642"/>
                        <wps:cNvSpPr>
                          <a:spLocks noChangeArrowheads="1"/>
                        </wps:cNvSpPr>
                        <wps:spPr bwMode="auto">
                          <a:xfrm>
                            <a:off x="6172"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3" name="Rectangle 641"/>
                        <wps:cNvSpPr>
                          <a:spLocks noChangeArrowheads="1"/>
                        </wps:cNvSpPr>
                        <wps:spPr bwMode="auto">
                          <a:xfrm>
                            <a:off x="6391" y="745"/>
                            <a:ext cx="219" cy="219"/>
                          </a:xfrm>
                          <a:prstGeom prst="rect">
                            <a:avLst/>
                          </a:prstGeom>
                          <a:solidFill>
                            <a:srgbClr val="D4EDE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4" name="Rectangle 640"/>
                        <wps:cNvSpPr>
                          <a:spLocks noChangeArrowheads="1"/>
                        </wps:cNvSpPr>
                        <wps:spPr bwMode="auto">
                          <a:xfrm>
                            <a:off x="6391"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5" name="Rectangle 639"/>
                        <wps:cNvSpPr>
                          <a:spLocks noChangeArrowheads="1"/>
                        </wps:cNvSpPr>
                        <wps:spPr bwMode="auto">
                          <a:xfrm>
                            <a:off x="6610" y="745"/>
                            <a:ext cx="219" cy="219"/>
                          </a:xfrm>
                          <a:prstGeom prst="rect">
                            <a:avLst/>
                          </a:prstGeom>
                          <a:solidFill>
                            <a:srgbClr val="EDF7E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6" name="Rectangle 638"/>
                        <wps:cNvSpPr>
                          <a:spLocks noChangeArrowheads="1"/>
                        </wps:cNvSpPr>
                        <wps:spPr bwMode="auto">
                          <a:xfrm>
                            <a:off x="6610"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7" name="Rectangle 637"/>
                        <wps:cNvSpPr>
                          <a:spLocks noChangeArrowheads="1"/>
                        </wps:cNvSpPr>
                        <wps:spPr bwMode="auto">
                          <a:xfrm>
                            <a:off x="6829" y="745"/>
                            <a:ext cx="219" cy="219"/>
                          </a:xfrm>
                          <a:prstGeom prst="rect">
                            <a:avLst/>
                          </a:prstGeom>
                          <a:solidFill>
                            <a:srgbClr val="E8F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8" name="Rectangle 636"/>
                        <wps:cNvSpPr>
                          <a:spLocks noChangeArrowheads="1"/>
                        </wps:cNvSpPr>
                        <wps:spPr bwMode="auto">
                          <a:xfrm>
                            <a:off x="6829"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69" name="Rectangle 635"/>
                        <wps:cNvSpPr>
                          <a:spLocks noChangeArrowheads="1"/>
                        </wps:cNvSpPr>
                        <wps:spPr bwMode="auto">
                          <a:xfrm>
                            <a:off x="7047" y="745"/>
                            <a:ext cx="219" cy="219"/>
                          </a:xfrm>
                          <a:prstGeom prst="rect">
                            <a:avLst/>
                          </a:prstGeom>
                          <a:solidFill>
                            <a:srgbClr val="EDF7E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0" name="Rectangle 634"/>
                        <wps:cNvSpPr>
                          <a:spLocks noChangeArrowheads="1"/>
                        </wps:cNvSpPr>
                        <wps:spPr bwMode="auto">
                          <a:xfrm>
                            <a:off x="7047"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1" name="Rectangle 633"/>
                        <wps:cNvSpPr>
                          <a:spLocks noChangeArrowheads="1"/>
                        </wps:cNvSpPr>
                        <wps:spPr bwMode="auto">
                          <a:xfrm>
                            <a:off x="7266" y="745"/>
                            <a:ext cx="219" cy="219"/>
                          </a:xfrm>
                          <a:prstGeom prst="rect">
                            <a:avLst/>
                          </a:prstGeom>
                          <a:solidFill>
                            <a:srgbClr val="F2F9E3">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2" name="Rectangle 632"/>
                        <wps:cNvSpPr>
                          <a:spLocks noChangeArrowheads="1"/>
                        </wps:cNvSpPr>
                        <wps:spPr bwMode="auto">
                          <a:xfrm>
                            <a:off x="7266"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3" name="Rectangle 631"/>
                        <wps:cNvSpPr>
                          <a:spLocks noChangeArrowheads="1"/>
                        </wps:cNvSpPr>
                        <wps:spPr bwMode="auto">
                          <a:xfrm>
                            <a:off x="7485" y="745"/>
                            <a:ext cx="219" cy="219"/>
                          </a:xfrm>
                          <a:prstGeom prst="rect">
                            <a:avLst/>
                          </a:prstGeom>
                          <a:solidFill>
                            <a:srgbClr val="FFFAD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4" name="Rectangle 630"/>
                        <wps:cNvSpPr>
                          <a:spLocks noChangeArrowheads="1"/>
                        </wps:cNvSpPr>
                        <wps:spPr bwMode="auto">
                          <a:xfrm>
                            <a:off x="7485"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5" name="Rectangle 629"/>
                        <wps:cNvSpPr>
                          <a:spLocks noChangeArrowheads="1"/>
                        </wps:cNvSpPr>
                        <wps:spPr bwMode="auto">
                          <a:xfrm>
                            <a:off x="7704" y="745"/>
                            <a:ext cx="219" cy="219"/>
                          </a:xfrm>
                          <a:prstGeom prst="rect">
                            <a:avLst/>
                          </a:prstGeom>
                          <a:solidFill>
                            <a:srgbClr val="D6EDE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Rectangle 628"/>
                        <wps:cNvSpPr>
                          <a:spLocks noChangeArrowheads="1"/>
                        </wps:cNvSpPr>
                        <wps:spPr bwMode="auto">
                          <a:xfrm>
                            <a:off x="7704" y="745"/>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7" name="Rectangle 627"/>
                        <wps:cNvSpPr>
                          <a:spLocks noChangeArrowheads="1"/>
                        </wps:cNvSpPr>
                        <wps:spPr bwMode="auto">
                          <a:xfrm>
                            <a:off x="5516" y="964"/>
                            <a:ext cx="219" cy="219"/>
                          </a:xfrm>
                          <a:prstGeom prst="rect">
                            <a:avLst/>
                          </a:prstGeom>
                          <a:solidFill>
                            <a:srgbClr val="FFF5D3">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626"/>
                        <wps:cNvSpPr>
                          <a:spLocks noChangeArrowheads="1"/>
                        </wps:cNvSpPr>
                        <wps:spPr bwMode="auto">
                          <a:xfrm>
                            <a:off x="5516"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9" name="Rectangle 625"/>
                        <wps:cNvSpPr>
                          <a:spLocks noChangeArrowheads="1"/>
                        </wps:cNvSpPr>
                        <wps:spPr bwMode="auto">
                          <a:xfrm>
                            <a:off x="5735" y="964"/>
                            <a:ext cx="219" cy="219"/>
                          </a:xfrm>
                          <a:prstGeom prst="rect">
                            <a:avLst/>
                          </a:prstGeom>
                          <a:solidFill>
                            <a:srgbClr val="FFFDD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Rectangle 624"/>
                        <wps:cNvSpPr>
                          <a:spLocks noChangeArrowheads="1"/>
                        </wps:cNvSpPr>
                        <wps:spPr bwMode="auto">
                          <a:xfrm>
                            <a:off x="5735"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1" name="Rectangle 623"/>
                        <wps:cNvSpPr>
                          <a:spLocks noChangeArrowheads="1"/>
                        </wps:cNvSpPr>
                        <wps:spPr bwMode="auto">
                          <a:xfrm>
                            <a:off x="5954" y="964"/>
                            <a:ext cx="219" cy="219"/>
                          </a:xfrm>
                          <a:prstGeom prst="rect">
                            <a:avLst/>
                          </a:prstGeom>
                          <a:solidFill>
                            <a:srgbClr val="FFFCD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2" name="Rectangle 622"/>
                        <wps:cNvSpPr>
                          <a:spLocks noChangeArrowheads="1"/>
                        </wps:cNvSpPr>
                        <wps:spPr bwMode="auto">
                          <a:xfrm>
                            <a:off x="5954"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3" name="Rectangle 621"/>
                        <wps:cNvSpPr>
                          <a:spLocks noChangeArrowheads="1"/>
                        </wps:cNvSpPr>
                        <wps:spPr bwMode="auto">
                          <a:xfrm>
                            <a:off x="6172" y="964"/>
                            <a:ext cx="219" cy="219"/>
                          </a:xfrm>
                          <a:prstGeom prst="rect">
                            <a:avLst/>
                          </a:prstGeom>
                          <a:solidFill>
                            <a:srgbClr val="D4EDE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4" name="Rectangle 620"/>
                        <wps:cNvSpPr>
                          <a:spLocks noChangeArrowheads="1"/>
                        </wps:cNvSpPr>
                        <wps:spPr bwMode="auto">
                          <a:xfrm>
                            <a:off x="6172"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5" name="Rectangle 619"/>
                        <wps:cNvSpPr>
                          <a:spLocks noChangeArrowheads="1"/>
                        </wps:cNvSpPr>
                        <wps:spPr bwMode="auto">
                          <a:xfrm>
                            <a:off x="6391" y="964"/>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6" name="Rectangle 618"/>
                        <wps:cNvSpPr>
                          <a:spLocks noChangeArrowheads="1"/>
                        </wps:cNvSpPr>
                        <wps:spPr bwMode="auto">
                          <a:xfrm>
                            <a:off x="6391"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7" name="Rectangle 617"/>
                        <wps:cNvSpPr>
                          <a:spLocks noChangeArrowheads="1"/>
                        </wps:cNvSpPr>
                        <wps:spPr bwMode="auto">
                          <a:xfrm>
                            <a:off x="6610" y="964"/>
                            <a:ext cx="219" cy="219"/>
                          </a:xfrm>
                          <a:prstGeom prst="rect">
                            <a:avLst/>
                          </a:prstGeom>
                          <a:solidFill>
                            <a:srgbClr val="FFE1B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8" name="Rectangle 616"/>
                        <wps:cNvSpPr>
                          <a:spLocks noChangeArrowheads="1"/>
                        </wps:cNvSpPr>
                        <wps:spPr bwMode="auto">
                          <a:xfrm>
                            <a:off x="6610"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89" name="Rectangle 615"/>
                        <wps:cNvSpPr>
                          <a:spLocks noChangeArrowheads="1"/>
                        </wps:cNvSpPr>
                        <wps:spPr bwMode="auto">
                          <a:xfrm>
                            <a:off x="6829" y="964"/>
                            <a:ext cx="219" cy="219"/>
                          </a:xfrm>
                          <a:prstGeom prst="rect">
                            <a:avLst/>
                          </a:prstGeom>
                          <a:solidFill>
                            <a:srgbClr val="FFF2C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0" name="Rectangle 614"/>
                        <wps:cNvSpPr>
                          <a:spLocks noChangeArrowheads="1"/>
                        </wps:cNvSpPr>
                        <wps:spPr bwMode="auto">
                          <a:xfrm>
                            <a:off x="6829"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1" name="Rectangle 613"/>
                        <wps:cNvSpPr>
                          <a:spLocks noChangeArrowheads="1"/>
                        </wps:cNvSpPr>
                        <wps:spPr bwMode="auto">
                          <a:xfrm>
                            <a:off x="7047" y="964"/>
                            <a:ext cx="219" cy="219"/>
                          </a:xfrm>
                          <a:prstGeom prst="rect">
                            <a:avLst/>
                          </a:prstGeom>
                          <a:solidFill>
                            <a:srgbClr val="FFECC8">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2" name="Rectangle 612"/>
                        <wps:cNvSpPr>
                          <a:spLocks noChangeArrowheads="1"/>
                        </wps:cNvSpPr>
                        <wps:spPr bwMode="auto">
                          <a:xfrm>
                            <a:off x="7047"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3" name="Rectangle 611"/>
                        <wps:cNvSpPr>
                          <a:spLocks noChangeArrowheads="1"/>
                        </wps:cNvSpPr>
                        <wps:spPr bwMode="auto">
                          <a:xfrm>
                            <a:off x="7266" y="964"/>
                            <a:ext cx="219" cy="219"/>
                          </a:xfrm>
                          <a:prstGeom prst="rect">
                            <a:avLst/>
                          </a:prstGeom>
                          <a:solidFill>
                            <a:srgbClr val="FFEECA">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4" name="Rectangle 610"/>
                        <wps:cNvSpPr>
                          <a:spLocks noChangeArrowheads="1"/>
                        </wps:cNvSpPr>
                        <wps:spPr bwMode="auto">
                          <a:xfrm>
                            <a:off x="7266"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5" name="Rectangle 609"/>
                        <wps:cNvSpPr>
                          <a:spLocks noChangeArrowheads="1"/>
                        </wps:cNvSpPr>
                        <wps:spPr bwMode="auto">
                          <a:xfrm>
                            <a:off x="7485" y="964"/>
                            <a:ext cx="219" cy="219"/>
                          </a:xfrm>
                          <a:prstGeom prst="rect">
                            <a:avLst/>
                          </a:prstGeom>
                          <a:solidFill>
                            <a:srgbClr val="FFFDD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6" name="Rectangle 608"/>
                        <wps:cNvSpPr>
                          <a:spLocks noChangeArrowheads="1"/>
                        </wps:cNvSpPr>
                        <wps:spPr bwMode="auto">
                          <a:xfrm>
                            <a:off x="7485"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7" name="Rectangle 607"/>
                        <wps:cNvSpPr>
                          <a:spLocks noChangeArrowheads="1"/>
                        </wps:cNvSpPr>
                        <wps:spPr bwMode="auto">
                          <a:xfrm>
                            <a:off x="7704" y="964"/>
                            <a:ext cx="219" cy="219"/>
                          </a:xfrm>
                          <a:prstGeom prst="rect">
                            <a:avLst/>
                          </a:prstGeom>
                          <a:solidFill>
                            <a:srgbClr val="FFD7A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98" name="Rectangle 606"/>
                        <wps:cNvSpPr>
                          <a:spLocks noChangeArrowheads="1"/>
                        </wps:cNvSpPr>
                        <wps:spPr bwMode="auto">
                          <a:xfrm>
                            <a:off x="7704" y="964"/>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9" name="Rectangle 605"/>
                        <wps:cNvSpPr>
                          <a:spLocks noChangeArrowheads="1"/>
                        </wps:cNvSpPr>
                        <wps:spPr bwMode="auto">
                          <a:xfrm>
                            <a:off x="5516" y="1183"/>
                            <a:ext cx="219" cy="219"/>
                          </a:xfrm>
                          <a:prstGeom prst="rect">
                            <a:avLst/>
                          </a:prstGeom>
                          <a:solidFill>
                            <a:srgbClr val="FCFE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0" name="Rectangle 604"/>
                        <wps:cNvSpPr>
                          <a:spLocks noChangeArrowheads="1"/>
                        </wps:cNvSpPr>
                        <wps:spPr bwMode="auto">
                          <a:xfrm>
                            <a:off x="5516"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1" name="Rectangle 603"/>
                        <wps:cNvSpPr>
                          <a:spLocks noChangeArrowheads="1"/>
                        </wps:cNvSpPr>
                        <wps:spPr bwMode="auto">
                          <a:xfrm>
                            <a:off x="5735" y="1183"/>
                            <a:ext cx="219" cy="219"/>
                          </a:xfrm>
                          <a:prstGeom prst="rect">
                            <a:avLst/>
                          </a:prstGeom>
                          <a:solidFill>
                            <a:srgbClr val="F9FC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2" name="Rectangle 602"/>
                        <wps:cNvSpPr>
                          <a:spLocks noChangeArrowheads="1"/>
                        </wps:cNvSpPr>
                        <wps:spPr bwMode="auto">
                          <a:xfrm>
                            <a:off x="5735"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3" name="Rectangle 601"/>
                        <wps:cNvSpPr>
                          <a:spLocks noChangeArrowheads="1"/>
                        </wps:cNvSpPr>
                        <wps:spPr bwMode="auto">
                          <a:xfrm>
                            <a:off x="5954" y="1183"/>
                            <a:ext cx="219" cy="219"/>
                          </a:xfrm>
                          <a:prstGeom prst="rect">
                            <a:avLst/>
                          </a:prstGeom>
                          <a:solidFill>
                            <a:srgbClr val="FFE1B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4" name="Rectangle 600"/>
                        <wps:cNvSpPr>
                          <a:spLocks noChangeArrowheads="1"/>
                        </wps:cNvSpPr>
                        <wps:spPr bwMode="auto">
                          <a:xfrm>
                            <a:off x="5954"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5" name="Rectangle 599"/>
                        <wps:cNvSpPr>
                          <a:spLocks noChangeArrowheads="1"/>
                        </wps:cNvSpPr>
                        <wps:spPr bwMode="auto">
                          <a:xfrm>
                            <a:off x="6172" y="1183"/>
                            <a:ext cx="219" cy="219"/>
                          </a:xfrm>
                          <a:prstGeom prst="rect">
                            <a:avLst/>
                          </a:prstGeom>
                          <a:solidFill>
                            <a:srgbClr val="EDF7E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6" name="Rectangle 598"/>
                        <wps:cNvSpPr>
                          <a:spLocks noChangeArrowheads="1"/>
                        </wps:cNvSpPr>
                        <wps:spPr bwMode="auto">
                          <a:xfrm>
                            <a:off x="6172"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7" name="Rectangle 597"/>
                        <wps:cNvSpPr>
                          <a:spLocks noChangeArrowheads="1"/>
                        </wps:cNvSpPr>
                        <wps:spPr bwMode="auto">
                          <a:xfrm>
                            <a:off x="6391" y="1183"/>
                            <a:ext cx="219" cy="219"/>
                          </a:xfrm>
                          <a:prstGeom prst="rect">
                            <a:avLst/>
                          </a:prstGeom>
                          <a:solidFill>
                            <a:srgbClr val="FFE1B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8" name="Rectangle 596"/>
                        <wps:cNvSpPr>
                          <a:spLocks noChangeArrowheads="1"/>
                        </wps:cNvSpPr>
                        <wps:spPr bwMode="auto">
                          <a:xfrm>
                            <a:off x="6391"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9" name="Rectangle 595"/>
                        <wps:cNvSpPr>
                          <a:spLocks noChangeArrowheads="1"/>
                        </wps:cNvSpPr>
                        <wps:spPr bwMode="auto">
                          <a:xfrm>
                            <a:off x="6610" y="1183"/>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0" name="Rectangle 594"/>
                        <wps:cNvSpPr>
                          <a:spLocks noChangeArrowheads="1"/>
                        </wps:cNvSpPr>
                        <wps:spPr bwMode="auto">
                          <a:xfrm>
                            <a:off x="6610"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1" name="Rectangle 593"/>
                        <wps:cNvSpPr>
                          <a:spLocks noChangeArrowheads="1"/>
                        </wps:cNvSpPr>
                        <wps:spPr bwMode="auto">
                          <a:xfrm>
                            <a:off x="6829" y="1183"/>
                            <a:ext cx="219" cy="219"/>
                          </a:xfrm>
                          <a:prstGeom prst="rect">
                            <a:avLst/>
                          </a:prstGeom>
                          <a:solidFill>
                            <a:srgbClr val="FFFAD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2" name="Rectangle 592"/>
                        <wps:cNvSpPr>
                          <a:spLocks noChangeArrowheads="1"/>
                        </wps:cNvSpPr>
                        <wps:spPr bwMode="auto">
                          <a:xfrm>
                            <a:off x="6829"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3" name="Rectangle 591"/>
                        <wps:cNvSpPr>
                          <a:spLocks noChangeArrowheads="1"/>
                        </wps:cNvSpPr>
                        <wps:spPr bwMode="auto">
                          <a:xfrm>
                            <a:off x="7047" y="1183"/>
                            <a:ext cx="219" cy="219"/>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4" name="Rectangle 590"/>
                        <wps:cNvSpPr>
                          <a:spLocks noChangeArrowheads="1"/>
                        </wps:cNvSpPr>
                        <wps:spPr bwMode="auto">
                          <a:xfrm>
                            <a:off x="7047"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5" name="Rectangle 589"/>
                        <wps:cNvSpPr>
                          <a:spLocks noChangeArrowheads="1"/>
                        </wps:cNvSpPr>
                        <wps:spPr bwMode="auto">
                          <a:xfrm>
                            <a:off x="7266" y="1183"/>
                            <a:ext cx="219" cy="219"/>
                          </a:xfrm>
                          <a:prstGeom prst="rect">
                            <a:avLst/>
                          </a:prstGeom>
                          <a:solidFill>
                            <a:srgbClr val="FFE7C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6" name="Rectangle 588"/>
                        <wps:cNvSpPr>
                          <a:spLocks noChangeArrowheads="1"/>
                        </wps:cNvSpPr>
                        <wps:spPr bwMode="auto">
                          <a:xfrm>
                            <a:off x="7266"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7" name="Rectangle 587"/>
                        <wps:cNvSpPr>
                          <a:spLocks noChangeArrowheads="1"/>
                        </wps:cNvSpPr>
                        <wps:spPr bwMode="auto">
                          <a:xfrm>
                            <a:off x="7485" y="1183"/>
                            <a:ext cx="219" cy="219"/>
                          </a:xfrm>
                          <a:prstGeom prst="rect">
                            <a:avLst/>
                          </a:prstGeom>
                          <a:solidFill>
                            <a:srgbClr val="FFD7A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8" name="Rectangle 586"/>
                        <wps:cNvSpPr>
                          <a:spLocks noChangeArrowheads="1"/>
                        </wps:cNvSpPr>
                        <wps:spPr bwMode="auto">
                          <a:xfrm>
                            <a:off x="7485"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19" name="Rectangle 585"/>
                        <wps:cNvSpPr>
                          <a:spLocks noChangeArrowheads="1"/>
                        </wps:cNvSpPr>
                        <wps:spPr bwMode="auto">
                          <a:xfrm>
                            <a:off x="7704" y="1183"/>
                            <a:ext cx="219" cy="219"/>
                          </a:xfrm>
                          <a:prstGeom prst="rect">
                            <a:avLst/>
                          </a:prstGeom>
                          <a:solidFill>
                            <a:srgbClr val="FFD8A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0" name="Rectangle 584"/>
                        <wps:cNvSpPr>
                          <a:spLocks noChangeArrowheads="1"/>
                        </wps:cNvSpPr>
                        <wps:spPr bwMode="auto">
                          <a:xfrm>
                            <a:off x="7704" y="1183"/>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1" name="Rectangle 583"/>
                        <wps:cNvSpPr>
                          <a:spLocks noChangeArrowheads="1"/>
                        </wps:cNvSpPr>
                        <wps:spPr bwMode="auto">
                          <a:xfrm>
                            <a:off x="5516" y="1402"/>
                            <a:ext cx="219" cy="219"/>
                          </a:xfrm>
                          <a:prstGeom prst="rect">
                            <a:avLst/>
                          </a:prstGeom>
                          <a:solidFill>
                            <a:srgbClr val="FCFE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2" name="Rectangle 582"/>
                        <wps:cNvSpPr>
                          <a:spLocks noChangeArrowheads="1"/>
                        </wps:cNvSpPr>
                        <wps:spPr bwMode="auto">
                          <a:xfrm>
                            <a:off x="5516"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3" name="Rectangle 581"/>
                        <wps:cNvSpPr>
                          <a:spLocks noChangeArrowheads="1"/>
                        </wps:cNvSpPr>
                        <wps:spPr bwMode="auto">
                          <a:xfrm>
                            <a:off x="5735" y="1402"/>
                            <a:ext cx="219" cy="219"/>
                          </a:xfrm>
                          <a:prstGeom prst="rect">
                            <a:avLst/>
                          </a:prstGeom>
                          <a:solidFill>
                            <a:srgbClr val="F5FA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4" name="Rectangle 580"/>
                        <wps:cNvSpPr>
                          <a:spLocks noChangeArrowheads="1"/>
                        </wps:cNvSpPr>
                        <wps:spPr bwMode="auto">
                          <a:xfrm>
                            <a:off x="5735"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5" name="Rectangle 579"/>
                        <wps:cNvSpPr>
                          <a:spLocks noChangeArrowheads="1"/>
                        </wps:cNvSpPr>
                        <wps:spPr bwMode="auto">
                          <a:xfrm>
                            <a:off x="5954" y="1402"/>
                            <a:ext cx="219" cy="219"/>
                          </a:xfrm>
                          <a:prstGeom prst="rect">
                            <a:avLst/>
                          </a:prstGeom>
                          <a:solidFill>
                            <a:srgbClr val="FFFCD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6" name="Rectangle 578"/>
                        <wps:cNvSpPr>
                          <a:spLocks noChangeArrowheads="1"/>
                        </wps:cNvSpPr>
                        <wps:spPr bwMode="auto">
                          <a:xfrm>
                            <a:off x="5954"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7" name="Rectangle 577"/>
                        <wps:cNvSpPr>
                          <a:spLocks noChangeArrowheads="1"/>
                        </wps:cNvSpPr>
                        <wps:spPr bwMode="auto">
                          <a:xfrm>
                            <a:off x="6172" y="1402"/>
                            <a:ext cx="219" cy="219"/>
                          </a:xfrm>
                          <a:prstGeom prst="rect">
                            <a:avLst/>
                          </a:prstGeom>
                          <a:solidFill>
                            <a:srgbClr val="E8F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28" name="Rectangle 576"/>
                        <wps:cNvSpPr>
                          <a:spLocks noChangeArrowheads="1"/>
                        </wps:cNvSpPr>
                        <wps:spPr bwMode="auto">
                          <a:xfrm>
                            <a:off x="6172"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9" name="Rectangle 575"/>
                        <wps:cNvSpPr>
                          <a:spLocks noChangeArrowheads="1"/>
                        </wps:cNvSpPr>
                        <wps:spPr bwMode="auto">
                          <a:xfrm>
                            <a:off x="6391" y="1402"/>
                            <a:ext cx="219" cy="219"/>
                          </a:xfrm>
                          <a:prstGeom prst="rect">
                            <a:avLst/>
                          </a:prstGeom>
                          <a:solidFill>
                            <a:srgbClr val="FFF2C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0" name="Rectangle 574"/>
                        <wps:cNvSpPr>
                          <a:spLocks noChangeArrowheads="1"/>
                        </wps:cNvSpPr>
                        <wps:spPr bwMode="auto">
                          <a:xfrm>
                            <a:off x="6391"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1" name="Rectangle 573"/>
                        <wps:cNvSpPr>
                          <a:spLocks noChangeArrowheads="1"/>
                        </wps:cNvSpPr>
                        <wps:spPr bwMode="auto">
                          <a:xfrm>
                            <a:off x="6610" y="1402"/>
                            <a:ext cx="219" cy="219"/>
                          </a:xfrm>
                          <a:prstGeom prst="rect">
                            <a:avLst/>
                          </a:prstGeom>
                          <a:solidFill>
                            <a:srgbClr val="FFFAD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2" name="Rectangle 572"/>
                        <wps:cNvSpPr>
                          <a:spLocks noChangeArrowheads="1"/>
                        </wps:cNvSpPr>
                        <wps:spPr bwMode="auto">
                          <a:xfrm>
                            <a:off x="6610"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3" name="Rectangle 571"/>
                        <wps:cNvSpPr>
                          <a:spLocks noChangeArrowheads="1"/>
                        </wps:cNvSpPr>
                        <wps:spPr bwMode="auto">
                          <a:xfrm>
                            <a:off x="6829" y="1402"/>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4" name="Rectangle 570"/>
                        <wps:cNvSpPr>
                          <a:spLocks noChangeArrowheads="1"/>
                        </wps:cNvSpPr>
                        <wps:spPr bwMode="auto">
                          <a:xfrm>
                            <a:off x="6829"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5" name="Rectangle 569"/>
                        <wps:cNvSpPr>
                          <a:spLocks noChangeArrowheads="1"/>
                        </wps:cNvSpPr>
                        <wps:spPr bwMode="auto">
                          <a:xfrm>
                            <a:off x="7047" y="1402"/>
                            <a:ext cx="219" cy="219"/>
                          </a:xfrm>
                          <a:prstGeom prst="rect">
                            <a:avLst/>
                          </a:prstGeom>
                          <a:solidFill>
                            <a:srgbClr val="FFCEA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568"/>
                        <wps:cNvSpPr>
                          <a:spLocks noChangeArrowheads="1"/>
                        </wps:cNvSpPr>
                        <wps:spPr bwMode="auto">
                          <a:xfrm>
                            <a:off x="7047"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Rectangle 567"/>
                        <wps:cNvSpPr>
                          <a:spLocks noChangeArrowheads="1"/>
                        </wps:cNvSpPr>
                        <wps:spPr bwMode="auto">
                          <a:xfrm>
                            <a:off x="7266" y="1402"/>
                            <a:ext cx="219" cy="219"/>
                          </a:xfrm>
                          <a:prstGeom prst="rect">
                            <a:avLst/>
                          </a:prstGeom>
                          <a:solidFill>
                            <a:srgbClr val="FFFDD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8" name="Rectangle 566"/>
                        <wps:cNvSpPr>
                          <a:spLocks noChangeArrowheads="1"/>
                        </wps:cNvSpPr>
                        <wps:spPr bwMode="auto">
                          <a:xfrm>
                            <a:off x="7266"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Rectangle 565"/>
                        <wps:cNvSpPr>
                          <a:spLocks noChangeArrowheads="1"/>
                        </wps:cNvSpPr>
                        <wps:spPr bwMode="auto">
                          <a:xfrm>
                            <a:off x="7485" y="1402"/>
                            <a:ext cx="219" cy="219"/>
                          </a:xfrm>
                          <a:prstGeom prst="rect">
                            <a:avLst/>
                          </a:prstGeom>
                          <a:solidFill>
                            <a:srgbClr val="F9FC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0" name="Rectangle 564"/>
                        <wps:cNvSpPr>
                          <a:spLocks noChangeArrowheads="1"/>
                        </wps:cNvSpPr>
                        <wps:spPr bwMode="auto">
                          <a:xfrm>
                            <a:off x="7485"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Rectangle 563"/>
                        <wps:cNvSpPr>
                          <a:spLocks noChangeArrowheads="1"/>
                        </wps:cNvSpPr>
                        <wps:spPr bwMode="auto">
                          <a:xfrm>
                            <a:off x="7704" y="1402"/>
                            <a:ext cx="219" cy="219"/>
                          </a:xfrm>
                          <a:prstGeom prst="rect">
                            <a:avLst/>
                          </a:prstGeom>
                          <a:solidFill>
                            <a:srgbClr val="FFE9C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2" name="Rectangle 562"/>
                        <wps:cNvSpPr>
                          <a:spLocks noChangeArrowheads="1"/>
                        </wps:cNvSpPr>
                        <wps:spPr bwMode="auto">
                          <a:xfrm>
                            <a:off x="7704" y="1402"/>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Rectangle 561"/>
                        <wps:cNvSpPr>
                          <a:spLocks noChangeArrowheads="1"/>
                        </wps:cNvSpPr>
                        <wps:spPr bwMode="auto">
                          <a:xfrm>
                            <a:off x="5516" y="1620"/>
                            <a:ext cx="219" cy="219"/>
                          </a:xfrm>
                          <a:prstGeom prst="rect">
                            <a:avLst/>
                          </a:prstGeom>
                          <a:solidFill>
                            <a:srgbClr val="FFF3D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4" name="Rectangle 560"/>
                        <wps:cNvSpPr>
                          <a:spLocks noChangeArrowheads="1"/>
                        </wps:cNvSpPr>
                        <wps:spPr bwMode="auto">
                          <a:xfrm>
                            <a:off x="5516"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Rectangle 559"/>
                        <wps:cNvSpPr>
                          <a:spLocks noChangeArrowheads="1"/>
                        </wps:cNvSpPr>
                        <wps:spPr bwMode="auto">
                          <a:xfrm>
                            <a:off x="5735" y="1620"/>
                            <a:ext cx="219" cy="219"/>
                          </a:xfrm>
                          <a:prstGeom prst="rect">
                            <a:avLst/>
                          </a:prstGeom>
                          <a:solidFill>
                            <a:srgbClr val="F5FA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6" name="Rectangle 558"/>
                        <wps:cNvSpPr>
                          <a:spLocks noChangeArrowheads="1"/>
                        </wps:cNvSpPr>
                        <wps:spPr bwMode="auto">
                          <a:xfrm>
                            <a:off x="5735"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Rectangle 557"/>
                        <wps:cNvSpPr>
                          <a:spLocks noChangeArrowheads="1"/>
                        </wps:cNvSpPr>
                        <wps:spPr bwMode="auto">
                          <a:xfrm>
                            <a:off x="5954" y="1620"/>
                            <a:ext cx="219" cy="219"/>
                          </a:xfrm>
                          <a:prstGeom prst="rect">
                            <a:avLst/>
                          </a:prstGeom>
                          <a:solidFill>
                            <a:srgbClr val="FFF8D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8" name="Rectangle 556"/>
                        <wps:cNvSpPr>
                          <a:spLocks noChangeArrowheads="1"/>
                        </wps:cNvSpPr>
                        <wps:spPr bwMode="auto">
                          <a:xfrm>
                            <a:off x="5954"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Rectangle 555"/>
                        <wps:cNvSpPr>
                          <a:spLocks noChangeArrowheads="1"/>
                        </wps:cNvSpPr>
                        <wps:spPr bwMode="auto">
                          <a:xfrm>
                            <a:off x="6172" y="1620"/>
                            <a:ext cx="219" cy="219"/>
                          </a:xfrm>
                          <a:prstGeom prst="rect">
                            <a:avLst/>
                          </a:prstGeom>
                          <a:solidFill>
                            <a:srgbClr val="EDF7E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0" name="Rectangle 554"/>
                        <wps:cNvSpPr>
                          <a:spLocks noChangeArrowheads="1"/>
                        </wps:cNvSpPr>
                        <wps:spPr bwMode="auto">
                          <a:xfrm>
                            <a:off x="6172"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Rectangle 553"/>
                        <wps:cNvSpPr>
                          <a:spLocks noChangeArrowheads="1"/>
                        </wps:cNvSpPr>
                        <wps:spPr bwMode="auto">
                          <a:xfrm>
                            <a:off x="6391" y="1620"/>
                            <a:ext cx="219" cy="219"/>
                          </a:xfrm>
                          <a:prstGeom prst="rect">
                            <a:avLst/>
                          </a:prstGeom>
                          <a:solidFill>
                            <a:srgbClr val="FFECC8">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2" name="Rectangle 552"/>
                        <wps:cNvSpPr>
                          <a:spLocks noChangeArrowheads="1"/>
                        </wps:cNvSpPr>
                        <wps:spPr bwMode="auto">
                          <a:xfrm>
                            <a:off x="6391"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Rectangle 551"/>
                        <wps:cNvSpPr>
                          <a:spLocks noChangeArrowheads="1"/>
                        </wps:cNvSpPr>
                        <wps:spPr bwMode="auto">
                          <a:xfrm>
                            <a:off x="6610" y="1620"/>
                            <a:ext cx="219" cy="219"/>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550"/>
                        <wps:cNvSpPr>
                          <a:spLocks noChangeArrowheads="1"/>
                        </wps:cNvSpPr>
                        <wps:spPr bwMode="auto">
                          <a:xfrm>
                            <a:off x="6610"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Rectangle 549"/>
                        <wps:cNvSpPr>
                          <a:spLocks noChangeArrowheads="1"/>
                        </wps:cNvSpPr>
                        <wps:spPr bwMode="auto">
                          <a:xfrm>
                            <a:off x="6829" y="1620"/>
                            <a:ext cx="219" cy="219"/>
                          </a:xfrm>
                          <a:prstGeom prst="rect">
                            <a:avLst/>
                          </a:prstGeom>
                          <a:solidFill>
                            <a:srgbClr val="FFCEA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Rectangle 548"/>
                        <wps:cNvSpPr>
                          <a:spLocks noChangeArrowheads="1"/>
                        </wps:cNvSpPr>
                        <wps:spPr bwMode="auto">
                          <a:xfrm>
                            <a:off x="6829"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Rectangle 547"/>
                        <wps:cNvSpPr>
                          <a:spLocks noChangeArrowheads="1"/>
                        </wps:cNvSpPr>
                        <wps:spPr bwMode="auto">
                          <a:xfrm>
                            <a:off x="7047" y="1620"/>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Rectangle 546"/>
                        <wps:cNvSpPr>
                          <a:spLocks noChangeArrowheads="1"/>
                        </wps:cNvSpPr>
                        <wps:spPr bwMode="auto">
                          <a:xfrm>
                            <a:off x="7047"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Rectangle 545"/>
                        <wps:cNvSpPr>
                          <a:spLocks noChangeArrowheads="1"/>
                        </wps:cNvSpPr>
                        <wps:spPr bwMode="auto">
                          <a:xfrm>
                            <a:off x="7266" y="1620"/>
                            <a:ext cx="219" cy="219"/>
                          </a:xfrm>
                          <a:prstGeom prst="rect">
                            <a:avLst/>
                          </a:prstGeom>
                          <a:solidFill>
                            <a:srgbClr val="FFF8D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Rectangle 544"/>
                        <wps:cNvSpPr>
                          <a:spLocks noChangeArrowheads="1"/>
                        </wps:cNvSpPr>
                        <wps:spPr bwMode="auto">
                          <a:xfrm>
                            <a:off x="7266"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Rectangle 543"/>
                        <wps:cNvSpPr>
                          <a:spLocks noChangeArrowheads="1"/>
                        </wps:cNvSpPr>
                        <wps:spPr bwMode="auto">
                          <a:xfrm>
                            <a:off x="7485" y="1620"/>
                            <a:ext cx="219" cy="219"/>
                          </a:xfrm>
                          <a:prstGeom prst="rect">
                            <a:avLst/>
                          </a:prstGeom>
                          <a:solidFill>
                            <a:srgbClr val="F8FC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2" name="Rectangle 542"/>
                        <wps:cNvSpPr>
                          <a:spLocks noChangeArrowheads="1"/>
                        </wps:cNvSpPr>
                        <wps:spPr bwMode="auto">
                          <a:xfrm>
                            <a:off x="7485"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Rectangle 541"/>
                        <wps:cNvSpPr>
                          <a:spLocks noChangeArrowheads="1"/>
                        </wps:cNvSpPr>
                        <wps:spPr bwMode="auto">
                          <a:xfrm>
                            <a:off x="7704" y="1620"/>
                            <a:ext cx="219" cy="219"/>
                          </a:xfrm>
                          <a:prstGeom prst="rect">
                            <a:avLst/>
                          </a:prstGeom>
                          <a:solidFill>
                            <a:srgbClr val="FFDFB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4" name="Rectangle 540"/>
                        <wps:cNvSpPr>
                          <a:spLocks noChangeArrowheads="1"/>
                        </wps:cNvSpPr>
                        <wps:spPr bwMode="auto">
                          <a:xfrm>
                            <a:off x="7704" y="1620"/>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Rectangle 539"/>
                        <wps:cNvSpPr>
                          <a:spLocks noChangeArrowheads="1"/>
                        </wps:cNvSpPr>
                        <wps:spPr bwMode="auto">
                          <a:xfrm>
                            <a:off x="5516" y="1839"/>
                            <a:ext cx="219" cy="219"/>
                          </a:xfrm>
                          <a:prstGeom prst="rect">
                            <a:avLst/>
                          </a:prstGeom>
                          <a:solidFill>
                            <a:srgbClr val="FFEBC6">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6" name="Rectangle 538"/>
                        <wps:cNvSpPr>
                          <a:spLocks noChangeArrowheads="1"/>
                        </wps:cNvSpPr>
                        <wps:spPr bwMode="auto">
                          <a:xfrm>
                            <a:off x="5516"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7" name="Rectangle 537"/>
                        <wps:cNvSpPr>
                          <a:spLocks noChangeArrowheads="1"/>
                        </wps:cNvSpPr>
                        <wps:spPr bwMode="auto">
                          <a:xfrm>
                            <a:off x="5735" y="1839"/>
                            <a:ext cx="219" cy="219"/>
                          </a:xfrm>
                          <a:prstGeom prst="rect">
                            <a:avLst/>
                          </a:prstGeom>
                          <a:solidFill>
                            <a:srgbClr val="FFF2C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8" name="Rectangle 536"/>
                        <wps:cNvSpPr>
                          <a:spLocks noChangeArrowheads="1"/>
                        </wps:cNvSpPr>
                        <wps:spPr bwMode="auto">
                          <a:xfrm>
                            <a:off x="5735"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9" name="Rectangle 535"/>
                        <wps:cNvSpPr>
                          <a:spLocks noChangeArrowheads="1"/>
                        </wps:cNvSpPr>
                        <wps:spPr bwMode="auto">
                          <a:xfrm>
                            <a:off x="5954" y="1839"/>
                            <a:ext cx="219" cy="219"/>
                          </a:xfrm>
                          <a:prstGeom prst="rect">
                            <a:avLst/>
                          </a:prstGeom>
                          <a:solidFill>
                            <a:srgbClr val="FFE9C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0" name="Rectangle 534"/>
                        <wps:cNvSpPr>
                          <a:spLocks noChangeArrowheads="1"/>
                        </wps:cNvSpPr>
                        <wps:spPr bwMode="auto">
                          <a:xfrm>
                            <a:off x="5954"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Rectangle 533"/>
                        <wps:cNvSpPr>
                          <a:spLocks noChangeArrowheads="1"/>
                        </wps:cNvSpPr>
                        <wps:spPr bwMode="auto">
                          <a:xfrm>
                            <a:off x="6172" y="1839"/>
                            <a:ext cx="219" cy="219"/>
                          </a:xfrm>
                          <a:prstGeom prst="rect">
                            <a:avLst/>
                          </a:prstGeom>
                          <a:solidFill>
                            <a:srgbClr val="F2F9E3">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2" name="Rectangle 532"/>
                        <wps:cNvSpPr>
                          <a:spLocks noChangeArrowheads="1"/>
                        </wps:cNvSpPr>
                        <wps:spPr bwMode="auto">
                          <a:xfrm>
                            <a:off x="6172"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Rectangle 531"/>
                        <wps:cNvSpPr>
                          <a:spLocks noChangeArrowheads="1"/>
                        </wps:cNvSpPr>
                        <wps:spPr bwMode="auto">
                          <a:xfrm>
                            <a:off x="6391" y="1839"/>
                            <a:ext cx="219" cy="219"/>
                          </a:xfrm>
                          <a:prstGeom prst="rect">
                            <a:avLst/>
                          </a:prstGeom>
                          <a:solidFill>
                            <a:srgbClr val="FFEECA">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4" name="Rectangle 530"/>
                        <wps:cNvSpPr>
                          <a:spLocks noChangeArrowheads="1"/>
                        </wps:cNvSpPr>
                        <wps:spPr bwMode="auto">
                          <a:xfrm>
                            <a:off x="6391"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Rectangle 529"/>
                        <wps:cNvSpPr>
                          <a:spLocks noChangeArrowheads="1"/>
                        </wps:cNvSpPr>
                        <wps:spPr bwMode="auto">
                          <a:xfrm>
                            <a:off x="6610" y="1839"/>
                            <a:ext cx="219" cy="219"/>
                          </a:xfrm>
                          <a:prstGeom prst="rect">
                            <a:avLst/>
                          </a:prstGeom>
                          <a:solidFill>
                            <a:srgbClr val="FFE7C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6" name="Rectangle 528"/>
                        <wps:cNvSpPr>
                          <a:spLocks noChangeArrowheads="1"/>
                        </wps:cNvSpPr>
                        <wps:spPr bwMode="auto">
                          <a:xfrm>
                            <a:off x="6610"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Rectangle 527"/>
                        <wps:cNvSpPr>
                          <a:spLocks noChangeArrowheads="1"/>
                        </wps:cNvSpPr>
                        <wps:spPr bwMode="auto">
                          <a:xfrm>
                            <a:off x="6829" y="1839"/>
                            <a:ext cx="219" cy="219"/>
                          </a:xfrm>
                          <a:prstGeom prst="rect">
                            <a:avLst/>
                          </a:prstGeom>
                          <a:solidFill>
                            <a:srgbClr val="FFFDD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78" name="Rectangle 526"/>
                        <wps:cNvSpPr>
                          <a:spLocks noChangeArrowheads="1"/>
                        </wps:cNvSpPr>
                        <wps:spPr bwMode="auto">
                          <a:xfrm>
                            <a:off x="6829"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Rectangle 525"/>
                        <wps:cNvSpPr>
                          <a:spLocks noChangeArrowheads="1"/>
                        </wps:cNvSpPr>
                        <wps:spPr bwMode="auto">
                          <a:xfrm>
                            <a:off x="7047" y="1839"/>
                            <a:ext cx="219" cy="219"/>
                          </a:xfrm>
                          <a:prstGeom prst="rect">
                            <a:avLst/>
                          </a:prstGeom>
                          <a:solidFill>
                            <a:srgbClr val="FFF8D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0" name="Rectangle 524"/>
                        <wps:cNvSpPr>
                          <a:spLocks noChangeArrowheads="1"/>
                        </wps:cNvSpPr>
                        <wps:spPr bwMode="auto">
                          <a:xfrm>
                            <a:off x="7047"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Rectangle 523"/>
                        <wps:cNvSpPr>
                          <a:spLocks noChangeArrowheads="1"/>
                        </wps:cNvSpPr>
                        <wps:spPr bwMode="auto">
                          <a:xfrm>
                            <a:off x="7266" y="1839"/>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2" name="Rectangle 522"/>
                        <wps:cNvSpPr>
                          <a:spLocks noChangeArrowheads="1"/>
                        </wps:cNvSpPr>
                        <wps:spPr bwMode="auto">
                          <a:xfrm>
                            <a:off x="7266"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Rectangle 521"/>
                        <wps:cNvSpPr>
                          <a:spLocks noChangeArrowheads="1"/>
                        </wps:cNvSpPr>
                        <wps:spPr bwMode="auto">
                          <a:xfrm>
                            <a:off x="7485" y="1839"/>
                            <a:ext cx="219" cy="219"/>
                          </a:xfrm>
                          <a:prstGeom prst="rect">
                            <a:avLst/>
                          </a:prstGeom>
                          <a:solidFill>
                            <a:srgbClr val="FEFE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520"/>
                        <wps:cNvSpPr>
                          <a:spLocks noChangeArrowheads="1"/>
                        </wps:cNvSpPr>
                        <wps:spPr bwMode="auto">
                          <a:xfrm>
                            <a:off x="7485"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Rectangle 519"/>
                        <wps:cNvSpPr>
                          <a:spLocks noChangeArrowheads="1"/>
                        </wps:cNvSpPr>
                        <wps:spPr bwMode="auto">
                          <a:xfrm>
                            <a:off x="7704" y="1839"/>
                            <a:ext cx="219" cy="219"/>
                          </a:xfrm>
                          <a:prstGeom prst="rect">
                            <a:avLst/>
                          </a:prstGeom>
                          <a:solidFill>
                            <a:srgbClr val="FFDCB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Rectangle 518"/>
                        <wps:cNvSpPr>
                          <a:spLocks noChangeArrowheads="1"/>
                        </wps:cNvSpPr>
                        <wps:spPr bwMode="auto">
                          <a:xfrm>
                            <a:off x="7704" y="1839"/>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Rectangle 517"/>
                        <wps:cNvSpPr>
                          <a:spLocks noChangeArrowheads="1"/>
                        </wps:cNvSpPr>
                        <wps:spPr bwMode="auto">
                          <a:xfrm>
                            <a:off x="5516" y="2058"/>
                            <a:ext cx="219" cy="219"/>
                          </a:xfrm>
                          <a:prstGeom prst="rect">
                            <a:avLst/>
                          </a:prstGeom>
                          <a:solidFill>
                            <a:srgbClr val="FFF8D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Rectangle 516"/>
                        <wps:cNvSpPr>
                          <a:spLocks noChangeArrowheads="1"/>
                        </wps:cNvSpPr>
                        <wps:spPr bwMode="auto">
                          <a:xfrm>
                            <a:off x="5516"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Rectangle 515"/>
                        <wps:cNvSpPr>
                          <a:spLocks noChangeArrowheads="1"/>
                        </wps:cNvSpPr>
                        <wps:spPr bwMode="auto">
                          <a:xfrm>
                            <a:off x="5735" y="2058"/>
                            <a:ext cx="219" cy="219"/>
                          </a:xfrm>
                          <a:prstGeom prst="rect">
                            <a:avLst/>
                          </a:prstGeom>
                          <a:solidFill>
                            <a:srgbClr val="FFF7D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Rectangle 514"/>
                        <wps:cNvSpPr>
                          <a:spLocks noChangeArrowheads="1"/>
                        </wps:cNvSpPr>
                        <wps:spPr bwMode="auto">
                          <a:xfrm>
                            <a:off x="5735"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Rectangle 513"/>
                        <wps:cNvSpPr>
                          <a:spLocks noChangeArrowheads="1"/>
                        </wps:cNvSpPr>
                        <wps:spPr bwMode="auto">
                          <a:xfrm>
                            <a:off x="5954" y="2058"/>
                            <a:ext cx="219" cy="219"/>
                          </a:xfrm>
                          <a:prstGeom prst="rect">
                            <a:avLst/>
                          </a:prstGeom>
                          <a:solidFill>
                            <a:srgbClr val="FCFE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2" name="Rectangle 512"/>
                        <wps:cNvSpPr>
                          <a:spLocks noChangeArrowheads="1"/>
                        </wps:cNvSpPr>
                        <wps:spPr bwMode="auto">
                          <a:xfrm>
                            <a:off x="5954"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Rectangle 511"/>
                        <wps:cNvSpPr>
                          <a:spLocks noChangeArrowheads="1"/>
                        </wps:cNvSpPr>
                        <wps:spPr bwMode="auto">
                          <a:xfrm>
                            <a:off x="6172" y="2058"/>
                            <a:ext cx="219" cy="219"/>
                          </a:xfrm>
                          <a:prstGeom prst="rect">
                            <a:avLst/>
                          </a:prstGeom>
                          <a:solidFill>
                            <a:srgbClr val="FFFAD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4" name="Rectangle 510"/>
                        <wps:cNvSpPr>
                          <a:spLocks noChangeArrowheads="1"/>
                        </wps:cNvSpPr>
                        <wps:spPr bwMode="auto">
                          <a:xfrm>
                            <a:off x="6172"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Rectangle 509"/>
                        <wps:cNvSpPr>
                          <a:spLocks noChangeArrowheads="1"/>
                        </wps:cNvSpPr>
                        <wps:spPr bwMode="auto">
                          <a:xfrm>
                            <a:off x="6391" y="2058"/>
                            <a:ext cx="219" cy="219"/>
                          </a:xfrm>
                          <a:prstGeom prst="rect">
                            <a:avLst/>
                          </a:prstGeom>
                          <a:solidFill>
                            <a:srgbClr val="FFFDD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6" name="Rectangle 508"/>
                        <wps:cNvSpPr>
                          <a:spLocks noChangeArrowheads="1"/>
                        </wps:cNvSpPr>
                        <wps:spPr bwMode="auto">
                          <a:xfrm>
                            <a:off x="6391"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Rectangle 507"/>
                        <wps:cNvSpPr>
                          <a:spLocks noChangeArrowheads="1"/>
                        </wps:cNvSpPr>
                        <wps:spPr bwMode="auto">
                          <a:xfrm>
                            <a:off x="6610" y="2058"/>
                            <a:ext cx="219" cy="219"/>
                          </a:xfrm>
                          <a:prstGeom prst="rect">
                            <a:avLst/>
                          </a:prstGeom>
                          <a:solidFill>
                            <a:srgbClr val="FFD7A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8" name="Rectangle 506"/>
                        <wps:cNvSpPr>
                          <a:spLocks noChangeArrowheads="1"/>
                        </wps:cNvSpPr>
                        <wps:spPr bwMode="auto">
                          <a:xfrm>
                            <a:off x="6610"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9" name="Rectangle 505"/>
                        <wps:cNvSpPr>
                          <a:spLocks noChangeArrowheads="1"/>
                        </wps:cNvSpPr>
                        <wps:spPr bwMode="auto">
                          <a:xfrm>
                            <a:off x="6829" y="2058"/>
                            <a:ext cx="219" cy="219"/>
                          </a:xfrm>
                          <a:prstGeom prst="rect">
                            <a:avLst/>
                          </a:prstGeom>
                          <a:solidFill>
                            <a:srgbClr val="F9FCE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504"/>
                        <wps:cNvSpPr>
                          <a:spLocks noChangeArrowheads="1"/>
                        </wps:cNvSpPr>
                        <wps:spPr bwMode="auto">
                          <a:xfrm>
                            <a:off x="6829"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Rectangle 503"/>
                        <wps:cNvSpPr>
                          <a:spLocks noChangeArrowheads="1"/>
                        </wps:cNvSpPr>
                        <wps:spPr bwMode="auto">
                          <a:xfrm>
                            <a:off x="7047" y="2058"/>
                            <a:ext cx="219" cy="219"/>
                          </a:xfrm>
                          <a:prstGeom prst="rect">
                            <a:avLst/>
                          </a:prstGeom>
                          <a:solidFill>
                            <a:srgbClr val="F8FC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2" name="Rectangle 502"/>
                        <wps:cNvSpPr>
                          <a:spLocks noChangeArrowheads="1"/>
                        </wps:cNvSpPr>
                        <wps:spPr bwMode="auto">
                          <a:xfrm>
                            <a:off x="7047"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Rectangle 501"/>
                        <wps:cNvSpPr>
                          <a:spLocks noChangeArrowheads="1"/>
                        </wps:cNvSpPr>
                        <wps:spPr bwMode="auto">
                          <a:xfrm>
                            <a:off x="7266" y="2058"/>
                            <a:ext cx="219" cy="219"/>
                          </a:xfrm>
                          <a:prstGeom prst="rect">
                            <a:avLst/>
                          </a:prstGeom>
                          <a:solidFill>
                            <a:srgbClr val="FEFE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4" name="Rectangle 500"/>
                        <wps:cNvSpPr>
                          <a:spLocks noChangeArrowheads="1"/>
                        </wps:cNvSpPr>
                        <wps:spPr bwMode="auto">
                          <a:xfrm>
                            <a:off x="7266"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Rectangle 499"/>
                        <wps:cNvSpPr>
                          <a:spLocks noChangeArrowheads="1"/>
                        </wps:cNvSpPr>
                        <wps:spPr bwMode="auto">
                          <a:xfrm>
                            <a:off x="7485" y="2058"/>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6" name="Rectangle 498"/>
                        <wps:cNvSpPr>
                          <a:spLocks noChangeArrowheads="1"/>
                        </wps:cNvSpPr>
                        <wps:spPr bwMode="auto">
                          <a:xfrm>
                            <a:off x="7485"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Rectangle 497"/>
                        <wps:cNvSpPr>
                          <a:spLocks noChangeArrowheads="1"/>
                        </wps:cNvSpPr>
                        <wps:spPr bwMode="auto">
                          <a:xfrm>
                            <a:off x="7704" y="2058"/>
                            <a:ext cx="219" cy="219"/>
                          </a:xfrm>
                          <a:prstGeom prst="rect">
                            <a:avLst/>
                          </a:prstGeom>
                          <a:solidFill>
                            <a:srgbClr val="F6FB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496"/>
                        <wps:cNvSpPr>
                          <a:spLocks noChangeArrowheads="1"/>
                        </wps:cNvSpPr>
                        <wps:spPr bwMode="auto">
                          <a:xfrm>
                            <a:off x="7704" y="2058"/>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Rectangle 495"/>
                        <wps:cNvSpPr>
                          <a:spLocks noChangeArrowheads="1"/>
                        </wps:cNvSpPr>
                        <wps:spPr bwMode="auto">
                          <a:xfrm>
                            <a:off x="5516" y="2277"/>
                            <a:ext cx="219" cy="219"/>
                          </a:xfrm>
                          <a:prstGeom prst="rect">
                            <a:avLst/>
                          </a:prstGeom>
                          <a:solidFill>
                            <a:srgbClr val="FFF3D1">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494"/>
                        <wps:cNvSpPr>
                          <a:spLocks noChangeArrowheads="1"/>
                        </wps:cNvSpPr>
                        <wps:spPr bwMode="auto">
                          <a:xfrm>
                            <a:off x="5516"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Rectangle 493"/>
                        <wps:cNvSpPr>
                          <a:spLocks noChangeArrowheads="1"/>
                        </wps:cNvSpPr>
                        <wps:spPr bwMode="auto">
                          <a:xfrm>
                            <a:off x="5735" y="2277"/>
                            <a:ext cx="219" cy="219"/>
                          </a:xfrm>
                          <a:prstGeom prst="rect">
                            <a:avLst/>
                          </a:prstGeom>
                          <a:solidFill>
                            <a:srgbClr val="EFF8E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Rectangle 492"/>
                        <wps:cNvSpPr>
                          <a:spLocks noChangeArrowheads="1"/>
                        </wps:cNvSpPr>
                        <wps:spPr bwMode="auto">
                          <a:xfrm>
                            <a:off x="5735"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Rectangle 491"/>
                        <wps:cNvSpPr>
                          <a:spLocks noChangeArrowheads="1"/>
                        </wps:cNvSpPr>
                        <wps:spPr bwMode="auto">
                          <a:xfrm>
                            <a:off x="5954" y="2277"/>
                            <a:ext cx="219" cy="219"/>
                          </a:xfrm>
                          <a:prstGeom prst="rect">
                            <a:avLst/>
                          </a:prstGeom>
                          <a:solidFill>
                            <a:srgbClr val="FFDAB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4" name="Rectangle 490"/>
                        <wps:cNvSpPr>
                          <a:spLocks noChangeArrowheads="1"/>
                        </wps:cNvSpPr>
                        <wps:spPr bwMode="auto">
                          <a:xfrm>
                            <a:off x="5954"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Rectangle 489"/>
                        <wps:cNvSpPr>
                          <a:spLocks noChangeArrowheads="1"/>
                        </wps:cNvSpPr>
                        <wps:spPr bwMode="auto">
                          <a:xfrm>
                            <a:off x="6172" y="2277"/>
                            <a:ext cx="219" cy="219"/>
                          </a:xfrm>
                          <a:prstGeom prst="rect">
                            <a:avLst/>
                          </a:prstGeom>
                          <a:solidFill>
                            <a:srgbClr val="D6EDE9">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6" name="Rectangle 488"/>
                        <wps:cNvSpPr>
                          <a:spLocks noChangeArrowheads="1"/>
                        </wps:cNvSpPr>
                        <wps:spPr bwMode="auto">
                          <a:xfrm>
                            <a:off x="6172"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7" name="Rectangle 487"/>
                        <wps:cNvSpPr>
                          <a:spLocks noChangeArrowheads="1"/>
                        </wps:cNvSpPr>
                        <wps:spPr bwMode="auto">
                          <a:xfrm>
                            <a:off x="6391" y="2277"/>
                            <a:ext cx="219" cy="219"/>
                          </a:xfrm>
                          <a:prstGeom prst="rect">
                            <a:avLst/>
                          </a:prstGeom>
                          <a:solidFill>
                            <a:srgbClr val="FFD7A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8" name="Rectangle 486"/>
                        <wps:cNvSpPr>
                          <a:spLocks noChangeArrowheads="1"/>
                        </wps:cNvSpPr>
                        <wps:spPr bwMode="auto">
                          <a:xfrm>
                            <a:off x="6391"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9" name="Rectangle 485"/>
                        <wps:cNvSpPr>
                          <a:spLocks noChangeArrowheads="1"/>
                        </wps:cNvSpPr>
                        <wps:spPr bwMode="auto">
                          <a:xfrm>
                            <a:off x="6610" y="2277"/>
                            <a:ext cx="219" cy="219"/>
                          </a:xfrm>
                          <a:prstGeom prst="rect">
                            <a:avLst/>
                          </a:prstGeom>
                          <a:solidFill>
                            <a:srgbClr val="FFD8AE">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0" name="Rectangle 484"/>
                        <wps:cNvSpPr>
                          <a:spLocks noChangeArrowheads="1"/>
                        </wps:cNvSpPr>
                        <wps:spPr bwMode="auto">
                          <a:xfrm>
                            <a:off x="6610"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Rectangle 483"/>
                        <wps:cNvSpPr>
                          <a:spLocks noChangeArrowheads="1"/>
                        </wps:cNvSpPr>
                        <wps:spPr bwMode="auto">
                          <a:xfrm>
                            <a:off x="6829" y="2277"/>
                            <a:ext cx="219" cy="219"/>
                          </a:xfrm>
                          <a:prstGeom prst="rect">
                            <a:avLst/>
                          </a:prstGeom>
                          <a:solidFill>
                            <a:srgbClr val="FFE9C4">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482"/>
                        <wps:cNvSpPr>
                          <a:spLocks noChangeArrowheads="1"/>
                        </wps:cNvSpPr>
                        <wps:spPr bwMode="auto">
                          <a:xfrm>
                            <a:off x="6829"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Rectangle 481"/>
                        <wps:cNvSpPr>
                          <a:spLocks noChangeArrowheads="1"/>
                        </wps:cNvSpPr>
                        <wps:spPr bwMode="auto">
                          <a:xfrm>
                            <a:off x="7047" y="2277"/>
                            <a:ext cx="219" cy="219"/>
                          </a:xfrm>
                          <a:prstGeom prst="rect">
                            <a:avLst/>
                          </a:prstGeom>
                          <a:solidFill>
                            <a:srgbClr val="FFDFB7">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480"/>
                        <wps:cNvSpPr>
                          <a:spLocks noChangeArrowheads="1"/>
                        </wps:cNvSpPr>
                        <wps:spPr bwMode="auto">
                          <a:xfrm>
                            <a:off x="7047"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Rectangle 479"/>
                        <wps:cNvSpPr>
                          <a:spLocks noChangeArrowheads="1"/>
                        </wps:cNvSpPr>
                        <wps:spPr bwMode="auto">
                          <a:xfrm>
                            <a:off x="7266" y="2277"/>
                            <a:ext cx="219" cy="219"/>
                          </a:xfrm>
                          <a:prstGeom prst="rect">
                            <a:avLst/>
                          </a:prstGeom>
                          <a:solidFill>
                            <a:srgbClr val="FFDCB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478"/>
                        <wps:cNvSpPr>
                          <a:spLocks noChangeArrowheads="1"/>
                        </wps:cNvSpPr>
                        <wps:spPr bwMode="auto">
                          <a:xfrm>
                            <a:off x="7266"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Rectangle 477"/>
                        <wps:cNvSpPr>
                          <a:spLocks noChangeArrowheads="1"/>
                        </wps:cNvSpPr>
                        <wps:spPr bwMode="auto">
                          <a:xfrm>
                            <a:off x="7485" y="2277"/>
                            <a:ext cx="219" cy="219"/>
                          </a:xfrm>
                          <a:prstGeom prst="rect">
                            <a:avLst/>
                          </a:prstGeom>
                          <a:solidFill>
                            <a:srgbClr val="F6FBE2">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8" name="Rectangle 476"/>
                        <wps:cNvSpPr>
                          <a:spLocks noChangeArrowheads="1"/>
                        </wps:cNvSpPr>
                        <wps:spPr bwMode="auto">
                          <a:xfrm>
                            <a:off x="7485"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Rectangle 475"/>
                        <wps:cNvSpPr>
                          <a:spLocks noChangeArrowheads="1"/>
                        </wps:cNvSpPr>
                        <wps:spPr bwMode="auto">
                          <a:xfrm>
                            <a:off x="7704" y="2277"/>
                            <a:ext cx="219" cy="219"/>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0" name="Rectangle 474"/>
                        <wps:cNvSpPr>
                          <a:spLocks noChangeArrowheads="1"/>
                        </wps:cNvSpPr>
                        <wps:spPr bwMode="auto">
                          <a:xfrm>
                            <a:off x="7704" y="2277"/>
                            <a:ext cx="219" cy="219"/>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AutoShape 473"/>
                        <wps:cNvSpPr>
                          <a:spLocks/>
                        </wps:cNvSpPr>
                        <wps:spPr bwMode="auto">
                          <a:xfrm>
                            <a:off x="2952" y="7792"/>
                            <a:ext cx="2347" cy="2347"/>
                          </a:xfrm>
                          <a:custGeom>
                            <a:avLst/>
                            <a:gdLst>
                              <a:gd name="T0" fmla="+- 0 5626 2953"/>
                              <a:gd name="T1" fmla="*/ T0 w 2347"/>
                              <a:gd name="T2" fmla="+- 0 90 7793"/>
                              <a:gd name="T3" fmla="*/ 90 h 2347"/>
                              <a:gd name="T4" fmla="+- 0 5626 2953"/>
                              <a:gd name="T5" fmla="*/ T4 w 2347"/>
                              <a:gd name="T6" fmla="+- 0 35 7793"/>
                              <a:gd name="T7" fmla="*/ 35 h 2347"/>
                              <a:gd name="T8" fmla="+- 0 5845 2953"/>
                              <a:gd name="T9" fmla="*/ T8 w 2347"/>
                              <a:gd name="T10" fmla="+- 0 90 7793"/>
                              <a:gd name="T11" fmla="*/ 90 h 2347"/>
                              <a:gd name="T12" fmla="+- 0 5845 2953"/>
                              <a:gd name="T13" fmla="*/ T12 w 2347"/>
                              <a:gd name="T14" fmla="+- 0 35 7793"/>
                              <a:gd name="T15" fmla="*/ 35 h 2347"/>
                              <a:gd name="T16" fmla="+- 0 6063 2953"/>
                              <a:gd name="T17" fmla="*/ T16 w 2347"/>
                              <a:gd name="T18" fmla="+- 0 90 7793"/>
                              <a:gd name="T19" fmla="*/ 90 h 2347"/>
                              <a:gd name="T20" fmla="+- 0 6063 2953"/>
                              <a:gd name="T21" fmla="*/ T20 w 2347"/>
                              <a:gd name="T22" fmla="+- 0 35 7793"/>
                              <a:gd name="T23" fmla="*/ 35 h 2347"/>
                              <a:gd name="T24" fmla="+- 0 6282 2953"/>
                              <a:gd name="T25" fmla="*/ T24 w 2347"/>
                              <a:gd name="T26" fmla="+- 0 90 7793"/>
                              <a:gd name="T27" fmla="*/ 90 h 2347"/>
                              <a:gd name="T28" fmla="+- 0 6282 2953"/>
                              <a:gd name="T29" fmla="*/ T28 w 2347"/>
                              <a:gd name="T30" fmla="+- 0 35 7793"/>
                              <a:gd name="T31" fmla="*/ 35 h 2347"/>
                              <a:gd name="T32" fmla="+- 0 6501 2953"/>
                              <a:gd name="T33" fmla="*/ T32 w 2347"/>
                              <a:gd name="T34" fmla="+- 0 90 7793"/>
                              <a:gd name="T35" fmla="*/ 90 h 2347"/>
                              <a:gd name="T36" fmla="+- 0 6501 2953"/>
                              <a:gd name="T37" fmla="*/ T36 w 2347"/>
                              <a:gd name="T38" fmla="+- 0 35 7793"/>
                              <a:gd name="T39" fmla="*/ 35 h 2347"/>
                              <a:gd name="T40" fmla="+- 0 6720 2953"/>
                              <a:gd name="T41" fmla="*/ T40 w 2347"/>
                              <a:gd name="T42" fmla="+- 0 90 7793"/>
                              <a:gd name="T43" fmla="*/ 90 h 2347"/>
                              <a:gd name="T44" fmla="+- 0 6720 2953"/>
                              <a:gd name="T45" fmla="*/ T44 w 2347"/>
                              <a:gd name="T46" fmla="+- 0 35 7793"/>
                              <a:gd name="T47" fmla="*/ 35 h 2347"/>
                              <a:gd name="T48" fmla="+- 0 6938 2953"/>
                              <a:gd name="T49" fmla="*/ T48 w 2347"/>
                              <a:gd name="T50" fmla="+- 0 90 7793"/>
                              <a:gd name="T51" fmla="*/ 90 h 2347"/>
                              <a:gd name="T52" fmla="+- 0 6938 2953"/>
                              <a:gd name="T53" fmla="*/ T52 w 2347"/>
                              <a:gd name="T54" fmla="+- 0 35 7793"/>
                              <a:gd name="T55" fmla="*/ 35 h 2347"/>
                              <a:gd name="T56" fmla="+- 0 7157 2953"/>
                              <a:gd name="T57" fmla="*/ T56 w 2347"/>
                              <a:gd name="T58" fmla="+- 0 90 7793"/>
                              <a:gd name="T59" fmla="*/ 90 h 2347"/>
                              <a:gd name="T60" fmla="+- 0 7157 2953"/>
                              <a:gd name="T61" fmla="*/ T60 w 2347"/>
                              <a:gd name="T62" fmla="+- 0 35 7793"/>
                              <a:gd name="T63" fmla="*/ 35 h 2347"/>
                              <a:gd name="T64" fmla="+- 0 7376 2953"/>
                              <a:gd name="T65" fmla="*/ T64 w 2347"/>
                              <a:gd name="T66" fmla="+- 0 90 7793"/>
                              <a:gd name="T67" fmla="*/ 90 h 2347"/>
                              <a:gd name="T68" fmla="+- 0 7376 2953"/>
                              <a:gd name="T69" fmla="*/ T68 w 2347"/>
                              <a:gd name="T70" fmla="+- 0 35 7793"/>
                              <a:gd name="T71" fmla="*/ 35 h 2347"/>
                              <a:gd name="T72" fmla="+- 0 7595 2953"/>
                              <a:gd name="T73" fmla="*/ T72 w 2347"/>
                              <a:gd name="T74" fmla="+- 0 90 7793"/>
                              <a:gd name="T75" fmla="*/ 90 h 2347"/>
                              <a:gd name="T76" fmla="+- 0 7595 2953"/>
                              <a:gd name="T77" fmla="*/ T76 w 2347"/>
                              <a:gd name="T78" fmla="+- 0 35 7793"/>
                              <a:gd name="T79" fmla="*/ 35 h 2347"/>
                              <a:gd name="T80" fmla="+- 0 7813 2953"/>
                              <a:gd name="T81" fmla="*/ T80 w 2347"/>
                              <a:gd name="T82" fmla="+- 0 90 7793"/>
                              <a:gd name="T83" fmla="*/ 90 h 2347"/>
                              <a:gd name="T84" fmla="+- 0 7813 2953"/>
                              <a:gd name="T85" fmla="*/ T84 w 2347"/>
                              <a:gd name="T86" fmla="+- 0 35 7793"/>
                              <a:gd name="T87" fmla="*/ 35 h 2347"/>
                              <a:gd name="T88" fmla="+- 0 5462 2953"/>
                              <a:gd name="T89" fmla="*/ T88 w 2347"/>
                              <a:gd name="T90" fmla="+- 0 2386 7793"/>
                              <a:gd name="T91" fmla="*/ 2386 h 2347"/>
                              <a:gd name="T92" fmla="+- 0 5516 2953"/>
                              <a:gd name="T93" fmla="*/ T92 w 2347"/>
                              <a:gd name="T94" fmla="+- 0 2386 7793"/>
                              <a:gd name="T95" fmla="*/ 2386 h 2347"/>
                              <a:gd name="T96" fmla="+- 0 5462 2953"/>
                              <a:gd name="T97" fmla="*/ T96 w 2347"/>
                              <a:gd name="T98" fmla="+- 0 2168 7793"/>
                              <a:gd name="T99" fmla="*/ 2168 h 2347"/>
                              <a:gd name="T100" fmla="+- 0 5516 2953"/>
                              <a:gd name="T101" fmla="*/ T100 w 2347"/>
                              <a:gd name="T102" fmla="+- 0 2168 7793"/>
                              <a:gd name="T103" fmla="*/ 2168 h 2347"/>
                              <a:gd name="T104" fmla="+- 0 5462 2953"/>
                              <a:gd name="T105" fmla="*/ T104 w 2347"/>
                              <a:gd name="T106" fmla="+- 0 1949 7793"/>
                              <a:gd name="T107" fmla="*/ 1949 h 2347"/>
                              <a:gd name="T108" fmla="+- 0 5516 2953"/>
                              <a:gd name="T109" fmla="*/ T108 w 2347"/>
                              <a:gd name="T110" fmla="+- 0 1949 7793"/>
                              <a:gd name="T111" fmla="*/ 1949 h 2347"/>
                              <a:gd name="T112" fmla="+- 0 5462 2953"/>
                              <a:gd name="T113" fmla="*/ T112 w 2347"/>
                              <a:gd name="T114" fmla="+- 0 1730 7793"/>
                              <a:gd name="T115" fmla="*/ 1730 h 2347"/>
                              <a:gd name="T116" fmla="+- 0 5516 2953"/>
                              <a:gd name="T117" fmla="*/ T116 w 2347"/>
                              <a:gd name="T118" fmla="+- 0 1730 7793"/>
                              <a:gd name="T119" fmla="*/ 1730 h 2347"/>
                              <a:gd name="T120" fmla="+- 0 5462 2953"/>
                              <a:gd name="T121" fmla="*/ T120 w 2347"/>
                              <a:gd name="T122" fmla="+- 0 1511 7793"/>
                              <a:gd name="T123" fmla="*/ 1511 h 2347"/>
                              <a:gd name="T124" fmla="+- 0 5516 2953"/>
                              <a:gd name="T125" fmla="*/ T124 w 2347"/>
                              <a:gd name="T126" fmla="+- 0 1511 7793"/>
                              <a:gd name="T127" fmla="*/ 1511 h 2347"/>
                              <a:gd name="T128" fmla="+- 0 5462 2953"/>
                              <a:gd name="T129" fmla="*/ T128 w 2347"/>
                              <a:gd name="T130" fmla="+- 0 1293 7793"/>
                              <a:gd name="T131" fmla="*/ 1293 h 2347"/>
                              <a:gd name="T132" fmla="+- 0 5516 2953"/>
                              <a:gd name="T133" fmla="*/ T132 w 2347"/>
                              <a:gd name="T134" fmla="+- 0 1293 7793"/>
                              <a:gd name="T135" fmla="*/ 1293 h 2347"/>
                              <a:gd name="T136" fmla="+- 0 5462 2953"/>
                              <a:gd name="T137" fmla="*/ T136 w 2347"/>
                              <a:gd name="T138" fmla="+- 0 1074 7793"/>
                              <a:gd name="T139" fmla="*/ 1074 h 2347"/>
                              <a:gd name="T140" fmla="+- 0 5516 2953"/>
                              <a:gd name="T141" fmla="*/ T140 w 2347"/>
                              <a:gd name="T142" fmla="+- 0 1074 7793"/>
                              <a:gd name="T143" fmla="*/ 1074 h 2347"/>
                              <a:gd name="T144" fmla="+- 0 5462 2953"/>
                              <a:gd name="T145" fmla="*/ T144 w 2347"/>
                              <a:gd name="T146" fmla="+- 0 855 7793"/>
                              <a:gd name="T147" fmla="*/ 855 h 2347"/>
                              <a:gd name="T148" fmla="+- 0 5516 2953"/>
                              <a:gd name="T149" fmla="*/ T148 w 2347"/>
                              <a:gd name="T150" fmla="+- 0 855 7793"/>
                              <a:gd name="T151" fmla="*/ 855 h 2347"/>
                              <a:gd name="T152" fmla="+- 0 5462 2953"/>
                              <a:gd name="T153" fmla="*/ T152 w 2347"/>
                              <a:gd name="T154" fmla="+- 0 636 7793"/>
                              <a:gd name="T155" fmla="*/ 636 h 2347"/>
                              <a:gd name="T156" fmla="+- 0 5516 2953"/>
                              <a:gd name="T157" fmla="*/ T156 w 2347"/>
                              <a:gd name="T158" fmla="+- 0 636 7793"/>
                              <a:gd name="T159" fmla="*/ 636 h 2347"/>
                              <a:gd name="T160" fmla="+- 0 5462 2953"/>
                              <a:gd name="T161" fmla="*/ T160 w 2347"/>
                              <a:gd name="T162" fmla="+- 0 418 7793"/>
                              <a:gd name="T163" fmla="*/ 418 h 2347"/>
                              <a:gd name="T164" fmla="+- 0 5516 2953"/>
                              <a:gd name="T165" fmla="*/ T164 w 2347"/>
                              <a:gd name="T166" fmla="+- 0 418 7793"/>
                              <a:gd name="T167" fmla="*/ 418 h 2347"/>
                              <a:gd name="T168" fmla="+- 0 5462 2953"/>
                              <a:gd name="T169" fmla="*/ T168 w 2347"/>
                              <a:gd name="T170" fmla="+- 0 199 7793"/>
                              <a:gd name="T171" fmla="*/ 199 h 2347"/>
                              <a:gd name="T172" fmla="+- 0 5516 2953"/>
                              <a:gd name="T173" fmla="*/ T172 w 2347"/>
                              <a:gd name="T174" fmla="+- 0 199 7793"/>
                              <a:gd name="T175" fmla="*/ 199 h 23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2347" h="2347">
                                <a:moveTo>
                                  <a:pt x="2673" y="-7703"/>
                                </a:moveTo>
                                <a:lnTo>
                                  <a:pt x="2673" y="-7758"/>
                                </a:lnTo>
                                <a:moveTo>
                                  <a:pt x="2892" y="-7703"/>
                                </a:moveTo>
                                <a:lnTo>
                                  <a:pt x="2892" y="-7758"/>
                                </a:lnTo>
                                <a:moveTo>
                                  <a:pt x="3110" y="-7703"/>
                                </a:moveTo>
                                <a:lnTo>
                                  <a:pt x="3110" y="-7758"/>
                                </a:lnTo>
                                <a:moveTo>
                                  <a:pt x="3329" y="-7703"/>
                                </a:moveTo>
                                <a:lnTo>
                                  <a:pt x="3329" y="-7758"/>
                                </a:lnTo>
                                <a:moveTo>
                                  <a:pt x="3548" y="-7703"/>
                                </a:moveTo>
                                <a:lnTo>
                                  <a:pt x="3548" y="-7758"/>
                                </a:lnTo>
                                <a:moveTo>
                                  <a:pt x="3767" y="-7703"/>
                                </a:moveTo>
                                <a:lnTo>
                                  <a:pt x="3767" y="-7758"/>
                                </a:lnTo>
                                <a:moveTo>
                                  <a:pt x="3985" y="-7703"/>
                                </a:moveTo>
                                <a:lnTo>
                                  <a:pt x="3985" y="-7758"/>
                                </a:lnTo>
                                <a:moveTo>
                                  <a:pt x="4204" y="-7703"/>
                                </a:moveTo>
                                <a:lnTo>
                                  <a:pt x="4204" y="-7758"/>
                                </a:lnTo>
                                <a:moveTo>
                                  <a:pt x="4423" y="-7703"/>
                                </a:moveTo>
                                <a:lnTo>
                                  <a:pt x="4423" y="-7758"/>
                                </a:lnTo>
                                <a:moveTo>
                                  <a:pt x="4642" y="-7703"/>
                                </a:moveTo>
                                <a:lnTo>
                                  <a:pt x="4642" y="-7758"/>
                                </a:lnTo>
                                <a:moveTo>
                                  <a:pt x="4860" y="-7703"/>
                                </a:moveTo>
                                <a:lnTo>
                                  <a:pt x="4860" y="-7758"/>
                                </a:lnTo>
                                <a:moveTo>
                                  <a:pt x="2509" y="-5407"/>
                                </a:moveTo>
                                <a:lnTo>
                                  <a:pt x="2563" y="-5407"/>
                                </a:lnTo>
                                <a:moveTo>
                                  <a:pt x="2509" y="-5625"/>
                                </a:moveTo>
                                <a:lnTo>
                                  <a:pt x="2563" y="-5625"/>
                                </a:lnTo>
                                <a:moveTo>
                                  <a:pt x="2509" y="-5844"/>
                                </a:moveTo>
                                <a:lnTo>
                                  <a:pt x="2563" y="-5844"/>
                                </a:lnTo>
                                <a:moveTo>
                                  <a:pt x="2509" y="-6063"/>
                                </a:moveTo>
                                <a:lnTo>
                                  <a:pt x="2563" y="-6063"/>
                                </a:lnTo>
                                <a:moveTo>
                                  <a:pt x="2509" y="-6282"/>
                                </a:moveTo>
                                <a:lnTo>
                                  <a:pt x="2563" y="-6282"/>
                                </a:lnTo>
                                <a:moveTo>
                                  <a:pt x="2509" y="-6500"/>
                                </a:moveTo>
                                <a:lnTo>
                                  <a:pt x="2563" y="-6500"/>
                                </a:lnTo>
                                <a:moveTo>
                                  <a:pt x="2509" y="-6719"/>
                                </a:moveTo>
                                <a:lnTo>
                                  <a:pt x="2563" y="-6719"/>
                                </a:lnTo>
                                <a:moveTo>
                                  <a:pt x="2509" y="-6938"/>
                                </a:moveTo>
                                <a:lnTo>
                                  <a:pt x="2563" y="-6938"/>
                                </a:lnTo>
                                <a:moveTo>
                                  <a:pt x="2509" y="-7157"/>
                                </a:moveTo>
                                <a:lnTo>
                                  <a:pt x="2563" y="-7157"/>
                                </a:lnTo>
                                <a:moveTo>
                                  <a:pt x="2509" y="-7375"/>
                                </a:moveTo>
                                <a:lnTo>
                                  <a:pt x="2563" y="-7375"/>
                                </a:lnTo>
                                <a:moveTo>
                                  <a:pt x="2509" y="-7594"/>
                                </a:moveTo>
                                <a:lnTo>
                                  <a:pt x="2563" y="-7594"/>
                                </a:lnTo>
                              </a:path>
                            </a:pathLst>
                          </a:custGeom>
                          <a:noFill/>
                          <a:ln w="13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1237EA" id="Group 472" o:spid="_x0000_s1026" style="position:absolute;margin-left:273.1pt;margin-top:1.75pt;width:123.2pt;height:123.2pt;z-index:251665920;mso-position-horizontal-relative:page" coordorigin="5462,35" coordsize="2464,2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">
                <v:rect id="Rectangle 715" o:spid="_x0000_s1027" style="position:absolute;left:5516;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" fillcolor="#e5e5e5" stroked="f">
                  <v:fill opacity="39321f"/>
                </v:rect>
                <v:rect id="Rectangle 714" o:spid="_x0000_s1028" style="position:absolute;left:5516;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" filled="f" strokeweight=".07425mm"/>
                <v:rect id="Rectangle 713" o:spid="_x0000_s1029" style="position:absolute;left:5735;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" fillcolor="#ffecc8" stroked="f">
                  <v:fill opacity="39321f"/>
                </v:rect>
                <v:rect id="Rectangle 712" o:spid="_x0000_s1030" style="position:absolute;left:5735;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" filled="f" strokeweight=".07425mm"/>
                <v:rect id="Rectangle 711" o:spid="_x0000_s1031" style="position:absolute;left:5954;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" fillcolor="#f6fbe2" stroked="f">
                  <v:fill opacity="39321f"/>
                </v:rect>
                <v:rect id="Rectangle 710" o:spid="_x0000_s1032" style="position:absolute;left:5954;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" filled="f" strokeweight=".07425mm"/>
                <v:rect id="Rectangle 709" o:spid="_x0000_s1033" style="position:absolute;left:6172;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" fillcolor="#fff7d5" stroked="f">
                  <v:fill opacity="39321f"/>
                </v:rect>
                <v:rect id="Rectangle 708" o:spid="_x0000_s1034" style="position:absolute;left:6172;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" filled="f" strokeweight=".07425mm"/>
                <v:rect id="Rectangle 707" o:spid="_x0000_s1035" style="position:absolute;left:6391;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" fillcolor="#fff5d3" stroked="f">
                  <v:fill opacity="39321f"/>
                </v:rect>
                <v:rect id="Rectangle 706" o:spid="_x0000_s1036" style="position:absolute;left:6391;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" filled="f" strokeweight=".07425mm"/>
                <v:rect id="Rectangle 705" o:spid="_x0000_s1037" style="position:absolute;left:6610;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" fillcolor="#fcfee1" stroked="f">
                  <v:fill opacity="39321f"/>
                </v:rect>
                <v:rect id="Rectangle 704" o:spid="_x0000_s1038" style="position:absolute;left:6610;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" filled="f" strokeweight=".07425mm"/>
                <v:rect id="Rectangle 703" o:spid="_x0000_s1039" style="position:absolute;left:6829;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" fillcolor="#fcfee1" stroked="f">
                  <v:fill opacity="39321f"/>
                </v:rect>
                <v:rect id="Rectangle 702" o:spid="_x0000_s1040" style="position:absolute;left:6829;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" filled="f" strokeweight=".07425mm"/>
                <v:rect id="Rectangle 701" o:spid="_x0000_s1041" style="position:absolute;left:7047;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" fillcolor="#fff3d1" stroked="f">
                  <v:fill opacity="39321f"/>
                </v:rect>
                <v:rect id="Rectangle 700" o:spid="_x0000_s1042" style="position:absolute;left:7047;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" filled="f" strokeweight=".07425mm"/>
                <v:rect id="Rectangle 699" o:spid="_x0000_s1043" style="position:absolute;left:7266;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" fillcolor="#ffebc6" stroked="f">
                  <v:fill opacity="39321f"/>
                </v:rect>
                <v:rect id="Rectangle 698" o:spid="_x0000_s1044" style="position:absolute;left:7266;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" filled="f" strokeweight=".07425mm"/>
                <v:rect id="Rectangle 697" o:spid="_x0000_s1045" style="position:absolute;left:7485;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" fillcolor="#fff8d7" stroked="f">
                  <v:fill opacity="39321f"/>
                </v:rect>
                <v:rect id="Rectangle 696" o:spid="_x0000_s1046" style="position:absolute;left:7485;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" filled="f" strokeweight=".07425mm"/>
                <v:rect id="Rectangle 695" o:spid="_x0000_s1047" style="position:absolute;left:7704;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" fillcolor="#fff3d1" stroked="f">
                  <v:fill opacity="39321f"/>
                </v:rect>
                <v:rect id="Rectangle 694" o:spid="_x0000_s1048" style="position:absolute;left:7704;top:8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" filled="f" strokeweight=".07425mm"/>
                <v:rect id="Rectangle 693" o:spid="_x0000_s1049" style="position:absolute;left:5516;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" fillcolor="#ffecc8" stroked="f">
                  <v:fill opacity="39321f"/>
                </v:rect>
                <v:rect id="Rectangle 692" o:spid="_x0000_s1050" style="position:absolute;left:5516;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" filled="f" strokeweight=".07425mm"/>
                <v:rect id="Rectangle 691" o:spid="_x0000_s1051" style="position:absolute;left:5735;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" fillcolor="#e5e5e5" stroked="f">
                  <v:fill opacity="39321f"/>
                </v:rect>
                <v:rect id="Rectangle 690" o:spid="_x0000_s1052" style="position:absolute;left:5735;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" filled="f" strokeweight=".07425mm"/>
                <v:rect id="Rectangle 689" o:spid="_x0000_s1053" style="position:absolute;left:5954;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" fillcolor="#e5f4e6" stroked="f">
                  <v:fill opacity="39321f"/>
                </v:rect>
                <v:rect id="Rectangle 688" o:spid="_x0000_s1054" style="position:absolute;left:5954;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" filled="f" strokeweight=".07425mm"/>
                <v:rect id="Rectangle 687" o:spid="_x0000_s1055" style="position:absolute;left:6172;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" fillcolor="#fefee0" stroked="f">
                  <v:fill opacity="39321f"/>
                </v:rect>
                <v:rect id="Rectangle 686" o:spid="_x0000_s1056" style="position:absolute;left:6172;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" filled="f" strokeweight=".07425mm"/>
                <v:rect id="Rectangle 685" o:spid="_x0000_s1057" style="position:absolute;left:6391;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" fillcolor="#fffdde" stroked="f">
                  <v:fill opacity="39321f"/>
                </v:rect>
                <v:rect id="Rectangle 684" o:spid="_x0000_s1058" style="position:absolute;left:6391;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" filled="f" strokeweight=".07425mm"/>
                <v:rect id="Rectangle 683" o:spid="_x0000_s1059" style="position:absolute;left:6610;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" fillcolor="#f9fce1" stroked="f">
                  <v:fill opacity="39321f"/>
                </v:rect>
                <v:rect id="Rectangle 682" o:spid="_x0000_s1060" style="position:absolute;left:6610;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" filled="f" strokeweight=".07425mm"/>
                <v:rect id="Rectangle 681" o:spid="_x0000_s1061" style="position:absolute;left:6829;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" fillcolor="#f5fae2" stroked="f">
                  <v:fill opacity="39321f"/>
                </v:rect>
                <v:rect id="Rectangle 680" o:spid="_x0000_s1062" style="position:absolute;left:6829;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" filled="f" strokeweight=".07425mm"/>
                <v:rect id="Rectangle 679" o:spid="_x0000_s1063" style="position:absolute;left:7047;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" fillcolor="#f5fae2" stroked="f">
                  <v:fill opacity="39321f"/>
                </v:rect>
                <v:rect id="Rectangle 678" o:spid="_x0000_s1064" style="position:absolute;left:7047;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" filled="f" strokeweight=".07425mm"/>
                <v:rect id="Rectangle 677" o:spid="_x0000_s1065" style="position:absolute;left:7266;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" fillcolor="#fff2ce" stroked="f">
                  <v:fill opacity="39321f"/>
                </v:rect>
                <v:rect id="Rectangle 676" o:spid="_x0000_s1066" style="position:absolute;left:7266;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" filled="f" strokeweight=".07425mm"/>
                <v:rect id="Rectangle 675" o:spid="_x0000_s1067" style="position:absolute;left:7485;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" fillcolor="#fff7d5" stroked="f">
                  <v:fill opacity="39321f"/>
                </v:rect>
                <v:rect id="Rectangle 674" o:spid="_x0000_s1068" style="position:absolute;left:7485;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" filled="f" strokeweight=".07425mm"/>
                <v:rect id="Rectangle 673" o:spid="_x0000_s1069" style="position:absolute;left:7704;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" fillcolor="#eff8e4" stroked="f">
                  <v:fill opacity="39321f"/>
                </v:rect>
                <v:rect id="Rectangle 672" o:spid="_x0000_s1070" style="position:absolute;left:7704;top:30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" filled="f" strokeweight=".07425mm"/>
                <v:rect id="Rectangle 671" o:spid="_x0000_s1071" style="position:absolute;left:5516;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" fillcolor="#f6fbe2" stroked="f">
                  <v:fill opacity="39321f"/>
                </v:rect>
                <v:rect id="Rectangle 670" o:spid="_x0000_s1072" style="position:absolute;left:5516;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" filled="f" strokeweight=".07425mm"/>
                <v:rect id="Rectangle 669" o:spid="_x0000_s1073" style="position:absolute;left:5735;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" fillcolor="#e5f4e6" stroked="f">
                  <v:fill opacity="39321f"/>
                </v:rect>
                <v:rect id="Rectangle 668" o:spid="_x0000_s1074" style="position:absolute;left:5735;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" filled="f" strokeweight=".07425mm"/>
                <v:rect id="Rectangle 667" o:spid="_x0000_s1075" style="position:absolute;left:5954;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" fillcolor="#e5e5e5" stroked="f">
                  <v:fill opacity="39321f"/>
                </v:rect>
                <v:rect id="Rectangle 666" o:spid="_x0000_s1076" style="position:absolute;left:5954;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" filled="f" strokeweight=".07425mm"/>
                <v:rect id="Rectangle 665" o:spid="_x0000_s1077" style="position:absolute;left:6172;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" fillcolor="#fffcdc" stroked="f">
                  <v:fill opacity="39321f"/>
                </v:rect>
                <v:rect id="Rectangle 664" o:spid="_x0000_s1078" style="position:absolute;left:6172;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" filled="f" strokeweight=".07425mm"/>
                <v:rect id="Rectangle 663" o:spid="_x0000_s1079" style="position:absolute;left:6391;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" fillcolor="#fffcdc" stroked="f">
                  <v:fill opacity="39321f"/>
                </v:rect>
                <v:rect id="Rectangle 662" o:spid="_x0000_s1080" style="position:absolute;left:6391;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" filled="f" strokeweight=".07425mm"/>
                <v:rect id="Rectangle 661" o:spid="_x0000_s1081" style="position:absolute;left:6610;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" fillcolor="#ffe1b9" stroked="f">
                  <v:fill opacity="39321f"/>
                </v:rect>
                <v:rect id="Rectangle 660" o:spid="_x0000_s1082" style="position:absolute;left:6610;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" filled="f" strokeweight=".07425mm"/>
                <v:rect id="Rectangle 659" o:spid="_x0000_s1083" style="position:absolute;left:6829;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" fillcolor="#fffcdc" stroked="f">
                  <v:fill opacity="39321f"/>
                </v:rect>
                <v:rect id="Rectangle 658" o:spid="_x0000_s1084" style="position:absolute;left:6829;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" filled="f" strokeweight=".07425mm"/>
                <v:rect id="Rectangle 657" o:spid="_x0000_s1085" style="position:absolute;left:7047;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" fillcolor="#fff8d7" stroked="f">
                  <v:fill opacity="39321f"/>
                </v:rect>
                <v:rect id="Rectangle 656" o:spid="_x0000_s1086" style="position:absolute;left:7047;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" filled="f" strokeweight=".07425mm"/>
                <v:rect id="Rectangle 655" o:spid="_x0000_s1087" style="position:absolute;left:7266;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" fillcolor="#ffe9c4" stroked="f">
                  <v:fill opacity="39321f"/>
                </v:rect>
                <v:rect id="Rectangle 654" o:spid="_x0000_s1088" style="position:absolute;left:7266;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" filled="f" strokeweight=".07425mm"/>
                <v:rect id="Rectangle 653" o:spid="_x0000_s1089" style="position:absolute;left:7485;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" fillcolor="#fcfee1" stroked="f">
                  <v:fill opacity="39321f"/>
                </v:rect>
                <v:rect id="Rectangle 652" o:spid="_x0000_s1090" style="position:absolute;left:7485;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" filled="f" strokeweight=".07425mm"/>
                <v:rect id="Rectangle 651" o:spid="_x0000_s1091" style="position:absolute;left:7704;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" fillcolor="#ffdab0" stroked="f">
                  <v:fill opacity="39321f"/>
                </v:rect>
                <v:rect id="Rectangle 650" o:spid="_x0000_s1092" style="position:absolute;left:7704;top:52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" filled="f" strokeweight=".07425mm"/>
                <v:rect id="Rectangle 649" o:spid="_x0000_s1093" style="position:absolute;left:5516;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" fillcolor="#fff7d5" stroked="f">
                  <v:fill opacity="39321f"/>
                </v:rect>
                <v:rect id="Rectangle 648" o:spid="_x0000_s1094" style="position:absolute;left:5516;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" filled="f" strokeweight=".07425mm"/>
                <v:rect id="Rectangle 647" o:spid="_x0000_s1095" style="position:absolute;left:5735;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" fillcolor="#fefee0" stroked="f">
                  <v:fill opacity="39321f"/>
                </v:rect>
                <v:rect id="Rectangle 646" o:spid="_x0000_s1096" style="position:absolute;left:5735;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" filled="f" strokeweight=".07425mm"/>
                <v:rect id="Rectangle 645" o:spid="_x0000_s1097" style="position:absolute;left:5954;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" fillcolor="#fffcdc" stroked="f">
                  <v:fill opacity="39321f"/>
                </v:rect>
                <v:rect id="Rectangle 644" o:spid="_x0000_s1098" style="position:absolute;left:5954;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" filled="f" strokeweight=".07425mm"/>
                <v:rect id="Rectangle 643" o:spid="_x0000_s1099" style="position:absolute;left:6172;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" fillcolor="#e5e5e5" stroked="f">
                  <v:fill opacity="39321f"/>
                </v:rect>
                <v:rect id="Rectangle 642" o:spid="_x0000_s1100" style="position:absolute;left:6172;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" filled="f" strokeweight=".07425mm"/>
                <v:rect id="Rectangle 641" o:spid="_x0000_s1101" style="position:absolute;left:6391;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" fillcolor="#d4ede9" stroked="f">
                  <v:fill opacity="39321f"/>
                </v:rect>
                <v:rect id="Rectangle 640" o:spid="_x0000_s1102" style="position:absolute;left:6391;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" filled="f" strokeweight=".07425mm"/>
                <v:rect id="Rectangle 639" o:spid="_x0000_s1103" style="position:absolute;left:6610;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" fillcolor="#edf7e4" stroked="f">
                  <v:fill opacity="39321f"/>
                </v:rect>
                <v:rect id="Rectangle 638" o:spid="_x0000_s1104" style="position:absolute;left:6610;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" filled="f" strokeweight=".07425mm"/>
                <v:rect id="Rectangle 637" o:spid="_x0000_s1105" style="position:absolute;left:6829;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" fillcolor="#e8f5e5" stroked="f">
                  <v:fill opacity="39321f"/>
                </v:rect>
                <v:rect id="Rectangle 636" o:spid="_x0000_s1106" style="position:absolute;left:6829;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" filled="f" strokeweight=".07425mm"/>
                <v:rect id="Rectangle 635" o:spid="_x0000_s1107" style="position:absolute;left:7047;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" fillcolor="#edf7e4" stroked="f">
                  <v:fill opacity="39321f"/>
                </v:rect>
                <v:rect id="Rectangle 634" o:spid="_x0000_s1108" style="position:absolute;left:7047;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" filled="f" strokeweight=".07425mm"/>
                <v:rect id="Rectangle 633" o:spid="_x0000_s1109" style="position:absolute;left:7266;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" fillcolor="#f2f9e3" stroked="f">
                  <v:fill opacity="39321f"/>
                </v:rect>
                <v:rect id="Rectangle 632" o:spid="_x0000_s1110" style="position:absolute;left:7266;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" filled="f" strokeweight=".07425mm"/>
                <v:rect id="Rectangle 631" o:spid="_x0000_s1111" style="position:absolute;left:7485;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" fillcolor="#fffad9" stroked="f">
                  <v:fill opacity="39321f"/>
                </v:rect>
                <v:rect id="Rectangle 630" o:spid="_x0000_s1112" style="position:absolute;left:7485;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" filled="f" strokeweight=".07425mm"/>
                <v:rect id="Rectangle 629" o:spid="_x0000_s1113" style="position:absolute;left:7704;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" fillcolor="#d6ede9" stroked="f">
                  <v:fill opacity="39321f"/>
                </v:rect>
                <v:rect id="Rectangle 628" o:spid="_x0000_s1114" style="position:absolute;left:7704;top:745;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" filled="f" strokeweight=".07425mm"/>
                <v:rect id="Rectangle 627" o:spid="_x0000_s1115" style="position:absolute;left:5516;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" fillcolor="#fff5d3" stroked="f">
                  <v:fill opacity="39321f"/>
                </v:rect>
                <v:rect id="Rectangle 626" o:spid="_x0000_s1116" style="position:absolute;left:5516;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" filled="f" strokeweight=".07425mm"/>
                <v:rect id="Rectangle 625" o:spid="_x0000_s1117" style="position:absolute;left:5735;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" fillcolor="#fffdde" stroked="f">
                  <v:fill opacity="39321f"/>
                </v:rect>
                <v:rect id="Rectangle 624" o:spid="_x0000_s1118" style="position:absolute;left:5735;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" filled="f" strokeweight=".07425mm"/>
                <v:rect id="Rectangle 623" o:spid="_x0000_s1119" style="position:absolute;left:5954;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" fillcolor="#fffcdc" stroked="f">
                  <v:fill opacity="39321f"/>
                </v:rect>
                <v:rect id="Rectangle 622" o:spid="_x0000_s1120" style="position:absolute;left:5954;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" filled="f" strokeweight=".07425mm"/>
                <v:rect id="Rectangle 621" o:spid="_x0000_s1121" style="position:absolute;left:6172;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" fillcolor="#d4ede9" stroked="f">
                  <v:fill opacity="39321f"/>
                </v:rect>
                <v:rect id="Rectangle 620" o:spid="_x0000_s1122" style="position:absolute;left:6172;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" filled="f" strokeweight=".07425mm"/>
                <v:rect id="Rectangle 619" o:spid="_x0000_s1123" style="position:absolute;left:6391;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" fillcolor="#e5e5e5" stroked="f">
                  <v:fill opacity="39321f"/>
                </v:rect>
                <v:rect id="Rectangle 618" o:spid="_x0000_s1124" style="position:absolute;left:6391;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" filled="f" strokeweight=".07425mm"/>
                <v:rect id="Rectangle 617" o:spid="_x0000_s1125" style="position:absolute;left:6610;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" fillcolor="#ffe1b9" stroked="f">
                  <v:fill opacity="39321f"/>
                </v:rect>
                <v:rect id="Rectangle 616" o:spid="_x0000_s1126" style="position:absolute;left:6610;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" filled="f" strokeweight=".07425mm"/>
                <v:rect id="Rectangle 615" o:spid="_x0000_s1127" style="position:absolute;left:6829;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" fillcolor="#fff2ce" stroked="f">
                  <v:fill opacity="39321f"/>
                </v:rect>
                <v:rect id="Rectangle 614" o:spid="_x0000_s1128" style="position:absolute;left:6829;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" filled="f" strokeweight=".07425mm"/>
                <v:rect id="Rectangle 613" o:spid="_x0000_s1129" style="position:absolute;left:7047;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" fillcolor="#ffecc8" stroked="f">
                  <v:fill opacity="39321f"/>
                </v:rect>
                <v:rect id="Rectangle 612" o:spid="_x0000_s1130" style="position:absolute;left:7047;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" filled="f" strokeweight=".07425mm"/>
                <v:rect id="Rectangle 611" o:spid="_x0000_s1131" style="position:absolute;left:7266;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" fillcolor="#ffeeca" stroked="f">
                  <v:fill opacity="39321f"/>
                </v:rect>
                <v:rect id="Rectangle 610" o:spid="_x0000_s1132" style="position:absolute;left:7266;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" filled="f" strokeweight=".07425mm"/>
                <v:rect id="Rectangle 609" o:spid="_x0000_s1133" style="position:absolute;left:7485;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" fillcolor="#fffdde" stroked="f">
                  <v:fill opacity="39321f"/>
                </v:rect>
                <v:rect id="Rectangle 608" o:spid="_x0000_s1134" style="position:absolute;left:7485;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" filled="f" strokeweight=".07425mm"/>
                <v:rect id="Rectangle 607" o:spid="_x0000_s1135" style="position:absolute;left:7704;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" fillcolor="#ffd7ac" stroked="f">
                  <v:fill opacity="39321f"/>
                </v:rect>
                <v:rect id="Rectangle 606" o:spid="_x0000_s1136" style="position:absolute;left:7704;top:964;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" filled="f" strokeweight=".07425mm"/>
                <v:rect id="Rectangle 605" o:spid="_x0000_s1137" style="position:absolute;left:5516;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" fillcolor="#fcfee1" stroked="f">
                  <v:fill opacity="39321f"/>
                </v:rect>
                <v:rect id="Rectangle 604" o:spid="_x0000_s1138" style="position:absolute;left:5516;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" filled="f" strokeweight=".07425mm"/>
                <v:rect id="Rectangle 603" o:spid="_x0000_s1139" style="position:absolute;left:5735;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" fillcolor="#f9fce1" stroked="f">
                  <v:fill opacity="39321f"/>
                </v:rect>
                <v:rect id="Rectangle 602" o:spid="_x0000_s1140" style="position:absolute;left:5735;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" filled="f" strokeweight=".07425mm"/>
                <v:rect id="Rectangle 601" o:spid="_x0000_s1141" style="position:absolute;left:5954;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" fillcolor="#ffe1b9" stroked="f">
                  <v:fill opacity="39321f"/>
                </v:rect>
                <v:rect id="Rectangle 600" o:spid="_x0000_s1142" style="position:absolute;left:5954;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" filled="f" strokeweight=".07425mm"/>
                <v:rect id="Rectangle 599" o:spid="_x0000_s1143" style="position:absolute;left:6172;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" fillcolor="#edf7e4" stroked="f">
                  <v:fill opacity="39321f"/>
                </v:rect>
                <v:rect id="Rectangle 598" o:spid="_x0000_s1144" style="position:absolute;left:6172;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" filled="f" strokeweight=".07425mm"/>
                <v:rect id="Rectangle 597" o:spid="_x0000_s1145" style="position:absolute;left:6391;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" fillcolor="#ffe1b9" stroked="f">
                  <v:fill opacity="39321f"/>
                </v:rect>
                <v:rect id="Rectangle 596" o:spid="_x0000_s1146" style="position:absolute;left:6391;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" filled="f" strokeweight=".07425mm"/>
                <v:rect id="Rectangle 595" o:spid="_x0000_s1147" style="position:absolute;left:6610;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" fillcolor="#e5e5e5" stroked="f">
                  <v:fill opacity="39321f"/>
                </v:rect>
                <v:rect id="Rectangle 594" o:spid="_x0000_s1148" style="position:absolute;left:6610;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" filled="f" strokeweight=".07425mm"/>
                <v:rect id="Rectangle 593" o:spid="_x0000_s1149" style="position:absolute;left:6829;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" fillcolor="#fffad9" stroked="f">
                  <v:fill opacity="39321f"/>
                </v:rect>
                <v:rect id="Rectangle 592" o:spid="_x0000_s1150" style="position:absolute;left:6829;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" filled="f" strokeweight=".07425mm"/>
                <v:rect id="Rectangle 591" o:spid="_x0000_s1151" style="position:absolute;left:7047;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" fillcolor="#ffffe0" stroked="f">
                  <v:fill opacity="39321f"/>
                </v:rect>
                <v:rect id="Rectangle 590" o:spid="_x0000_s1152" style="position:absolute;left:7047;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" filled="f" strokeweight=".07425mm"/>
                <v:rect id="Rectangle 589" o:spid="_x0000_s1153" style="position:absolute;left:7266;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" fillcolor="#ffe7c1" stroked="f">
                  <v:fill opacity="39321f"/>
                </v:rect>
                <v:rect id="Rectangle 588" o:spid="_x0000_s1154" style="position:absolute;left:7266;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" filled="f" strokeweight=".07425mm"/>
                <v:rect id="Rectangle 587" o:spid="_x0000_s1155" style="position:absolute;left:7485;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" fillcolor="#ffd7ac" stroked="f">
                  <v:fill opacity="39321f"/>
                </v:rect>
                <v:rect id="Rectangle 586" o:spid="_x0000_s1156" style="position:absolute;left:7485;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" filled="f" strokeweight=".07425mm"/>
                <v:rect id="Rectangle 585" o:spid="_x0000_s1157" style="position:absolute;left:7704;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" fillcolor="#ffd8ae" stroked="f">
                  <v:fill opacity="39321f"/>
                </v:rect>
                <v:rect id="Rectangle 584" o:spid="_x0000_s1158" style="position:absolute;left:7704;top:1183;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" filled="f" strokeweight=".07425mm"/>
                <v:rect id="Rectangle 583" o:spid="_x0000_s1159" style="position:absolute;left:5516;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" fillcolor="#fcfee1" stroked="f">
                  <v:fill opacity="39321f"/>
                </v:rect>
                <v:rect id="Rectangle 582" o:spid="_x0000_s1160" style="position:absolute;left:5516;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" filled="f" strokeweight=".07425mm"/>
                <v:rect id="Rectangle 581" o:spid="_x0000_s1161" style="position:absolute;left:5735;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" fillcolor="#f5fae2" stroked="f">
                  <v:fill opacity="39321f"/>
                </v:rect>
                <v:rect id="Rectangle 580" o:spid="_x0000_s1162" style="position:absolute;left:5735;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" filled="f" strokeweight=".07425mm"/>
                <v:rect id="Rectangle 579" o:spid="_x0000_s1163" style="position:absolute;left:5954;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" fillcolor="#fffcdc" stroked="f">
                  <v:fill opacity="39321f"/>
                </v:rect>
                <v:rect id="Rectangle 578" o:spid="_x0000_s1164" style="position:absolute;left:5954;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" filled="f" strokeweight=".07425mm"/>
                <v:rect id="Rectangle 577" o:spid="_x0000_s1165" style="position:absolute;left:6172;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" fillcolor="#e8f5e5" stroked="f">
                  <v:fill opacity="39321f"/>
                </v:rect>
                <v:rect id="Rectangle 576" o:spid="_x0000_s1166" style="position:absolute;left:6172;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" filled="f" strokeweight=".07425mm"/>
                <v:rect id="Rectangle 575" o:spid="_x0000_s1167" style="position:absolute;left:6391;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" fillcolor="#fff2ce" stroked="f">
                  <v:fill opacity="39321f"/>
                </v:rect>
                <v:rect id="Rectangle 574" o:spid="_x0000_s1168" style="position:absolute;left:6391;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" filled="f" strokeweight=".07425mm"/>
                <v:rect id="Rectangle 573" o:spid="_x0000_s1169" style="position:absolute;left:6610;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" fillcolor="#fffad9" stroked="f">
                  <v:fill opacity="39321f"/>
                </v:rect>
                <v:rect id="Rectangle 572" o:spid="_x0000_s1170" style="position:absolute;left:6610;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" filled="f" strokeweight=".07425mm"/>
                <v:rect id="Rectangle 571" o:spid="_x0000_s1171" style="position:absolute;left:6829;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" fillcolor="#e5e5e5" stroked="f">
                  <v:fill opacity="39321f"/>
                </v:rect>
                <v:rect id="Rectangle 570" o:spid="_x0000_s1172" style="position:absolute;left:6829;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" filled="f" strokeweight=".07425mm"/>
                <v:rect id="Rectangle 569" o:spid="_x0000_s1173" style="position:absolute;left:7047;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" fillcolor="#ffcea1" stroked="f">
                  <v:fill opacity="39321f"/>
                </v:rect>
                <v:rect id="Rectangle 568" o:spid="_x0000_s1174" style="position:absolute;left:7047;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" filled="f" strokeweight=".07425mm"/>
                <v:rect id="Rectangle 567" o:spid="_x0000_s1175" style="position:absolute;left:7266;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" fillcolor="#fffdde" stroked="f">
                  <v:fill opacity="39321f"/>
                </v:rect>
                <v:rect id="Rectangle 566" o:spid="_x0000_s1176" style="position:absolute;left:7266;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" filled="f" strokeweight=".07425mm"/>
                <v:rect id="Rectangle 565" o:spid="_x0000_s1177" style="position:absolute;left:7485;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" fillcolor="#f9fce1" stroked="f">
                  <v:fill opacity="39321f"/>
                </v:rect>
                <v:rect id="Rectangle 564" o:spid="_x0000_s1178" style="position:absolute;left:7485;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" filled="f" strokeweight=".07425mm"/>
                <v:rect id="Rectangle 563" o:spid="_x0000_s1179" style="position:absolute;left:7704;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" fillcolor="#ffe9c4" stroked="f">
                  <v:fill opacity="39321f"/>
                </v:rect>
                <v:rect id="Rectangle 562" o:spid="_x0000_s1180" style="position:absolute;left:7704;top:1402;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" filled="f" strokeweight=".07425mm"/>
                <v:rect id="Rectangle 561" o:spid="_x0000_s1181" style="position:absolute;left:5516;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" fillcolor="#fff3d1" stroked="f">
                  <v:fill opacity="39321f"/>
                </v:rect>
                <v:rect id="Rectangle 560" o:spid="_x0000_s1182" style="position:absolute;left:5516;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" filled="f" strokeweight=".07425mm"/>
                <v:rect id="Rectangle 559" o:spid="_x0000_s1183" style="position:absolute;left:5735;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" fillcolor="#f5fae2" stroked="f">
                  <v:fill opacity="39321f"/>
                </v:rect>
                <v:rect id="Rectangle 558" o:spid="_x0000_s1184" style="position:absolute;left:5735;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" filled="f" strokeweight=".07425mm"/>
                <v:rect id="Rectangle 557" o:spid="_x0000_s1185" style="position:absolute;left:5954;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" fillcolor="#fff8d7" stroked="f">
                  <v:fill opacity="39321f"/>
                </v:rect>
                <v:rect id="Rectangle 556" o:spid="_x0000_s1186" style="position:absolute;left:5954;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" filled="f" strokeweight=".07425mm"/>
                <v:rect id="Rectangle 555" o:spid="_x0000_s1187" style="position:absolute;left:6172;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" fillcolor="#edf7e4" stroked="f">
                  <v:fill opacity="39321f"/>
                </v:rect>
                <v:rect id="Rectangle 554" o:spid="_x0000_s1188" style="position:absolute;left:6172;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" filled="f" strokeweight=".07425mm"/>
                <v:rect id="Rectangle 553" o:spid="_x0000_s1189" style="position:absolute;left:6391;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" fillcolor="#ffecc8" stroked="f">
                  <v:fill opacity="39321f"/>
                </v:rect>
                <v:rect id="Rectangle 552" o:spid="_x0000_s1190" style="position:absolute;left:6391;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" filled="f" strokeweight=".07425mm"/>
                <v:rect id="Rectangle 551" o:spid="_x0000_s1191" style="position:absolute;left:6610;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" fillcolor="#ffffe0" stroked="f">
                  <v:fill opacity="39321f"/>
                </v:rect>
                <v:rect id="Rectangle 550" o:spid="_x0000_s1192" style="position:absolute;left:6610;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" filled="f" strokeweight=".07425mm"/>
                <v:rect id="Rectangle 549" o:spid="_x0000_s1193" style="position:absolute;left:6829;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" fillcolor="#ffcea1" stroked="f">
                  <v:fill opacity="39321f"/>
                </v:rect>
                <v:rect id="Rectangle 548" o:spid="_x0000_s1194" style="position:absolute;left:6829;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" filled="f" strokeweight=".07425mm"/>
                <v:rect id="Rectangle 547" o:spid="_x0000_s1195" style="position:absolute;left:7047;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" fillcolor="#e5e5e5" stroked="f">
                  <v:fill opacity="39321f"/>
                </v:rect>
                <v:rect id="Rectangle 546" o:spid="_x0000_s1196" style="position:absolute;left:7047;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" filled="f" strokeweight=".07425mm"/>
                <v:rect id="Rectangle 545" o:spid="_x0000_s1197" style="position:absolute;left:7266;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" fillcolor="#fff8d7" stroked="f">
                  <v:fill opacity="39321f"/>
                </v:rect>
                <v:rect id="Rectangle 544" o:spid="_x0000_s1198" style="position:absolute;left:7266;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" filled="f" strokeweight=".07425mm"/>
                <v:rect id="Rectangle 543" o:spid="_x0000_s1199" style="position:absolute;left:7485;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" fillcolor="#f8fce2" stroked="f">
                  <v:fill opacity="39321f"/>
                </v:rect>
                <v:rect id="Rectangle 542" o:spid="_x0000_s1200" style="position:absolute;left:7485;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" filled="f" strokeweight=".07425mm"/>
                <v:rect id="Rectangle 541" o:spid="_x0000_s1201" style="position:absolute;left:7704;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" fillcolor="#ffdfb7" stroked="f">
                  <v:fill opacity="39321f"/>
                </v:rect>
                <v:rect id="Rectangle 540" o:spid="_x0000_s1202" style="position:absolute;left:7704;top:1620;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" filled="f" strokeweight=".07425mm"/>
                <v:rect id="Rectangle 539" o:spid="_x0000_s1203" style="position:absolute;left:5516;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" fillcolor="#ffebc6" stroked="f">
                  <v:fill opacity="39321f"/>
                </v:rect>
                <v:rect id="Rectangle 538" o:spid="_x0000_s1204" style="position:absolute;left:5516;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" filled="f" strokeweight=".07425mm"/>
                <v:rect id="Rectangle 537" o:spid="_x0000_s1205" style="position:absolute;left:5735;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" fillcolor="#fff2ce" stroked="f">
                  <v:fill opacity="39321f"/>
                </v:rect>
                <v:rect id="Rectangle 536" o:spid="_x0000_s1206" style="position:absolute;left:5735;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" filled="f" strokeweight=".07425mm"/>
                <v:rect id="Rectangle 535" o:spid="_x0000_s1207" style="position:absolute;left:5954;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" fillcolor="#ffe9c4" stroked="f">
                  <v:fill opacity="39321f"/>
                </v:rect>
                <v:rect id="Rectangle 534" o:spid="_x0000_s1208" style="position:absolute;left:5954;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" filled="f" strokeweight=".07425mm"/>
                <v:rect id="Rectangle 533" o:spid="_x0000_s1209" style="position:absolute;left:6172;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" fillcolor="#f2f9e3" stroked="f">
                  <v:fill opacity="39321f"/>
                </v:rect>
                <v:rect id="Rectangle 532" o:spid="_x0000_s1210" style="position:absolute;left:6172;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" filled="f" strokeweight=".07425mm"/>
                <v:rect id="Rectangle 531" o:spid="_x0000_s1211" style="position:absolute;left:6391;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" fillcolor="#ffeeca" stroked="f">
                  <v:fill opacity="39321f"/>
                </v:rect>
                <v:rect id="Rectangle 530" o:spid="_x0000_s1212" style="position:absolute;left:6391;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" filled="f" strokeweight=".07425mm"/>
                <v:rect id="Rectangle 529" o:spid="_x0000_s1213" style="position:absolute;left:6610;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" fillcolor="#ffe7c1" stroked="f">
                  <v:fill opacity="39321f"/>
                </v:rect>
                <v:rect id="Rectangle 528" o:spid="_x0000_s1214" style="position:absolute;left:6610;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" filled="f" strokeweight=".07425mm"/>
                <v:rect id="Rectangle 527" o:spid="_x0000_s1215" style="position:absolute;left:6829;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" fillcolor="#fffdde" stroked="f">
                  <v:fill opacity="39321f"/>
                </v:rect>
                <v:rect id="Rectangle 526" o:spid="_x0000_s1216" style="position:absolute;left:6829;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" filled="f" strokeweight=".07425mm"/>
                <v:rect id="Rectangle 525" o:spid="_x0000_s1217" style="position:absolute;left:7047;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" fillcolor="#fff8d7" stroked="f">
                  <v:fill opacity="39321f"/>
                </v:rect>
                <v:rect id="Rectangle 524" o:spid="_x0000_s1218" style="position:absolute;left:7047;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" filled="f" strokeweight=".07425mm"/>
                <v:rect id="Rectangle 523" o:spid="_x0000_s1219" style="position:absolute;left:7266;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" fillcolor="#e5e5e5" stroked="f">
                  <v:fill opacity="39321f"/>
                </v:rect>
                <v:rect id="Rectangle 522" o:spid="_x0000_s1220" style="position:absolute;left:7266;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" filled="f" strokeweight=".07425mm"/>
                <v:rect id="Rectangle 521" o:spid="_x0000_s1221" style="position:absolute;left:7485;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" fillcolor="#fefee0" stroked="f">
                  <v:fill opacity="39321f"/>
                </v:rect>
                <v:rect id="Rectangle 520" o:spid="_x0000_s1222" style="position:absolute;left:7485;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" filled="f" strokeweight=".07425mm"/>
                <v:rect id="Rectangle 519" o:spid="_x0000_s1223" style="position:absolute;left:7704;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" fillcolor="#ffdcb2" stroked="f">
                  <v:fill opacity="39321f"/>
                </v:rect>
                <v:rect id="Rectangle 518" o:spid="_x0000_s1224" style="position:absolute;left:7704;top:1839;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" filled="f" strokeweight=".07425mm"/>
                <v:rect id="Rectangle 517" o:spid="_x0000_s1225" style="position:absolute;left:5516;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" fillcolor="#fff8d7" stroked="f">
                  <v:fill opacity="39321f"/>
                </v:rect>
                <v:rect id="Rectangle 516" o:spid="_x0000_s1226" style="position:absolute;left:5516;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" filled="f" strokeweight=".07425mm"/>
                <v:rect id="Rectangle 515" o:spid="_x0000_s1227" style="position:absolute;left:5735;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" fillcolor="#fff7d5" stroked="f">
                  <v:fill opacity="39321f"/>
                </v:rect>
                <v:rect id="Rectangle 514" o:spid="_x0000_s1228" style="position:absolute;left:5735;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" filled="f" strokeweight=".07425mm"/>
                <v:rect id="Rectangle 513" o:spid="_x0000_s1229" style="position:absolute;left:5954;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" fillcolor="#fcfee1" stroked="f">
                  <v:fill opacity="39321f"/>
                </v:rect>
                <v:rect id="Rectangle 512" o:spid="_x0000_s1230" style="position:absolute;left:5954;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" filled="f" strokeweight=".07425mm"/>
                <v:rect id="Rectangle 511" o:spid="_x0000_s1231" style="position:absolute;left:6172;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" fillcolor="#fffad9" stroked="f">
                  <v:fill opacity="39321f"/>
                </v:rect>
                <v:rect id="Rectangle 510" o:spid="_x0000_s1232" style="position:absolute;left:6172;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" filled="f" strokeweight=".07425mm"/>
                <v:rect id="Rectangle 509" o:spid="_x0000_s1233" style="position:absolute;left:6391;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" fillcolor="#fffdde" stroked="f">
                  <v:fill opacity="39321f"/>
                </v:rect>
                <v:rect id="Rectangle 508" o:spid="_x0000_s1234" style="position:absolute;left:6391;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" filled="f" strokeweight=".07425mm"/>
                <v:rect id="Rectangle 507" o:spid="_x0000_s1235" style="position:absolute;left:6610;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" fillcolor="#ffd7ac" stroked="f">
                  <v:fill opacity="39321f"/>
                </v:rect>
                <v:rect id="Rectangle 506" o:spid="_x0000_s1236" style="position:absolute;left:6610;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" filled="f" strokeweight=".07425mm"/>
                <v:rect id="Rectangle 505" o:spid="_x0000_s1237" style="position:absolute;left:6829;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" fillcolor="#f9fce1" stroked="f">
                  <v:fill opacity="39321f"/>
                </v:rect>
                <v:rect id="Rectangle 504" o:spid="_x0000_s1238" style="position:absolute;left:6829;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" filled="f" strokeweight=".07425mm"/>
                <v:rect id="Rectangle 503" o:spid="_x0000_s1239" style="position:absolute;left:7047;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" fillcolor="#f8fce2" stroked="f">
                  <v:fill opacity="39321f"/>
                </v:rect>
                <v:rect id="Rectangle 502" o:spid="_x0000_s1240" style="position:absolute;left:7047;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" filled="f" strokeweight=".07425mm"/>
                <v:rect id="Rectangle 501" o:spid="_x0000_s1241" style="position:absolute;left:7266;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" fillcolor="#fefee0" stroked="f">
                  <v:fill opacity="39321f"/>
                </v:rect>
                <v:rect id="Rectangle 500" o:spid="_x0000_s1242" style="position:absolute;left:7266;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" filled="f" strokeweight=".07425mm"/>
                <v:rect id="Rectangle 499" o:spid="_x0000_s1243" style="position:absolute;left:7485;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" fillcolor="#e5e5e5" stroked="f">
                  <v:fill opacity="39321f"/>
                </v:rect>
                <v:rect id="Rectangle 498" o:spid="_x0000_s1244" style="position:absolute;left:7485;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" filled="f" strokeweight=".07425mm"/>
                <v:rect id="Rectangle 497" o:spid="_x0000_s1245" style="position:absolute;left:7704;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" fillcolor="#f6fbe2" stroked="f">
                  <v:fill opacity="39321f"/>
                </v:rect>
                <v:rect id="Rectangle 496" o:spid="_x0000_s1246" style="position:absolute;left:7704;top:2058;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" filled="f" strokeweight=".07425mm"/>
                <v:rect id="Rectangle 495" o:spid="_x0000_s1247" style="position:absolute;left:5516;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" fillcolor="#fff3d1" stroked="f">
                  <v:fill opacity="39321f"/>
                </v:rect>
                <v:rect id="Rectangle 494" o:spid="_x0000_s1248" style="position:absolute;left:5516;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" filled="f" strokeweight=".07425mm"/>
                <v:rect id="Rectangle 493" o:spid="_x0000_s1249" style="position:absolute;left:5735;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" fillcolor="#eff8e4" stroked="f">
                  <v:fill opacity="39321f"/>
                </v:rect>
                <v:rect id="Rectangle 492" o:spid="_x0000_s1250" style="position:absolute;left:5735;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" filled="f" strokeweight=".07425mm"/>
                <v:rect id="Rectangle 491" o:spid="_x0000_s1251" style="position:absolute;left:5954;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" fillcolor="#ffdab0" stroked="f">
                  <v:fill opacity="39321f"/>
                </v:rect>
                <v:rect id="Rectangle 490" o:spid="_x0000_s1252" style="position:absolute;left:5954;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" filled="f" strokeweight=".07425mm"/>
                <v:rect id="Rectangle 489" o:spid="_x0000_s1253" style="position:absolute;left:6172;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" fillcolor="#d6ede9" stroked="f">
                  <v:fill opacity="39321f"/>
                </v:rect>
                <v:rect id="Rectangle 488" o:spid="_x0000_s1254" style="position:absolute;left:6172;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" filled="f" strokeweight=".07425mm"/>
                <v:rect id="Rectangle 487" o:spid="_x0000_s1255" style="position:absolute;left:6391;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" fillcolor="#ffd7ac" stroked="f">
                  <v:fill opacity="39321f"/>
                </v:rect>
                <v:rect id="Rectangle 486" o:spid="_x0000_s1256" style="position:absolute;left:6391;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" filled="f" strokeweight=".07425mm"/>
                <v:rect id="Rectangle 485" o:spid="_x0000_s1257" style="position:absolute;left:6610;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" fillcolor="#ffd8ae" stroked="f">
                  <v:fill opacity="39321f"/>
                </v:rect>
                <v:rect id="Rectangle 484" o:spid="_x0000_s1258" style="position:absolute;left:6610;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" filled="f" strokeweight=".07425mm"/>
                <v:rect id="Rectangle 483" o:spid="_x0000_s1259" style="position:absolute;left:6829;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" fillcolor="#ffe9c4" stroked="f">
                  <v:fill opacity="39321f"/>
                </v:rect>
                <v:rect id="Rectangle 482" o:spid="_x0000_s1260" style="position:absolute;left:6829;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" filled="f" strokeweight=".07425mm"/>
                <v:rect id="Rectangle 481" o:spid="_x0000_s1261" style="position:absolute;left:7047;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" fillcolor="#ffdfb7" stroked="f">
                  <v:fill opacity="39321f"/>
                </v:rect>
                <v:rect id="Rectangle 480" o:spid="_x0000_s1262" style="position:absolute;left:7047;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" filled="f" strokeweight=".07425mm"/>
                <v:rect id="Rectangle 479" o:spid="_x0000_s1263" style="position:absolute;left:7266;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" fillcolor="#ffdcb2" stroked="f">
                  <v:fill opacity="39321f"/>
                </v:rect>
                <v:rect id="Rectangle 478" o:spid="_x0000_s1264" style="position:absolute;left:7266;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" filled="f" strokeweight=".07425mm"/>
                <v:rect id="Rectangle 477" o:spid="_x0000_s1265" style="position:absolute;left:7485;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" fillcolor="#f6fbe2" stroked="f">
                  <v:fill opacity="39321f"/>
                </v:rect>
                <v:rect id="Rectangle 476" o:spid="_x0000_s1266" style="position:absolute;left:7485;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" filled="f" strokeweight=".07425mm"/>
                <v:rect id="Rectangle 475" o:spid="_x0000_s1267" style="position:absolute;left:7704;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" fillcolor="#e5e5e5" stroked="f">
                  <v:fill opacity="39321f"/>
                </v:rect>
                <v:rect id="Rectangle 474" o:spid="_x0000_s1268" style="position:absolute;left:7704;top:2277;width:219;height:2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" filled="f" strokeweight=".07425mm"/>
                <v:shape id="AutoShape 473" o:spid="_x0000_s1269" style="position:absolute;left:2952;top:7792;width:2347;height:2347;visibility:visible;mso-wrap-style:square;v-text-anchor:top" coordsize="2347,2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" path="m2673,-7703r,-55m2892,-7703r,-55m3110,-7703r,-55m3329,-7703r,-55m3548,-7703r,-55m3767,-7703r,-55m3985,-7703r,-55m4204,-7703r,-55m4423,-7703r,-55m4642,-7703r,-55m4860,-7703r,-55m2509,-5407r54,m2509,-5625r54,m2509,-5844r54,m2509,-6063r54,m2509,-6282r54,m2509,-6500r54,m2509,-6719r54,m2509,-6938r54,m2509,-7157r54,m2509,-7375r54,m2509,-7594r54,e" filled="f" strokeweight=".37833mm">
                  <v:path arrowok="t" o:connecttype="custom" o:connectlocs="2673,90;2673,35;2892,90;2892,35;3110,90;3110,35;3329,90;3329,35;3548,90;3548,35;3767,90;3767,35;3985,90;3985,35;4204,90;4204,35;4423,90;4423,35;4642,90;4642,35;4860,90;4860,35;2509,2386;2563,2386;2509,2168;2563,2168;2509,1949;2563,1949;2509,1730;2563,1730;2509,1511;2563,1511;2509,1293;2563,1293;2509,1074;2563,1074;2509,855;2563,855;2509,636;2563,636;2509,418;2563,418;2509,199;2563,199" o:connectangles="0,0,0,0,0,0,0,0,0,0,0,0,0,0,0,0,0,0,0,0,0,0,0,0,0,0,0,0,0,0,0,0,0,0,0,0,0,0,0,0,0,0,0,0"/>
                </v:shape>
                <w10:wrap anchorx="page"/>
              </v:group>
            </w:pict>
          </mc:Fallback>
        </mc:AlternateContent>
      </w:r>
      <w:r>
        <w:rPr>
          <w:noProof/>
        </w:rPr>
        <mc:AlternateContent>
          <mc:Choice Requires="wps">
            <w:drawing>
              <wp:anchor distT="0" distB="0" distL="114300" distR="114300" simplePos="0" relativeHeight="251667968" behindDoc="0" locked="0" layoutInCell="1" allowOverlap="1" wp14:anchorId="65138CC0" wp14:editId="35024600">
                <wp:simplePos x="0" y="0"/>
                <wp:positionH relativeFrom="page">
                  <wp:posOffset>2598420</wp:posOffset>
                </wp:positionH>
                <wp:positionV relativeFrom="paragraph">
                  <wp:posOffset>248920</wp:posOffset>
                </wp:positionV>
                <wp:extent cx="182245" cy="1143635"/>
                <wp:effectExtent l="0" t="3175" r="635" b="0"/>
                <wp:wrapNone/>
                <wp:docPr id="487" name="Text Box 47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A79E292"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138CC0" id="Text Box 471" o:spid="_x0000_s1085" type="#_x0000_t202" style="position:absolute;left:0;text-align:left;margin-left:204.6pt;margin-top:19.6pt;width:14.35pt;height:90.0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" filled="f" stroked="f">
                <v:textbox style="layout-flow:vertical;mso-layout-flow-alt:bottom-to-top" inset="0,0,0,0">
                  <w:txbxContent>
                    <w:p w14:paraId="3A79E292"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z w:val="18"/>
        </w:rPr>
        <w:t>name type age</w:t>
      </w:r>
    </w:p>
    <w:p w14:paraId="19E48822" w14:textId="77777777" w:rsidR="001058B6" w:rsidRDefault="005212F4">
      <w:pPr>
        <w:spacing w:line="205" w:lineRule="exact"/>
        <w:ind w:left="3035"/>
        <w:rPr>
          <w:rFonts w:ascii="Arial"/>
          <w:sz w:val="18"/>
        </w:rPr>
      </w:pPr>
      <w:proofErr w:type="spellStart"/>
      <w:r>
        <w:rPr>
          <w:rFonts w:ascii="Arial"/>
          <w:color w:val="4D4D4D"/>
          <w:sz w:val="18"/>
        </w:rPr>
        <w:t>motor_score</w:t>
      </w:r>
      <w:proofErr w:type="spellEnd"/>
    </w:p>
    <w:p w14:paraId="6F474715" w14:textId="77777777" w:rsidR="001058B6" w:rsidRDefault="005212F4">
      <w:pPr>
        <w:spacing w:before="12"/>
        <w:ind w:left="3656"/>
        <w:rPr>
          <w:rFonts w:ascii="Arial"/>
          <w:sz w:val="18"/>
        </w:rPr>
      </w:pPr>
      <w:r>
        <w:rPr>
          <w:rFonts w:ascii="Arial"/>
          <w:color w:val="4D4D4D"/>
          <w:sz w:val="18"/>
        </w:rPr>
        <w:t>pupil</w:t>
      </w:r>
    </w:p>
    <w:p w14:paraId="1C7EDC74" w14:textId="77777777" w:rsidR="001058B6" w:rsidRDefault="005212F4">
      <w:pPr>
        <w:spacing w:before="11" w:line="254" w:lineRule="auto"/>
        <w:ind w:left="3511" w:right="6485" w:firstLine="385"/>
        <w:jc w:val="right"/>
        <w:rPr>
          <w:rFonts w:ascii="Arial"/>
          <w:sz w:val="18"/>
        </w:rPr>
      </w:pPr>
      <w:proofErr w:type="spellStart"/>
      <w:r>
        <w:rPr>
          <w:rFonts w:ascii="Arial"/>
          <w:color w:val="4D4D4D"/>
          <w:sz w:val="18"/>
        </w:rPr>
        <w:t>ct</w:t>
      </w:r>
      <w:proofErr w:type="spellEnd"/>
      <w:r>
        <w:rPr>
          <w:rFonts w:ascii="Arial"/>
          <w:color w:val="4D4D4D"/>
          <w:sz w:val="18"/>
        </w:rPr>
        <w:t xml:space="preserve"> </w:t>
      </w:r>
      <w:proofErr w:type="spellStart"/>
      <w:r>
        <w:rPr>
          <w:rFonts w:ascii="Arial"/>
          <w:color w:val="4D4D4D"/>
          <w:spacing w:val="-3"/>
          <w:sz w:val="18"/>
        </w:rPr>
        <w:t>hypox</w:t>
      </w:r>
      <w:proofErr w:type="spellEnd"/>
      <w:r>
        <w:rPr>
          <w:rFonts w:ascii="Arial"/>
          <w:color w:val="4D4D4D"/>
          <w:spacing w:val="-3"/>
          <w:sz w:val="18"/>
        </w:rPr>
        <w:t xml:space="preserve"> </w:t>
      </w:r>
      <w:proofErr w:type="spellStart"/>
      <w:r>
        <w:rPr>
          <w:rFonts w:ascii="Arial"/>
          <w:color w:val="4D4D4D"/>
          <w:spacing w:val="-1"/>
          <w:sz w:val="18"/>
        </w:rPr>
        <w:t>hypots</w:t>
      </w:r>
      <w:proofErr w:type="spellEnd"/>
      <w:r>
        <w:rPr>
          <w:rFonts w:ascii="Arial"/>
          <w:color w:val="4D4D4D"/>
          <w:sz w:val="18"/>
        </w:rPr>
        <w:t xml:space="preserve"> </w:t>
      </w:r>
      <w:proofErr w:type="spellStart"/>
      <w:r>
        <w:rPr>
          <w:rFonts w:ascii="Arial"/>
          <w:color w:val="4D4D4D"/>
          <w:sz w:val="18"/>
        </w:rPr>
        <w:t>tsah</w:t>
      </w:r>
      <w:proofErr w:type="spellEnd"/>
      <w:r>
        <w:rPr>
          <w:rFonts w:ascii="Arial"/>
          <w:color w:val="4D4D4D"/>
          <w:sz w:val="18"/>
        </w:rPr>
        <w:t xml:space="preserve"> edh mort</w:t>
      </w:r>
    </w:p>
    <w:p w14:paraId="49DC104D" w14:textId="77777777" w:rsidR="001058B6" w:rsidRDefault="001058B6">
      <w:pPr>
        <w:pStyle w:val="BodyText"/>
        <w:spacing w:before="3"/>
        <w:rPr>
          <w:rFonts w:ascii="Arial"/>
          <w:sz w:val="24"/>
        </w:rPr>
      </w:pPr>
    </w:p>
    <w:p w14:paraId="1A6A42BA" w14:textId="7ADFC729" w:rsidR="001058B6" w:rsidRDefault="00C27F74">
      <w:pPr>
        <w:pStyle w:val="BodyText"/>
        <w:spacing w:before="94"/>
        <w:ind w:left="3571"/>
        <w:rPr>
          <w:rFonts w:ascii="Arial"/>
        </w:rPr>
      </w:pPr>
      <w:r>
        <w:rPr>
          <w:noProof/>
        </w:rPr>
        <mc:AlternateContent>
          <mc:Choice Requires="wpg">
            <w:drawing>
              <wp:anchor distT="0" distB="0" distL="114300" distR="114300" simplePos="0" relativeHeight="251666944" behindDoc="0" locked="0" layoutInCell="1" allowOverlap="1" wp14:anchorId="3A0B9990" wp14:editId="0E374F09">
                <wp:simplePos x="0" y="0"/>
                <wp:positionH relativeFrom="page">
                  <wp:posOffset>3952240</wp:posOffset>
                </wp:positionH>
                <wp:positionV relativeFrom="paragraph">
                  <wp:posOffset>26670</wp:posOffset>
                </wp:positionV>
                <wp:extent cx="1010285" cy="201930"/>
                <wp:effectExtent l="8890" t="12700" r="9525" b="4445"/>
                <wp:wrapNone/>
                <wp:docPr id="484"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10285" cy="201930"/>
                          <a:chOff x="6224" y="42"/>
                          <a:chExt cx="1591" cy="318"/>
                        </a:xfrm>
                      </wpg:grpSpPr>
                      <pic:pic xmlns:pic="http://schemas.openxmlformats.org/drawingml/2006/picture">
                        <pic:nvPicPr>
                          <pic:cNvPr id="485" name="Picture 47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6225" y="41"/>
                            <a:ext cx="1588" cy="318"/>
                          </a:xfrm>
                          <a:prstGeom prst="rect">
                            <a:avLst/>
                          </a:prstGeom>
                          <a:noFill/>
                          <a:extLst>
                            <a:ext uri="{909E8E84-426E-40DD-AFC4-6F175D3DCCD1}">
                              <a14:hiddenFill xmlns:a14="http://schemas.microsoft.com/office/drawing/2010/main">
                                <a:solidFill>
                                  <a:srgbClr val="FFFFFF"/>
                                </a:solidFill>
                              </a14:hiddenFill>
                            </a:ext>
                          </a:extLst>
                        </pic:spPr>
                      </pic:pic>
                      <wps:wsp>
                        <wps:cNvPr id="486" name="AutoShape 469"/>
                        <wps:cNvSpPr>
                          <a:spLocks/>
                        </wps:cNvSpPr>
                        <wps:spPr bwMode="auto">
                          <a:xfrm>
                            <a:off x="3717" y="7793"/>
                            <a:ext cx="1579" cy="317"/>
                          </a:xfrm>
                          <a:custGeom>
                            <a:avLst/>
                            <a:gdLst>
                              <a:gd name="T0" fmla="+- 0 6228 3717"/>
                              <a:gd name="T1" fmla="*/ T0 w 1579"/>
                              <a:gd name="T2" fmla="+- 0 359 7794"/>
                              <a:gd name="T3" fmla="*/ 359 h 317"/>
                              <a:gd name="T4" fmla="+- 0 6228 3717"/>
                              <a:gd name="T5" fmla="*/ T4 w 1579"/>
                              <a:gd name="T6" fmla="+- 0 296 7794"/>
                              <a:gd name="T7" fmla="*/ 296 h 317"/>
                              <a:gd name="T8" fmla="+- 0 6624 3717"/>
                              <a:gd name="T9" fmla="*/ T8 w 1579"/>
                              <a:gd name="T10" fmla="+- 0 359 7794"/>
                              <a:gd name="T11" fmla="*/ 359 h 317"/>
                              <a:gd name="T12" fmla="+- 0 6624 3717"/>
                              <a:gd name="T13" fmla="*/ T12 w 1579"/>
                              <a:gd name="T14" fmla="+- 0 296 7794"/>
                              <a:gd name="T15" fmla="*/ 296 h 317"/>
                              <a:gd name="T16" fmla="+- 0 7019 3717"/>
                              <a:gd name="T17" fmla="*/ T16 w 1579"/>
                              <a:gd name="T18" fmla="+- 0 359 7794"/>
                              <a:gd name="T19" fmla="*/ 359 h 317"/>
                              <a:gd name="T20" fmla="+- 0 7019 3717"/>
                              <a:gd name="T21" fmla="*/ T20 w 1579"/>
                              <a:gd name="T22" fmla="+- 0 296 7794"/>
                              <a:gd name="T23" fmla="*/ 296 h 317"/>
                              <a:gd name="T24" fmla="+- 0 7415 3717"/>
                              <a:gd name="T25" fmla="*/ T24 w 1579"/>
                              <a:gd name="T26" fmla="+- 0 359 7794"/>
                              <a:gd name="T27" fmla="*/ 359 h 317"/>
                              <a:gd name="T28" fmla="+- 0 7415 3717"/>
                              <a:gd name="T29" fmla="*/ T28 w 1579"/>
                              <a:gd name="T30" fmla="+- 0 296 7794"/>
                              <a:gd name="T31" fmla="*/ 296 h 317"/>
                              <a:gd name="T32" fmla="+- 0 7810 3717"/>
                              <a:gd name="T33" fmla="*/ T32 w 1579"/>
                              <a:gd name="T34" fmla="+- 0 359 7794"/>
                              <a:gd name="T35" fmla="*/ 359 h 317"/>
                              <a:gd name="T36" fmla="+- 0 7810 3717"/>
                              <a:gd name="T37" fmla="*/ T36 w 1579"/>
                              <a:gd name="T38" fmla="+- 0 296 7794"/>
                              <a:gd name="T39" fmla="*/ 296 h 317"/>
                              <a:gd name="T40" fmla="+- 0 6228 3717"/>
                              <a:gd name="T41" fmla="*/ T40 w 1579"/>
                              <a:gd name="T42" fmla="+- 0 106 7794"/>
                              <a:gd name="T43" fmla="*/ 106 h 317"/>
                              <a:gd name="T44" fmla="+- 0 6228 3717"/>
                              <a:gd name="T45" fmla="*/ T44 w 1579"/>
                              <a:gd name="T46" fmla="+- 0 42 7794"/>
                              <a:gd name="T47" fmla="*/ 42 h 317"/>
                              <a:gd name="T48" fmla="+- 0 6624 3717"/>
                              <a:gd name="T49" fmla="*/ T48 w 1579"/>
                              <a:gd name="T50" fmla="+- 0 106 7794"/>
                              <a:gd name="T51" fmla="*/ 106 h 317"/>
                              <a:gd name="T52" fmla="+- 0 6624 3717"/>
                              <a:gd name="T53" fmla="*/ T52 w 1579"/>
                              <a:gd name="T54" fmla="+- 0 42 7794"/>
                              <a:gd name="T55" fmla="*/ 42 h 317"/>
                              <a:gd name="T56" fmla="+- 0 7019 3717"/>
                              <a:gd name="T57" fmla="*/ T56 w 1579"/>
                              <a:gd name="T58" fmla="+- 0 106 7794"/>
                              <a:gd name="T59" fmla="*/ 106 h 317"/>
                              <a:gd name="T60" fmla="+- 0 7019 3717"/>
                              <a:gd name="T61" fmla="*/ T60 w 1579"/>
                              <a:gd name="T62" fmla="+- 0 42 7794"/>
                              <a:gd name="T63" fmla="*/ 42 h 317"/>
                              <a:gd name="T64" fmla="+- 0 7415 3717"/>
                              <a:gd name="T65" fmla="*/ T64 w 1579"/>
                              <a:gd name="T66" fmla="+- 0 106 7794"/>
                              <a:gd name="T67" fmla="*/ 106 h 317"/>
                              <a:gd name="T68" fmla="+- 0 7415 3717"/>
                              <a:gd name="T69" fmla="*/ T68 w 1579"/>
                              <a:gd name="T70" fmla="+- 0 42 7794"/>
                              <a:gd name="T71" fmla="*/ 42 h 317"/>
                              <a:gd name="T72" fmla="+- 0 7810 3717"/>
                              <a:gd name="T73" fmla="*/ T72 w 1579"/>
                              <a:gd name="T74" fmla="+- 0 106 7794"/>
                              <a:gd name="T75" fmla="*/ 106 h 317"/>
                              <a:gd name="T76" fmla="+- 0 7810 3717"/>
                              <a:gd name="T77" fmla="*/ T76 w 1579"/>
                              <a:gd name="T78" fmla="+- 0 42 7794"/>
                              <a:gd name="T79" fmla="*/ 42 h 31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579" h="317">
                                <a:moveTo>
                                  <a:pt x="2511" y="-7435"/>
                                </a:moveTo>
                                <a:lnTo>
                                  <a:pt x="2511" y="-7498"/>
                                </a:lnTo>
                                <a:moveTo>
                                  <a:pt x="2907" y="-7435"/>
                                </a:moveTo>
                                <a:lnTo>
                                  <a:pt x="2907" y="-7498"/>
                                </a:lnTo>
                                <a:moveTo>
                                  <a:pt x="3302" y="-7435"/>
                                </a:moveTo>
                                <a:lnTo>
                                  <a:pt x="3302" y="-7498"/>
                                </a:lnTo>
                                <a:moveTo>
                                  <a:pt x="3698" y="-7435"/>
                                </a:moveTo>
                                <a:lnTo>
                                  <a:pt x="3698" y="-7498"/>
                                </a:lnTo>
                                <a:moveTo>
                                  <a:pt x="4093" y="-7435"/>
                                </a:moveTo>
                                <a:lnTo>
                                  <a:pt x="4093" y="-7498"/>
                                </a:lnTo>
                                <a:moveTo>
                                  <a:pt x="2511" y="-7688"/>
                                </a:moveTo>
                                <a:lnTo>
                                  <a:pt x="2511" y="-7752"/>
                                </a:lnTo>
                                <a:moveTo>
                                  <a:pt x="2907" y="-7688"/>
                                </a:moveTo>
                                <a:lnTo>
                                  <a:pt x="2907" y="-7752"/>
                                </a:lnTo>
                                <a:moveTo>
                                  <a:pt x="3302" y="-7688"/>
                                </a:moveTo>
                                <a:lnTo>
                                  <a:pt x="3302" y="-7752"/>
                                </a:lnTo>
                                <a:moveTo>
                                  <a:pt x="3698" y="-7688"/>
                                </a:moveTo>
                                <a:lnTo>
                                  <a:pt x="3698" y="-7752"/>
                                </a:lnTo>
                                <a:moveTo>
                                  <a:pt x="4093" y="-7688"/>
                                </a:moveTo>
                                <a:lnTo>
                                  <a:pt x="4093" y="-7752"/>
                                </a:lnTo>
                              </a:path>
                            </a:pathLst>
                          </a:custGeom>
                          <a:noFill/>
                          <a:ln w="4838">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3CC635" id="Group 468" o:spid="_x0000_s1026" style="position:absolute;margin-left:311.2pt;margin-top:2.1pt;width:79.55pt;height:15.9pt;z-index:251666944;mso-position-horizontal-relative:page" coordorigin="6224,42" coordsize="1591,3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">
                <v:shape id="Picture 470" o:spid="_x0000_s1027" type="#_x0000_t75" style="position:absolute;left:6225;top:41;width:1588;height:3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">
                  <v:imagedata r:id="rId24" o:title=""/>
                </v:shape>
                <v:shape id="AutoShape 469" o:spid="_x0000_s1028" style="position:absolute;left:3717;top:7793;width:1579;height:317;visibility:visible;mso-wrap-style:square;v-text-anchor:top" coordsize="1579,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" path="m2511,-7435r,-63m2907,-7435r,-63m3302,-7435r,-63m3698,-7435r,-63m4093,-7435r,-63m2511,-7688r,-64m2907,-7688r,-64m3302,-7688r,-64m3698,-7688r,-64m4093,-7688r,-64e" filled="f" strokecolor="white" strokeweight=".1344mm">
                  <v:path arrowok="t" o:connecttype="custom" o:connectlocs="2511,359;2511,296;2907,359;2907,296;3302,359;3302,296;3698,359;3698,296;4093,359;4093,296;2511,106;2511,42;2907,106;2907,42;3302,106;3302,42;3698,106;3698,42;4093,106;4093,42" o:connectangles="0,0,0,0,0,0,0,0,0,0,0,0,0,0,0,0,0,0,0,0"/>
                </v:shape>
                <w10:wrap anchorx="page"/>
              </v:group>
            </w:pict>
          </mc:Fallback>
        </mc:AlternateContent>
      </w:r>
      <w:r w:rsidR="005212F4">
        <w:rPr>
          <w:rFonts w:ascii="Arial"/>
        </w:rPr>
        <w:t>Correlation*</w:t>
      </w:r>
    </w:p>
    <w:p w14:paraId="798E8A7F" w14:textId="77777777" w:rsidR="001058B6" w:rsidRDefault="005212F4">
      <w:pPr>
        <w:spacing w:before="83"/>
        <w:ind w:left="4669"/>
        <w:rPr>
          <w:rFonts w:ascii="Arial" w:hAnsi="Arial"/>
          <w:sz w:val="18"/>
        </w:rPr>
      </w:pPr>
      <w:r>
        <w:rPr>
          <w:rFonts w:ascii="Arial" w:hAnsi="Arial"/>
          <w:sz w:val="18"/>
        </w:rPr>
        <w:t xml:space="preserve">−1.0 −0.5  0.0   0.5 </w:t>
      </w:r>
      <w:r>
        <w:rPr>
          <w:rFonts w:ascii="Arial" w:hAnsi="Arial"/>
          <w:spacing w:val="22"/>
          <w:sz w:val="18"/>
        </w:rPr>
        <w:t xml:space="preserve"> </w:t>
      </w:r>
      <w:r>
        <w:rPr>
          <w:rFonts w:ascii="Arial" w:hAnsi="Arial"/>
          <w:sz w:val="18"/>
        </w:rPr>
        <w:t>1.0</w:t>
      </w:r>
    </w:p>
    <w:p w14:paraId="6C641B6D" w14:textId="77777777" w:rsidR="001058B6" w:rsidRDefault="001058B6">
      <w:pPr>
        <w:pStyle w:val="BodyText"/>
        <w:spacing w:before="9"/>
        <w:rPr>
          <w:rFonts w:ascii="Arial"/>
          <w:sz w:val="15"/>
        </w:rPr>
      </w:pPr>
    </w:p>
    <w:p w14:paraId="577D1703" w14:textId="77777777" w:rsidR="001058B6" w:rsidRDefault="005212F4">
      <w:pPr>
        <w:ind w:left="3955"/>
        <w:rPr>
          <w:rFonts w:ascii="Arial"/>
          <w:sz w:val="18"/>
        </w:rPr>
      </w:pPr>
      <w:r>
        <w:rPr>
          <w:rFonts w:ascii="Arial"/>
          <w:sz w:val="18"/>
        </w:rPr>
        <w:t>*pairwise complete</w:t>
      </w:r>
      <w:r>
        <w:rPr>
          <w:rFonts w:ascii="Arial"/>
          <w:spacing w:val="5"/>
          <w:sz w:val="18"/>
        </w:rPr>
        <w:t xml:space="preserve"> </w:t>
      </w:r>
      <w:r>
        <w:rPr>
          <w:rFonts w:ascii="Arial"/>
          <w:sz w:val="18"/>
        </w:rPr>
        <w:t>observations</w:t>
      </w:r>
    </w:p>
    <w:p w14:paraId="74E8B603" w14:textId="77777777" w:rsidR="001058B6" w:rsidRDefault="001058B6">
      <w:pPr>
        <w:pStyle w:val="BodyText"/>
        <w:rPr>
          <w:rFonts w:ascii="Arial"/>
          <w:sz w:val="20"/>
        </w:rPr>
      </w:pPr>
    </w:p>
    <w:p w14:paraId="1E9B8ED2" w14:textId="77777777" w:rsidR="001058B6" w:rsidRDefault="001058B6">
      <w:pPr>
        <w:pStyle w:val="BodyText"/>
        <w:spacing w:before="6"/>
        <w:rPr>
          <w:rFonts w:ascii="Arial"/>
          <w:sz w:val="17"/>
        </w:rPr>
      </w:pPr>
    </w:p>
    <w:p w14:paraId="50C2E056" w14:textId="77777777" w:rsidR="001058B6" w:rsidRDefault="005212F4">
      <w:pPr>
        <w:pStyle w:val="BodyText"/>
        <w:spacing w:line="218" w:lineRule="auto"/>
        <w:ind w:left="239" w:right="1462"/>
        <w:jc w:val="both"/>
      </w:pPr>
      <w:r>
        <w:rPr>
          <w:w w:val="105"/>
        </w:rPr>
        <w:t>This</w:t>
      </w:r>
      <w:r>
        <w:rPr>
          <w:spacing w:val="-24"/>
          <w:w w:val="105"/>
        </w:rPr>
        <w:t xml:space="preserve"> </w:t>
      </w:r>
      <w:r>
        <w:rPr>
          <w:w w:val="105"/>
        </w:rPr>
        <w:t>shows</w:t>
      </w:r>
      <w:r>
        <w:rPr>
          <w:spacing w:val="-23"/>
          <w:w w:val="105"/>
        </w:rPr>
        <w:t xml:space="preserve"> </w:t>
      </w:r>
      <w:r>
        <w:rPr>
          <w:w w:val="105"/>
        </w:rPr>
        <w:t>us</w:t>
      </w:r>
      <w:r>
        <w:rPr>
          <w:spacing w:val="-23"/>
          <w:w w:val="105"/>
        </w:rPr>
        <w:t xml:space="preserve"> </w:t>
      </w:r>
      <w:r>
        <w:rPr>
          <w:w w:val="105"/>
        </w:rPr>
        <w:t>that</w:t>
      </w:r>
      <w:r>
        <w:rPr>
          <w:spacing w:val="-23"/>
          <w:w w:val="105"/>
        </w:rPr>
        <w:t xml:space="preserve"> </w:t>
      </w:r>
      <w:proofErr w:type="spellStart"/>
      <w:r>
        <w:rPr>
          <w:w w:val="105"/>
        </w:rPr>
        <w:t>hypox</w:t>
      </w:r>
      <w:proofErr w:type="spellEnd"/>
      <w:r>
        <w:rPr>
          <w:spacing w:val="-23"/>
          <w:w w:val="105"/>
        </w:rPr>
        <w:t xml:space="preserve"> </w:t>
      </w:r>
      <w:r>
        <w:rPr>
          <w:w w:val="105"/>
        </w:rPr>
        <w:t>and</w:t>
      </w:r>
      <w:r>
        <w:rPr>
          <w:spacing w:val="-24"/>
          <w:w w:val="105"/>
        </w:rPr>
        <w:t xml:space="preserve"> </w:t>
      </w:r>
      <w:proofErr w:type="spellStart"/>
      <w:r>
        <w:rPr>
          <w:w w:val="105"/>
        </w:rPr>
        <w:t>hypot</w:t>
      </w:r>
      <w:proofErr w:type="spellEnd"/>
      <w:r>
        <w:rPr>
          <w:spacing w:val="-23"/>
          <w:w w:val="105"/>
        </w:rPr>
        <w:t xml:space="preserve"> </w:t>
      </w:r>
      <w:r>
        <w:rPr>
          <w:w w:val="105"/>
        </w:rPr>
        <w:t>would</w:t>
      </w:r>
      <w:r>
        <w:rPr>
          <w:spacing w:val="-23"/>
          <w:w w:val="105"/>
        </w:rPr>
        <w:t xml:space="preserve"> </w:t>
      </w:r>
      <w:r>
        <w:rPr>
          <w:w w:val="105"/>
        </w:rPr>
        <w:t>not</w:t>
      </w:r>
      <w:r>
        <w:rPr>
          <w:spacing w:val="-23"/>
          <w:w w:val="105"/>
        </w:rPr>
        <w:t xml:space="preserve"> </w:t>
      </w:r>
      <w:r>
        <w:rPr>
          <w:spacing w:val="3"/>
          <w:w w:val="105"/>
        </w:rPr>
        <w:t>be</w:t>
      </w:r>
      <w:r>
        <w:rPr>
          <w:spacing w:val="-23"/>
          <w:w w:val="105"/>
        </w:rPr>
        <w:t xml:space="preserve"> </w:t>
      </w:r>
      <w:r>
        <w:rPr>
          <w:w w:val="105"/>
        </w:rPr>
        <w:t>useful</w:t>
      </w:r>
      <w:r>
        <w:rPr>
          <w:spacing w:val="-24"/>
          <w:w w:val="105"/>
        </w:rPr>
        <w:t xml:space="preserve"> </w:t>
      </w:r>
      <w:r>
        <w:rPr>
          <w:w w:val="105"/>
        </w:rPr>
        <w:t>auxiliary</w:t>
      </w:r>
      <w:r>
        <w:rPr>
          <w:spacing w:val="-23"/>
          <w:w w:val="105"/>
        </w:rPr>
        <w:t xml:space="preserve"> </w:t>
      </w:r>
      <w:r>
        <w:rPr>
          <w:w w:val="105"/>
        </w:rPr>
        <w:t>variables</w:t>
      </w:r>
      <w:r>
        <w:rPr>
          <w:spacing w:val="-23"/>
          <w:w w:val="105"/>
        </w:rPr>
        <w:t xml:space="preserve"> </w:t>
      </w:r>
      <w:r>
        <w:rPr>
          <w:w w:val="105"/>
        </w:rPr>
        <w:t>for</w:t>
      </w:r>
      <w:r>
        <w:rPr>
          <w:spacing w:val="-23"/>
          <w:w w:val="105"/>
        </w:rPr>
        <w:t xml:space="preserve"> </w:t>
      </w:r>
      <w:r>
        <w:rPr>
          <w:w w:val="105"/>
        </w:rPr>
        <w:t>imputing ct.</w:t>
      </w:r>
      <w:r>
        <w:rPr>
          <w:spacing w:val="8"/>
          <w:w w:val="105"/>
        </w:rPr>
        <w:t xml:space="preserve"> </w:t>
      </w:r>
      <w:r>
        <w:rPr>
          <w:w w:val="105"/>
        </w:rPr>
        <w:t>Depending</w:t>
      </w:r>
      <w:r>
        <w:rPr>
          <w:spacing w:val="-18"/>
          <w:w w:val="105"/>
        </w:rPr>
        <w:t xml:space="preserve"> </w:t>
      </w:r>
      <w:r>
        <w:rPr>
          <w:w w:val="105"/>
        </w:rPr>
        <w:t>on</w:t>
      </w:r>
      <w:r>
        <w:rPr>
          <w:spacing w:val="-18"/>
          <w:w w:val="105"/>
        </w:rPr>
        <w:t xml:space="preserve"> </w:t>
      </w:r>
      <w:r>
        <w:rPr>
          <w:w w:val="105"/>
        </w:rPr>
        <w:t>the</w:t>
      </w:r>
      <w:r>
        <w:rPr>
          <w:spacing w:val="-18"/>
          <w:w w:val="105"/>
        </w:rPr>
        <w:t xml:space="preserve"> </w:t>
      </w:r>
      <w:r>
        <w:rPr>
          <w:w w:val="105"/>
        </w:rPr>
        <w:t>minimum</w:t>
      </w:r>
      <w:r>
        <w:rPr>
          <w:spacing w:val="-18"/>
          <w:w w:val="105"/>
        </w:rPr>
        <w:t xml:space="preserve"> </w:t>
      </w:r>
      <w:r>
        <w:rPr>
          <w:w w:val="105"/>
        </w:rPr>
        <w:t>required</w:t>
      </w:r>
      <w:r>
        <w:rPr>
          <w:spacing w:val="-18"/>
          <w:w w:val="105"/>
        </w:rPr>
        <w:t xml:space="preserve"> </w:t>
      </w:r>
      <w:r>
        <w:rPr>
          <w:w w:val="105"/>
        </w:rPr>
        <w:t>correlation,</w:t>
      </w:r>
      <w:r>
        <w:rPr>
          <w:spacing w:val="-18"/>
          <w:w w:val="105"/>
        </w:rPr>
        <w:t xml:space="preserve"> </w:t>
      </w:r>
      <w:proofErr w:type="spellStart"/>
      <w:r>
        <w:rPr>
          <w:w w:val="105"/>
        </w:rPr>
        <w:t>tsah</w:t>
      </w:r>
      <w:proofErr w:type="spellEnd"/>
      <w:r>
        <w:rPr>
          <w:spacing w:val="-18"/>
          <w:w w:val="105"/>
        </w:rPr>
        <w:t xml:space="preserve"> </w:t>
      </w:r>
      <w:r>
        <w:rPr>
          <w:w w:val="105"/>
        </w:rPr>
        <w:t>could</w:t>
      </w:r>
      <w:r>
        <w:rPr>
          <w:spacing w:val="-18"/>
          <w:w w:val="105"/>
        </w:rPr>
        <w:t xml:space="preserve"> </w:t>
      </w:r>
      <w:r>
        <w:rPr>
          <w:spacing w:val="2"/>
          <w:w w:val="105"/>
        </w:rPr>
        <w:t>be</w:t>
      </w:r>
      <w:r>
        <w:rPr>
          <w:spacing w:val="-18"/>
          <w:w w:val="105"/>
        </w:rPr>
        <w:t xml:space="preserve"> </w:t>
      </w:r>
      <w:r>
        <w:rPr>
          <w:w w:val="105"/>
        </w:rPr>
        <w:t>useful,</w:t>
      </w:r>
      <w:r>
        <w:rPr>
          <w:spacing w:val="-16"/>
          <w:w w:val="105"/>
        </w:rPr>
        <w:t xml:space="preserve"> </w:t>
      </w:r>
      <w:r>
        <w:rPr>
          <w:w w:val="105"/>
        </w:rPr>
        <w:t>while</w:t>
      </w:r>
      <w:r>
        <w:rPr>
          <w:spacing w:val="-18"/>
          <w:w w:val="105"/>
        </w:rPr>
        <w:t xml:space="preserve"> </w:t>
      </w:r>
      <w:r>
        <w:rPr>
          <w:w w:val="105"/>
        </w:rPr>
        <w:t>edh</w:t>
      </w:r>
      <w:r>
        <w:rPr>
          <w:spacing w:val="-18"/>
          <w:w w:val="105"/>
        </w:rPr>
        <w:t xml:space="preserve"> </w:t>
      </w:r>
      <w:r>
        <w:rPr>
          <w:w w:val="105"/>
        </w:rPr>
        <w:t>has the</w:t>
      </w:r>
      <w:r>
        <w:rPr>
          <w:spacing w:val="-11"/>
          <w:w w:val="105"/>
        </w:rPr>
        <w:t xml:space="preserve"> </w:t>
      </w:r>
      <w:r>
        <w:rPr>
          <w:w w:val="105"/>
        </w:rPr>
        <w:t>strongest</w:t>
      </w:r>
      <w:r>
        <w:rPr>
          <w:spacing w:val="-10"/>
          <w:w w:val="105"/>
        </w:rPr>
        <w:t xml:space="preserve"> </w:t>
      </w:r>
      <w:r>
        <w:rPr>
          <w:w w:val="105"/>
        </w:rPr>
        <w:t>correlation</w:t>
      </w:r>
      <w:r>
        <w:rPr>
          <w:spacing w:val="-10"/>
          <w:w w:val="105"/>
        </w:rPr>
        <w:t xml:space="preserve"> </w:t>
      </w:r>
      <w:r>
        <w:rPr>
          <w:w w:val="105"/>
        </w:rPr>
        <w:t>with</w:t>
      </w:r>
      <w:r>
        <w:rPr>
          <w:spacing w:val="-10"/>
          <w:w w:val="105"/>
        </w:rPr>
        <w:t xml:space="preserve"> </w:t>
      </w:r>
      <w:proofErr w:type="spellStart"/>
      <w:r>
        <w:rPr>
          <w:w w:val="105"/>
        </w:rPr>
        <w:t>ct</w:t>
      </w:r>
      <w:proofErr w:type="spellEnd"/>
      <w:r>
        <w:rPr>
          <w:spacing w:val="-11"/>
          <w:w w:val="105"/>
        </w:rPr>
        <w:t xml:space="preserve"> </w:t>
      </w:r>
      <w:r>
        <w:rPr>
          <w:w w:val="105"/>
        </w:rPr>
        <w:t>out</w:t>
      </w:r>
      <w:r>
        <w:rPr>
          <w:spacing w:val="-10"/>
          <w:w w:val="105"/>
        </w:rPr>
        <w:t xml:space="preserve"> </w:t>
      </w:r>
      <w:r>
        <w:rPr>
          <w:w w:val="105"/>
        </w:rPr>
        <w:t>of</w:t>
      </w:r>
      <w:r>
        <w:rPr>
          <w:spacing w:val="-11"/>
          <w:w w:val="105"/>
        </w:rPr>
        <w:t xml:space="preserve"> </w:t>
      </w:r>
      <w:r>
        <w:rPr>
          <w:w w:val="105"/>
        </w:rPr>
        <w:t>all</w:t>
      </w:r>
      <w:r>
        <w:rPr>
          <w:spacing w:val="-10"/>
          <w:w w:val="105"/>
        </w:rPr>
        <w:t xml:space="preserve"> </w:t>
      </w:r>
      <w:r>
        <w:rPr>
          <w:w w:val="105"/>
        </w:rPr>
        <w:t>the</w:t>
      </w:r>
      <w:r>
        <w:rPr>
          <w:spacing w:val="-11"/>
          <w:w w:val="105"/>
        </w:rPr>
        <w:t xml:space="preserve"> </w:t>
      </w:r>
      <w:r>
        <w:rPr>
          <w:w w:val="105"/>
        </w:rPr>
        <w:t>variables</w:t>
      </w:r>
      <w:r>
        <w:rPr>
          <w:spacing w:val="-10"/>
          <w:w w:val="105"/>
        </w:rPr>
        <w:t xml:space="preserve"> </w:t>
      </w:r>
      <w:r>
        <w:rPr>
          <w:w w:val="105"/>
        </w:rPr>
        <w:t>in</w:t>
      </w:r>
      <w:r>
        <w:rPr>
          <w:spacing w:val="-11"/>
          <w:w w:val="105"/>
        </w:rPr>
        <w:t xml:space="preserve"> </w:t>
      </w:r>
      <w:r>
        <w:rPr>
          <w:w w:val="105"/>
        </w:rPr>
        <w:t>the</w:t>
      </w:r>
      <w:r>
        <w:rPr>
          <w:spacing w:val="-10"/>
          <w:w w:val="105"/>
        </w:rPr>
        <w:t xml:space="preserve"> </w:t>
      </w:r>
      <w:r>
        <w:rPr>
          <w:w w:val="105"/>
        </w:rPr>
        <w:t>data</w:t>
      </w:r>
      <w:r>
        <w:rPr>
          <w:spacing w:val="-11"/>
          <w:w w:val="105"/>
        </w:rPr>
        <w:t xml:space="preserve"> </w:t>
      </w:r>
      <w:r>
        <w:rPr>
          <w:w w:val="105"/>
        </w:rPr>
        <w:t>and</w:t>
      </w:r>
      <w:r>
        <w:rPr>
          <w:spacing w:val="-10"/>
          <w:w w:val="105"/>
        </w:rPr>
        <w:t xml:space="preserve"> </w:t>
      </w:r>
      <w:r>
        <w:rPr>
          <w:w w:val="105"/>
        </w:rPr>
        <w:t>should</w:t>
      </w:r>
      <w:r>
        <w:rPr>
          <w:spacing w:val="-10"/>
          <w:w w:val="105"/>
        </w:rPr>
        <w:t xml:space="preserve"> </w:t>
      </w:r>
      <w:r>
        <w:rPr>
          <w:w w:val="105"/>
        </w:rPr>
        <w:t xml:space="preserve">definitely </w:t>
      </w:r>
      <w:r>
        <w:rPr>
          <w:spacing w:val="3"/>
          <w:w w:val="105"/>
        </w:rPr>
        <w:t>be</w:t>
      </w:r>
      <w:r>
        <w:rPr>
          <w:spacing w:val="-9"/>
          <w:w w:val="105"/>
        </w:rPr>
        <w:t xml:space="preserve"> </w:t>
      </w:r>
      <w:r>
        <w:rPr>
          <w:w w:val="105"/>
        </w:rPr>
        <w:t>included</w:t>
      </w:r>
      <w:r>
        <w:rPr>
          <w:spacing w:val="-8"/>
          <w:w w:val="105"/>
        </w:rPr>
        <w:t xml:space="preserve"> </w:t>
      </w:r>
      <w:r>
        <w:rPr>
          <w:w w:val="105"/>
        </w:rPr>
        <w:t>in</w:t>
      </w:r>
      <w:r>
        <w:rPr>
          <w:spacing w:val="-8"/>
          <w:w w:val="105"/>
        </w:rPr>
        <w:t xml:space="preserve"> </w:t>
      </w:r>
      <w:r>
        <w:rPr>
          <w:w w:val="105"/>
        </w:rPr>
        <w:t>the</w:t>
      </w:r>
      <w:r>
        <w:rPr>
          <w:spacing w:val="-8"/>
          <w:w w:val="105"/>
        </w:rPr>
        <w:t xml:space="preserve"> </w:t>
      </w:r>
      <w:r>
        <w:rPr>
          <w:w w:val="105"/>
        </w:rPr>
        <w:t>imputation</w:t>
      </w:r>
      <w:r>
        <w:rPr>
          <w:spacing w:val="-9"/>
          <w:w w:val="105"/>
        </w:rPr>
        <w:t xml:space="preserve"> </w:t>
      </w:r>
      <w:r>
        <w:rPr>
          <w:w w:val="105"/>
        </w:rPr>
        <w:t>model.</w:t>
      </w:r>
      <w:r>
        <w:rPr>
          <w:spacing w:val="25"/>
          <w:w w:val="105"/>
        </w:rPr>
        <w:t xml:space="preserve"> </w:t>
      </w:r>
      <w:r>
        <w:rPr>
          <w:spacing w:val="-7"/>
          <w:w w:val="105"/>
        </w:rPr>
        <w:t>For</w:t>
      </w:r>
      <w:r>
        <w:rPr>
          <w:spacing w:val="-8"/>
          <w:w w:val="105"/>
        </w:rPr>
        <w:t xml:space="preserve"> </w:t>
      </w:r>
      <w:r>
        <w:rPr>
          <w:w w:val="105"/>
        </w:rPr>
        <w:t>the</w:t>
      </w:r>
      <w:r>
        <w:rPr>
          <w:spacing w:val="-8"/>
          <w:w w:val="105"/>
        </w:rPr>
        <w:t xml:space="preserve"> </w:t>
      </w:r>
      <w:r>
        <w:rPr>
          <w:w w:val="105"/>
        </w:rPr>
        <w:t>imputation</w:t>
      </w:r>
      <w:r>
        <w:rPr>
          <w:spacing w:val="-8"/>
          <w:w w:val="105"/>
        </w:rPr>
        <w:t xml:space="preserve"> </w:t>
      </w:r>
      <w:r>
        <w:rPr>
          <w:w w:val="105"/>
        </w:rPr>
        <w:t>of</w:t>
      </w:r>
      <w:r>
        <w:rPr>
          <w:spacing w:val="1"/>
          <w:w w:val="105"/>
        </w:rPr>
        <w:t xml:space="preserve"> </w:t>
      </w:r>
      <w:r>
        <w:rPr>
          <w:w w:val="105"/>
        </w:rPr>
        <w:t>pupil,</w:t>
      </w:r>
      <w:r>
        <w:rPr>
          <w:spacing w:val="-6"/>
          <w:w w:val="105"/>
        </w:rPr>
        <w:t xml:space="preserve"> </w:t>
      </w:r>
      <w:r>
        <w:rPr>
          <w:w w:val="105"/>
        </w:rPr>
        <w:t>none</w:t>
      </w:r>
      <w:r>
        <w:rPr>
          <w:spacing w:val="-8"/>
          <w:w w:val="105"/>
        </w:rPr>
        <w:t xml:space="preserve"> </w:t>
      </w:r>
      <w:r>
        <w:rPr>
          <w:w w:val="105"/>
        </w:rPr>
        <w:t>of</w:t>
      </w:r>
      <w:r>
        <w:rPr>
          <w:spacing w:val="-8"/>
          <w:w w:val="105"/>
        </w:rPr>
        <w:t xml:space="preserve"> </w:t>
      </w:r>
      <w:r>
        <w:rPr>
          <w:w w:val="105"/>
        </w:rPr>
        <w:t>the</w:t>
      </w:r>
      <w:r>
        <w:rPr>
          <w:spacing w:val="-9"/>
          <w:w w:val="105"/>
        </w:rPr>
        <w:t xml:space="preserve"> </w:t>
      </w:r>
      <w:r>
        <w:rPr>
          <w:w w:val="105"/>
        </w:rPr>
        <w:t>potential auxiliary</w:t>
      </w:r>
      <w:r>
        <w:rPr>
          <w:spacing w:val="-24"/>
          <w:w w:val="105"/>
        </w:rPr>
        <w:t xml:space="preserve"> </w:t>
      </w:r>
      <w:r>
        <w:rPr>
          <w:w w:val="105"/>
        </w:rPr>
        <w:t>variables</w:t>
      </w:r>
      <w:r>
        <w:rPr>
          <w:spacing w:val="-24"/>
          <w:w w:val="105"/>
        </w:rPr>
        <w:t xml:space="preserve"> </w:t>
      </w:r>
      <w:r>
        <w:rPr>
          <w:w w:val="105"/>
        </w:rPr>
        <w:t>has</w:t>
      </w:r>
      <w:r>
        <w:rPr>
          <w:spacing w:val="-23"/>
          <w:w w:val="105"/>
        </w:rPr>
        <w:t xml:space="preserve"> </w:t>
      </w:r>
      <w:r>
        <w:rPr>
          <w:w w:val="105"/>
        </w:rPr>
        <w:t>a</w:t>
      </w:r>
      <w:r>
        <w:rPr>
          <w:spacing w:val="-24"/>
          <w:w w:val="105"/>
        </w:rPr>
        <w:t xml:space="preserve"> </w:t>
      </w:r>
      <w:r>
        <w:rPr>
          <w:w w:val="105"/>
        </w:rPr>
        <w:t>very</w:t>
      </w:r>
      <w:r>
        <w:rPr>
          <w:spacing w:val="-23"/>
          <w:w w:val="105"/>
        </w:rPr>
        <w:t xml:space="preserve"> </w:t>
      </w:r>
      <w:r>
        <w:rPr>
          <w:w w:val="105"/>
        </w:rPr>
        <w:t>strong</w:t>
      </w:r>
      <w:r>
        <w:rPr>
          <w:spacing w:val="-24"/>
          <w:w w:val="105"/>
        </w:rPr>
        <w:t xml:space="preserve"> </w:t>
      </w:r>
      <w:r>
        <w:rPr>
          <w:w w:val="105"/>
        </w:rPr>
        <w:t>relation,</w:t>
      </w:r>
      <w:r>
        <w:rPr>
          <w:spacing w:val="-22"/>
          <w:w w:val="105"/>
        </w:rPr>
        <w:t xml:space="preserve"> </w:t>
      </w:r>
      <w:r>
        <w:rPr>
          <w:w w:val="105"/>
        </w:rPr>
        <w:t>but</w:t>
      </w:r>
      <w:r>
        <w:rPr>
          <w:spacing w:val="-24"/>
          <w:w w:val="105"/>
        </w:rPr>
        <w:t xml:space="preserve"> </w:t>
      </w:r>
      <w:proofErr w:type="spellStart"/>
      <w:r>
        <w:rPr>
          <w:w w:val="105"/>
        </w:rPr>
        <w:t>hypots</w:t>
      </w:r>
      <w:proofErr w:type="spellEnd"/>
      <w:r>
        <w:rPr>
          <w:spacing w:val="-24"/>
          <w:w w:val="105"/>
        </w:rPr>
        <w:t xml:space="preserve"> </w:t>
      </w:r>
      <w:r>
        <w:rPr>
          <w:w w:val="105"/>
        </w:rPr>
        <w:t>could</w:t>
      </w:r>
      <w:r>
        <w:rPr>
          <w:spacing w:val="-24"/>
          <w:w w:val="105"/>
        </w:rPr>
        <w:t xml:space="preserve"> </w:t>
      </w:r>
      <w:r>
        <w:rPr>
          <w:spacing w:val="3"/>
          <w:w w:val="105"/>
        </w:rPr>
        <w:t>be</w:t>
      </w:r>
      <w:r>
        <w:rPr>
          <w:spacing w:val="-23"/>
          <w:w w:val="105"/>
        </w:rPr>
        <w:t xml:space="preserve"> </w:t>
      </w:r>
      <w:r>
        <w:rPr>
          <w:w w:val="105"/>
        </w:rPr>
        <w:t>used.</w:t>
      </w:r>
      <w:r>
        <w:rPr>
          <w:spacing w:val="-6"/>
          <w:w w:val="105"/>
        </w:rPr>
        <w:t xml:space="preserve"> </w:t>
      </w:r>
      <w:r>
        <w:rPr>
          <w:spacing w:val="-10"/>
          <w:w w:val="105"/>
        </w:rPr>
        <w:t>We</w:t>
      </w:r>
      <w:r>
        <w:rPr>
          <w:spacing w:val="-24"/>
          <w:w w:val="105"/>
        </w:rPr>
        <w:t xml:space="preserve"> </w:t>
      </w:r>
      <w:r>
        <w:rPr>
          <w:w w:val="105"/>
        </w:rPr>
        <w:t>conclude</w:t>
      </w:r>
      <w:r>
        <w:rPr>
          <w:spacing w:val="-23"/>
          <w:w w:val="105"/>
        </w:rPr>
        <w:t xml:space="preserve"> </w:t>
      </w:r>
      <w:r>
        <w:rPr>
          <w:w w:val="105"/>
        </w:rPr>
        <w:t xml:space="preserve">that </w:t>
      </w:r>
      <w:r>
        <w:rPr>
          <w:spacing w:val="-4"/>
          <w:w w:val="105"/>
        </w:rPr>
        <w:t>we</w:t>
      </w:r>
      <w:r>
        <w:rPr>
          <w:spacing w:val="-28"/>
          <w:w w:val="105"/>
        </w:rPr>
        <w:t xml:space="preserve"> </w:t>
      </w:r>
      <w:r>
        <w:rPr>
          <w:w w:val="105"/>
        </w:rPr>
        <w:t>can</w:t>
      </w:r>
      <w:r>
        <w:rPr>
          <w:spacing w:val="-28"/>
          <w:w w:val="105"/>
        </w:rPr>
        <w:t xml:space="preserve"> </w:t>
      </w:r>
      <w:r>
        <w:rPr>
          <w:w w:val="105"/>
        </w:rPr>
        <w:t>exclude</w:t>
      </w:r>
      <w:r>
        <w:rPr>
          <w:spacing w:val="-29"/>
          <w:w w:val="105"/>
        </w:rPr>
        <w:t xml:space="preserve"> </w:t>
      </w:r>
      <w:proofErr w:type="spellStart"/>
      <w:r>
        <w:rPr>
          <w:w w:val="105"/>
        </w:rPr>
        <w:t>hypox</w:t>
      </w:r>
      <w:proofErr w:type="spellEnd"/>
      <w:r>
        <w:rPr>
          <w:spacing w:val="-28"/>
          <w:w w:val="105"/>
        </w:rPr>
        <w:t xml:space="preserve"> </w:t>
      </w:r>
      <w:r>
        <w:rPr>
          <w:w w:val="105"/>
        </w:rPr>
        <w:t>from</w:t>
      </w:r>
      <w:r>
        <w:rPr>
          <w:spacing w:val="-28"/>
          <w:w w:val="105"/>
        </w:rPr>
        <w:t xml:space="preserve"> </w:t>
      </w:r>
      <w:r>
        <w:rPr>
          <w:w w:val="105"/>
        </w:rPr>
        <w:t>the</w:t>
      </w:r>
      <w:r>
        <w:rPr>
          <w:spacing w:val="-28"/>
          <w:w w:val="105"/>
        </w:rPr>
        <w:t xml:space="preserve"> </w:t>
      </w:r>
      <w:r>
        <w:rPr>
          <w:w w:val="105"/>
        </w:rPr>
        <w:t>data,</w:t>
      </w:r>
      <w:r>
        <w:rPr>
          <w:spacing w:val="-27"/>
          <w:w w:val="105"/>
        </w:rPr>
        <w:t xml:space="preserve"> </w:t>
      </w:r>
      <w:r>
        <w:rPr>
          <w:w w:val="105"/>
        </w:rPr>
        <w:t>since</w:t>
      </w:r>
      <w:r>
        <w:rPr>
          <w:spacing w:val="-28"/>
          <w:w w:val="105"/>
        </w:rPr>
        <w:t xml:space="preserve"> </w:t>
      </w:r>
      <w:r>
        <w:rPr>
          <w:w w:val="105"/>
        </w:rPr>
        <w:t>this</w:t>
      </w:r>
      <w:r>
        <w:rPr>
          <w:spacing w:val="-28"/>
          <w:w w:val="105"/>
        </w:rPr>
        <w:t xml:space="preserve"> </w:t>
      </w:r>
      <w:r>
        <w:rPr>
          <w:w w:val="105"/>
        </w:rPr>
        <w:t>is</w:t>
      </w:r>
      <w:r>
        <w:rPr>
          <w:spacing w:val="-28"/>
          <w:w w:val="105"/>
        </w:rPr>
        <w:t xml:space="preserve"> </w:t>
      </w:r>
      <w:r>
        <w:rPr>
          <w:w w:val="105"/>
        </w:rPr>
        <w:t>neither</w:t>
      </w:r>
      <w:r>
        <w:rPr>
          <w:spacing w:val="-28"/>
          <w:w w:val="105"/>
        </w:rPr>
        <w:t xml:space="preserve"> </w:t>
      </w:r>
      <w:r>
        <w:rPr>
          <w:w w:val="105"/>
        </w:rPr>
        <w:t>an</w:t>
      </w:r>
      <w:r>
        <w:rPr>
          <w:spacing w:val="-28"/>
          <w:w w:val="105"/>
        </w:rPr>
        <w:t xml:space="preserve"> </w:t>
      </w:r>
      <w:r>
        <w:rPr>
          <w:w w:val="105"/>
        </w:rPr>
        <w:t>analysis</w:t>
      </w:r>
      <w:r>
        <w:rPr>
          <w:spacing w:val="-28"/>
          <w:w w:val="105"/>
        </w:rPr>
        <w:t xml:space="preserve"> </w:t>
      </w:r>
      <w:r>
        <w:rPr>
          <w:w w:val="105"/>
        </w:rPr>
        <w:t>model</w:t>
      </w:r>
      <w:r>
        <w:rPr>
          <w:spacing w:val="-28"/>
          <w:w w:val="105"/>
        </w:rPr>
        <w:t xml:space="preserve"> </w:t>
      </w:r>
      <w:r>
        <w:rPr>
          <w:w w:val="105"/>
        </w:rPr>
        <w:t>variable</w:t>
      </w:r>
      <w:r>
        <w:rPr>
          <w:spacing w:val="-28"/>
          <w:w w:val="105"/>
        </w:rPr>
        <w:t xml:space="preserve"> </w:t>
      </w:r>
      <w:r>
        <w:rPr>
          <w:w w:val="105"/>
        </w:rPr>
        <w:t>nor</w:t>
      </w:r>
      <w:r>
        <w:rPr>
          <w:spacing w:val="-28"/>
          <w:w w:val="105"/>
        </w:rPr>
        <w:t xml:space="preserve"> </w:t>
      </w:r>
      <w:r>
        <w:rPr>
          <w:w w:val="105"/>
        </w:rPr>
        <w:t>an auxiliary variable for</w:t>
      </w:r>
      <w:r>
        <w:rPr>
          <w:spacing w:val="32"/>
          <w:w w:val="105"/>
        </w:rPr>
        <w:t xml:space="preserve"> </w:t>
      </w:r>
      <w:r>
        <w:rPr>
          <w:w w:val="105"/>
        </w:rPr>
        <w:t>imputation:</w:t>
      </w:r>
    </w:p>
    <w:p w14:paraId="5F25191C" w14:textId="77777777" w:rsidR="001058B6" w:rsidRDefault="005212F4">
      <w:pPr>
        <w:tabs>
          <w:tab w:val="left" w:pos="3790"/>
        </w:tabs>
        <w:spacing w:before="245"/>
        <w:ind w:left="239"/>
        <w:rPr>
          <w:i/>
        </w:rPr>
      </w:pPr>
      <w:r>
        <w:rPr>
          <w:i/>
          <w:w w:val="120"/>
        </w:rPr>
        <w:t xml:space="preserve">R&gt;  </w:t>
      </w:r>
      <w:proofErr w:type="spellStart"/>
      <w:r>
        <w:rPr>
          <w:i/>
          <w:w w:val="125"/>
        </w:rPr>
        <w:t>dat</w:t>
      </w:r>
      <w:proofErr w:type="spellEnd"/>
      <w:r>
        <w:rPr>
          <w:i/>
          <w:w w:val="125"/>
        </w:rPr>
        <w:t xml:space="preserve">  &lt;-</w:t>
      </w:r>
      <w:r>
        <w:rPr>
          <w:i/>
          <w:spacing w:val="8"/>
          <w:w w:val="125"/>
        </w:rPr>
        <w:t xml:space="preserve"> </w:t>
      </w:r>
      <w:r>
        <w:rPr>
          <w:i/>
          <w:w w:val="125"/>
        </w:rPr>
        <w:t>select(</w:t>
      </w:r>
      <w:proofErr w:type="spellStart"/>
      <w:r>
        <w:rPr>
          <w:i/>
          <w:w w:val="125"/>
        </w:rPr>
        <w:t>dat</w:t>
      </w:r>
      <w:proofErr w:type="spellEnd"/>
      <w:r>
        <w:rPr>
          <w:i/>
          <w:w w:val="125"/>
        </w:rPr>
        <w:t>,</w:t>
      </w:r>
      <w:r>
        <w:rPr>
          <w:i/>
          <w:spacing w:val="46"/>
          <w:w w:val="125"/>
        </w:rPr>
        <w:t xml:space="preserve"> </w:t>
      </w:r>
      <w:r>
        <w:rPr>
          <w:i/>
          <w:w w:val="125"/>
        </w:rPr>
        <w:t>!</w:t>
      </w:r>
      <w:proofErr w:type="spellStart"/>
      <w:r>
        <w:rPr>
          <w:i/>
          <w:w w:val="125"/>
        </w:rPr>
        <w:t>hypox</w:t>
      </w:r>
      <w:proofErr w:type="spellEnd"/>
      <w:r>
        <w:rPr>
          <w:i/>
          <w:w w:val="125"/>
        </w:rPr>
        <w:t>)</w:t>
      </w:r>
      <w:r>
        <w:rPr>
          <w:i/>
          <w:w w:val="125"/>
        </w:rPr>
        <w:tab/>
      </w:r>
      <w:r>
        <w:rPr>
          <w:i/>
          <w:w w:val="120"/>
        </w:rPr>
        <w:t># remove</w:t>
      </w:r>
      <w:r>
        <w:rPr>
          <w:i/>
          <w:spacing w:val="28"/>
          <w:w w:val="120"/>
        </w:rPr>
        <w:t xml:space="preserve"> </w:t>
      </w:r>
      <w:r>
        <w:rPr>
          <w:i/>
          <w:w w:val="125"/>
        </w:rPr>
        <w:t>variable</w:t>
      </w:r>
    </w:p>
    <w:p w14:paraId="2D412728" w14:textId="77777777" w:rsidR="001058B6" w:rsidRDefault="001058B6">
      <w:pPr>
        <w:pStyle w:val="BodyText"/>
        <w:spacing w:before="10"/>
        <w:rPr>
          <w:i/>
          <w:sz w:val="37"/>
        </w:rPr>
      </w:pPr>
    </w:p>
    <w:p w14:paraId="3787F728" w14:textId="77777777" w:rsidR="001058B6" w:rsidRDefault="005212F4">
      <w:pPr>
        <w:pStyle w:val="Heading2"/>
        <w:numPr>
          <w:ilvl w:val="1"/>
          <w:numId w:val="2"/>
        </w:numPr>
        <w:tabs>
          <w:tab w:val="left" w:pos="778"/>
        </w:tabs>
        <w:ind w:hanging="537"/>
        <w:rPr>
          <w:b/>
        </w:rPr>
      </w:pPr>
      <w:bookmarkStart w:id="70" w:name="Complete_case_analysis_[TODO:_remove_thi"/>
      <w:bookmarkEnd w:id="70"/>
      <w:r>
        <w:rPr>
          <w:b/>
        </w:rPr>
        <w:t xml:space="preserve">Complete case analysis [TODO: </w:t>
      </w:r>
      <w:r>
        <w:rPr>
          <w:b/>
          <w:spacing w:val="-4"/>
        </w:rPr>
        <w:t>remove</w:t>
      </w:r>
      <w:r>
        <w:rPr>
          <w:b/>
          <w:spacing w:val="7"/>
        </w:rPr>
        <w:t xml:space="preserve"> </w:t>
      </w:r>
      <w:r>
        <w:rPr>
          <w:b/>
        </w:rPr>
        <w:t>this?]</w:t>
      </w:r>
    </w:p>
    <w:p w14:paraId="76219A43" w14:textId="77777777" w:rsidR="001058B6" w:rsidRDefault="005212F4">
      <w:pPr>
        <w:pStyle w:val="BodyText"/>
        <w:spacing w:before="146" w:line="218" w:lineRule="auto"/>
        <w:ind w:left="239" w:right="1366"/>
      </w:pPr>
      <w:r>
        <w:t>As previously stated, complete case analysis lowers statistical power and may bias results. The complete case analysis estimates are:</w:t>
      </w:r>
    </w:p>
    <w:p w14:paraId="0227E94A" w14:textId="77777777" w:rsidR="001058B6" w:rsidRDefault="005212F4">
      <w:pPr>
        <w:tabs>
          <w:tab w:val="left" w:pos="7456"/>
        </w:tabs>
        <w:spacing w:before="261" w:line="218" w:lineRule="auto"/>
        <w:ind w:left="239" w:right="1119"/>
        <w:rPr>
          <w:i/>
        </w:rPr>
      </w:pPr>
      <w:r>
        <w:rPr>
          <w:i/>
          <w:w w:val="110"/>
        </w:rPr>
        <w:t xml:space="preserve">R&gt; </w:t>
      </w:r>
      <w:r>
        <w:rPr>
          <w:i/>
          <w:w w:val="145"/>
        </w:rPr>
        <w:t xml:space="preserve">fit </w:t>
      </w:r>
      <w:r>
        <w:rPr>
          <w:i/>
          <w:w w:val="120"/>
        </w:rPr>
        <w:t xml:space="preserve">&lt;- </w:t>
      </w:r>
      <w:proofErr w:type="spellStart"/>
      <w:r>
        <w:rPr>
          <w:i/>
          <w:w w:val="120"/>
        </w:rPr>
        <w:t>glmer</w:t>
      </w:r>
      <w:proofErr w:type="spellEnd"/>
      <w:r>
        <w:rPr>
          <w:i/>
          <w:w w:val="120"/>
        </w:rPr>
        <w:t xml:space="preserve">(mod,  family  =  "binomial",  data  =  </w:t>
      </w:r>
      <w:proofErr w:type="spellStart"/>
      <w:r>
        <w:rPr>
          <w:i/>
          <w:w w:val="120"/>
        </w:rPr>
        <w:t>na.omit</w:t>
      </w:r>
      <w:proofErr w:type="spellEnd"/>
      <w:r>
        <w:rPr>
          <w:i/>
          <w:w w:val="120"/>
        </w:rPr>
        <w:t>(</w:t>
      </w:r>
      <w:proofErr w:type="spellStart"/>
      <w:r>
        <w:rPr>
          <w:i/>
          <w:w w:val="120"/>
        </w:rPr>
        <w:t>dat</w:t>
      </w:r>
      <w:proofErr w:type="spellEnd"/>
      <w:r>
        <w:rPr>
          <w:i/>
          <w:w w:val="120"/>
        </w:rPr>
        <w:t xml:space="preserve">))  #  </w:t>
      </w:r>
      <w:r>
        <w:rPr>
          <w:i/>
          <w:w w:val="145"/>
        </w:rPr>
        <w:t xml:space="preserve">fit </w:t>
      </w:r>
      <w:r>
        <w:rPr>
          <w:i/>
          <w:w w:val="120"/>
        </w:rPr>
        <w:t xml:space="preserve">the  model </w:t>
      </w:r>
      <w:r>
        <w:rPr>
          <w:i/>
          <w:w w:val="110"/>
        </w:rPr>
        <w:t xml:space="preserve">R&gt;  </w:t>
      </w:r>
      <w:r>
        <w:rPr>
          <w:i/>
          <w:w w:val="145"/>
        </w:rPr>
        <w:t xml:space="preserve">tidy(fit, </w:t>
      </w:r>
      <w:r>
        <w:rPr>
          <w:i/>
          <w:w w:val="120"/>
        </w:rPr>
        <w:t xml:space="preserve">conf.int = </w:t>
      </w:r>
      <w:r>
        <w:rPr>
          <w:i/>
          <w:w w:val="110"/>
        </w:rPr>
        <w:t xml:space="preserve">TRUE,  </w:t>
      </w:r>
      <w:r>
        <w:rPr>
          <w:i/>
          <w:w w:val="120"/>
        </w:rPr>
        <w:t>exponentiate</w:t>
      </w:r>
      <w:r>
        <w:rPr>
          <w:i/>
          <w:spacing w:val="16"/>
          <w:w w:val="120"/>
        </w:rPr>
        <w:t xml:space="preserve"> </w:t>
      </w:r>
      <w:r>
        <w:rPr>
          <w:i/>
          <w:w w:val="120"/>
        </w:rPr>
        <w:t>=</w:t>
      </w:r>
      <w:r>
        <w:rPr>
          <w:i/>
          <w:spacing w:val="23"/>
          <w:w w:val="120"/>
        </w:rPr>
        <w:t xml:space="preserve"> </w:t>
      </w:r>
      <w:r>
        <w:rPr>
          <w:i/>
          <w:w w:val="110"/>
        </w:rPr>
        <w:t>TRUE)</w:t>
      </w:r>
      <w:r>
        <w:rPr>
          <w:i/>
          <w:w w:val="110"/>
        </w:rPr>
        <w:tab/>
      </w:r>
      <w:r>
        <w:rPr>
          <w:i/>
          <w:w w:val="120"/>
        </w:rPr>
        <w:t># print</w:t>
      </w:r>
      <w:r>
        <w:rPr>
          <w:i/>
          <w:spacing w:val="10"/>
          <w:w w:val="120"/>
        </w:rPr>
        <w:t xml:space="preserve"> </w:t>
      </w:r>
      <w:r>
        <w:rPr>
          <w:i/>
          <w:w w:val="120"/>
        </w:rPr>
        <w:t>estimates</w:t>
      </w:r>
    </w:p>
    <w:p w14:paraId="502D738E" w14:textId="77777777" w:rsidR="001058B6" w:rsidRDefault="005212F4">
      <w:pPr>
        <w:pStyle w:val="BodyText"/>
        <w:spacing w:before="241" w:line="284" w:lineRule="exact"/>
        <w:ind w:left="239"/>
        <w:jc w:val="both"/>
      </w:pPr>
      <w:r>
        <w:rPr>
          <w:w w:val="115"/>
        </w:rPr>
        <w:t xml:space="preserve"># </w:t>
      </w:r>
      <w:r>
        <w:t xml:space="preserve">A </w:t>
      </w:r>
      <w:proofErr w:type="spellStart"/>
      <w:r>
        <w:rPr>
          <w:w w:val="115"/>
        </w:rPr>
        <w:t>tibble</w:t>
      </w:r>
      <w:proofErr w:type="spellEnd"/>
      <w:r>
        <w:rPr>
          <w:w w:val="115"/>
        </w:rPr>
        <w:t>: 11 x 9</w:t>
      </w:r>
    </w:p>
    <w:p w14:paraId="7AB6E6DA" w14:textId="77777777" w:rsidR="001058B6" w:rsidRDefault="005212F4">
      <w:pPr>
        <w:pStyle w:val="BodyText"/>
        <w:tabs>
          <w:tab w:val="left" w:pos="1614"/>
          <w:tab w:val="left" w:pos="3676"/>
          <w:tab w:val="left" w:pos="6769"/>
        </w:tabs>
        <w:spacing w:line="284" w:lineRule="exact"/>
        <w:ind w:left="583"/>
      </w:pPr>
      <w:r>
        <w:rPr>
          <w:w w:val="115"/>
        </w:rPr>
        <w:t>effect</w:t>
      </w:r>
      <w:r>
        <w:rPr>
          <w:w w:val="115"/>
        </w:rPr>
        <w:tab/>
      </w:r>
      <w:r>
        <w:rPr>
          <w:w w:val="110"/>
        </w:rPr>
        <w:t>group</w:t>
      </w:r>
      <w:r>
        <w:rPr>
          <w:spacing w:val="-2"/>
          <w:w w:val="110"/>
        </w:rPr>
        <w:t xml:space="preserve"> </w:t>
      </w:r>
      <w:r>
        <w:rPr>
          <w:w w:val="110"/>
        </w:rPr>
        <w:t>term</w:t>
      </w:r>
      <w:r>
        <w:rPr>
          <w:w w:val="110"/>
        </w:rPr>
        <w:tab/>
      </w:r>
      <w:r>
        <w:rPr>
          <w:w w:val="115"/>
        </w:rPr>
        <w:t xml:space="preserve">estim~1 </w:t>
      </w:r>
      <w:r>
        <w:rPr>
          <w:spacing w:val="3"/>
          <w:w w:val="115"/>
        </w:rPr>
        <w:t xml:space="preserve"> </w:t>
      </w:r>
      <w:r>
        <w:rPr>
          <w:w w:val="115"/>
        </w:rPr>
        <w:t xml:space="preserve">std.er~2 </w:t>
      </w:r>
      <w:r>
        <w:rPr>
          <w:spacing w:val="3"/>
          <w:w w:val="115"/>
        </w:rPr>
        <w:t xml:space="preserve"> </w:t>
      </w:r>
      <w:r>
        <w:rPr>
          <w:w w:val="115"/>
        </w:rPr>
        <w:t>stati~3</w:t>
      </w:r>
      <w:r>
        <w:rPr>
          <w:w w:val="115"/>
        </w:rPr>
        <w:tab/>
      </w:r>
      <w:proofErr w:type="spellStart"/>
      <w:r>
        <w:rPr>
          <w:w w:val="115"/>
        </w:rPr>
        <w:t>p.value</w:t>
      </w:r>
      <w:proofErr w:type="spellEnd"/>
      <w:r>
        <w:rPr>
          <w:w w:val="115"/>
        </w:rPr>
        <w:t xml:space="preserve"> conf.~4</w:t>
      </w:r>
      <w:r>
        <w:rPr>
          <w:spacing w:val="35"/>
          <w:w w:val="115"/>
        </w:rPr>
        <w:t xml:space="preserve"> </w:t>
      </w:r>
      <w:r>
        <w:rPr>
          <w:w w:val="115"/>
        </w:rPr>
        <w:t>conf.~5</w:t>
      </w:r>
    </w:p>
    <w:p w14:paraId="55C328FD" w14:textId="77777777" w:rsidR="001058B6" w:rsidRDefault="001058B6">
      <w:pPr>
        <w:spacing w:line="284" w:lineRule="exact"/>
        <w:sectPr w:rsidR="001058B6">
          <w:pgSz w:w="11910" w:h="16840"/>
          <w:pgMar w:top="1740" w:right="0" w:bottom="280" w:left="1380" w:header="1431" w:footer="0" w:gutter="0"/>
          <w:cols w:space="720"/>
        </w:sectPr>
      </w:pPr>
    </w:p>
    <w:p w14:paraId="3B084C0D" w14:textId="77777777" w:rsidR="001058B6" w:rsidRDefault="001058B6">
      <w:pPr>
        <w:pStyle w:val="BodyText"/>
        <w:rPr>
          <w:sz w:val="20"/>
        </w:rPr>
      </w:pPr>
    </w:p>
    <w:p w14:paraId="485A55E8" w14:textId="77777777" w:rsidR="001058B6" w:rsidRDefault="001058B6">
      <w:pPr>
        <w:pStyle w:val="BodyText"/>
        <w:spacing w:before="8"/>
        <w:rPr>
          <w:sz w:val="10"/>
        </w:rPr>
      </w:pPr>
    </w:p>
    <w:tbl>
      <w:tblPr>
        <w:tblStyle w:val="TableNormal1"/>
        <w:tblW w:w="0" w:type="auto"/>
        <w:tblInd w:w="197" w:type="dxa"/>
        <w:tblLayout w:type="fixed"/>
        <w:tblLook w:val="01E0" w:firstRow="1" w:lastRow="1" w:firstColumn="1" w:lastColumn="1" w:noHBand="0" w:noVBand="0"/>
      </w:tblPr>
      <w:tblGrid>
        <w:gridCol w:w="336"/>
        <w:gridCol w:w="1031"/>
        <w:gridCol w:w="687"/>
        <w:gridCol w:w="1432"/>
        <w:gridCol w:w="859"/>
        <w:gridCol w:w="1088"/>
        <w:gridCol w:w="859"/>
        <w:gridCol w:w="1145"/>
        <w:gridCol w:w="973"/>
        <w:gridCol w:w="851"/>
      </w:tblGrid>
      <w:tr w:rsidR="001058B6" w14:paraId="2A2CA279" w14:textId="77777777">
        <w:trPr>
          <w:trHeight w:val="280"/>
        </w:trPr>
        <w:tc>
          <w:tcPr>
            <w:tcW w:w="336" w:type="dxa"/>
          </w:tcPr>
          <w:p w14:paraId="4C9E6E30" w14:textId="77777777" w:rsidR="001058B6" w:rsidRDefault="001058B6">
            <w:pPr>
              <w:pStyle w:val="TableParagraph"/>
              <w:spacing w:line="240" w:lineRule="auto"/>
              <w:rPr>
                <w:rFonts w:ascii="Times New Roman"/>
                <w:sz w:val="20"/>
              </w:rPr>
            </w:pPr>
          </w:p>
        </w:tc>
        <w:tc>
          <w:tcPr>
            <w:tcW w:w="1031" w:type="dxa"/>
          </w:tcPr>
          <w:p w14:paraId="74F5F729" w14:textId="77777777" w:rsidR="001058B6" w:rsidRDefault="005212F4">
            <w:pPr>
              <w:pStyle w:val="TableParagraph"/>
              <w:spacing w:before="10" w:line="250" w:lineRule="exact"/>
              <w:ind w:left="57"/>
            </w:pPr>
            <w:r>
              <w:rPr>
                <w:w w:val="110"/>
              </w:rPr>
              <w:t>&lt;chr&gt;</w:t>
            </w:r>
          </w:p>
        </w:tc>
        <w:tc>
          <w:tcPr>
            <w:tcW w:w="687" w:type="dxa"/>
          </w:tcPr>
          <w:p w14:paraId="1B17C3ED" w14:textId="77777777" w:rsidR="001058B6" w:rsidRDefault="005212F4">
            <w:pPr>
              <w:pStyle w:val="TableParagraph"/>
              <w:spacing w:before="10" w:line="250" w:lineRule="exact"/>
              <w:ind w:left="57"/>
            </w:pPr>
            <w:r>
              <w:rPr>
                <w:w w:val="110"/>
              </w:rPr>
              <w:t>&lt;chr&gt;</w:t>
            </w:r>
          </w:p>
        </w:tc>
        <w:tc>
          <w:tcPr>
            <w:tcW w:w="1432" w:type="dxa"/>
          </w:tcPr>
          <w:p w14:paraId="79C42174" w14:textId="77777777" w:rsidR="001058B6" w:rsidRDefault="005212F4">
            <w:pPr>
              <w:pStyle w:val="TableParagraph"/>
              <w:spacing w:before="10" w:line="250" w:lineRule="exact"/>
              <w:ind w:left="57"/>
            </w:pPr>
            <w:r>
              <w:rPr>
                <w:w w:val="110"/>
              </w:rPr>
              <w:t>&lt;chr&gt;</w:t>
            </w:r>
          </w:p>
        </w:tc>
        <w:tc>
          <w:tcPr>
            <w:tcW w:w="859" w:type="dxa"/>
          </w:tcPr>
          <w:p w14:paraId="74444E7B" w14:textId="77777777" w:rsidR="001058B6" w:rsidRDefault="005212F4">
            <w:pPr>
              <w:pStyle w:val="TableParagraph"/>
              <w:spacing w:before="10" w:line="250" w:lineRule="exact"/>
              <w:ind w:right="54"/>
              <w:jc w:val="right"/>
            </w:pPr>
            <w:r>
              <w:rPr>
                <w:w w:val="105"/>
              </w:rPr>
              <w:t>&lt;</w:t>
            </w:r>
            <w:proofErr w:type="spellStart"/>
            <w:r>
              <w:rPr>
                <w:w w:val="105"/>
              </w:rPr>
              <w:t>dbl</w:t>
            </w:r>
            <w:proofErr w:type="spellEnd"/>
            <w:r>
              <w:rPr>
                <w:w w:val="105"/>
              </w:rPr>
              <w:t>&gt;</w:t>
            </w:r>
          </w:p>
        </w:tc>
        <w:tc>
          <w:tcPr>
            <w:tcW w:w="1088" w:type="dxa"/>
          </w:tcPr>
          <w:p w14:paraId="7B83C1E3" w14:textId="77777777" w:rsidR="001058B6" w:rsidRDefault="005212F4">
            <w:pPr>
              <w:pStyle w:val="TableParagraph"/>
              <w:spacing w:before="10" w:line="250" w:lineRule="exact"/>
              <w:ind w:right="111"/>
              <w:jc w:val="right"/>
            </w:pPr>
            <w:r>
              <w:rPr>
                <w:w w:val="105"/>
              </w:rPr>
              <w:t>&lt;</w:t>
            </w:r>
            <w:proofErr w:type="spellStart"/>
            <w:r>
              <w:rPr>
                <w:w w:val="105"/>
              </w:rPr>
              <w:t>dbl</w:t>
            </w:r>
            <w:proofErr w:type="spellEnd"/>
            <w:r>
              <w:rPr>
                <w:w w:val="105"/>
              </w:rPr>
              <w:t>&gt;</w:t>
            </w:r>
          </w:p>
        </w:tc>
        <w:tc>
          <w:tcPr>
            <w:tcW w:w="859" w:type="dxa"/>
          </w:tcPr>
          <w:p w14:paraId="08B20F63" w14:textId="77777777" w:rsidR="001058B6" w:rsidRDefault="005212F4">
            <w:pPr>
              <w:pStyle w:val="TableParagraph"/>
              <w:spacing w:before="10" w:line="250" w:lineRule="exact"/>
              <w:ind w:right="54"/>
              <w:jc w:val="right"/>
            </w:pPr>
            <w:r>
              <w:rPr>
                <w:w w:val="105"/>
              </w:rPr>
              <w:t>&lt;</w:t>
            </w:r>
            <w:proofErr w:type="spellStart"/>
            <w:r>
              <w:rPr>
                <w:w w:val="105"/>
              </w:rPr>
              <w:t>dbl</w:t>
            </w:r>
            <w:proofErr w:type="spellEnd"/>
            <w:r>
              <w:rPr>
                <w:w w:val="105"/>
              </w:rPr>
              <w:t>&gt;</w:t>
            </w:r>
          </w:p>
        </w:tc>
        <w:tc>
          <w:tcPr>
            <w:tcW w:w="1145" w:type="dxa"/>
          </w:tcPr>
          <w:p w14:paraId="32050E6D" w14:textId="77777777" w:rsidR="001058B6" w:rsidRDefault="005212F4">
            <w:pPr>
              <w:pStyle w:val="TableParagraph"/>
              <w:spacing w:before="10" w:line="250" w:lineRule="exact"/>
              <w:ind w:right="54"/>
              <w:jc w:val="right"/>
            </w:pPr>
            <w:r>
              <w:rPr>
                <w:w w:val="105"/>
              </w:rPr>
              <w:t>&lt;</w:t>
            </w:r>
            <w:proofErr w:type="spellStart"/>
            <w:r>
              <w:rPr>
                <w:w w:val="105"/>
              </w:rPr>
              <w:t>dbl</w:t>
            </w:r>
            <w:proofErr w:type="spellEnd"/>
            <w:r>
              <w:rPr>
                <w:w w:val="105"/>
              </w:rPr>
              <w:t>&gt;</w:t>
            </w:r>
          </w:p>
        </w:tc>
        <w:tc>
          <w:tcPr>
            <w:tcW w:w="973" w:type="dxa"/>
          </w:tcPr>
          <w:p w14:paraId="07072DB0" w14:textId="77777777" w:rsidR="001058B6" w:rsidRDefault="005212F4">
            <w:pPr>
              <w:pStyle w:val="TableParagraph"/>
              <w:spacing w:before="10" w:line="250" w:lineRule="exact"/>
              <w:ind w:right="110"/>
              <w:jc w:val="right"/>
            </w:pPr>
            <w:r>
              <w:rPr>
                <w:w w:val="105"/>
              </w:rPr>
              <w:t>&lt;</w:t>
            </w:r>
            <w:proofErr w:type="spellStart"/>
            <w:r>
              <w:rPr>
                <w:w w:val="105"/>
              </w:rPr>
              <w:t>dbl</w:t>
            </w:r>
            <w:proofErr w:type="spellEnd"/>
            <w:r>
              <w:rPr>
                <w:w w:val="105"/>
              </w:rPr>
              <w:t>&gt;</w:t>
            </w:r>
          </w:p>
        </w:tc>
        <w:tc>
          <w:tcPr>
            <w:tcW w:w="851" w:type="dxa"/>
          </w:tcPr>
          <w:p w14:paraId="3970745B" w14:textId="77777777" w:rsidR="001058B6" w:rsidRDefault="005212F4">
            <w:pPr>
              <w:pStyle w:val="TableParagraph"/>
              <w:spacing w:before="10" w:line="250" w:lineRule="exact"/>
              <w:ind w:right="45"/>
              <w:jc w:val="right"/>
            </w:pPr>
            <w:r>
              <w:rPr>
                <w:w w:val="105"/>
              </w:rPr>
              <w:t>&lt;</w:t>
            </w:r>
            <w:proofErr w:type="spellStart"/>
            <w:r>
              <w:rPr>
                <w:w w:val="105"/>
              </w:rPr>
              <w:t>dbl</w:t>
            </w:r>
            <w:proofErr w:type="spellEnd"/>
            <w:r>
              <w:rPr>
                <w:w w:val="105"/>
              </w:rPr>
              <w:t>&gt;</w:t>
            </w:r>
          </w:p>
        </w:tc>
      </w:tr>
      <w:tr w:rsidR="001058B6" w14:paraId="1197BF54" w14:textId="77777777">
        <w:trPr>
          <w:trHeight w:val="270"/>
        </w:trPr>
        <w:tc>
          <w:tcPr>
            <w:tcW w:w="336" w:type="dxa"/>
          </w:tcPr>
          <w:p w14:paraId="0D61C684" w14:textId="77777777" w:rsidR="001058B6" w:rsidRDefault="005212F4">
            <w:pPr>
              <w:pStyle w:val="TableParagraph"/>
              <w:spacing w:line="250" w:lineRule="exact"/>
              <w:ind w:right="54"/>
              <w:jc w:val="right"/>
            </w:pPr>
            <w:r>
              <w:rPr>
                <w:w w:val="104"/>
              </w:rPr>
              <w:t>1</w:t>
            </w:r>
          </w:p>
        </w:tc>
        <w:tc>
          <w:tcPr>
            <w:tcW w:w="1031" w:type="dxa"/>
          </w:tcPr>
          <w:p w14:paraId="7B095F29" w14:textId="77777777" w:rsidR="001058B6" w:rsidRDefault="005212F4">
            <w:pPr>
              <w:pStyle w:val="TableParagraph"/>
              <w:spacing w:line="250" w:lineRule="exact"/>
              <w:ind w:left="57"/>
            </w:pPr>
            <w:r>
              <w:rPr>
                <w:w w:val="115"/>
              </w:rPr>
              <w:t>fixed</w:t>
            </w:r>
          </w:p>
        </w:tc>
        <w:tc>
          <w:tcPr>
            <w:tcW w:w="687" w:type="dxa"/>
          </w:tcPr>
          <w:p w14:paraId="3194A45A" w14:textId="77777777" w:rsidR="001058B6" w:rsidRDefault="005212F4">
            <w:pPr>
              <w:pStyle w:val="TableParagraph"/>
              <w:spacing w:line="250" w:lineRule="exact"/>
              <w:ind w:left="57"/>
            </w:pPr>
            <w:r>
              <w:rPr>
                <w:w w:val="90"/>
              </w:rPr>
              <w:t>&lt;NA&gt;</w:t>
            </w:r>
          </w:p>
        </w:tc>
        <w:tc>
          <w:tcPr>
            <w:tcW w:w="1432" w:type="dxa"/>
          </w:tcPr>
          <w:p w14:paraId="2E71DF4C" w14:textId="77777777" w:rsidR="001058B6" w:rsidRDefault="005212F4">
            <w:pPr>
              <w:pStyle w:val="TableParagraph"/>
              <w:spacing w:line="250" w:lineRule="exact"/>
              <w:ind w:left="57"/>
            </w:pPr>
            <w:r>
              <w:rPr>
                <w:w w:val="125"/>
              </w:rPr>
              <w:t>(Intercept)</w:t>
            </w:r>
          </w:p>
        </w:tc>
        <w:tc>
          <w:tcPr>
            <w:tcW w:w="859" w:type="dxa"/>
          </w:tcPr>
          <w:p w14:paraId="61902ED7" w14:textId="77777777" w:rsidR="001058B6" w:rsidRDefault="005212F4">
            <w:pPr>
              <w:pStyle w:val="TableParagraph"/>
              <w:spacing w:line="250" w:lineRule="exact"/>
              <w:ind w:right="54"/>
              <w:jc w:val="right"/>
            </w:pPr>
            <w:r>
              <w:rPr>
                <w:w w:val="110"/>
              </w:rPr>
              <w:t>0.0863</w:t>
            </w:r>
          </w:p>
        </w:tc>
        <w:tc>
          <w:tcPr>
            <w:tcW w:w="1088" w:type="dxa"/>
          </w:tcPr>
          <w:p w14:paraId="7361CBD7" w14:textId="77777777" w:rsidR="001058B6" w:rsidRDefault="005212F4">
            <w:pPr>
              <w:pStyle w:val="TableParagraph"/>
              <w:spacing w:line="250" w:lineRule="exact"/>
              <w:ind w:left="172"/>
            </w:pPr>
            <w:r>
              <w:rPr>
                <w:w w:val="115"/>
              </w:rPr>
              <w:t>0.0182</w:t>
            </w:r>
          </w:p>
        </w:tc>
        <w:tc>
          <w:tcPr>
            <w:tcW w:w="859" w:type="dxa"/>
          </w:tcPr>
          <w:p w14:paraId="09D5D9DD" w14:textId="77777777" w:rsidR="001058B6" w:rsidRDefault="005212F4">
            <w:pPr>
              <w:pStyle w:val="TableParagraph"/>
              <w:spacing w:line="250" w:lineRule="exact"/>
              <w:ind w:left="115"/>
            </w:pPr>
            <w:r>
              <w:rPr>
                <w:w w:val="125"/>
              </w:rPr>
              <w:t>-11.6</w:t>
            </w:r>
          </w:p>
        </w:tc>
        <w:tc>
          <w:tcPr>
            <w:tcW w:w="1145" w:type="dxa"/>
          </w:tcPr>
          <w:p w14:paraId="6C13B658" w14:textId="77777777" w:rsidR="001058B6" w:rsidRDefault="005212F4">
            <w:pPr>
              <w:pStyle w:val="TableParagraph"/>
              <w:spacing w:line="250" w:lineRule="exact"/>
              <w:ind w:right="54"/>
              <w:jc w:val="right"/>
            </w:pPr>
            <w:r>
              <w:rPr>
                <w:w w:val="115"/>
              </w:rPr>
              <w:t>2.99e-31</w:t>
            </w:r>
          </w:p>
        </w:tc>
        <w:tc>
          <w:tcPr>
            <w:tcW w:w="973" w:type="dxa"/>
          </w:tcPr>
          <w:p w14:paraId="4B473D9D" w14:textId="77777777" w:rsidR="001058B6" w:rsidRDefault="005212F4">
            <w:pPr>
              <w:pStyle w:val="TableParagraph"/>
              <w:spacing w:line="250" w:lineRule="exact"/>
              <w:ind w:right="110"/>
              <w:jc w:val="right"/>
            </w:pPr>
            <w:r>
              <w:rPr>
                <w:w w:val="110"/>
              </w:rPr>
              <w:t>0.0571</w:t>
            </w:r>
          </w:p>
        </w:tc>
        <w:tc>
          <w:tcPr>
            <w:tcW w:w="851" w:type="dxa"/>
          </w:tcPr>
          <w:p w14:paraId="07137C64" w14:textId="77777777" w:rsidR="001058B6" w:rsidRDefault="005212F4">
            <w:pPr>
              <w:pStyle w:val="TableParagraph"/>
              <w:spacing w:line="250" w:lineRule="exact"/>
              <w:ind w:right="45"/>
              <w:jc w:val="right"/>
            </w:pPr>
            <w:r>
              <w:rPr>
                <w:w w:val="115"/>
              </w:rPr>
              <w:t>0.130</w:t>
            </w:r>
          </w:p>
        </w:tc>
      </w:tr>
      <w:tr w:rsidR="001058B6" w14:paraId="4FEC52F1" w14:textId="77777777">
        <w:trPr>
          <w:trHeight w:val="270"/>
        </w:trPr>
        <w:tc>
          <w:tcPr>
            <w:tcW w:w="336" w:type="dxa"/>
          </w:tcPr>
          <w:p w14:paraId="0593B96F" w14:textId="77777777" w:rsidR="001058B6" w:rsidRDefault="005212F4">
            <w:pPr>
              <w:pStyle w:val="TableParagraph"/>
              <w:spacing w:line="250" w:lineRule="exact"/>
              <w:ind w:right="54"/>
              <w:jc w:val="right"/>
            </w:pPr>
            <w:r>
              <w:rPr>
                <w:w w:val="104"/>
              </w:rPr>
              <w:t>2</w:t>
            </w:r>
          </w:p>
        </w:tc>
        <w:tc>
          <w:tcPr>
            <w:tcW w:w="1031" w:type="dxa"/>
          </w:tcPr>
          <w:p w14:paraId="0F3D887B" w14:textId="77777777" w:rsidR="001058B6" w:rsidRDefault="005212F4">
            <w:pPr>
              <w:pStyle w:val="TableParagraph"/>
              <w:spacing w:line="250" w:lineRule="exact"/>
              <w:ind w:left="57"/>
            </w:pPr>
            <w:r>
              <w:rPr>
                <w:w w:val="115"/>
              </w:rPr>
              <w:t>fixed</w:t>
            </w:r>
          </w:p>
        </w:tc>
        <w:tc>
          <w:tcPr>
            <w:tcW w:w="687" w:type="dxa"/>
          </w:tcPr>
          <w:p w14:paraId="46A99027" w14:textId="77777777" w:rsidR="001058B6" w:rsidRDefault="005212F4">
            <w:pPr>
              <w:pStyle w:val="TableParagraph"/>
              <w:spacing w:line="250" w:lineRule="exact"/>
              <w:ind w:left="57"/>
            </w:pPr>
            <w:r>
              <w:rPr>
                <w:w w:val="90"/>
              </w:rPr>
              <w:t>&lt;NA&gt;</w:t>
            </w:r>
          </w:p>
        </w:tc>
        <w:tc>
          <w:tcPr>
            <w:tcW w:w="1432" w:type="dxa"/>
          </w:tcPr>
          <w:p w14:paraId="720C0E38" w14:textId="77777777" w:rsidR="001058B6" w:rsidRDefault="005212F4">
            <w:pPr>
              <w:pStyle w:val="TableParagraph"/>
              <w:spacing w:line="250" w:lineRule="exact"/>
              <w:ind w:left="57"/>
            </w:pPr>
            <w:proofErr w:type="spellStart"/>
            <w:r>
              <w:t>typeRCT</w:t>
            </w:r>
            <w:proofErr w:type="spellEnd"/>
          </w:p>
        </w:tc>
        <w:tc>
          <w:tcPr>
            <w:tcW w:w="859" w:type="dxa"/>
          </w:tcPr>
          <w:p w14:paraId="538A6351" w14:textId="77777777" w:rsidR="001058B6" w:rsidRDefault="005212F4">
            <w:pPr>
              <w:pStyle w:val="TableParagraph"/>
              <w:spacing w:line="250" w:lineRule="exact"/>
              <w:ind w:left="114"/>
            </w:pPr>
            <w:r>
              <w:rPr>
                <w:w w:val="115"/>
              </w:rPr>
              <w:t>0.757</w:t>
            </w:r>
          </w:p>
        </w:tc>
        <w:tc>
          <w:tcPr>
            <w:tcW w:w="1088" w:type="dxa"/>
          </w:tcPr>
          <w:p w14:paraId="7F1106B2" w14:textId="77777777" w:rsidR="001058B6" w:rsidRDefault="005212F4">
            <w:pPr>
              <w:pStyle w:val="TableParagraph"/>
              <w:spacing w:line="250" w:lineRule="exact"/>
              <w:ind w:left="172"/>
            </w:pPr>
            <w:r>
              <w:rPr>
                <w:w w:val="115"/>
              </w:rPr>
              <w:t>0.137</w:t>
            </w:r>
          </w:p>
        </w:tc>
        <w:tc>
          <w:tcPr>
            <w:tcW w:w="859" w:type="dxa"/>
          </w:tcPr>
          <w:p w14:paraId="4B3AC68F" w14:textId="77777777" w:rsidR="001058B6" w:rsidRDefault="005212F4">
            <w:pPr>
              <w:pStyle w:val="TableParagraph"/>
              <w:spacing w:line="250" w:lineRule="exact"/>
              <w:ind w:right="54"/>
              <w:jc w:val="right"/>
            </w:pPr>
            <w:r>
              <w:rPr>
                <w:w w:val="120"/>
              </w:rPr>
              <w:t>-1.54</w:t>
            </w:r>
          </w:p>
        </w:tc>
        <w:tc>
          <w:tcPr>
            <w:tcW w:w="1145" w:type="dxa"/>
          </w:tcPr>
          <w:p w14:paraId="28E04B5F" w14:textId="77777777" w:rsidR="001058B6" w:rsidRDefault="005212F4">
            <w:pPr>
              <w:pStyle w:val="TableParagraph"/>
              <w:spacing w:line="250" w:lineRule="exact"/>
              <w:ind w:right="54"/>
              <w:jc w:val="right"/>
            </w:pPr>
            <w:r>
              <w:rPr>
                <w:w w:val="120"/>
              </w:rPr>
              <w:t>1.22e- 1</w:t>
            </w:r>
          </w:p>
        </w:tc>
        <w:tc>
          <w:tcPr>
            <w:tcW w:w="973" w:type="dxa"/>
          </w:tcPr>
          <w:p w14:paraId="3FB832CF" w14:textId="77777777" w:rsidR="001058B6" w:rsidRDefault="005212F4">
            <w:pPr>
              <w:pStyle w:val="TableParagraph"/>
              <w:spacing w:line="250" w:lineRule="exact"/>
              <w:ind w:left="173"/>
            </w:pPr>
            <w:r>
              <w:rPr>
                <w:w w:val="115"/>
              </w:rPr>
              <w:t>0.531</w:t>
            </w:r>
          </w:p>
        </w:tc>
        <w:tc>
          <w:tcPr>
            <w:tcW w:w="851" w:type="dxa"/>
          </w:tcPr>
          <w:p w14:paraId="18820AFD" w14:textId="77777777" w:rsidR="001058B6" w:rsidRDefault="005212F4">
            <w:pPr>
              <w:pStyle w:val="TableParagraph"/>
              <w:spacing w:line="250" w:lineRule="exact"/>
              <w:ind w:left="230"/>
            </w:pPr>
            <w:r>
              <w:rPr>
                <w:w w:val="120"/>
              </w:rPr>
              <w:t>1.08</w:t>
            </w:r>
          </w:p>
        </w:tc>
      </w:tr>
      <w:tr w:rsidR="001058B6" w14:paraId="04194D78" w14:textId="77777777">
        <w:trPr>
          <w:trHeight w:val="270"/>
        </w:trPr>
        <w:tc>
          <w:tcPr>
            <w:tcW w:w="336" w:type="dxa"/>
          </w:tcPr>
          <w:p w14:paraId="3836C8E2" w14:textId="77777777" w:rsidR="001058B6" w:rsidRDefault="005212F4">
            <w:pPr>
              <w:pStyle w:val="TableParagraph"/>
              <w:spacing w:line="250" w:lineRule="exact"/>
              <w:ind w:right="54"/>
              <w:jc w:val="right"/>
            </w:pPr>
            <w:r>
              <w:rPr>
                <w:w w:val="104"/>
              </w:rPr>
              <w:t>3</w:t>
            </w:r>
          </w:p>
        </w:tc>
        <w:tc>
          <w:tcPr>
            <w:tcW w:w="1031" w:type="dxa"/>
          </w:tcPr>
          <w:p w14:paraId="28C55E12" w14:textId="77777777" w:rsidR="001058B6" w:rsidRDefault="005212F4">
            <w:pPr>
              <w:pStyle w:val="TableParagraph"/>
              <w:spacing w:line="250" w:lineRule="exact"/>
              <w:ind w:left="57"/>
            </w:pPr>
            <w:r>
              <w:rPr>
                <w:w w:val="115"/>
              </w:rPr>
              <w:t>fixed</w:t>
            </w:r>
          </w:p>
        </w:tc>
        <w:tc>
          <w:tcPr>
            <w:tcW w:w="687" w:type="dxa"/>
          </w:tcPr>
          <w:p w14:paraId="36B69575" w14:textId="77777777" w:rsidR="001058B6" w:rsidRDefault="005212F4">
            <w:pPr>
              <w:pStyle w:val="TableParagraph"/>
              <w:spacing w:line="250" w:lineRule="exact"/>
              <w:ind w:left="57"/>
            </w:pPr>
            <w:r>
              <w:rPr>
                <w:w w:val="90"/>
              </w:rPr>
              <w:t>&lt;NA&gt;</w:t>
            </w:r>
          </w:p>
        </w:tc>
        <w:tc>
          <w:tcPr>
            <w:tcW w:w="1432" w:type="dxa"/>
          </w:tcPr>
          <w:p w14:paraId="159076D5" w14:textId="77777777" w:rsidR="001058B6" w:rsidRDefault="005212F4">
            <w:pPr>
              <w:pStyle w:val="TableParagraph"/>
              <w:spacing w:line="250" w:lineRule="exact"/>
              <w:ind w:left="57"/>
            </w:pPr>
            <w:r>
              <w:t>age</w:t>
            </w:r>
          </w:p>
        </w:tc>
        <w:tc>
          <w:tcPr>
            <w:tcW w:w="859" w:type="dxa"/>
          </w:tcPr>
          <w:p w14:paraId="622B8E3C" w14:textId="77777777" w:rsidR="001058B6" w:rsidRDefault="005212F4">
            <w:pPr>
              <w:pStyle w:val="TableParagraph"/>
              <w:spacing w:line="250" w:lineRule="exact"/>
              <w:ind w:left="114"/>
            </w:pPr>
            <w:r>
              <w:rPr>
                <w:w w:val="120"/>
              </w:rPr>
              <w:t>1.03</w:t>
            </w:r>
          </w:p>
        </w:tc>
        <w:tc>
          <w:tcPr>
            <w:tcW w:w="1088" w:type="dxa"/>
          </w:tcPr>
          <w:p w14:paraId="3BFC913A" w14:textId="77777777" w:rsidR="001058B6" w:rsidRDefault="005212F4">
            <w:pPr>
              <w:pStyle w:val="TableParagraph"/>
              <w:spacing w:line="250" w:lineRule="exact"/>
              <w:ind w:right="111"/>
              <w:jc w:val="right"/>
            </w:pPr>
            <w:r>
              <w:rPr>
                <w:w w:val="110"/>
              </w:rPr>
              <w:t>0.00265</w:t>
            </w:r>
          </w:p>
        </w:tc>
        <w:tc>
          <w:tcPr>
            <w:tcW w:w="859" w:type="dxa"/>
          </w:tcPr>
          <w:p w14:paraId="635C3A74" w14:textId="77777777" w:rsidR="001058B6" w:rsidRDefault="005212F4">
            <w:pPr>
              <w:pStyle w:val="TableParagraph"/>
              <w:spacing w:line="250" w:lineRule="exact"/>
              <w:ind w:left="229"/>
            </w:pPr>
            <w:r>
              <w:rPr>
                <w:w w:val="120"/>
              </w:rPr>
              <w:t>12.9</w:t>
            </w:r>
          </w:p>
        </w:tc>
        <w:tc>
          <w:tcPr>
            <w:tcW w:w="1145" w:type="dxa"/>
          </w:tcPr>
          <w:p w14:paraId="643B72EB" w14:textId="77777777" w:rsidR="001058B6" w:rsidRDefault="005212F4">
            <w:pPr>
              <w:pStyle w:val="TableParagraph"/>
              <w:spacing w:line="250" w:lineRule="exact"/>
              <w:ind w:right="54"/>
              <w:jc w:val="right"/>
            </w:pPr>
            <w:r>
              <w:rPr>
                <w:w w:val="115"/>
              </w:rPr>
              <w:t>7.40e-38</w:t>
            </w:r>
          </w:p>
        </w:tc>
        <w:tc>
          <w:tcPr>
            <w:tcW w:w="973" w:type="dxa"/>
          </w:tcPr>
          <w:p w14:paraId="57B48819" w14:textId="77777777" w:rsidR="001058B6" w:rsidRDefault="005212F4">
            <w:pPr>
              <w:pStyle w:val="TableParagraph"/>
              <w:spacing w:line="250" w:lineRule="exact"/>
              <w:ind w:left="173"/>
            </w:pPr>
            <w:r>
              <w:rPr>
                <w:w w:val="120"/>
              </w:rPr>
              <w:t>1.03</w:t>
            </w:r>
          </w:p>
        </w:tc>
        <w:tc>
          <w:tcPr>
            <w:tcW w:w="851" w:type="dxa"/>
          </w:tcPr>
          <w:p w14:paraId="43D6020C" w14:textId="77777777" w:rsidR="001058B6" w:rsidRDefault="005212F4">
            <w:pPr>
              <w:pStyle w:val="TableParagraph"/>
              <w:spacing w:line="250" w:lineRule="exact"/>
              <w:ind w:left="230"/>
            </w:pPr>
            <w:r>
              <w:rPr>
                <w:w w:val="120"/>
              </w:rPr>
              <w:t>1.04</w:t>
            </w:r>
          </w:p>
        </w:tc>
      </w:tr>
      <w:tr w:rsidR="001058B6" w14:paraId="4B8A158E" w14:textId="77777777">
        <w:trPr>
          <w:trHeight w:val="270"/>
        </w:trPr>
        <w:tc>
          <w:tcPr>
            <w:tcW w:w="336" w:type="dxa"/>
          </w:tcPr>
          <w:p w14:paraId="59BDB688" w14:textId="77777777" w:rsidR="001058B6" w:rsidRDefault="005212F4">
            <w:pPr>
              <w:pStyle w:val="TableParagraph"/>
              <w:spacing w:line="250" w:lineRule="exact"/>
              <w:ind w:right="54"/>
              <w:jc w:val="right"/>
            </w:pPr>
            <w:r>
              <w:rPr>
                <w:w w:val="104"/>
              </w:rPr>
              <w:t>4</w:t>
            </w:r>
          </w:p>
        </w:tc>
        <w:tc>
          <w:tcPr>
            <w:tcW w:w="1031" w:type="dxa"/>
          </w:tcPr>
          <w:p w14:paraId="5E105340" w14:textId="77777777" w:rsidR="001058B6" w:rsidRDefault="005212F4">
            <w:pPr>
              <w:pStyle w:val="TableParagraph"/>
              <w:spacing w:line="250" w:lineRule="exact"/>
              <w:ind w:left="57"/>
            </w:pPr>
            <w:r>
              <w:rPr>
                <w:w w:val="115"/>
              </w:rPr>
              <w:t>fixed</w:t>
            </w:r>
          </w:p>
        </w:tc>
        <w:tc>
          <w:tcPr>
            <w:tcW w:w="687" w:type="dxa"/>
          </w:tcPr>
          <w:p w14:paraId="3356A1E8" w14:textId="77777777" w:rsidR="001058B6" w:rsidRDefault="005212F4">
            <w:pPr>
              <w:pStyle w:val="TableParagraph"/>
              <w:spacing w:line="250" w:lineRule="exact"/>
              <w:ind w:left="57"/>
            </w:pPr>
            <w:r>
              <w:rPr>
                <w:w w:val="90"/>
              </w:rPr>
              <w:t>&lt;NA&gt;</w:t>
            </w:r>
          </w:p>
        </w:tc>
        <w:tc>
          <w:tcPr>
            <w:tcW w:w="1432" w:type="dxa"/>
          </w:tcPr>
          <w:p w14:paraId="1D8E0B17" w14:textId="77777777" w:rsidR="001058B6" w:rsidRDefault="005212F4">
            <w:pPr>
              <w:pStyle w:val="TableParagraph"/>
              <w:spacing w:line="250" w:lineRule="exact"/>
              <w:ind w:left="57"/>
            </w:pPr>
            <w:proofErr w:type="spellStart"/>
            <w:r>
              <w:rPr>
                <w:w w:val="105"/>
              </w:rPr>
              <w:t>motor_scor</w:t>
            </w:r>
            <w:proofErr w:type="spellEnd"/>
            <w:r>
              <w:rPr>
                <w:w w:val="105"/>
              </w:rPr>
              <w:t>~</w:t>
            </w:r>
          </w:p>
        </w:tc>
        <w:tc>
          <w:tcPr>
            <w:tcW w:w="859" w:type="dxa"/>
          </w:tcPr>
          <w:p w14:paraId="6D4C219B" w14:textId="77777777" w:rsidR="001058B6" w:rsidRDefault="005212F4">
            <w:pPr>
              <w:pStyle w:val="TableParagraph"/>
              <w:spacing w:line="250" w:lineRule="exact"/>
              <w:ind w:left="114"/>
            </w:pPr>
            <w:r>
              <w:rPr>
                <w:w w:val="115"/>
              </w:rPr>
              <w:t>0.651</w:t>
            </w:r>
          </w:p>
        </w:tc>
        <w:tc>
          <w:tcPr>
            <w:tcW w:w="1088" w:type="dxa"/>
          </w:tcPr>
          <w:p w14:paraId="1CB2369D" w14:textId="77777777" w:rsidR="001058B6" w:rsidRDefault="005212F4">
            <w:pPr>
              <w:pStyle w:val="TableParagraph"/>
              <w:spacing w:line="250" w:lineRule="exact"/>
              <w:ind w:left="172"/>
            </w:pPr>
            <w:r>
              <w:rPr>
                <w:w w:val="115"/>
              </w:rPr>
              <w:t>0.0732</w:t>
            </w:r>
          </w:p>
        </w:tc>
        <w:tc>
          <w:tcPr>
            <w:tcW w:w="859" w:type="dxa"/>
          </w:tcPr>
          <w:p w14:paraId="7BE5EFE3" w14:textId="77777777" w:rsidR="001058B6" w:rsidRDefault="005212F4">
            <w:pPr>
              <w:pStyle w:val="TableParagraph"/>
              <w:spacing w:line="250" w:lineRule="exact"/>
              <w:ind w:right="54"/>
              <w:jc w:val="right"/>
            </w:pPr>
            <w:r>
              <w:rPr>
                <w:w w:val="120"/>
              </w:rPr>
              <w:t>-3.82</w:t>
            </w:r>
          </w:p>
        </w:tc>
        <w:tc>
          <w:tcPr>
            <w:tcW w:w="1145" w:type="dxa"/>
          </w:tcPr>
          <w:p w14:paraId="3F30C2EA" w14:textId="77777777" w:rsidR="001058B6" w:rsidRDefault="005212F4">
            <w:pPr>
              <w:pStyle w:val="TableParagraph"/>
              <w:spacing w:line="250" w:lineRule="exact"/>
              <w:ind w:right="54"/>
              <w:jc w:val="right"/>
            </w:pPr>
            <w:r>
              <w:rPr>
                <w:w w:val="120"/>
              </w:rPr>
              <w:t>1.34e- 4</w:t>
            </w:r>
          </w:p>
        </w:tc>
        <w:tc>
          <w:tcPr>
            <w:tcW w:w="973" w:type="dxa"/>
          </w:tcPr>
          <w:p w14:paraId="4CB250C4" w14:textId="77777777" w:rsidR="001058B6" w:rsidRDefault="005212F4">
            <w:pPr>
              <w:pStyle w:val="TableParagraph"/>
              <w:spacing w:line="250" w:lineRule="exact"/>
              <w:ind w:left="173"/>
            </w:pPr>
            <w:r>
              <w:rPr>
                <w:w w:val="115"/>
              </w:rPr>
              <w:t>0.522</w:t>
            </w:r>
          </w:p>
        </w:tc>
        <w:tc>
          <w:tcPr>
            <w:tcW w:w="851" w:type="dxa"/>
          </w:tcPr>
          <w:p w14:paraId="6FD14D29" w14:textId="77777777" w:rsidR="001058B6" w:rsidRDefault="005212F4">
            <w:pPr>
              <w:pStyle w:val="TableParagraph"/>
              <w:spacing w:line="250" w:lineRule="exact"/>
              <w:ind w:right="45"/>
              <w:jc w:val="right"/>
            </w:pPr>
            <w:r>
              <w:rPr>
                <w:w w:val="115"/>
              </w:rPr>
              <w:t>0.811</w:t>
            </w:r>
          </w:p>
        </w:tc>
      </w:tr>
      <w:tr w:rsidR="001058B6" w14:paraId="03CB8778" w14:textId="77777777">
        <w:trPr>
          <w:trHeight w:val="270"/>
        </w:trPr>
        <w:tc>
          <w:tcPr>
            <w:tcW w:w="336" w:type="dxa"/>
          </w:tcPr>
          <w:p w14:paraId="0B69C593" w14:textId="77777777" w:rsidR="001058B6" w:rsidRDefault="005212F4">
            <w:pPr>
              <w:pStyle w:val="TableParagraph"/>
              <w:spacing w:line="250" w:lineRule="exact"/>
              <w:ind w:right="54"/>
              <w:jc w:val="right"/>
            </w:pPr>
            <w:r>
              <w:rPr>
                <w:w w:val="104"/>
              </w:rPr>
              <w:t>5</w:t>
            </w:r>
          </w:p>
        </w:tc>
        <w:tc>
          <w:tcPr>
            <w:tcW w:w="1031" w:type="dxa"/>
          </w:tcPr>
          <w:p w14:paraId="73CD5BD6" w14:textId="77777777" w:rsidR="001058B6" w:rsidRDefault="005212F4">
            <w:pPr>
              <w:pStyle w:val="TableParagraph"/>
              <w:spacing w:line="250" w:lineRule="exact"/>
              <w:ind w:left="57"/>
            </w:pPr>
            <w:r>
              <w:rPr>
                <w:w w:val="115"/>
              </w:rPr>
              <w:t>fixed</w:t>
            </w:r>
          </w:p>
        </w:tc>
        <w:tc>
          <w:tcPr>
            <w:tcW w:w="687" w:type="dxa"/>
          </w:tcPr>
          <w:p w14:paraId="28490CDE" w14:textId="77777777" w:rsidR="001058B6" w:rsidRDefault="005212F4">
            <w:pPr>
              <w:pStyle w:val="TableParagraph"/>
              <w:spacing w:line="250" w:lineRule="exact"/>
              <w:ind w:left="57"/>
            </w:pPr>
            <w:r>
              <w:rPr>
                <w:w w:val="90"/>
              </w:rPr>
              <w:t>&lt;NA&gt;</w:t>
            </w:r>
          </w:p>
        </w:tc>
        <w:tc>
          <w:tcPr>
            <w:tcW w:w="1432" w:type="dxa"/>
          </w:tcPr>
          <w:p w14:paraId="157F5853" w14:textId="77777777" w:rsidR="001058B6" w:rsidRDefault="005212F4">
            <w:pPr>
              <w:pStyle w:val="TableParagraph"/>
              <w:spacing w:line="250" w:lineRule="exact"/>
              <w:ind w:left="57"/>
            </w:pPr>
            <w:proofErr w:type="spellStart"/>
            <w:r>
              <w:rPr>
                <w:w w:val="105"/>
              </w:rPr>
              <w:t>motor_scor</w:t>
            </w:r>
            <w:proofErr w:type="spellEnd"/>
            <w:r>
              <w:rPr>
                <w:w w:val="105"/>
              </w:rPr>
              <w:t>~</w:t>
            </w:r>
          </w:p>
        </w:tc>
        <w:tc>
          <w:tcPr>
            <w:tcW w:w="859" w:type="dxa"/>
          </w:tcPr>
          <w:p w14:paraId="516C1A0E" w14:textId="77777777" w:rsidR="001058B6" w:rsidRDefault="005212F4">
            <w:pPr>
              <w:pStyle w:val="TableParagraph"/>
              <w:spacing w:line="250" w:lineRule="exact"/>
              <w:ind w:left="114"/>
            </w:pPr>
            <w:r>
              <w:rPr>
                <w:w w:val="115"/>
              </w:rPr>
              <w:t>0.489</w:t>
            </w:r>
          </w:p>
        </w:tc>
        <w:tc>
          <w:tcPr>
            <w:tcW w:w="1088" w:type="dxa"/>
          </w:tcPr>
          <w:p w14:paraId="3B3063E0" w14:textId="77777777" w:rsidR="001058B6" w:rsidRDefault="005212F4">
            <w:pPr>
              <w:pStyle w:val="TableParagraph"/>
              <w:spacing w:line="250" w:lineRule="exact"/>
              <w:ind w:left="172"/>
            </w:pPr>
            <w:r>
              <w:rPr>
                <w:w w:val="115"/>
              </w:rPr>
              <w:t>0.0555</w:t>
            </w:r>
          </w:p>
        </w:tc>
        <w:tc>
          <w:tcPr>
            <w:tcW w:w="859" w:type="dxa"/>
          </w:tcPr>
          <w:p w14:paraId="4A746B94" w14:textId="77777777" w:rsidR="001058B6" w:rsidRDefault="005212F4">
            <w:pPr>
              <w:pStyle w:val="TableParagraph"/>
              <w:spacing w:line="250" w:lineRule="exact"/>
              <w:ind w:right="54"/>
              <w:jc w:val="right"/>
            </w:pPr>
            <w:r>
              <w:rPr>
                <w:w w:val="120"/>
              </w:rPr>
              <w:t>-6.30</w:t>
            </w:r>
          </w:p>
        </w:tc>
        <w:tc>
          <w:tcPr>
            <w:tcW w:w="1145" w:type="dxa"/>
          </w:tcPr>
          <w:p w14:paraId="6F4FF97C" w14:textId="77777777" w:rsidR="001058B6" w:rsidRDefault="005212F4">
            <w:pPr>
              <w:pStyle w:val="TableParagraph"/>
              <w:spacing w:line="250" w:lineRule="exact"/>
              <w:ind w:right="54"/>
              <w:jc w:val="right"/>
            </w:pPr>
            <w:r>
              <w:rPr>
                <w:w w:val="115"/>
              </w:rPr>
              <w:t>2.97e-10</w:t>
            </w:r>
          </w:p>
        </w:tc>
        <w:tc>
          <w:tcPr>
            <w:tcW w:w="973" w:type="dxa"/>
          </w:tcPr>
          <w:p w14:paraId="6A22F963" w14:textId="77777777" w:rsidR="001058B6" w:rsidRDefault="005212F4">
            <w:pPr>
              <w:pStyle w:val="TableParagraph"/>
              <w:spacing w:line="250" w:lineRule="exact"/>
              <w:ind w:left="173"/>
            </w:pPr>
            <w:r>
              <w:rPr>
                <w:w w:val="115"/>
              </w:rPr>
              <w:t>0.391</w:t>
            </w:r>
          </w:p>
        </w:tc>
        <w:tc>
          <w:tcPr>
            <w:tcW w:w="851" w:type="dxa"/>
          </w:tcPr>
          <w:p w14:paraId="5AC6482B" w14:textId="77777777" w:rsidR="001058B6" w:rsidRDefault="005212F4">
            <w:pPr>
              <w:pStyle w:val="TableParagraph"/>
              <w:spacing w:line="250" w:lineRule="exact"/>
              <w:ind w:right="45"/>
              <w:jc w:val="right"/>
            </w:pPr>
            <w:r>
              <w:rPr>
                <w:w w:val="115"/>
              </w:rPr>
              <w:t>0.611</w:t>
            </w:r>
          </w:p>
        </w:tc>
      </w:tr>
      <w:tr w:rsidR="001058B6" w14:paraId="5B83E231" w14:textId="77777777">
        <w:trPr>
          <w:trHeight w:val="270"/>
        </w:trPr>
        <w:tc>
          <w:tcPr>
            <w:tcW w:w="336" w:type="dxa"/>
          </w:tcPr>
          <w:p w14:paraId="3218C503" w14:textId="77777777" w:rsidR="001058B6" w:rsidRDefault="005212F4">
            <w:pPr>
              <w:pStyle w:val="TableParagraph"/>
              <w:spacing w:line="250" w:lineRule="exact"/>
              <w:ind w:right="54"/>
              <w:jc w:val="right"/>
            </w:pPr>
            <w:r>
              <w:rPr>
                <w:w w:val="104"/>
              </w:rPr>
              <w:t>6</w:t>
            </w:r>
          </w:p>
        </w:tc>
        <w:tc>
          <w:tcPr>
            <w:tcW w:w="1031" w:type="dxa"/>
          </w:tcPr>
          <w:p w14:paraId="7B4AC353" w14:textId="77777777" w:rsidR="001058B6" w:rsidRDefault="005212F4">
            <w:pPr>
              <w:pStyle w:val="TableParagraph"/>
              <w:spacing w:line="250" w:lineRule="exact"/>
              <w:ind w:left="57"/>
            </w:pPr>
            <w:r>
              <w:rPr>
                <w:w w:val="115"/>
              </w:rPr>
              <w:t>fixed</w:t>
            </w:r>
          </w:p>
        </w:tc>
        <w:tc>
          <w:tcPr>
            <w:tcW w:w="687" w:type="dxa"/>
          </w:tcPr>
          <w:p w14:paraId="7E34530A" w14:textId="77777777" w:rsidR="001058B6" w:rsidRDefault="005212F4">
            <w:pPr>
              <w:pStyle w:val="TableParagraph"/>
              <w:spacing w:line="250" w:lineRule="exact"/>
              <w:ind w:left="57"/>
            </w:pPr>
            <w:r>
              <w:rPr>
                <w:w w:val="90"/>
              </w:rPr>
              <w:t>&lt;NA&gt;</w:t>
            </w:r>
          </w:p>
        </w:tc>
        <w:tc>
          <w:tcPr>
            <w:tcW w:w="1432" w:type="dxa"/>
          </w:tcPr>
          <w:p w14:paraId="3862ABA2" w14:textId="77777777" w:rsidR="001058B6" w:rsidRDefault="005212F4">
            <w:pPr>
              <w:pStyle w:val="TableParagraph"/>
              <w:spacing w:line="250" w:lineRule="exact"/>
              <w:ind w:left="57"/>
            </w:pPr>
            <w:proofErr w:type="spellStart"/>
            <w:r>
              <w:rPr>
                <w:w w:val="105"/>
              </w:rPr>
              <w:t>motor_scor</w:t>
            </w:r>
            <w:proofErr w:type="spellEnd"/>
            <w:r>
              <w:rPr>
                <w:w w:val="105"/>
              </w:rPr>
              <w:t>~</w:t>
            </w:r>
          </w:p>
        </w:tc>
        <w:tc>
          <w:tcPr>
            <w:tcW w:w="859" w:type="dxa"/>
          </w:tcPr>
          <w:p w14:paraId="3C5F2936" w14:textId="77777777" w:rsidR="001058B6" w:rsidRDefault="005212F4">
            <w:pPr>
              <w:pStyle w:val="TableParagraph"/>
              <w:spacing w:line="250" w:lineRule="exact"/>
              <w:ind w:left="114"/>
            </w:pPr>
            <w:r>
              <w:rPr>
                <w:w w:val="115"/>
              </w:rPr>
              <w:t>0.274</w:t>
            </w:r>
          </w:p>
        </w:tc>
        <w:tc>
          <w:tcPr>
            <w:tcW w:w="1088" w:type="dxa"/>
          </w:tcPr>
          <w:p w14:paraId="29BCE1C6" w14:textId="77777777" w:rsidR="001058B6" w:rsidRDefault="005212F4">
            <w:pPr>
              <w:pStyle w:val="TableParagraph"/>
              <w:spacing w:line="250" w:lineRule="exact"/>
              <w:ind w:left="172"/>
            </w:pPr>
            <w:r>
              <w:rPr>
                <w:w w:val="115"/>
              </w:rPr>
              <w:t>0.0321</w:t>
            </w:r>
          </w:p>
        </w:tc>
        <w:tc>
          <w:tcPr>
            <w:tcW w:w="859" w:type="dxa"/>
          </w:tcPr>
          <w:p w14:paraId="4E2E24A6" w14:textId="77777777" w:rsidR="001058B6" w:rsidRDefault="005212F4">
            <w:pPr>
              <w:pStyle w:val="TableParagraph"/>
              <w:spacing w:line="250" w:lineRule="exact"/>
              <w:ind w:left="115"/>
            </w:pPr>
            <w:r>
              <w:rPr>
                <w:w w:val="125"/>
              </w:rPr>
              <w:t>-11.0</w:t>
            </w:r>
          </w:p>
        </w:tc>
        <w:tc>
          <w:tcPr>
            <w:tcW w:w="1145" w:type="dxa"/>
          </w:tcPr>
          <w:p w14:paraId="5B40C53A" w14:textId="77777777" w:rsidR="001058B6" w:rsidRDefault="005212F4">
            <w:pPr>
              <w:pStyle w:val="TableParagraph"/>
              <w:spacing w:line="250" w:lineRule="exact"/>
              <w:ind w:right="54"/>
              <w:jc w:val="right"/>
            </w:pPr>
            <w:r>
              <w:rPr>
                <w:w w:val="115"/>
              </w:rPr>
              <w:t>2.28e-28</w:t>
            </w:r>
          </w:p>
        </w:tc>
        <w:tc>
          <w:tcPr>
            <w:tcW w:w="973" w:type="dxa"/>
          </w:tcPr>
          <w:p w14:paraId="5EDB2280" w14:textId="77777777" w:rsidR="001058B6" w:rsidRDefault="005212F4">
            <w:pPr>
              <w:pStyle w:val="TableParagraph"/>
              <w:spacing w:line="250" w:lineRule="exact"/>
              <w:ind w:left="173"/>
            </w:pPr>
            <w:r>
              <w:rPr>
                <w:w w:val="115"/>
              </w:rPr>
              <w:t>0.218</w:t>
            </w:r>
          </w:p>
        </w:tc>
        <w:tc>
          <w:tcPr>
            <w:tcW w:w="851" w:type="dxa"/>
          </w:tcPr>
          <w:p w14:paraId="17C77FF0" w14:textId="77777777" w:rsidR="001058B6" w:rsidRDefault="005212F4">
            <w:pPr>
              <w:pStyle w:val="TableParagraph"/>
              <w:spacing w:line="250" w:lineRule="exact"/>
              <w:ind w:right="45"/>
              <w:jc w:val="right"/>
            </w:pPr>
            <w:r>
              <w:rPr>
                <w:w w:val="115"/>
              </w:rPr>
              <w:t>0.345</w:t>
            </w:r>
          </w:p>
        </w:tc>
      </w:tr>
      <w:tr w:rsidR="001058B6" w14:paraId="3553A699" w14:textId="77777777">
        <w:trPr>
          <w:trHeight w:val="270"/>
        </w:trPr>
        <w:tc>
          <w:tcPr>
            <w:tcW w:w="336" w:type="dxa"/>
          </w:tcPr>
          <w:p w14:paraId="6D8960FE" w14:textId="77777777" w:rsidR="001058B6" w:rsidRDefault="005212F4">
            <w:pPr>
              <w:pStyle w:val="TableParagraph"/>
              <w:spacing w:line="250" w:lineRule="exact"/>
              <w:ind w:right="54"/>
              <w:jc w:val="right"/>
            </w:pPr>
            <w:r>
              <w:rPr>
                <w:w w:val="104"/>
              </w:rPr>
              <w:t>7</w:t>
            </w:r>
          </w:p>
        </w:tc>
        <w:tc>
          <w:tcPr>
            <w:tcW w:w="1031" w:type="dxa"/>
          </w:tcPr>
          <w:p w14:paraId="4A5ADF64" w14:textId="77777777" w:rsidR="001058B6" w:rsidRDefault="005212F4">
            <w:pPr>
              <w:pStyle w:val="TableParagraph"/>
              <w:spacing w:line="250" w:lineRule="exact"/>
              <w:ind w:left="57"/>
            </w:pPr>
            <w:r>
              <w:rPr>
                <w:w w:val="115"/>
              </w:rPr>
              <w:t>fixed</w:t>
            </w:r>
          </w:p>
        </w:tc>
        <w:tc>
          <w:tcPr>
            <w:tcW w:w="687" w:type="dxa"/>
          </w:tcPr>
          <w:p w14:paraId="1B38E78E" w14:textId="77777777" w:rsidR="001058B6" w:rsidRDefault="005212F4">
            <w:pPr>
              <w:pStyle w:val="TableParagraph"/>
              <w:spacing w:line="250" w:lineRule="exact"/>
              <w:ind w:left="57"/>
            </w:pPr>
            <w:r>
              <w:rPr>
                <w:w w:val="90"/>
              </w:rPr>
              <w:t>&lt;NA&gt;</w:t>
            </w:r>
          </w:p>
        </w:tc>
        <w:tc>
          <w:tcPr>
            <w:tcW w:w="1432" w:type="dxa"/>
          </w:tcPr>
          <w:p w14:paraId="7117FF76" w14:textId="77777777" w:rsidR="001058B6" w:rsidRDefault="005212F4">
            <w:pPr>
              <w:pStyle w:val="TableParagraph"/>
              <w:spacing w:line="250" w:lineRule="exact"/>
              <w:ind w:left="57"/>
            </w:pPr>
            <w:proofErr w:type="spellStart"/>
            <w:r>
              <w:t>pupilNone</w:t>
            </w:r>
            <w:proofErr w:type="spellEnd"/>
          </w:p>
        </w:tc>
        <w:tc>
          <w:tcPr>
            <w:tcW w:w="859" w:type="dxa"/>
          </w:tcPr>
          <w:p w14:paraId="40B039A5" w14:textId="77777777" w:rsidR="001058B6" w:rsidRDefault="005212F4">
            <w:pPr>
              <w:pStyle w:val="TableParagraph"/>
              <w:spacing w:line="250" w:lineRule="exact"/>
              <w:ind w:left="114"/>
            </w:pPr>
            <w:r>
              <w:rPr>
                <w:w w:val="120"/>
              </w:rPr>
              <w:t>3.20</w:t>
            </w:r>
          </w:p>
        </w:tc>
        <w:tc>
          <w:tcPr>
            <w:tcW w:w="1088" w:type="dxa"/>
          </w:tcPr>
          <w:p w14:paraId="43A03872" w14:textId="77777777" w:rsidR="001058B6" w:rsidRDefault="005212F4">
            <w:pPr>
              <w:pStyle w:val="TableParagraph"/>
              <w:spacing w:line="250" w:lineRule="exact"/>
              <w:ind w:left="172"/>
            </w:pPr>
            <w:r>
              <w:rPr>
                <w:w w:val="115"/>
              </w:rPr>
              <w:t>0.317</w:t>
            </w:r>
          </w:p>
        </w:tc>
        <w:tc>
          <w:tcPr>
            <w:tcW w:w="859" w:type="dxa"/>
          </w:tcPr>
          <w:p w14:paraId="74A24E85" w14:textId="77777777" w:rsidR="001058B6" w:rsidRDefault="005212F4">
            <w:pPr>
              <w:pStyle w:val="TableParagraph"/>
              <w:spacing w:line="250" w:lineRule="exact"/>
              <w:ind w:left="229"/>
            </w:pPr>
            <w:r>
              <w:rPr>
                <w:w w:val="120"/>
              </w:rPr>
              <w:t>11.7</w:t>
            </w:r>
          </w:p>
        </w:tc>
        <w:tc>
          <w:tcPr>
            <w:tcW w:w="1145" w:type="dxa"/>
          </w:tcPr>
          <w:p w14:paraId="11AB2DBE" w14:textId="77777777" w:rsidR="001058B6" w:rsidRDefault="005212F4">
            <w:pPr>
              <w:pStyle w:val="TableParagraph"/>
              <w:spacing w:line="250" w:lineRule="exact"/>
              <w:ind w:right="54"/>
              <w:jc w:val="right"/>
            </w:pPr>
            <w:r>
              <w:rPr>
                <w:w w:val="115"/>
              </w:rPr>
              <w:t>8.18e-32</w:t>
            </w:r>
          </w:p>
        </w:tc>
        <w:tc>
          <w:tcPr>
            <w:tcW w:w="973" w:type="dxa"/>
          </w:tcPr>
          <w:p w14:paraId="6F069B60" w14:textId="77777777" w:rsidR="001058B6" w:rsidRDefault="005212F4">
            <w:pPr>
              <w:pStyle w:val="TableParagraph"/>
              <w:spacing w:line="250" w:lineRule="exact"/>
              <w:ind w:left="173"/>
            </w:pPr>
            <w:r>
              <w:rPr>
                <w:w w:val="120"/>
              </w:rPr>
              <w:t>2.63</w:t>
            </w:r>
          </w:p>
        </w:tc>
        <w:tc>
          <w:tcPr>
            <w:tcW w:w="851" w:type="dxa"/>
          </w:tcPr>
          <w:p w14:paraId="6B83AB68" w14:textId="77777777" w:rsidR="001058B6" w:rsidRDefault="005212F4">
            <w:pPr>
              <w:pStyle w:val="TableParagraph"/>
              <w:spacing w:line="250" w:lineRule="exact"/>
              <w:ind w:left="230"/>
            </w:pPr>
            <w:r>
              <w:rPr>
                <w:w w:val="120"/>
              </w:rPr>
              <w:t>3.88</w:t>
            </w:r>
          </w:p>
        </w:tc>
      </w:tr>
      <w:tr w:rsidR="001058B6" w14:paraId="7D32FA99" w14:textId="77777777">
        <w:trPr>
          <w:trHeight w:val="270"/>
        </w:trPr>
        <w:tc>
          <w:tcPr>
            <w:tcW w:w="336" w:type="dxa"/>
          </w:tcPr>
          <w:p w14:paraId="652B121F" w14:textId="77777777" w:rsidR="001058B6" w:rsidRDefault="005212F4">
            <w:pPr>
              <w:pStyle w:val="TableParagraph"/>
              <w:spacing w:line="250" w:lineRule="exact"/>
              <w:ind w:right="54"/>
              <w:jc w:val="right"/>
            </w:pPr>
            <w:r>
              <w:rPr>
                <w:w w:val="104"/>
              </w:rPr>
              <w:t>8</w:t>
            </w:r>
          </w:p>
        </w:tc>
        <w:tc>
          <w:tcPr>
            <w:tcW w:w="1031" w:type="dxa"/>
          </w:tcPr>
          <w:p w14:paraId="40632799" w14:textId="77777777" w:rsidR="001058B6" w:rsidRDefault="005212F4">
            <w:pPr>
              <w:pStyle w:val="TableParagraph"/>
              <w:spacing w:line="250" w:lineRule="exact"/>
              <w:ind w:left="57"/>
            </w:pPr>
            <w:r>
              <w:rPr>
                <w:w w:val="115"/>
              </w:rPr>
              <w:t>fixed</w:t>
            </w:r>
          </w:p>
        </w:tc>
        <w:tc>
          <w:tcPr>
            <w:tcW w:w="687" w:type="dxa"/>
          </w:tcPr>
          <w:p w14:paraId="36F2E77B" w14:textId="77777777" w:rsidR="001058B6" w:rsidRDefault="005212F4">
            <w:pPr>
              <w:pStyle w:val="TableParagraph"/>
              <w:spacing w:line="250" w:lineRule="exact"/>
              <w:ind w:left="57"/>
            </w:pPr>
            <w:r>
              <w:rPr>
                <w:w w:val="90"/>
              </w:rPr>
              <w:t>&lt;NA&gt;</w:t>
            </w:r>
          </w:p>
        </w:tc>
        <w:tc>
          <w:tcPr>
            <w:tcW w:w="1432" w:type="dxa"/>
          </w:tcPr>
          <w:p w14:paraId="1FA73DCA" w14:textId="77777777" w:rsidR="001058B6" w:rsidRDefault="005212F4">
            <w:pPr>
              <w:pStyle w:val="TableParagraph"/>
              <w:spacing w:line="250" w:lineRule="exact"/>
              <w:ind w:left="57"/>
            </w:pPr>
            <w:proofErr w:type="spellStart"/>
            <w:r>
              <w:t>pupilOne</w:t>
            </w:r>
            <w:proofErr w:type="spellEnd"/>
          </w:p>
        </w:tc>
        <w:tc>
          <w:tcPr>
            <w:tcW w:w="859" w:type="dxa"/>
          </w:tcPr>
          <w:p w14:paraId="6DFA3BA2" w14:textId="77777777" w:rsidR="001058B6" w:rsidRDefault="005212F4">
            <w:pPr>
              <w:pStyle w:val="TableParagraph"/>
              <w:spacing w:line="250" w:lineRule="exact"/>
              <w:ind w:left="114"/>
            </w:pPr>
            <w:r>
              <w:rPr>
                <w:w w:val="120"/>
              </w:rPr>
              <w:t>1.75</w:t>
            </w:r>
          </w:p>
        </w:tc>
        <w:tc>
          <w:tcPr>
            <w:tcW w:w="1088" w:type="dxa"/>
          </w:tcPr>
          <w:p w14:paraId="33CE9A1B" w14:textId="77777777" w:rsidR="001058B6" w:rsidRDefault="005212F4">
            <w:pPr>
              <w:pStyle w:val="TableParagraph"/>
              <w:spacing w:line="250" w:lineRule="exact"/>
              <w:ind w:left="172"/>
            </w:pPr>
            <w:r>
              <w:rPr>
                <w:w w:val="115"/>
              </w:rPr>
              <w:t>0.195</w:t>
            </w:r>
          </w:p>
        </w:tc>
        <w:tc>
          <w:tcPr>
            <w:tcW w:w="859" w:type="dxa"/>
          </w:tcPr>
          <w:p w14:paraId="17FAD926" w14:textId="77777777" w:rsidR="001058B6" w:rsidRDefault="005212F4">
            <w:pPr>
              <w:pStyle w:val="TableParagraph"/>
              <w:spacing w:line="250" w:lineRule="exact"/>
              <w:ind w:right="54"/>
              <w:jc w:val="right"/>
            </w:pPr>
            <w:r>
              <w:rPr>
                <w:w w:val="115"/>
              </w:rPr>
              <w:t>5.06</w:t>
            </w:r>
          </w:p>
        </w:tc>
        <w:tc>
          <w:tcPr>
            <w:tcW w:w="1145" w:type="dxa"/>
          </w:tcPr>
          <w:p w14:paraId="0D694A65" w14:textId="77777777" w:rsidR="001058B6" w:rsidRDefault="005212F4">
            <w:pPr>
              <w:pStyle w:val="TableParagraph"/>
              <w:spacing w:line="250" w:lineRule="exact"/>
              <w:ind w:right="54"/>
              <w:jc w:val="right"/>
            </w:pPr>
            <w:r>
              <w:rPr>
                <w:w w:val="120"/>
              </w:rPr>
              <w:t>4.27e- 7</w:t>
            </w:r>
          </w:p>
        </w:tc>
        <w:tc>
          <w:tcPr>
            <w:tcW w:w="973" w:type="dxa"/>
          </w:tcPr>
          <w:p w14:paraId="1B57B207" w14:textId="77777777" w:rsidR="001058B6" w:rsidRDefault="005212F4">
            <w:pPr>
              <w:pStyle w:val="TableParagraph"/>
              <w:spacing w:line="250" w:lineRule="exact"/>
              <w:ind w:left="173"/>
            </w:pPr>
            <w:r>
              <w:rPr>
                <w:w w:val="120"/>
              </w:rPr>
              <w:t>1.41</w:t>
            </w:r>
          </w:p>
        </w:tc>
        <w:tc>
          <w:tcPr>
            <w:tcW w:w="851" w:type="dxa"/>
          </w:tcPr>
          <w:p w14:paraId="0E5565E7" w14:textId="77777777" w:rsidR="001058B6" w:rsidRDefault="005212F4">
            <w:pPr>
              <w:pStyle w:val="TableParagraph"/>
              <w:spacing w:line="250" w:lineRule="exact"/>
              <w:ind w:left="230"/>
            </w:pPr>
            <w:r>
              <w:rPr>
                <w:w w:val="120"/>
              </w:rPr>
              <w:t>2.18</w:t>
            </w:r>
          </w:p>
        </w:tc>
      </w:tr>
      <w:tr w:rsidR="001058B6" w14:paraId="73821903" w14:textId="77777777">
        <w:trPr>
          <w:trHeight w:val="270"/>
        </w:trPr>
        <w:tc>
          <w:tcPr>
            <w:tcW w:w="336" w:type="dxa"/>
          </w:tcPr>
          <w:p w14:paraId="27C4BBD1" w14:textId="77777777" w:rsidR="001058B6" w:rsidRDefault="005212F4">
            <w:pPr>
              <w:pStyle w:val="TableParagraph"/>
              <w:spacing w:line="250" w:lineRule="exact"/>
              <w:ind w:right="54"/>
              <w:jc w:val="right"/>
            </w:pPr>
            <w:r>
              <w:rPr>
                <w:w w:val="104"/>
              </w:rPr>
              <w:t>9</w:t>
            </w:r>
          </w:p>
        </w:tc>
        <w:tc>
          <w:tcPr>
            <w:tcW w:w="1031" w:type="dxa"/>
          </w:tcPr>
          <w:p w14:paraId="4165FAB2" w14:textId="77777777" w:rsidR="001058B6" w:rsidRDefault="005212F4">
            <w:pPr>
              <w:pStyle w:val="TableParagraph"/>
              <w:spacing w:line="250" w:lineRule="exact"/>
              <w:ind w:left="57"/>
            </w:pPr>
            <w:r>
              <w:rPr>
                <w:w w:val="115"/>
              </w:rPr>
              <w:t>fixed</w:t>
            </w:r>
          </w:p>
        </w:tc>
        <w:tc>
          <w:tcPr>
            <w:tcW w:w="687" w:type="dxa"/>
          </w:tcPr>
          <w:p w14:paraId="004F5A3B" w14:textId="77777777" w:rsidR="001058B6" w:rsidRDefault="005212F4">
            <w:pPr>
              <w:pStyle w:val="TableParagraph"/>
              <w:spacing w:line="250" w:lineRule="exact"/>
              <w:ind w:left="57"/>
            </w:pPr>
            <w:r>
              <w:rPr>
                <w:w w:val="90"/>
              </w:rPr>
              <w:t>&lt;NA&gt;</w:t>
            </w:r>
          </w:p>
        </w:tc>
        <w:tc>
          <w:tcPr>
            <w:tcW w:w="1432" w:type="dxa"/>
          </w:tcPr>
          <w:p w14:paraId="7F453B8F" w14:textId="77777777" w:rsidR="001058B6" w:rsidRDefault="005212F4">
            <w:pPr>
              <w:pStyle w:val="TableParagraph"/>
              <w:spacing w:line="250" w:lineRule="exact"/>
              <w:ind w:left="57"/>
            </w:pPr>
            <w:proofErr w:type="spellStart"/>
            <w:r>
              <w:rPr>
                <w:w w:val="145"/>
              </w:rPr>
              <w:t>ctIII</w:t>
            </w:r>
            <w:proofErr w:type="spellEnd"/>
          </w:p>
        </w:tc>
        <w:tc>
          <w:tcPr>
            <w:tcW w:w="859" w:type="dxa"/>
          </w:tcPr>
          <w:p w14:paraId="1E0ACAA6" w14:textId="77777777" w:rsidR="001058B6" w:rsidRDefault="005212F4">
            <w:pPr>
              <w:pStyle w:val="TableParagraph"/>
              <w:spacing w:line="250" w:lineRule="exact"/>
              <w:ind w:left="114"/>
            </w:pPr>
            <w:r>
              <w:rPr>
                <w:w w:val="120"/>
              </w:rPr>
              <w:t>2.41</w:t>
            </w:r>
          </w:p>
        </w:tc>
        <w:tc>
          <w:tcPr>
            <w:tcW w:w="1088" w:type="dxa"/>
          </w:tcPr>
          <w:p w14:paraId="1F0D012C" w14:textId="77777777" w:rsidR="001058B6" w:rsidRDefault="005212F4">
            <w:pPr>
              <w:pStyle w:val="TableParagraph"/>
              <w:spacing w:line="250" w:lineRule="exact"/>
              <w:ind w:left="172"/>
            </w:pPr>
            <w:r>
              <w:rPr>
                <w:w w:val="115"/>
              </w:rPr>
              <w:t>0.268</w:t>
            </w:r>
          </w:p>
        </w:tc>
        <w:tc>
          <w:tcPr>
            <w:tcW w:w="859" w:type="dxa"/>
          </w:tcPr>
          <w:p w14:paraId="50F2B7AB" w14:textId="77777777" w:rsidR="001058B6" w:rsidRDefault="005212F4">
            <w:pPr>
              <w:pStyle w:val="TableParagraph"/>
              <w:spacing w:line="250" w:lineRule="exact"/>
              <w:ind w:right="54"/>
              <w:jc w:val="right"/>
            </w:pPr>
            <w:r>
              <w:rPr>
                <w:w w:val="115"/>
              </w:rPr>
              <w:t>7.89</w:t>
            </w:r>
          </w:p>
        </w:tc>
        <w:tc>
          <w:tcPr>
            <w:tcW w:w="1145" w:type="dxa"/>
          </w:tcPr>
          <w:p w14:paraId="0A7D0E4A" w14:textId="77777777" w:rsidR="001058B6" w:rsidRDefault="005212F4">
            <w:pPr>
              <w:pStyle w:val="TableParagraph"/>
              <w:spacing w:line="250" w:lineRule="exact"/>
              <w:ind w:right="54"/>
              <w:jc w:val="right"/>
            </w:pPr>
            <w:r>
              <w:rPr>
                <w:w w:val="115"/>
              </w:rPr>
              <w:t>3.05e-15</w:t>
            </w:r>
          </w:p>
        </w:tc>
        <w:tc>
          <w:tcPr>
            <w:tcW w:w="973" w:type="dxa"/>
          </w:tcPr>
          <w:p w14:paraId="7A99E753" w14:textId="77777777" w:rsidR="001058B6" w:rsidRDefault="005212F4">
            <w:pPr>
              <w:pStyle w:val="TableParagraph"/>
              <w:spacing w:line="250" w:lineRule="exact"/>
              <w:ind w:left="173"/>
            </w:pPr>
            <w:r>
              <w:rPr>
                <w:w w:val="120"/>
              </w:rPr>
              <w:t>1.94</w:t>
            </w:r>
          </w:p>
        </w:tc>
        <w:tc>
          <w:tcPr>
            <w:tcW w:w="851" w:type="dxa"/>
          </w:tcPr>
          <w:p w14:paraId="7D4C4F10" w14:textId="77777777" w:rsidR="001058B6" w:rsidRDefault="005212F4">
            <w:pPr>
              <w:pStyle w:val="TableParagraph"/>
              <w:spacing w:line="250" w:lineRule="exact"/>
              <w:ind w:left="230"/>
            </w:pPr>
            <w:r>
              <w:rPr>
                <w:w w:val="120"/>
              </w:rPr>
              <w:t>2.99</w:t>
            </w:r>
          </w:p>
        </w:tc>
      </w:tr>
      <w:tr w:rsidR="001058B6" w14:paraId="7A7F6290" w14:textId="77777777">
        <w:trPr>
          <w:trHeight w:val="270"/>
        </w:trPr>
        <w:tc>
          <w:tcPr>
            <w:tcW w:w="336" w:type="dxa"/>
          </w:tcPr>
          <w:p w14:paraId="61068033" w14:textId="77777777" w:rsidR="001058B6" w:rsidRDefault="005212F4">
            <w:pPr>
              <w:pStyle w:val="TableParagraph"/>
              <w:spacing w:line="250" w:lineRule="exact"/>
              <w:ind w:right="54"/>
              <w:jc w:val="right"/>
            </w:pPr>
            <w:r>
              <w:t>10</w:t>
            </w:r>
          </w:p>
        </w:tc>
        <w:tc>
          <w:tcPr>
            <w:tcW w:w="1031" w:type="dxa"/>
          </w:tcPr>
          <w:p w14:paraId="517104F6" w14:textId="77777777" w:rsidR="001058B6" w:rsidRDefault="005212F4">
            <w:pPr>
              <w:pStyle w:val="TableParagraph"/>
              <w:spacing w:line="250" w:lineRule="exact"/>
              <w:ind w:left="57"/>
            </w:pPr>
            <w:r>
              <w:rPr>
                <w:w w:val="115"/>
              </w:rPr>
              <w:t>fixed</w:t>
            </w:r>
          </w:p>
        </w:tc>
        <w:tc>
          <w:tcPr>
            <w:tcW w:w="687" w:type="dxa"/>
          </w:tcPr>
          <w:p w14:paraId="77D82270" w14:textId="77777777" w:rsidR="001058B6" w:rsidRDefault="005212F4">
            <w:pPr>
              <w:pStyle w:val="TableParagraph"/>
              <w:spacing w:line="250" w:lineRule="exact"/>
              <w:ind w:left="57"/>
            </w:pPr>
            <w:r>
              <w:rPr>
                <w:w w:val="90"/>
              </w:rPr>
              <w:t>&lt;NA&gt;</w:t>
            </w:r>
          </w:p>
        </w:tc>
        <w:tc>
          <w:tcPr>
            <w:tcW w:w="1432" w:type="dxa"/>
          </w:tcPr>
          <w:p w14:paraId="39AE110F" w14:textId="77777777" w:rsidR="001058B6" w:rsidRDefault="005212F4">
            <w:pPr>
              <w:pStyle w:val="TableParagraph"/>
              <w:spacing w:line="250" w:lineRule="exact"/>
              <w:ind w:left="57"/>
            </w:pPr>
            <w:proofErr w:type="spellStart"/>
            <w:r>
              <w:rPr>
                <w:w w:val="110"/>
              </w:rPr>
              <w:t>ctIV</w:t>
            </w:r>
            <w:proofErr w:type="spellEnd"/>
            <w:r>
              <w:rPr>
                <w:w w:val="110"/>
              </w:rPr>
              <w:t>/V</w:t>
            </w:r>
          </w:p>
        </w:tc>
        <w:tc>
          <w:tcPr>
            <w:tcW w:w="859" w:type="dxa"/>
          </w:tcPr>
          <w:p w14:paraId="65D1355A" w14:textId="77777777" w:rsidR="001058B6" w:rsidRDefault="005212F4">
            <w:pPr>
              <w:pStyle w:val="TableParagraph"/>
              <w:spacing w:line="250" w:lineRule="exact"/>
              <w:ind w:left="114"/>
            </w:pPr>
            <w:r>
              <w:rPr>
                <w:w w:val="120"/>
              </w:rPr>
              <w:t>2.30</w:t>
            </w:r>
          </w:p>
        </w:tc>
        <w:tc>
          <w:tcPr>
            <w:tcW w:w="1088" w:type="dxa"/>
          </w:tcPr>
          <w:p w14:paraId="25F8B3C9" w14:textId="77777777" w:rsidR="001058B6" w:rsidRDefault="005212F4">
            <w:pPr>
              <w:pStyle w:val="TableParagraph"/>
              <w:spacing w:line="250" w:lineRule="exact"/>
              <w:ind w:left="172"/>
            </w:pPr>
            <w:r>
              <w:rPr>
                <w:w w:val="115"/>
              </w:rPr>
              <w:t>0.214</w:t>
            </w:r>
          </w:p>
        </w:tc>
        <w:tc>
          <w:tcPr>
            <w:tcW w:w="859" w:type="dxa"/>
          </w:tcPr>
          <w:p w14:paraId="5115E3AF" w14:textId="77777777" w:rsidR="001058B6" w:rsidRDefault="005212F4">
            <w:pPr>
              <w:pStyle w:val="TableParagraph"/>
              <w:spacing w:line="250" w:lineRule="exact"/>
              <w:ind w:right="54"/>
              <w:jc w:val="right"/>
            </w:pPr>
            <w:r>
              <w:rPr>
                <w:w w:val="115"/>
              </w:rPr>
              <w:t>8.95</w:t>
            </w:r>
          </w:p>
        </w:tc>
        <w:tc>
          <w:tcPr>
            <w:tcW w:w="1145" w:type="dxa"/>
          </w:tcPr>
          <w:p w14:paraId="4FCC9D38" w14:textId="77777777" w:rsidR="001058B6" w:rsidRDefault="005212F4">
            <w:pPr>
              <w:pStyle w:val="TableParagraph"/>
              <w:spacing w:line="250" w:lineRule="exact"/>
              <w:ind w:right="54"/>
              <w:jc w:val="right"/>
            </w:pPr>
            <w:r>
              <w:rPr>
                <w:w w:val="115"/>
              </w:rPr>
              <w:t>3.55e-19</w:t>
            </w:r>
          </w:p>
        </w:tc>
        <w:tc>
          <w:tcPr>
            <w:tcW w:w="973" w:type="dxa"/>
          </w:tcPr>
          <w:p w14:paraId="77B855B7" w14:textId="77777777" w:rsidR="001058B6" w:rsidRDefault="005212F4">
            <w:pPr>
              <w:pStyle w:val="TableParagraph"/>
              <w:spacing w:line="250" w:lineRule="exact"/>
              <w:ind w:left="173"/>
            </w:pPr>
            <w:r>
              <w:rPr>
                <w:w w:val="120"/>
              </w:rPr>
              <w:t>1.92</w:t>
            </w:r>
          </w:p>
        </w:tc>
        <w:tc>
          <w:tcPr>
            <w:tcW w:w="851" w:type="dxa"/>
          </w:tcPr>
          <w:p w14:paraId="75BD4EA7" w14:textId="77777777" w:rsidR="001058B6" w:rsidRDefault="005212F4">
            <w:pPr>
              <w:pStyle w:val="TableParagraph"/>
              <w:spacing w:line="250" w:lineRule="exact"/>
              <w:ind w:left="230"/>
            </w:pPr>
            <w:r>
              <w:rPr>
                <w:w w:val="120"/>
              </w:rPr>
              <w:t>2.76</w:t>
            </w:r>
          </w:p>
        </w:tc>
      </w:tr>
      <w:tr w:rsidR="001058B6" w14:paraId="0043E9EB" w14:textId="77777777">
        <w:trPr>
          <w:trHeight w:val="280"/>
        </w:trPr>
        <w:tc>
          <w:tcPr>
            <w:tcW w:w="336" w:type="dxa"/>
          </w:tcPr>
          <w:p w14:paraId="03F51EEF" w14:textId="77777777" w:rsidR="001058B6" w:rsidRDefault="005212F4">
            <w:pPr>
              <w:pStyle w:val="TableParagraph"/>
              <w:spacing w:line="260" w:lineRule="exact"/>
              <w:ind w:right="54"/>
              <w:jc w:val="right"/>
            </w:pPr>
            <w:r>
              <w:t>11</w:t>
            </w:r>
          </w:p>
        </w:tc>
        <w:tc>
          <w:tcPr>
            <w:tcW w:w="1031" w:type="dxa"/>
          </w:tcPr>
          <w:p w14:paraId="6DB06A99" w14:textId="77777777" w:rsidR="001058B6" w:rsidRDefault="005212F4">
            <w:pPr>
              <w:pStyle w:val="TableParagraph"/>
              <w:spacing w:line="260" w:lineRule="exact"/>
              <w:ind w:left="57"/>
            </w:pPr>
            <w:proofErr w:type="spellStart"/>
            <w:r>
              <w:rPr>
                <w:w w:val="105"/>
              </w:rPr>
              <w:t>ran_pars</w:t>
            </w:r>
            <w:proofErr w:type="spellEnd"/>
          </w:p>
        </w:tc>
        <w:tc>
          <w:tcPr>
            <w:tcW w:w="687" w:type="dxa"/>
          </w:tcPr>
          <w:p w14:paraId="23F65D21" w14:textId="77777777" w:rsidR="001058B6" w:rsidRDefault="005212F4">
            <w:pPr>
              <w:pStyle w:val="TableParagraph"/>
              <w:spacing w:line="260" w:lineRule="exact"/>
              <w:ind w:left="57"/>
            </w:pPr>
            <w:r>
              <w:rPr>
                <w:w w:val="95"/>
              </w:rPr>
              <w:t>name</w:t>
            </w:r>
          </w:p>
        </w:tc>
        <w:tc>
          <w:tcPr>
            <w:tcW w:w="1432" w:type="dxa"/>
          </w:tcPr>
          <w:p w14:paraId="3D5F840B" w14:textId="77777777" w:rsidR="001058B6" w:rsidRDefault="005212F4">
            <w:pPr>
              <w:pStyle w:val="TableParagraph"/>
              <w:spacing w:line="260" w:lineRule="exact"/>
              <w:ind w:left="57"/>
            </w:pPr>
            <w:proofErr w:type="spellStart"/>
            <w:r>
              <w:rPr>
                <w:w w:val="115"/>
              </w:rPr>
              <w:t>sd</w:t>
            </w:r>
            <w:proofErr w:type="spellEnd"/>
            <w:r>
              <w:rPr>
                <w:spacing w:val="53"/>
                <w:w w:val="115"/>
                <w:u w:val="single"/>
              </w:rPr>
              <w:t xml:space="preserve"> </w:t>
            </w:r>
            <w:r>
              <w:rPr>
                <w:w w:val="115"/>
              </w:rPr>
              <w:t>(Inter~</w:t>
            </w:r>
          </w:p>
        </w:tc>
        <w:tc>
          <w:tcPr>
            <w:tcW w:w="859" w:type="dxa"/>
          </w:tcPr>
          <w:p w14:paraId="145977A9" w14:textId="77777777" w:rsidR="001058B6" w:rsidRDefault="005212F4">
            <w:pPr>
              <w:pStyle w:val="TableParagraph"/>
              <w:spacing w:line="260" w:lineRule="exact"/>
              <w:ind w:left="114"/>
            </w:pPr>
            <w:r>
              <w:rPr>
                <w:w w:val="115"/>
              </w:rPr>
              <w:t>0.230</w:t>
            </w:r>
          </w:p>
        </w:tc>
        <w:tc>
          <w:tcPr>
            <w:tcW w:w="1088" w:type="dxa"/>
          </w:tcPr>
          <w:p w14:paraId="475043D1" w14:textId="77777777" w:rsidR="001058B6" w:rsidRDefault="005212F4">
            <w:pPr>
              <w:pStyle w:val="TableParagraph"/>
              <w:spacing w:line="260" w:lineRule="exact"/>
              <w:ind w:left="57"/>
            </w:pPr>
            <w:r>
              <w:rPr>
                <w:w w:val="75"/>
              </w:rPr>
              <w:t>NA</w:t>
            </w:r>
          </w:p>
        </w:tc>
        <w:tc>
          <w:tcPr>
            <w:tcW w:w="859" w:type="dxa"/>
          </w:tcPr>
          <w:p w14:paraId="6D469652" w14:textId="77777777" w:rsidR="001058B6" w:rsidRDefault="005212F4">
            <w:pPr>
              <w:pStyle w:val="TableParagraph"/>
              <w:spacing w:line="260" w:lineRule="exact"/>
              <w:ind w:left="229"/>
            </w:pPr>
            <w:r>
              <w:rPr>
                <w:w w:val="75"/>
              </w:rPr>
              <w:t>NA</w:t>
            </w:r>
          </w:p>
        </w:tc>
        <w:tc>
          <w:tcPr>
            <w:tcW w:w="1145" w:type="dxa"/>
          </w:tcPr>
          <w:p w14:paraId="4801A91F" w14:textId="77777777" w:rsidR="001058B6" w:rsidRDefault="005212F4">
            <w:pPr>
              <w:pStyle w:val="TableParagraph"/>
              <w:spacing w:line="260" w:lineRule="exact"/>
              <w:ind w:left="58"/>
            </w:pPr>
            <w:r>
              <w:rPr>
                <w:w w:val="75"/>
              </w:rPr>
              <w:t>NA</w:t>
            </w:r>
          </w:p>
        </w:tc>
        <w:tc>
          <w:tcPr>
            <w:tcW w:w="973" w:type="dxa"/>
          </w:tcPr>
          <w:p w14:paraId="02C1E24E" w14:textId="77777777" w:rsidR="001058B6" w:rsidRDefault="005212F4">
            <w:pPr>
              <w:pStyle w:val="TableParagraph"/>
              <w:spacing w:line="260" w:lineRule="exact"/>
              <w:ind w:left="58"/>
            </w:pPr>
            <w:r>
              <w:rPr>
                <w:w w:val="75"/>
              </w:rPr>
              <w:t>NA</w:t>
            </w:r>
          </w:p>
        </w:tc>
        <w:tc>
          <w:tcPr>
            <w:tcW w:w="851" w:type="dxa"/>
          </w:tcPr>
          <w:p w14:paraId="63138E38" w14:textId="77777777" w:rsidR="001058B6" w:rsidRDefault="005212F4">
            <w:pPr>
              <w:pStyle w:val="TableParagraph"/>
              <w:spacing w:line="260" w:lineRule="exact"/>
              <w:ind w:left="116"/>
            </w:pPr>
            <w:r>
              <w:rPr>
                <w:w w:val="75"/>
              </w:rPr>
              <w:t>NA</w:t>
            </w:r>
          </w:p>
        </w:tc>
      </w:tr>
    </w:tbl>
    <w:p w14:paraId="4871923F" w14:textId="77777777" w:rsidR="001058B6" w:rsidRDefault="005212F4">
      <w:pPr>
        <w:pStyle w:val="BodyText"/>
        <w:tabs>
          <w:tab w:val="left" w:pos="698"/>
        </w:tabs>
        <w:spacing w:before="11" w:line="218" w:lineRule="auto"/>
        <w:ind w:left="240" w:right="1530"/>
      </w:pPr>
      <w:r>
        <w:rPr>
          <w:w w:val="120"/>
        </w:rPr>
        <w:t xml:space="preserve"># </w:t>
      </w:r>
      <w:r>
        <w:rPr>
          <w:w w:val="180"/>
        </w:rPr>
        <w:t xml:space="preserve">... </w:t>
      </w:r>
      <w:r>
        <w:rPr>
          <w:w w:val="120"/>
        </w:rPr>
        <w:t xml:space="preserve">with abbreviated variable </w:t>
      </w:r>
      <w:r>
        <w:rPr>
          <w:w w:val="110"/>
        </w:rPr>
        <w:t xml:space="preserve">names  </w:t>
      </w:r>
      <w:r>
        <w:rPr>
          <w:w w:val="135"/>
        </w:rPr>
        <w:t xml:space="preserve">1: </w:t>
      </w:r>
      <w:r>
        <w:rPr>
          <w:w w:val="120"/>
        </w:rPr>
        <w:t xml:space="preserve">estimate, </w:t>
      </w:r>
      <w:r>
        <w:rPr>
          <w:w w:val="135"/>
        </w:rPr>
        <w:t xml:space="preserve">2: </w:t>
      </w:r>
      <w:proofErr w:type="spellStart"/>
      <w:r>
        <w:rPr>
          <w:w w:val="120"/>
        </w:rPr>
        <w:t>std.error</w:t>
      </w:r>
      <w:proofErr w:type="spellEnd"/>
      <w:r>
        <w:rPr>
          <w:w w:val="120"/>
        </w:rPr>
        <w:t xml:space="preserve">, </w:t>
      </w:r>
      <w:r>
        <w:rPr>
          <w:w w:val="135"/>
        </w:rPr>
        <w:t xml:space="preserve">3: statistic,  </w:t>
      </w:r>
      <w:r>
        <w:rPr>
          <w:w w:val="120"/>
        </w:rPr>
        <w:t>#</w:t>
      </w:r>
      <w:r>
        <w:rPr>
          <w:w w:val="120"/>
        </w:rPr>
        <w:tab/>
      </w:r>
      <w:r>
        <w:rPr>
          <w:w w:val="135"/>
        </w:rPr>
        <w:t xml:space="preserve">4: </w:t>
      </w:r>
      <w:proofErr w:type="spellStart"/>
      <w:r>
        <w:rPr>
          <w:w w:val="120"/>
        </w:rPr>
        <w:t>conf.low</w:t>
      </w:r>
      <w:proofErr w:type="spellEnd"/>
      <w:r>
        <w:rPr>
          <w:w w:val="120"/>
        </w:rPr>
        <w:t xml:space="preserve">, </w:t>
      </w:r>
      <w:r>
        <w:rPr>
          <w:w w:val="135"/>
        </w:rPr>
        <w:t>5:</w:t>
      </w:r>
      <w:r>
        <w:rPr>
          <w:spacing w:val="-19"/>
          <w:w w:val="135"/>
        </w:rPr>
        <w:t xml:space="preserve"> </w:t>
      </w:r>
      <w:proofErr w:type="spellStart"/>
      <w:r>
        <w:rPr>
          <w:w w:val="120"/>
        </w:rPr>
        <w:t>conf.high</w:t>
      </w:r>
      <w:proofErr w:type="spellEnd"/>
    </w:p>
    <w:p w14:paraId="4804455E" w14:textId="77777777" w:rsidR="001058B6" w:rsidRDefault="001058B6">
      <w:pPr>
        <w:pStyle w:val="BodyText"/>
        <w:rPr>
          <w:sz w:val="28"/>
        </w:rPr>
      </w:pPr>
    </w:p>
    <w:p w14:paraId="66E5FE23" w14:textId="77777777" w:rsidR="001058B6" w:rsidRDefault="001058B6">
      <w:pPr>
        <w:pStyle w:val="BodyText"/>
        <w:rPr>
          <w:sz w:val="28"/>
        </w:rPr>
      </w:pPr>
    </w:p>
    <w:p w14:paraId="20538080" w14:textId="77777777" w:rsidR="001058B6" w:rsidRDefault="001058B6">
      <w:pPr>
        <w:pStyle w:val="BodyText"/>
        <w:rPr>
          <w:sz w:val="28"/>
        </w:rPr>
      </w:pPr>
    </w:p>
    <w:p w14:paraId="3E7564AC" w14:textId="77777777" w:rsidR="001058B6" w:rsidRDefault="005212F4">
      <w:pPr>
        <w:pStyle w:val="BodyText"/>
        <w:spacing w:before="239"/>
        <w:ind w:left="240"/>
      </w:pPr>
      <w:r>
        <w:t>As we can see. . . [TODO: fill in.]</w:t>
      </w:r>
    </w:p>
    <w:p w14:paraId="38A400D6" w14:textId="77777777" w:rsidR="001058B6" w:rsidRDefault="001058B6">
      <w:pPr>
        <w:pStyle w:val="BodyText"/>
        <w:rPr>
          <w:sz w:val="30"/>
        </w:rPr>
      </w:pPr>
    </w:p>
    <w:p w14:paraId="06C0F03B" w14:textId="77777777" w:rsidR="001058B6" w:rsidRDefault="005212F4">
      <w:pPr>
        <w:pStyle w:val="Heading2"/>
        <w:numPr>
          <w:ilvl w:val="1"/>
          <w:numId w:val="2"/>
        </w:numPr>
        <w:tabs>
          <w:tab w:val="left" w:pos="778"/>
        </w:tabs>
        <w:spacing w:before="253"/>
        <w:ind w:hanging="537"/>
        <w:rPr>
          <w:b/>
        </w:rPr>
      </w:pPr>
      <w:bookmarkStart w:id="71" w:name="Imputation_model"/>
      <w:bookmarkEnd w:id="71"/>
      <w:r>
        <w:rPr>
          <w:b/>
        </w:rPr>
        <w:t>Imputation</w:t>
      </w:r>
      <w:r>
        <w:rPr>
          <w:b/>
          <w:spacing w:val="6"/>
        </w:rPr>
        <w:t xml:space="preserve"> </w:t>
      </w:r>
      <w:r>
        <w:rPr>
          <w:b/>
        </w:rPr>
        <w:t>model</w:t>
      </w:r>
    </w:p>
    <w:p w14:paraId="32CCBCC9" w14:textId="77777777" w:rsidR="001058B6" w:rsidRDefault="005212F4">
      <w:pPr>
        <w:pStyle w:val="BodyText"/>
        <w:spacing w:before="246"/>
        <w:ind w:left="240"/>
      </w:pPr>
      <w:r>
        <w:t>Mutate data to get the right data types for imputation (e.g. integer for clustering variable).</w:t>
      </w:r>
    </w:p>
    <w:p w14:paraId="73732B15" w14:textId="77777777" w:rsidR="001058B6" w:rsidRDefault="001058B6">
      <w:pPr>
        <w:pStyle w:val="BodyText"/>
        <w:rPr>
          <w:sz w:val="30"/>
        </w:rPr>
      </w:pPr>
    </w:p>
    <w:p w14:paraId="2448AA15" w14:textId="77777777" w:rsidR="001058B6" w:rsidRDefault="001058B6">
      <w:pPr>
        <w:pStyle w:val="BodyText"/>
        <w:rPr>
          <w:sz w:val="30"/>
        </w:rPr>
      </w:pPr>
    </w:p>
    <w:p w14:paraId="12B1BF5F" w14:textId="77777777" w:rsidR="001058B6" w:rsidRDefault="001058B6">
      <w:pPr>
        <w:pStyle w:val="BodyText"/>
        <w:spacing w:before="2"/>
        <w:rPr>
          <w:sz w:val="41"/>
        </w:rPr>
      </w:pPr>
    </w:p>
    <w:p w14:paraId="48076DE3" w14:textId="77777777" w:rsidR="001058B6" w:rsidRDefault="005212F4">
      <w:pPr>
        <w:spacing w:before="1"/>
        <w:ind w:left="240"/>
        <w:rPr>
          <w:i/>
        </w:rPr>
      </w:pPr>
      <w:r>
        <w:rPr>
          <w:i/>
        </w:rPr>
        <w:t xml:space="preserve">R&gt; </w:t>
      </w:r>
      <w:proofErr w:type="spellStart"/>
      <w:r>
        <w:rPr>
          <w:i/>
          <w:w w:val="115"/>
        </w:rPr>
        <w:t>dat</w:t>
      </w:r>
      <w:proofErr w:type="spellEnd"/>
      <w:r>
        <w:rPr>
          <w:i/>
          <w:w w:val="115"/>
        </w:rPr>
        <w:t xml:space="preserve"> &lt;- </w:t>
      </w:r>
      <w:proofErr w:type="spellStart"/>
      <w:r>
        <w:rPr>
          <w:i/>
          <w:w w:val="115"/>
        </w:rPr>
        <w:t>dat</w:t>
      </w:r>
      <w:proofErr w:type="spellEnd"/>
      <w:r>
        <w:rPr>
          <w:i/>
          <w:w w:val="115"/>
        </w:rPr>
        <w:t xml:space="preserve"> </w:t>
      </w:r>
      <w:r>
        <w:rPr>
          <w:i/>
        </w:rPr>
        <w:t xml:space="preserve">%&gt;% </w:t>
      </w:r>
      <w:r>
        <w:rPr>
          <w:i/>
          <w:w w:val="115"/>
        </w:rPr>
        <w:t xml:space="preserve">mutate(across(everything(), </w:t>
      </w:r>
      <w:proofErr w:type="spellStart"/>
      <w:r>
        <w:rPr>
          <w:i/>
          <w:w w:val="115"/>
        </w:rPr>
        <w:t>as.integer</w:t>
      </w:r>
      <w:proofErr w:type="spellEnd"/>
      <w:r>
        <w:rPr>
          <w:i/>
          <w:w w:val="115"/>
        </w:rPr>
        <w:t>))</w:t>
      </w:r>
    </w:p>
    <w:p w14:paraId="600F7727" w14:textId="77777777" w:rsidR="001058B6" w:rsidRDefault="001058B6">
      <w:pPr>
        <w:pStyle w:val="BodyText"/>
        <w:rPr>
          <w:i/>
          <w:sz w:val="28"/>
        </w:rPr>
      </w:pPr>
    </w:p>
    <w:p w14:paraId="4C5AFD44" w14:textId="77777777" w:rsidR="001058B6" w:rsidRDefault="001058B6">
      <w:pPr>
        <w:pStyle w:val="BodyText"/>
        <w:rPr>
          <w:i/>
          <w:sz w:val="28"/>
        </w:rPr>
      </w:pPr>
    </w:p>
    <w:p w14:paraId="59B2FB55" w14:textId="77777777" w:rsidR="001058B6" w:rsidRDefault="001058B6">
      <w:pPr>
        <w:pStyle w:val="BodyText"/>
        <w:rPr>
          <w:i/>
          <w:sz w:val="28"/>
        </w:rPr>
      </w:pPr>
    </w:p>
    <w:p w14:paraId="4260DFB8" w14:textId="77777777" w:rsidR="001058B6" w:rsidRDefault="001058B6">
      <w:pPr>
        <w:pStyle w:val="BodyText"/>
        <w:spacing w:before="9"/>
        <w:rPr>
          <w:i/>
          <w:sz w:val="18"/>
        </w:rPr>
      </w:pPr>
    </w:p>
    <w:p w14:paraId="197368A4" w14:textId="77777777" w:rsidR="001058B6" w:rsidRDefault="005212F4">
      <w:pPr>
        <w:pStyle w:val="BodyText"/>
        <w:spacing w:line="218" w:lineRule="auto"/>
        <w:ind w:left="240" w:right="1366"/>
      </w:pPr>
      <w:r>
        <w:t xml:space="preserve">Create a methods vector and predictor matrix, and make sure name is not included as pre- </w:t>
      </w:r>
      <w:proofErr w:type="spellStart"/>
      <w:r>
        <w:t>dictor</w:t>
      </w:r>
      <w:proofErr w:type="spellEnd"/>
      <w:r>
        <w:t>, but as clustering variable:</w:t>
      </w:r>
    </w:p>
    <w:p w14:paraId="7B822A66" w14:textId="77777777" w:rsidR="001058B6" w:rsidRDefault="001058B6">
      <w:pPr>
        <w:pStyle w:val="BodyText"/>
        <w:rPr>
          <w:sz w:val="30"/>
        </w:rPr>
      </w:pPr>
    </w:p>
    <w:p w14:paraId="4BA18E8E" w14:textId="77777777" w:rsidR="001058B6" w:rsidRDefault="001058B6">
      <w:pPr>
        <w:pStyle w:val="BodyText"/>
        <w:rPr>
          <w:sz w:val="30"/>
        </w:rPr>
      </w:pPr>
    </w:p>
    <w:p w14:paraId="0FE6AF09" w14:textId="77777777" w:rsidR="001058B6" w:rsidRDefault="001058B6">
      <w:pPr>
        <w:pStyle w:val="BodyText"/>
        <w:spacing w:before="3"/>
        <w:rPr>
          <w:sz w:val="43"/>
        </w:rPr>
      </w:pPr>
    </w:p>
    <w:p w14:paraId="1FD5B0C2" w14:textId="77777777" w:rsidR="001058B6" w:rsidRDefault="005212F4">
      <w:pPr>
        <w:tabs>
          <w:tab w:val="left" w:pos="3447"/>
        </w:tabs>
        <w:spacing w:line="218" w:lineRule="auto"/>
        <w:ind w:left="240" w:right="5014"/>
        <w:rPr>
          <w:i/>
        </w:rPr>
      </w:pPr>
      <w:r>
        <w:rPr>
          <w:i/>
          <w:w w:val="115"/>
        </w:rPr>
        <w:t xml:space="preserve">R&gt; meth &lt;- </w:t>
      </w:r>
      <w:proofErr w:type="spellStart"/>
      <w:r>
        <w:rPr>
          <w:i/>
          <w:w w:val="115"/>
        </w:rPr>
        <w:t>make.method</w:t>
      </w:r>
      <w:proofErr w:type="spellEnd"/>
      <w:r>
        <w:rPr>
          <w:i/>
          <w:w w:val="115"/>
        </w:rPr>
        <w:t>(</w:t>
      </w:r>
      <w:proofErr w:type="spellStart"/>
      <w:r>
        <w:rPr>
          <w:i/>
          <w:w w:val="115"/>
        </w:rPr>
        <w:t>dat</w:t>
      </w:r>
      <w:proofErr w:type="spellEnd"/>
      <w:r>
        <w:rPr>
          <w:i/>
          <w:w w:val="115"/>
        </w:rPr>
        <w:t xml:space="preserve">)  #  methods  vector R&gt;  pred </w:t>
      </w:r>
      <w:r>
        <w:rPr>
          <w:i/>
          <w:spacing w:val="11"/>
          <w:w w:val="115"/>
        </w:rPr>
        <w:t xml:space="preserve"> </w:t>
      </w:r>
      <w:r>
        <w:rPr>
          <w:i/>
          <w:w w:val="115"/>
        </w:rPr>
        <w:t xml:space="preserve">&lt;- </w:t>
      </w:r>
      <w:r>
        <w:rPr>
          <w:i/>
          <w:spacing w:val="6"/>
          <w:w w:val="115"/>
        </w:rPr>
        <w:t xml:space="preserve"> </w:t>
      </w:r>
      <w:proofErr w:type="spellStart"/>
      <w:r>
        <w:rPr>
          <w:i/>
          <w:w w:val="115"/>
        </w:rPr>
        <w:t>quickpred</w:t>
      </w:r>
      <w:proofErr w:type="spellEnd"/>
      <w:r>
        <w:rPr>
          <w:i/>
          <w:w w:val="115"/>
        </w:rPr>
        <w:t>(</w:t>
      </w:r>
      <w:proofErr w:type="spellStart"/>
      <w:r>
        <w:rPr>
          <w:i/>
          <w:w w:val="115"/>
        </w:rPr>
        <w:t>dat</w:t>
      </w:r>
      <w:proofErr w:type="spellEnd"/>
      <w:r>
        <w:rPr>
          <w:i/>
          <w:w w:val="115"/>
        </w:rPr>
        <w:t>)</w:t>
      </w:r>
      <w:r>
        <w:rPr>
          <w:i/>
          <w:w w:val="115"/>
        </w:rPr>
        <w:tab/>
        <w:t xml:space="preserve"># predictor </w:t>
      </w:r>
      <w:r>
        <w:rPr>
          <w:i/>
          <w:spacing w:val="-3"/>
          <w:w w:val="115"/>
        </w:rPr>
        <w:t xml:space="preserve">matrix </w:t>
      </w:r>
      <w:r>
        <w:rPr>
          <w:i/>
          <w:w w:val="115"/>
        </w:rPr>
        <w:t>R&gt;</w:t>
      </w:r>
      <w:r>
        <w:rPr>
          <w:i/>
          <w:spacing w:val="52"/>
          <w:w w:val="115"/>
        </w:rPr>
        <w:t xml:space="preserve"> </w:t>
      </w:r>
      <w:proofErr w:type="spellStart"/>
      <w:r>
        <w:rPr>
          <w:i/>
          <w:w w:val="115"/>
        </w:rPr>
        <w:t>plot_pred</w:t>
      </w:r>
      <w:proofErr w:type="spellEnd"/>
      <w:r>
        <w:rPr>
          <w:i/>
          <w:w w:val="115"/>
        </w:rPr>
        <w:t>(pred)</w:t>
      </w:r>
    </w:p>
    <w:p w14:paraId="63EAB6B3" w14:textId="77777777" w:rsidR="001058B6" w:rsidRDefault="001058B6">
      <w:pPr>
        <w:spacing w:line="218" w:lineRule="auto"/>
        <w:sectPr w:rsidR="001058B6">
          <w:pgSz w:w="11910" w:h="16840"/>
          <w:pgMar w:top="1740" w:right="0" w:bottom="280" w:left="1380" w:header="1433" w:footer="0" w:gutter="0"/>
          <w:cols w:space="720"/>
        </w:sectPr>
      </w:pPr>
    </w:p>
    <w:p w14:paraId="3E6FE205" w14:textId="77777777" w:rsidR="001058B6" w:rsidRDefault="001058B6">
      <w:pPr>
        <w:pStyle w:val="BodyText"/>
        <w:rPr>
          <w:i/>
          <w:sz w:val="20"/>
        </w:rPr>
      </w:pPr>
    </w:p>
    <w:p w14:paraId="653EB05B" w14:textId="77777777" w:rsidR="001058B6" w:rsidRDefault="001058B6">
      <w:pPr>
        <w:pStyle w:val="BodyText"/>
        <w:spacing w:before="5"/>
        <w:rPr>
          <w:i/>
          <w:sz w:val="19"/>
        </w:rPr>
      </w:pPr>
    </w:p>
    <w:p w14:paraId="31008B65" w14:textId="77777777" w:rsidR="001058B6" w:rsidRDefault="005212F4">
      <w:pPr>
        <w:pStyle w:val="BodyText"/>
        <w:spacing w:before="1"/>
        <w:ind w:left="905" w:right="1174"/>
        <w:jc w:val="center"/>
        <w:rPr>
          <w:rFonts w:ascii="Arial"/>
        </w:rPr>
      </w:pPr>
      <w:r>
        <w:rPr>
          <w:rFonts w:ascii="Arial"/>
        </w:rPr>
        <w:t>Imputation model predictor</w:t>
      </w:r>
    </w:p>
    <w:p w14:paraId="7CF07096" w14:textId="7116999A" w:rsidR="001058B6" w:rsidRDefault="00C27F74">
      <w:pPr>
        <w:spacing w:before="8"/>
        <w:ind w:left="905" w:right="1216"/>
        <w:jc w:val="center"/>
        <w:rPr>
          <w:rFonts w:ascii="Arial"/>
          <w:sz w:val="18"/>
        </w:rPr>
      </w:pPr>
      <w:r>
        <w:rPr>
          <w:noProof/>
        </w:rPr>
        <mc:AlternateContent>
          <mc:Choice Requires="wpg">
            <w:drawing>
              <wp:anchor distT="0" distB="0" distL="114300" distR="114300" simplePos="0" relativeHeight="251670016" behindDoc="0" locked="0" layoutInCell="1" allowOverlap="1" wp14:anchorId="6A0EEDCB" wp14:editId="2DD8CBFE">
                <wp:simplePos x="0" y="0"/>
                <wp:positionH relativeFrom="page">
                  <wp:posOffset>2891155</wp:posOffset>
                </wp:positionH>
                <wp:positionV relativeFrom="paragraph">
                  <wp:posOffset>140335</wp:posOffset>
                </wp:positionV>
                <wp:extent cx="2481580" cy="2447925"/>
                <wp:effectExtent l="14605" t="10160" r="8890" b="8890"/>
                <wp:wrapNone/>
                <wp:docPr id="281" name="Group 2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1580" cy="2447925"/>
                          <a:chOff x="4553" y="221"/>
                          <a:chExt cx="3908" cy="3855"/>
                        </a:xfrm>
                      </wpg:grpSpPr>
                      <wps:wsp>
                        <wps:cNvPr id="282" name="Rectangle 467"/>
                        <wps:cNvSpPr>
                          <a:spLocks noChangeArrowheads="1"/>
                        </wps:cNvSpPr>
                        <wps:spPr bwMode="auto">
                          <a:xfrm>
                            <a:off x="4608"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3" name="Rectangle 466"/>
                        <wps:cNvSpPr>
                          <a:spLocks noChangeArrowheads="1"/>
                        </wps:cNvSpPr>
                        <wps:spPr bwMode="auto">
                          <a:xfrm>
                            <a:off x="4608"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4" name="Rectangle 465"/>
                        <wps:cNvSpPr>
                          <a:spLocks noChangeArrowheads="1"/>
                        </wps:cNvSpPr>
                        <wps:spPr bwMode="auto">
                          <a:xfrm>
                            <a:off x="4608"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5" name="Rectangle 464"/>
                        <wps:cNvSpPr>
                          <a:spLocks noChangeArrowheads="1"/>
                        </wps:cNvSpPr>
                        <wps:spPr bwMode="auto">
                          <a:xfrm>
                            <a:off x="4608"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6" name="Rectangle 463"/>
                        <wps:cNvSpPr>
                          <a:spLocks noChangeArrowheads="1"/>
                        </wps:cNvSpPr>
                        <wps:spPr bwMode="auto">
                          <a:xfrm>
                            <a:off x="4608"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7" name="Rectangle 462"/>
                        <wps:cNvSpPr>
                          <a:spLocks noChangeArrowheads="1"/>
                        </wps:cNvSpPr>
                        <wps:spPr bwMode="auto">
                          <a:xfrm>
                            <a:off x="4608"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8" name="Rectangle 461"/>
                        <wps:cNvSpPr>
                          <a:spLocks noChangeArrowheads="1"/>
                        </wps:cNvSpPr>
                        <wps:spPr bwMode="auto">
                          <a:xfrm>
                            <a:off x="4608"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9" name="Rectangle 460"/>
                        <wps:cNvSpPr>
                          <a:spLocks noChangeArrowheads="1"/>
                        </wps:cNvSpPr>
                        <wps:spPr bwMode="auto">
                          <a:xfrm>
                            <a:off x="4608"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0" name="Rectangle 459"/>
                        <wps:cNvSpPr>
                          <a:spLocks noChangeArrowheads="1"/>
                        </wps:cNvSpPr>
                        <wps:spPr bwMode="auto">
                          <a:xfrm>
                            <a:off x="4608" y="17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458"/>
                        <wps:cNvSpPr>
                          <a:spLocks noChangeArrowheads="1"/>
                        </wps:cNvSpPr>
                        <wps:spPr bwMode="auto">
                          <a:xfrm>
                            <a:off x="4608"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2" name="Rectangle 457"/>
                        <wps:cNvSpPr>
                          <a:spLocks noChangeArrowheads="1"/>
                        </wps:cNvSpPr>
                        <wps:spPr bwMode="auto">
                          <a:xfrm>
                            <a:off x="4608" y="217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3" name="Rectangle 456"/>
                        <wps:cNvSpPr>
                          <a:spLocks noChangeArrowheads="1"/>
                        </wps:cNvSpPr>
                        <wps:spPr bwMode="auto">
                          <a:xfrm>
                            <a:off x="4608"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4" name="Rectangle 455"/>
                        <wps:cNvSpPr>
                          <a:spLocks noChangeArrowheads="1"/>
                        </wps:cNvSpPr>
                        <wps:spPr bwMode="auto">
                          <a:xfrm>
                            <a:off x="4608"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5" name="Rectangle 454"/>
                        <wps:cNvSpPr>
                          <a:spLocks noChangeArrowheads="1"/>
                        </wps:cNvSpPr>
                        <wps:spPr bwMode="auto">
                          <a:xfrm>
                            <a:off x="4608"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6" name="Rectangle 453"/>
                        <wps:cNvSpPr>
                          <a:spLocks noChangeArrowheads="1"/>
                        </wps:cNvSpPr>
                        <wps:spPr bwMode="auto">
                          <a:xfrm>
                            <a:off x="4608" y="2933"/>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7" name="Rectangle 452"/>
                        <wps:cNvSpPr>
                          <a:spLocks noChangeArrowheads="1"/>
                        </wps:cNvSpPr>
                        <wps:spPr bwMode="auto">
                          <a:xfrm>
                            <a:off x="4608"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8" name="Rectangle 451"/>
                        <wps:cNvSpPr>
                          <a:spLocks noChangeArrowheads="1"/>
                        </wps:cNvSpPr>
                        <wps:spPr bwMode="auto">
                          <a:xfrm>
                            <a:off x="4608" y="3313"/>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9" name="Rectangle 450"/>
                        <wps:cNvSpPr>
                          <a:spLocks noChangeArrowheads="1"/>
                        </wps:cNvSpPr>
                        <wps:spPr bwMode="auto">
                          <a:xfrm>
                            <a:off x="4608"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0" name="Rectangle 449"/>
                        <wps:cNvSpPr>
                          <a:spLocks noChangeArrowheads="1"/>
                        </wps:cNvSpPr>
                        <wps:spPr bwMode="auto">
                          <a:xfrm>
                            <a:off x="4608"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1" name="Rectangle 448"/>
                        <wps:cNvSpPr>
                          <a:spLocks noChangeArrowheads="1"/>
                        </wps:cNvSpPr>
                        <wps:spPr bwMode="auto">
                          <a:xfrm>
                            <a:off x="4608"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2" name="Rectangle 447"/>
                        <wps:cNvSpPr>
                          <a:spLocks noChangeArrowheads="1"/>
                        </wps:cNvSpPr>
                        <wps:spPr bwMode="auto">
                          <a:xfrm>
                            <a:off x="4987"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3" name="Rectangle 446"/>
                        <wps:cNvSpPr>
                          <a:spLocks noChangeArrowheads="1"/>
                        </wps:cNvSpPr>
                        <wps:spPr bwMode="auto">
                          <a:xfrm>
                            <a:off x="4987"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4" name="Rectangle 445"/>
                        <wps:cNvSpPr>
                          <a:spLocks noChangeArrowheads="1"/>
                        </wps:cNvSpPr>
                        <wps:spPr bwMode="auto">
                          <a:xfrm>
                            <a:off x="4987"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5" name="Rectangle 444"/>
                        <wps:cNvSpPr>
                          <a:spLocks noChangeArrowheads="1"/>
                        </wps:cNvSpPr>
                        <wps:spPr bwMode="auto">
                          <a:xfrm>
                            <a:off x="4987"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6" name="Rectangle 443"/>
                        <wps:cNvSpPr>
                          <a:spLocks noChangeArrowheads="1"/>
                        </wps:cNvSpPr>
                        <wps:spPr bwMode="auto">
                          <a:xfrm>
                            <a:off x="4987"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7" name="Rectangle 442"/>
                        <wps:cNvSpPr>
                          <a:spLocks noChangeArrowheads="1"/>
                        </wps:cNvSpPr>
                        <wps:spPr bwMode="auto">
                          <a:xfrm>
                            <a:off x="4987"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8" name="Rectangle 441"/>
                        <wps:cNvSpPr>
                          <a:spLocks noChangeArrowheads="1"/>
                        </wps:cNvSpPr>
                        <wps:spPr bwMode="auto">
                          <a:xfrm>
                            <a:off x="4987"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9" name="Rectangle 440"/>
                        <wps:cNvSpPr>
                          <a:spLocks noChangeArrowheads="1"/>
                        </wps:cNvSpPr>
                        <wps:spPr bwMode="auto">
                          <a:xfrm>
                            <a:off x="4987"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0" name="Rectangle 439"/>
                        <wps:cNvSpPr>
                          <a:spLocks noChangeArrowheads="1"/>
                        </wps:cNvSpPr>
                        <wps:spPr bwMode="auto">
                          <a:xfrm>
                            <a:off x="4987" y="17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1" name="Rectangle 438"/>
                        <wps:cNvSpPr>
                          <a:spLocks noChangeArrowheads="1"/>
                        </wps:cNvSpPr>
                        <wps:spPr bwMode="auto">
                          <a:xfrm>
                            <a:off x="4987"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2" name="Rectangle 437"/>
                        <wps:cNvSpPr>
                          <a:spLocks noChangeArrowheads="1"/>
                        </wps:cNvSpPr>
                        <wps:spPr bwMode="auto">
                          <a:xfrm>
                            <a:off x="4987"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3" name="Rectangle 436"/>
                        <wps:cNvSpPr>
                          <a:spLocks noChangeArrowheads="1"/>
                        </wps:cNvSpPr>
                        <wps:spPr bwMode="auto">
                          <a:xfrm>
                            <a:off x="4987"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4" name="Rectangle 435"/>
                        <wps:cNvSpPr>
                          <a:spLocks noChangeArrowheads="1"/>
                        </wps:cNvSpPr>
                        <wps:spPr bwMode="auto">
                          <a:xfrm>
                            <a:off x="4987"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5" name="Rectangle 434"/>
                        <wps:cNvSpPr>
                          <a:spLocks noChangeArrowheads="1"/>
                        </wps:cNvSpPr>
                        <wps:spPr bwMode="auto">
                          <a:xfrm>
                            <a:off x="4987"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6" name="Rectangle 433"/>
                        <wps:cNvSpPr>
                          <a:spLocks noChangeArrowheads="1"/>
                        </wps:cNvSpPr>
                        <wps:spPr bwMode="auto">
                          <a:xfrm>
                            <a:off x="4987" y="293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7" name="Rectangle 432"/>
                        <wps:cNvSpPr>
                          <a:spLocks noChangeArrowheads="1"/>
                        </wps:cNvSpPr>
                        <wps:spPr bwMode="auto">
                          <a:xfrm>
                            <a:off x="4987"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8" name="Rectangle 431"/>
                        <wps:cNvSpPr>
                          <a:spLocks noChangeArrowheads="1"/>
                        </wps:cNvSpPr>
                        <wps:spPr bwMode="auto">
                          <a:xfrm>
                            <a:off x="4987"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19" name="Rectangle 430"/>
                        <wps:cNvSpPr>
                          <a:spLocks noChangeArrowheads="1"/>
                        </wps:cNvSpPr>
                        <wps:spPr bwMode="auto">
                          <a:xfrm>
                            <a:off x="4987"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0" name="Rectangle 429"/>
                        <wps:cNvSpPr>
                          <a:spLocks noChangeArrowheads="1"/>
                        </wps:cNvSpPr>
                        <wps:spPr bwMode="auto">
                          <a:xfrm>
                            <a:off x="4987"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1" name="Rectangle 428"/>
                        <wps:cNvSpPr>
                          <a:spLocks noChangeArrowheads="1"/>
                        </wps:cNvSpPr>
                        <wps:spPr bwMode="auto">
                          <a:xfrm>
                            <a:off x="4987"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2" name="Rectangle 427"/>
                        <wps:cNvSpPr>
                          <a:spLocks noChangeArrowheads="1"/>
                        </wps:cNvSpPr>
                        <wps:spPr bwMode="auto">
                          <a:xfrm>
                            <a:off x="5367"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3" name="Rectangle 426"/>
                        <wps:cNvSpPr>
                          <a:spLocks noChangeArrowheads="1"/>
                        </wps:cNvSpPr>
                        <wps:spPr bwMode="auto">
                          <a:xfrm>
                            <a:off x="5367"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4" name="Rectangle 425"/>
                        <wps:cNvSpPr>
                          <a:spLocks noChangeArrowheads="1"/>
                        </wps:cNvSpPr>
                        <wps:spPr bwMode="auto">
                          <a:xfrm>
                            <a:off x="5367"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5" name="Rectangle 424"/>
                        <wps:cNvSpPr>
                          <a:spLocks noChangeArrowheads="1"/>
                        </wps:cNvSpPr>
                        <wps:spPr bwMode="auto">
                          <a:xfrm>
                            <a:off x="5367"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6" name="Rectangle 423"/>
                        <wps:cNvSpPr>
                          <a:spLocks noChangeArrowheads="1"/>
                        </wps:cNvSpPr>
                        <wps:spPr bwMode="auto">
                          <a:xfrm>
                            <a:off x="5367"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7" name="Rectangle 422"/>
                        <wps:cNvSpPr>
                          <a:spLocks noChangeArrowheads="1"/>
                        </wps:cNvSpPr>
                        <wps:spPr bwMode="auto">
                          <a:xfrm>
                            <a:off x="5367"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8" name="Rectangle 421"/>
                        <wps:cNvSpPr>
                          <a:spLocks noChangeArrowheads="1"/>
                        </wps:cNvSpPr>
                        <wps:spPr bwMode="auto">
                          <a:xfrm>
                            <a:off x="5367"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9" name="Rectangle 420"/>
                        <wps:cNvSpPr>
                          <a:spLocks noChangeArrowheads="1"/>
                        </wps:cNvSpPr>
                        <wps:spPr bwMode="auto">
                          <a:xfrm>
                            <a:off x="5367"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0" name="Rectangle 419"/>
                        <wps:cNvSpPr>
                          <a:spLocks noChangeArrowheads="1"/>
                        </wps:cNvSpPr>
                        <wps:spPr bwMode="auto">
                          <a:xfrm>
                            <a:off x="5367" y="17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1" name="Rectangle 418"/>
                        <wps:cNvSpPr>
                          <a:spLocks noChangeArrowheads="1"/>
                        </wps:cNvSpPr>
                        <wps:spPr bwMode="auto">
                          <a:xfrm>
                            <a:off x="5367"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2" name="Rectangle 417"/>
                        <wps:cNvSpPr>
                          <a:spLocks noChangeArrowheads="1"/>
                        </wps:cNvSpPr>
                        <wps:spPr bwMode="auto">
                          <a:xfrm>
                            <a:off x="5367"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3" name="Rectangle 416"/>
                        <wps:cNvSpPr>
                          <a:spLocks noChangeArrowheads="1"/>
                        </wps:cNvSpPr>
                        <wps:spPr bwMode="auto">
                          <a:xfrm>
                            <a:off x="5367"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4" name="Rectangle 415"/>
                        <wps:cNvSpPr>
                          <a:spLocks noChangeArrowheads="1"/>
                        </wps:cNvSpPr>
                        <wps:spPr bwMode="auto">
                          <a:xfrm>
                            <a:off x="5367"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5" name="Rectangle 414"/>
                        <wps:cNvSpPr>
                          <a:spLocks noChangeArrowheads="1"/>
                        </wps:cNvSpPr>
                        <wps:spPr bwMode="auto">
                          <a:xfrm>
                            <a:off x="5367"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6" name="Rectangle 413"/>
                        <wps:cNvSpPr>
                          <a:spLocks noChangeArrowheads="1"/>
                        </wps:cNvSpPr>
                        <wps:spPr bwMode="auto">
                          <a:xfrm>
                            <a:off x="5367" y="2933"/>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7" name="Rectangle 412"/>
                        <wps:cNvSpPr>
                          <a:spLocks noChangeArrowheads="1"/>
                        </wps:cNvSpPr>
                        <wps:spPr bwMode="auto">
                          <a:xfrm>
                            <a:off x="5367"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8" name="Rectangle 411"/>
                        <wps:cNvSpPr>
                          <a:spLocks noChangeArrowheads="1"/>
                        </wps:cNvSpPr>
                        <wps:spPr bwMode="auto">
                          <a:xfrm>
                            <a:off x="5367"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9" name="Rectangle 410"/>
                        <wps:cNvSpPr>
                          <a:spLocks noChangeArrowheads="1"/>
                        </wps:cNvSpPr>
                        <wps:spPr bwMode="auto">
                          <a:xfrm>
                            <a:off x="5367"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0" name="Rectangle 409"/>
                        <wps:cNvSpPr>
                          <a:spLocks noChangeArrowheads="1"/>
                        </wps:cNvSpPr>
                        <wps:spPr bwMode="auto">
                          <a:xfrm>
                            <a:off x="5367"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1" name="Rectangle 408"/>
                        <wps:cNvSpPr>
                          <a:spLocks noChangeArrowheads="1"/>
                        </wps:cNvSpPr>
                        <wps:spPr bwMode="auto">
                          <a:xfrm>
                            <a:off x="5367"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2" name="Rectangle 407"/>
                        <wps:cNvSpPr>
                          <a:spLocks noChangeArrowheads="1"/>
                        </wps:cNvSpPr>
                        <wps:spPr bwMode="auto">
                          <a:xfrm>
                            <a:off x="5747"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3" name="Rectangle 406"/>
                        <wps:cNvSpPr>
                          <a:spLocks noChangeArrowheads="1"/>
                        </wps:cNvSpPr>
                        <wps:spPr bwMode="auto">
                          <a:xfrm>
                            <a:off x="5747"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4" name="Rectangle 405"/>
                        <wps:cNvSpPr>
                          <a:spLocks noChangeArrowheads="1"/>
                        </wps:cNvSpPr>
                        <wps:spPr bwMode="auto">
                          <a:xfrm>
                            <a:off x="5747"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5" name="Rectangle 404"/>
                        <wps:cNvSpPr>
                          <a:spLocks noChangeArrowheads="1"/>
                        </wps:cNvSpPr>
                        <wps:spPr bwMode="auto">
                          <a:xfrm>
                            <a:off x="5747"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6" name="Rectangle 403"/>
                        <wps:cNvSpPr>
                          <a:spLocks noChangeArrowheads="1"/>
                        </wps:cNvSpPr>
                        <wps:spPr bwMode="auto">
                          <a:xfrm>
                            <a:off x="5747"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7" name="Rectangle 402"/>
                        <wps:cNvSpPr>
                          <a:spLocks noChangeArrowheads="1"/>
                        </wps:cNvSpPr>
                        <wps:spPr bwMode="auto">
                          <a:xfrm>
                            <a:off x="5747"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Rectangle 401"/>
                        <wps:cNvSpPr>
                          <a:spLocks noChangeArrowheads="1"/>
                        </wps:cNvSpPr>
                        <wps:spPr bwMode="auto">
                          <a:xfrm>
                            <a:off x="5747"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400"/>
                        <wps:cNvSpPr>
                          <a:spLocks noChangeArrowheads="1"/>
                        </wps:cNvSpPr>
                        <wps:spPr bwMode="auto">
                          <a:xfrm>
                            <a:off x="5747"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0" name="Rectangle 399"/>
                        <wps:cNvSpPr>
                          <a:spLocks noChangeArrowheads="1"/>
                        </wps:cNvSpPr>
                        <wps:spPr bwMode="auto">
                          <a:xfrm>
                            <a:off x="5747" y="179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1" name="Rectangle 398"/>
                        <wps:cNvSpPr>
                          <a:spLocks noChangeArrowheads="1"/>
                        </wps:cNvSpPr>
                        <wps:spPr bwMode="auto">
                          <a:xfrm>
                            <a:off x="5747"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2" name="Rectangle 397"/>
                        <wps:cNvSpPr>
                          <a:spLocks noChangeArrowheads="1"/>
                        </wps:cNvSpPr>
                        <wps:spPr bwMode="auto">
                          <a:xfrm>
                            <a:off x="5747"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3" name="Rectangle 396"/>
                        <wps:cNvSpPr>
                          <a:spLocks noChangeArrowheads="1"/>
                        </wps:cNvSpPr>
                        <wps:spPr bwMode="auto">
                          <a:xfrm>
                            <a:off x="5747"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4" name="Rectangle 395"/>
                        <wps:cNvSpPr>
                          <a:spLocks noChangeArrowheads="1"/>
                        </wps:cNvSpPr>
                        <wps:spPr bwMode="auto">
                          <a:xfrm>
                            <a:off x="5747" y="255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5" name="Rectangle 394"/>
                        <wps:cNvSpPr>
                          <a:spLocks noChangeArrowheads="1"/>
                        </wps:cNvSpPr>
                        <wps:spPr bwMode="auto">
                          <a:xfrm>
                            <a:off x="5747"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6" name="Rectangle 393"/>
                        <wps:cNvSpPr>
                          <a:spLocks noChangeArrowheads="1"/>
                        </wps:cNvSpPr>
                        <wps:spPr bwMode="auto">
                          <a:xfrm>
                            <a:off x="5747" y="293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7" name="Rectangle 392"/>
                        <wps:cNvSpPr>
                          <a:spLocks noChangeArrowheads="1"/>
                        </wps:cNvSpPr>
                        <wps:spPr bwMode="auto">
                          <a:xfrm>
                            <a:off x="5747"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8" name="Rectangle 391"/>
                        <wps:cNvSpPr>
                          <a:spLocks noChangeArrowheads="1"/>
                        </wps:cNvSpPr>
                        <wps:spPr bwMode="auto">
                          <a:xfrm>
                            <a:off x="5747"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9" name="Rectangle 390"/>
                        <wps:cNvSpPr>
                          <a:spLocks noChangeArrowheads="1"/>
                        </wps:cNvSpPr>
                        <wps:spPr bwMode="auto">
                          <a:xfrm>
                            <a:off x="5747"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 name="Rectangle 389"/>
                        <wps:cNvSpPr>
                          <a:spLocks noChangeArrowheads="1"/>
                        </wps:cNvSpPr>
                        <wps:spPr bwMode="auto">
                          <a:xfrm>
                            <a:off x="5747"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Rectangle 388"/>
                        <wps:cNvSpPr>
                          <a:spLocks noChangeArrowheads="1"/>
                        </wps:cNvSpPr>
                        <wps:spPr bwMode="auto">
                          <a:xfrm>
                            <a:off x="5747"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 name="Rectangle 387"/>
                        <wps:cNvSpPr>
                          <a:spLocks noChangeArrowheads="1"/>
                        </wps:cNvSpPr>
                        <wps:spPr bwMode="auto">
                          <a:xfrm>
                            <a:off x="6127"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3" name="Rectangle 386"/>
                        <wps:cNvSpPr>
                          <a:spLocks noChangeArrowheads="1"/>
                        </wps:cNvSpPr>
                        <wps:spPr bwMode="auto">
                          <a:xfrm>
                            <a:off x="6127"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 name="Rectangle 385"/>
                        <wps:cNvSpPr>
                          <a:spLocks noChangeArrowheads="1"/>
                        </wps:cNvSpPr>
                        <wps:spPr bwMode="auto">
                          <a:xfrm>
                            <a:off x="6127"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5" name="Rectangle 384"/>
                        <wps:cNvSpPr>
                          <a:spLocks noChangeArrowheads="1"/>
                        </wps:cNvSpPr>
                        <wps:spPr bwMode="auto">
                          <a:xfrm>
                            <a:off x="6127"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 name="Rectangle 383"/>
                        <wps:cNvSpPr>
                          <a:spLocks noChangeArrowheads="1"/>
                        </wps:cNvSpPr>
                        <wps:spPr bwMode="auto">
                          <a:xfrm>
                            <a:off x="6127"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7" name="Rectangle 382"/>
                        <wps:cNvSpPr>
                          <a:spLocks noChangeArrowheads="1"/>
                        </wps:cNvSpPr>
                        <wps:spPr bwMode="auto">
                          <a:xfrm>
                            <a:off x="6127"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 name="Rectangle 381"/>
                        <wps:cNvSpPr>
                          <a:spLocks noChangeArrowheads="1"/>
                        </wps:cNvSpPr>
                        <wps:spPr bwMode="auto">
                          <a:xfrm>
                            <a:off x="6127"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80"/>
                        <wps:cNvSpPr>
                          <a:spLocks noChangeArrowheads="1"/>
                        </wps:cNvSpPr>
                        <wps:spPr bwMode="auto">
                          <a:xfrm>
                            <a:off x="6127"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0" name="Rectangle 379"/>
                        <wps:cNvSpPr>
                          <a:spLocks noChangeArrowheads="1"/>
                        </wps:cNvSpPr>
                        <wps:spPr bwMode="auto">
                          <a:xfrm>
                            <a:off x="6127" y="17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378"/>
                        <wps:cNvSpPr>
                          <a:spLocks noChangeArrowheads="1"/>
                        </wps:cNvSpPr>
                        <wps:spPr bwMode="auto">
                          <a:xfrm>
                            <a:off x="6127"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2" name="Rectangle 377"/>
                        <wps:cNvSpPr>
                          <a:spLocks noChangeArrowheads="1"/>
                        </wps:cNvSpPr>
                        <wps:spPr bwMode="auto">
                          <a:xfrm>
                            <a:off x="6127"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3" name="Rectangle 376"/>
                        <wps:cNvSpPr>
                          <a:spLocks noChangeArrowheads="1"/>
                        </wps:cNvSpPr>
                        <wps:spPr bwMode="auto">
                          <a:xfrm>
                            <a:off x="6127"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4" name="Rectangle 375"/>
                        <wps:cNvSpPr>
                          <a:spLocks noChangeArrowheads="1"/>
                        </wps:cNvSpPr>
                        <wps:spPr bwMode="auto">
                          <a:xfrm>
                            <a:off x="6127" y="255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5" name="Rectangle 374"/>
                        <wps:cNvSpPr>
                          <a:spLocks noChangeArrowheads="1"/>
                        </wps:cNvSpPr>
                        <wps:spPr bwMode="auto">
                          <a:xfrm>
                            <a:off x="6127"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6" name="Rectangle 373"/>
                        <wps:cNvSpPr>
                          <a:spLocks noChangeArrowheads="1"/>
                        </wps:cNvSpPr>
                        <wps:spPr bwMode="auto">
                          <a:xfrm>
                            <a:off x="6127" y="293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Rectangle 372"/>
                        <wps:cNvSpPr>
                          <a:spLocks noChangeArrowheads="1"/>
                        </wps:cNvSpPr>
                        <wps:spPr bwMode="auto">
                          <a:xfrm>
                            <a:off x="6127"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8" name="Rectangle 371"/>
                        <wps:cNvSpPr>
                          <a:spLocks noChangeArrowheads="1"/>
                        </wps:cNvSpPr>
                        <wps:spPr bwMode="auto">
                          <a:xfrm>
                            <a:off x="6127"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9" name="Rectangle 370"/>
                        <wps:cNvSpPr>
                          <a:spLocks noChangeArrowheads="1"/>
                        </wps:cNvSpPr>
                        <wps:spPr bwMode="auto">
                          <a:xfrm>
                            <a:off x="6127"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0" name="Rectangle 369"/>
                        <wps:cNvSpPr>
                          <a:spLocks noChangeArrowheads="1"/>
                        </wps:cNvSpPr>
                        <wps:spPr bwMode="auto">
                          <a:xfrm>
                            <a:off x="6127"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1" name="Rectangle 368"/>
                        <wps:cNvSpPr>
                          <a:spLocks noChangeArrowheads="1"/>
                        </wps:cNvSpPr>
                        <wps:spPr bwMode="auto">
                          <a:xfrm>
                            <a:off x="6127"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2" name="Rectangle 367"/>
                        <wps:cNvSpPr>
                          <a:spLocks noChangeArrowheads="1"/>
                        </wps:cNvSpPr>
                        <wps:spPr bwMode="auto">
                          <a:xfrm>
                            <a:off x="6506"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66"/>
                        <wps:cNvSpPr>
                          <a:spLocks noChangeArrowheads="1"/>
                        </wps:cNvSpPr>
                        <wps:spPr bwMode="auto">
                          <a:xfrm>
                            <a:off x="6506"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4" name="Rectangle 365"/>
                        <wps:cNvSpPr>
                          <a:spLocks noChangeArrowheads="1"/>
                        </wps:cNvSpPr>
                        <wps:spPr bwMode="auto">
                          <a:xfrm>
                            <a:off x="6506"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364"/>
                        <wps:cNvSpPr>
                          <a:spLocks noChangeArrowheads="1"/>
                        </wps:cNvSpPr>
                        <wps:spPr bwMode="auto">
                          <a:xfrm>
                            <a:off x="6506"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6" name="Rectangle 363"/>
                        <wps:cNvSpPr>
                          <a:spLocks noChangeArrowheads="1"/>
                        </wps:cNvSpPr>
                        <wps:spPr bwMode="auto">
                          <a:xfrm>
                            <a:off x="6506"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7" name="Rectangle 362"/>
                        <wps:cNvSpPr>
                          <a:spLocks noChangeArrowheads="1"/>
                        </wps:cNvSpPr>
                        <wps:spPr bwMode="auto">
                          <a:xfrm>
                            <a:off x="6506"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8" name="Rectangle 361"/>
                        <wps:cNvSpPr>
                          <a:spLocks noChangeArrowheads="1"/>
                        </wps:cNvSpPr>
                        <wps:spPr bwMode="auto">
                          <a:xfrm>
                            <a:off x="6506"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9" name="Rectangle 360"/>
                        <wps:cNvSpPr>
                          <a:spLocks noChangeArrowheads="1"/>
                        </wps:cNvSpPr>
                        <wps:spPr bwMode="auto">
                          <a:xfrm>
                            <a:off x="6506"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0" name="Rectangle 359"/>
                        <wps:cNvSpPr>
                          <a:spLocks noChangeArrowheads="1"/>
                        </wps:cNvSpPr>
                        <wps:spPr bwMode="auto">
                          <a:xfrm>
                            <a:off x="6506" y="179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1" name="Rectangle 358"/>
                        <wps:cNvSpPr>
                          <a:spLocks noChangeArrowheads="1"/>
                        </wps:cNvSpPr>
                        <wps:spPr bwMode="auto">
                          <a:xfrm>
                            <a:off x="6506"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2" name="Rectangle 357"/>
                        <wps:cNvSpPr>
                          <a:spLocks noChangeArrowheads="1"/>
                        </wps:cNvSpPr>
                        <wps:spPr bwMode="auto">
                          <a:xfrm>
                            <a:off x="6506" y="217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3" name="Rectangle 356"/>
                        <wps:cNvSpPr>
                          <a:spLocks noChangeArrowheads="1"/>
                        </wps:cNvSpPr>
                        <wps:spPr bwMode="auto">
                          <a:xfrm>
                            <a:off x="6506"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4" name="Rectangle 355"/>
                        <wps:cNvSpPr>
                          <a:spLocks noChangeArrowheads="1"/>
                        </wps:cNvSpPr>
                        <wps:spPr bwMode="auto">
                          <a:xfrm>
                            <a:off x="6506"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5" name="Rectangle 354"/>
                        <wps:cNvSpPr>
                          <a:spLocks noChangeArrowheads="1"/>
                        </wps:cNvSpPr>
                        <wps:spPr bwMode="auto">
                          <a:xfrm>
                            <a:off x="6506"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6" name="Rectangle 353"/>
                        <wps:cNvSpPr>
                          <a:spLocks noChangeArrowheads="1"/>
                        </wps:cNvSpPr>
                        <wps:spPr bwMode="auto">
                          <a:xfrm>
                            <a:off x="6506" y="2933"/>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7" name="Rectangle 352"/>
                        <wps:cNvSpPr>
                          <a:spLocks noChangeArrowheads="1"/>
                        </wps:cNvSpPr>
                        <wps:spPr bwMode="auto">
                          <a:xfrm>
                            <a:off x="6506"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8" name="Rectangle 351"/>
                        <wps:cNvSpPr>
                          <a:spLocks noChangeArrowheads="1"/>
                        </wps:cNvSpPr>
                        <wps:spPr bwMode="auto">
                          <a:xfrm>
                            <a:off x="6506" y="3313"/>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99" name="Rectangle 350"/>
                        <wps:cNvSpPr>
                          <a:spLocks noChangeArrowheads="1"/>
                        </wps:cNvSpPr>
                        <wps:spPr bwMode="auto">
                          <a:xfrm>
                            <a:off x="6506"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0" name="Rectangle 349"/>
                        <wps:cNvSpPr>
                          <a:spLocks noChangeArrowheads="1"/>
                        </wps:cNvSpPr>
                        <wps:spPr bwMode="auto">
                          <a:xfrm>
                            <a:off x="6506"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1" name="Rectangle 348"/>
                        <wps:cNvSpPr>
                          <a:spLocks noChangeArrowheads="1"/>
                        </wps:cNvSpPr>
                        <wps:spPr bwMode="auto">
                          <a:xfrm>
                            <a:off x="6506"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2" name="Rectangle 347"/>
                        <wps:cNvSpPr>
                          <a:spLocks noChangeArrowheads="1"/>
                        </wps:cNvSpPr>
                        <wps:spPr bwMode="auto">
                          <a:xfrm>
                            <a:off x="6886"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3" name="Rectangle 346"/>
                        <wps:cNvSpPr>
                          <a:spLocks noChangeArrowheads="1"/>
                        </wps:cNvSpPr>
                        <wps:spPr bwMode="auto">
                          <a:xfrm>
                            <a:off x="6886"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4" name="Rectangle 345"/>
                        <wps:cNvSpPr>
                          <a:spLocks noChangeArrowheads="1"/>
                        </wps:cNvSpPr>
                        <wps:spPr bwMode="auto">
                          <a:xfrm>
                            <a:off x="6886"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5" name="Rectangle 344"/>
                        <wps:cNvSpPr>
                          <a:spLocks noChangeArrowheads="1"/>
                        </wps:cNvSpPr>
                        <wps:spPr bwMode="auto">
                          <a:xfrm>
                            <a:off x="6886"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6" name="Rectangle 343"/>
                        <wps:cNvSpPr>
                          <a:spLocks noChangeArrowheads="1"/>
                        </wps:cNvSpPr>
                        <wps:spPr bwMode="auto">
                          <a:xfrm>
                            <a:off x="6886"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7" name="Rectangle 342"/>
                        <wps:cNvSpPr>
                          <a:spLocks noChangeArrowheads="1"/>
                        </wps:cNvSpPr>
                        <wps:spPr bwMode="auto">
                          <a:xfrm>
                            <a:off x="6886"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8" name="Rectangle 341"/>
                        <wps:cNvSpPr>
                          <a:spLocks noChangeArrowheads="1"/>
                        </wps:cNvSpPr>
                        <wps:spPr bwMode="auto">
                          <a:xfrm>
                            <a:off x="6886"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9" name="Rectangle 340"/>
                        <wps:cNvSpPr>
                          <a:spLocks noChangeArrowheads="1"/>
                        </wps:cNvSpPr>
                        <wps:spPr bwMode="auto">
                          <a:xfrm>
                            <a:off x="6886"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0" name="Rectangle 339"/>
                        <wps:cNvSpPr>
                          <a:spLocks noChangeArrowheads="1"/>
                        </wps:cNvSpPr>
                        <wps:spPr bwMode="auto">
                          <a:xfrm>
                            <a:off x="6886" y="179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1" name="Rectangle 338"/>
                        <wps:cNvSpPr>
                          <a:spLocks noChangeArrowheads="1"/>
                        </wps:cNvSpPr>
                        <wps:spPr bwMode="auto">
                          <a:xfrm>
                            <a:off x="6886"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2" name="Rectangle 337"/>
                        <wps:cNvSpPr>
                          <a:spLocks noChangeArrowheads="1"/>
                        </wps:cNvSpPr>
                        <wps:spPr bwMode="auto">
                          <a:xfrm>
                            <a:off x="6886" y="217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3" name="Rectangle 336"/>
                        <wps:cNvSpPr>
                          <a:spLocks noChangeArrowheads="1"/>
                        </wps:cNvSpPr>
                        <wps:spPr bwMode="auto">
                          <a:xfrm>
                            <a:off x="6886"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4" name="Rectangle 335"/>
                        <wps:cNvSpPr>
                          <a:spLocks noChangeArrowheads="1"/>
                        </wps:cNvSpPr>
                        <wps:spPr bwMode="auto">
                          <a:xfrm>
                            <a:off x="6886"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5" name="Rectangle 334"/>
                        <wps:cNvSpPr>
                          <a:spLocks noChangeArrowheads="1"/>
                        </wps:cNvSpPr>
                        <wps:spPr bwMode="auto">
                          <a:xfrm>
                            <a:off x="6886"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6" name="Rectangle 333"/>
                        <wps:cNvSpPr>
                          <a:spLocks noChangeArrowheads="1"/>
                        </wps:cNvSpPr>
                        <wps:spPr bwMode="auto">
                          <a:xfrm>
                            <a:off x="6886" y="293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7" name="Rectangle 332"/>
                        <wps:cNvSpPr>
                          <a:spLocks noChangeArrowheads="1"/>
                        </wps:cNvSpPr>
                        <wps:spPr bwMode="auto">
                          <a:xfrm>
                            <a:off x="6886"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8" name="Rectangle 331"/>
                        <wps:cNvSpPr>
                          <a:spLocks noChangeArrowheads="1"/>
                        </wps:cNvSpPr>
                        <wps:spPr bwMode="auto">
                          <a:xfrm>
                            <a:off x="6886"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19" name="Rectangle 330"/>
                        <wps:cNvSpPr>
                          <a:spLocks noChangeArrowheads="1"/>
                        </wps:cNvSpPr>
                        <wps:spPr bwMode="auto">
                          <a:xfrm>
                            <a:off x="6886"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0" name="Rectangle 329"/>
                        <wps:cNvSpPr>
                          <a:spLocks noChangeArrowheads="1"/>
                        </wps:cNvSpPr>
                        <wps:spPr bwMode="auto">
                          <a:xfrm>
                            <a:off x="6886"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1" name="Rectangle 328"/>
                        <wps:cNvSpPr>
                          <a:spLocks noChangeArrowheads="1"/>
                        </wps:cNvSpPr>
                        <wps:spPr bwMode="auto">
                          <a:xfrm>
                            <a:off x="6886"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2" name="Rectangle 327"/>
                        <wps:cNvSpPr>
                          <a:spLocks noChangeArrowheads="1"/>
                        </wps:cNvSpPr>
                        <wps:spPr bwMode="auto">
                          <a:xfrm>
                            <a:off x="7266"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3" name="Rectangle 326"/>
                        <wps:cNvSpPr>
                          <a:spLocks noChangeArrowheads="1"/>
                        </wps:cNvSpPr>
                        <wps:spPr bwMode="auto">
                          <a:xfrm>
                            <a:off x="7266"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4" name="Rectangle 325"/>
                        <wps:cNvSpPr>
                          <a:spLocks noChangeArrowheads="1"/>
                        </wps:cNvSpPr>
                        <wps:spPr bwMode="auto">
                          <a:xfrm>
                            <a:off x="7266"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5" name="Rectangle 324"/>
                        <wps:cNvSpPr>
                          <a:spLocks noChangeArrowheads="1"/>
                        </wps:cNvSpPr>
                        <wps:spPr bwMode="auto">
                          <a:xfrm>
                            <a:off x="7266"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6" name="Rectangle 323"/>
                        <wps:cNvSpPr>
                          <a:spLocks noChangeArrowheads="1"/>
                        </wps:cNvSpPr>
                        <wps:spPr bwMode="auto">
                          <a:xfrm>
                            <a:off x="7266"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7" name="Rectangle 322"/>
                        <wps:cNvSpPr>
                          <a:spLocks noChangeArrowheads="1"/>
                        </wps:cNvSpPr>
                        <wps:spPr bwMode="auto">
                          <a:xfrm>
                            <a:off x="7266"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8" name="Rectangle 321"/>
                        <wps:cNvSpPr>
                          <a:spLocks noChangeArrowheads="1"/>
                        </wps:cNvSpPr>
                        <wps:spPr bwMode="auto">
                          <a:xfrm>
                            <a:off x="7266"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9" name="Rectangle 320"/>
                        <wps:cNvSpPr>
                          <a:spLocks noChangeArrowheads="1"/>
                        </wps:cNvSpPr>
                        <wps:spPr bwMode="auto">
                          <a:xfrm>
                            <a:off x="7266"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0" name="Rectangle 319"/>
                        <wps:cNvSpPr>
                          <a:spLocks noChangeArrowheads="1"/>
                        </wps:cNvSpPr>
                        <wps:spPr bwMode="auto">
                          <a:xfrm>
                            <a:off x="7266" y="17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1" name="Rectangle 318"/>
                        <wps:cNvSpPr>
                          <a:spLocks noChangeArrowheads="1"/>
                        </wps:cNvSpPr>
                        <wps:spPr bwMode="auto">
                          <a:xfrm>
                            <a:off x="7266"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2" name="Rectangle 317"/>
                        <wps:cNvSpPr>
                          <a:spLocks noChangeArrowheads="1"/>
                        </wps:cNvSpPr>
                        <wps:spPr bwMode="auto">
                          <a:xfrm>
                            <a:off x="7266"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3" name="Rectangle 316"/>
                        <wps:cNvSpPr>
                          <a:spLocks noChangeArrowheads="1"/>
                        </wps:cNvSpPr>
                        <wps:spPr bwMode="auto">
                          <a:xfrm>
                            <a:off x="7266"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4" name="Rectangle 315"/>
                        <wps:cNvSpPr>
                          <a:spLocks noChangeArrowheads="1"/>
                        </wps:cNvSpPr>
                        <wps:spPr bwMode="auto">
                          <a:xfrm>
                            <a:off x="7266"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5" name="Rectangle 314"/>
                        <wps:cNvSpPr>
                          <a:spLocks noChangeArrowheads="1"/>
                        </wps:cNvSpPr>
                        <wps:spPr bwMode="auto">
                          <a:xfrm>
                            <a:off x="7266"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6" name="Rectangle 313"/>
                        <wps:cNvSpPr>
                          <a:spLocks noChangeArrowheads="1"/>
                        </wps:cNvSpPr>
                        <wps:spPr bwMode="auto">
                          <a:xfrm>
                            <a:off x="7266" y="293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7" name="Rectangle 312"/>
                        <wps:cNvSpPr>
                          <a:spLocks noChangeArrowheads="1"/>
                        </wps:cNvSpPr>
                        <wps:spPr bwMode="auto">
                          <a:xfrm>
                            <a:off x="7266"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8" name="Rectangle 311"/>
                        <wps:cNvSpPr>
                          <a:spLocks noChangeArrowheads="1"/>
                        </wps:cNvSpPr>
                        <wps:spPr bwMode="auto">
                          <a:xfrm>
                            <a:off x="7266"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39" name="Rectangle 310"/>
                        <wps:cNvSpPr>
                          <a:spLocks noChangeArrowheads="1"/>
                        </wps:cNvSpPr>
                        <wps:spPr bwMode="auto">
                          <a:xfrm>
                            <a:off x="7266"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0" name="Rectangle 309"/>
                        <wps:cNvSpPr>
                          <a:spLocks noChangeArrowheads="1"/>
                        </wps:cNvSpPr>
                        <wps:spPr bwMode="auto">
                          <a:xfrm>
                            <a:off x="7266"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1" name="Rectangle 308"/>
                        <wps:cNvSpPr>
                          <a:spLocks noChangeArrowheads="1"/>
                        </wps:cNvSpPr>
                        <wps:spPr bwMode="auto">
                          <a:xfrm>
                            <a:off x="7266"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2" name="Rectangle 307"/>
                        <wps:cNvSpPr>
                          <a:spLocks noChangeArrowheads="1"/>
                        </wps:cNvSpPr>
                        <wps:spPr bwMode="auto">
                          <a:xfrm>
                            <a:off x="7646"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3" name="Rectangle 306"/>
                        <wps:cNvSpPr>
                          <a:spLocks noChangeArrowheads="1"/>
                        </wps:cNvSpPr>
                        <wps:spPr bwMode="auto">
                          <a:xfrm>
                            <a:off x="7646"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4" name="Rectangle 305"/>
                        <wps:cNvSpPr>
                          <a:spLocks noChangeArrowheads="1"/>
                        </wps:cNvSpPr>
                        <wps:spPr bwMode="auto">
                          <a:xfrm>
                            <a:off x="7646"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5" name="Rectangle 304"/>
                        <wps:cNvSpPr>
                          <a:spLocks noChangeArrowheads="1"/>
                        </wps:cNvSpPr>
                        <wps:spPr bwMode="auto">
                          <a:xfrm>
                            <a:off x="7646"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6" name="Rectangle 303"/>
                        <wps:cNvSpPr>
                          <a:spLocks noChangeArrowheads="1"/>
                        </wps:cNvSpPr>
                        <wps:spPr bwMode="auto">
                          <a:xfrm>
                            <a:off x="7646"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7" name="Rectangle 302"/>
                        <wps:cNvSpPr>
                          <a:spLocks noChangeArrowheads="1"/>
                        </wps:cNvSpPr>
                        <wps:spPr bwMode="auto">
                          <a:xfrm>
                            <a:off x="7646"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Rectangle 301"/>
                        <wps:cNvSpPr>
                          <a:spLocks noChangeArrowheads="1"/>
                        </wps:cNvSpPr>
                        <wps:spPr bwMode="auto">
                          <a:xfrm>
                            <a:off x="7646"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9" name="Rectangle 300"/>
                        <wps:cNvSpPr>
                          <a:spLocks noChangeArrowheads="1"/>
                        </wps:cNvSpPr>
                        <wps:spPr bwMode="auto">
                          <a:xfrm>
                            <a:off x="7646"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0" name="Rectangle 299"/>
                        <wps:cNvSpPr>
                          <a:spLocks noChangeArrowheads="1"/>
                        </wps:cNvSpPr>
                        <wps:spPr bwMode="auto">
                          <a:xfrm>
                            <a:off x="7646" y="17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1" name="Rectangle 298"/>
                        <wps:cNvSpPr>
                          <a:spLocks noChangeArrowheads="1"/>
                        </wps:cNvSpPr>
                        <wps:spPr bwMode="auto">
                          <a:xfrm>
                            <a:off x="7646"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2" name="Rectangle 297"/>
                        <wps:cNvSpPr>
                          <a:spLocks noChangeArrowheads="1"/>
                        </wps:cNvSpPr>
                        <wps:spPr bwMode="auto">
                          <a:xfrm>
                            <a:off x="7646"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3" name="Rectangle 296"/>
                        <wps:cNvSpPr>
                          <a:spLocks noChangeArrowheads="1"/>
                        </wps:cNvSpPr>
                        <wps:spPr bwMode="auto">
                          <a:xfrm>
                            <a:off x="7646"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4" name="Rectangle 295"/>
                        <wps:cNvSpPr>
                          <a:spLocks noChangeArrowheads="1"/>
                        </wps:cNvSpPr>
                        <wps:spPr bwMode="auto">
                          <a:xfrm>
                            <a:off x="7646" y="255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5" name="Rectangle 294"/>
                        <wps:cNvSpPr>
                          <a:spLocks noChangeArrowheads="1"/>
                        </wps:cNvSpPr>
                        <wps:spPr bwMode="auto">
                          <a:xfrm>
                            <a:off x="7646"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6" name="Rectangle 293"/>
                        <wps:cNvSpPr>
                          <a:spLocks noChangeArrowheads="1"/>
                        </wps:cNvSpPr>
                        <wps:spPr bwMode="auto">
                          <a:xfrm>
                            <a:off x="7646" y="293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7" name="Rectangle 292"/>
                        <wps:cNvSpPr>
                          <a:spLocks noChangeArrowheads="1"/>
                        </wps:cNvSpPr>
                        <wps:spPr bwMode="auto">
                          <a:xfrm>
                            <a:off x="7646"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8" name="Rectangle 291"/>
                        <wps:cNvSpPr>
                          <a:spLocks noChangeArrowheads="1"/>
                        </wps:cNvSpPr>
                        <wps:spPr bwMode="auto">
                          <a:xfrm>
                            <a:off x="7646"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59" name="Rectangle 290"/>
                        <wps:cNvSpPr>
                          <a:spLocks noChangeArrowheads="1"/>
                        </wps:cNvSpPr>
                        <wps:spPr bwMode="auto">
                          <a:xfrm>
                            <a:off x="7646"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0" name="Rectangle 289"/>
                        <wps:cNvSpPr>
                          <a:spLocks noChangeArrowheads="1"/>
                        </wps:cNvSpPr>
                        <wps:spPr bwMode="auto">
                          <a:xfrm>
                            <a:off x="7646"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1" name="Rectangle 288"/>
                        <wps:cNvSpPr>
                          <a:spLocks noChangeArrowheads="1"/>
                        </wps:cNvSpPr>
                        <wps:spPr bwMode="auto">
                          <a:xfrm>
                            <a:off x="7646"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2" name="Rectangle 287"/>
                        <wps:cNvSpPr>
                          <a:spLocks noChangeArrowheads="1"/>
                        </wps:cNvSpPr>
                        <wps:spPr bwMode="auto">
                          <a:xfrm>
                            <a:off x="8026" y="2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3" name="Rectangle 286"/>
                        <wps:cNvSpPr>
                          <a:spLocks noChangeArrowheads="1"/>
                        </wps:cNvSpPr>
                        <wps:spPr bwMode="auto">
                          <a:xfrm>
                            <a:off x="8026" y="2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4" name="Rectangle 285"/>
                        <wps:cNvSpPr>
                          <a:spLocks noChangeArrowheads="1"/>
                        </wps:cNvSpPr>
                        <wps:spPr bwMode="auto">
                          <a:xfrm>
                            <a:off x="8026" y="6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5" name="Rectangle 284"/>
                        <wps:cNvSpPr>
                          <a:spLocks noChangeArrowheads="1"/>
                        </wps:cNvSpPr>
                        <wps:spPr bwMode="auto">
                          <a:xfrm>
                            <a:off x="8026" y="6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6" name="Rectangle 283"/>
                        <wps:cNvSpPr>
                          <a:spLocks noChangeArrowheads="1"/>
                        </wps:cNvSpPr>
                        <wps:spPr bwMode="auto">
                          <a:xfrm>
                            <a:off x="8026" y="103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7" name="Rectangle 282"/>
                        <wps:cNvSpPr>
                          <a:spLocks noChangeArrowheads="1"/>
                        </wps:cNvSpPr>
                        <wps:spPr bwMode="auto">
                          <a:xfrm>
                            <a:off x="8026" y="103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68" name="Rectangle 281"/>
                        <wps:cNvSpPr>
                          <a:spLocks noChangeArrowheads="1"/>
                        </wps:cNvSpPr>
                        <wps:spPr bwMode="auto">
                          <a:xfrm>
                            <a:off x="8026" y="14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9" name="Rectangle 280"/>
                        <wps:cNvSpPr>
                          <a:spLocks noChangeArrowheads="1"/>
                        </wps:cNvSpPr>
                        <wps:spPr bwMode="auto">
                          <a:xfrm>
                            <a:off x="8026" y="14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0" name="Rectangle 279"/>
                        <wps:cNvSpPr>
                          <a:spLocks noChangeArrowheads="1"/>
                        </wps:cNvSpPr>
                        <wps:spPr bwMode="auto">
                          <a:xfrm>
                            <a:off x="8026" y="179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1" name="Rectangle 278"/>
                        <wps:cNvSpPr>
                          <a:spLocks noChangeArrowheads="1"/>
                        </wps:cNvSpPr>
                        <wps:spPr bwMode="auto">
                          <a:xfrm>
                            <a:off x="8026" y="17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2" name="Rectangle 277"/>
                        <wps:cNvSpPr>
                          <a:spLocks noChangeArrowheads="1"/>
                        </wps:cNvSpPr>
                        <wps:spPr bwMode="auto">
                          <a:xfrm>
                            <a:off x="8026" y="217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3" name="Rectangle 276"/>
                        <wps:cNvSpPr>
                          <a:spLocks noChangeArrowheads="1"/>
                        </wps:cNvSpPr>
                        <wps:spPr bwMode="auto">
                          <a:xfrm>
                            <a:off x="8026" y="217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4" name="Rectangle 275"/>
                        <wps:cNvSpPr>
                          <a:spLocks noChangeArrowheads="1"/>
                        </wps:cNvSpPr>
                        <wps:spPr bwMode="auto">
                          <a:xfrm>
                            <a:off x="8026" y="2554"/>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5" name="Rectangle 274"/>
                        <wps:cNvSpPr>
                          <a:spLocks noChangeArrowheads="1"/>
                        </wps:cNvSpPr>
                        <wps:spPr bwMode="auto">
                          <a:xfrm>
                            <a:off x="8026" y="255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6" name="Rectangle 273"/>
                        <wps:cNvSpPr>
                          <a:spLocks noChangeArrowheads="1"/>
                        </wps:cNvSpPr>
                        <wps:spPr bwMode="auto">
                          <a:xfrm>
                            <a:off x="8026" y="2933"/>
                            <a:ext cx="380" cy="380"/>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7" name="Rectangle 272"/>
                        <wps:cNvSpPr>
                          <a:spLocks noChangeArrowheads="1"/>
                        </wps:cNvSpPr>
                        <wps:spPr bwMode="auto">
                          <a:xfrm>
                            <a:off x="8026" y="293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8" name="Rectangle 271"/>
                        <wps:cNvSpPr>
                          <a:spLocks noChangeArrowheads="1"/>
                        </wps:cNvSpPr>
                        <wps:spPr bwMode="auto">
                          <a:xfrm>
                            <a:off x="8026" y="331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79" name="Rectangle 270"/>
                        <wps:cNvSpPr>
                          <a:spLocks noChangeArrowheads="1"/>
                        </wps:cNvSpPr>
                        <wps:spPr bwMode="auto">
                          <a:xfrm>
                            <a:off x="8026" y="331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0" name="Rectangle 269"/>
                        <wps:cNvSpPr>
                          <a:spLocks noChangeArrowheads="1"/>
                        </wps:cNvSpPr>
                        <wps:spPr bwMode="auto">
                          <a:xfrm>
                            <a:off x="8026" y="3693"/>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1" name="Rectangle 268"/>
                        <wps:cNvSpPr>
                          <a:spLocks noChangeArrowheads="1"/>
                        </wps:cNvSpPr>
                        <wps:spPr bwMode="auto">
                          <a:xfrm>
                            <a:off x="8026" y="3693"/>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2" name="AutoShape 267"/>
                        <wps:cNvSpPr>
                          <a:spLocks/>
                        </wps:cNvSpPr>
                        <wps:spPr bwMode="auto">
                          <a:xfrm>
                            <a:off x="2046" y="9600"/>
                            <a:ext cx="3899" cy="3655"/>
                          </a:xfrm>
                          <a:custGeom>
                            <a:avLst/>
                            <a:gdLst>
                              <a:gd name="T0" fmla="+- 0 4798 2046"/>
                              <a:gd name="T1" fmla="*/ T0 w 3899"/>
                              <a:gd name="T2" fmla="+- 0 276 9600"/>
                              <a:gd name="T3" fmla="*/ 276 h 3655"/>
                              <a:gd name="T4" fmla="+- 0 4798 2046"/>
                              <a:gd name="T5" fmla="*/ T4 w 3899"/>
                              <a:gd name="T6" fmla="+- 0 221 9600"/>
                              <a:gd name="T7" fmla="*/ 221 h 3655"/>
                              <a:gd name="T8" fmla="+- 0 5178 2046"/>
                              <a:gd name="T9" fmla="*/ T8 w 3899"/>
                              <a:gd name="T10" fmla="+- 0 276 9600"/>
                              <a:gd name="T11" fmla="*/ 276 h 3655"/>
                              <a:gd name="T12" fmla="+- 0 5178 2046"/>
                              <a:gd name="T13" fmla="*/ T12 w 3899"/>
                              <a:gd name="T14" fmla="+- 0 221 9600"/>
                              <a:gd name="T15" fmla="*/ 221 h 3655"/>
                              <a:gd name="T16" fmla="+- 0 5557 2046"/>
                              <a:gd name="T17" fmla="*/ T16 w 3899"/>
                              <a:gd name="T18" fmla="+- 0 276 9600"/>
                              <a:gd name="T19" fmla="*/ 276 h 3655"/>
                              <a:gd name="T20" fmla="+- 0 5557 2046"/>
                              <a:gd name="T21" fmla="*/ T20 w 3899"/>
                              <a:gd name="T22" fmla="+- 0 221 9600"/>
                              <a:gd name="T23" fmla="*/ 221 h 3655"/>
                              <a:gd name="T24" fmla="+- 0 5937 2046"/>
                              <a:gd name="T25" fmla="*/ T24 w 3899"/>
                              <a:gd name="T26" fmla="+- 0 276 9600"/>
                              <a:gd name="T27" fmla="*/ 276 h 3655"/>
                              <a:gd name="T28" fmla="+- 0 5937 2046"/>
                              <a:gd name="T29" fmla="*/ T28 w 3899"/>
                              <a:gd name="T30" fmla="+- 0 221 9600"/>
                              <a:gd name="T31" fmla="*/ 221 h 3655"/>
                              <a:gd name="T32" fmla="+- 0 6317 2046"/>
                              <a:gd name="T33" fmla="*/ T32 w 3899"/>
                              <a:gd name="T34" fmla="+- 0 276 9600"/>
                              <a:gd name="T35" fmla="*/ 276 h 3655"/>
                              <a:gd name="T36" fmla="+- 0 6317 2046"/>
                              <a:gd name="T37" fmla="*/ T36 w 3899"/>
                              <a:gd name="T38" fmla="+- 0 221 9600"/>
                              <a:gd name="T39" fmla="*/ 221 h 3655"/>
                              <a:gd name="T40" fmla="+- 0 6697 2046"/>
                              <a:gd name="T41" fmla="*/ T40 w 3899"/>
                              <a:gd name="T42" fmla="+- 0 276 9600"/>
                              <a:gd name="T43" fmla="*/ 276 h 3655"/>
                              <a:gd name="T44" fmla="+- 0 6697 2046"/>
                              <a:gd name="T45" fmla="*/ T44 w 3899"/>
                              <a:gd name="T46" fmla="+- 0 221 9600"/>
                              <a:gd name="T47" fmla="*/ 221 h 3655"/>
                              <a:gd name="T48" fmla="+- 0 7077 2046"/>
                              <a:gd name="T49" fmla="*/ T48 w 3899"/>
                              <a:gd name="T50" fmla="+- 0 276 9600"/>
                              <a:gd name="T51" fmla="*/ 276 h 3655"/>
                              <a:gd name="T52" fmla="+- 0 7077 2046"/>
                              <a:gd name="T53" fmla="*/ T52 w 3899"/>
                              <a:gd name="T54" fmla="+- 0 221 9600"/>
                              <a:gd name="T55" fmla="*/ 221 h 3655"/>
                              <a:gd name="T56" fmla="+- 0 7456 2046"/>
                              <a:gd name="T57" fmla="*/ T56 w 3899"/>
                              <a:gd name="T58" fmla="+- 0 276 9600"/>
                              <a:gd name="T59" fmla="*/ 276 h 3655"/>
                              <a:gd name="T60" fmla="+- 0 7456 2046"/>
                              <a:gd name="T61" fmla="*/ T60 w 3899"/>
                              <a:gd name="T62" fmla="+- 0 221 9600"/>
                              <a:gd name="T63" fmla="*/ 221 h 3655"/>
                              <a:gd name="T64" fmla="+- 0 7836 2046"/>
                              <a:gd name="T65" fmla="*/ T64 w 3899"/>
                              <a:gd name="T66" fmla="+- 0 276 9600"/>
                              <a:gd name="T67" fmla="*/ 276 h 3655"/>
                              <a:gd name="T68" fmla="+- 0 7836 2046"/>
                              <a:gd name="T69" fmla="*/ T68 w 3899"/>
                              <a:gd name="T70" fmla="+- 0 221 9600"/>
                              <a:gd name="T71" fmla="*/ 221 h 3655"/>
                              <a:gd name="T72" fmla="+- 0 8216 2046"/>
                              <a:gd name="T73" fmla="*/ T72 w 3899"/>
                              <a:gd name="T74" fmla="+- 0 276 9600"/>
                              <a:gd name="T75" fmla="*/ 276 h 3655"/>
                              <a:gd name="T76" fmla="+- 0 8216 2046"/>
                              <a:gd name="T77" fmla="*/ T76 w 3899"/>
                              <a:gd name="T78" fmla="+- 0 221 9600"/>
                              <a:gd name="T79" fmla="*/ 221 h 3655"/>
                              <a:gd name="T80" fmla="+- 0 4553 2046"/>
                              <a:gd name="T81" fmla="*/ T80 w 3899"/>
                              <a:gd name="T82" fmla="+- 0 465 9600"/>
                              <a:gd name="T83" fmla="*/ 465 h 3655"/>
                              <a:gd name="T84" fmla="+- 0 4608 2046"/>
                              <a:gd name="T85" fmla="*/ T84 w 3899"/>
                              <a:gd name="T86" fmla="+- 0 465 9600"/>
                              <a:gd name="T87" fmla="*/ 465 h 3655"/>
                              <a:gd name="T88" fmla="+- 0 4553 2046"/>
                              <a:gd name="T89" fmla="*/ T88 w 3899"/>
                              <a:gd name="T90" fmla="+- 0 845 9600"/>
                              <a:gd name="T91" fmla="*/ 845 h 3655"/>
                              <a:gd name="T92" fmla="+- 0 4608 2046"/>
                              <a:gd name="T93" fmla="*/ T92 w 3899"/>
                              <a:gd name="T94" fmla="+- 0 845 9600"/>
                              <a:gd name="T95" fmla="*/ 845 h 3655"/>
                              <a:gd name="T96" fmla="+- 0 4553 2046"/>
                              <a:gd name="T97" fmla="*/ T96 w 3899"/>
                              <a:gd name="T98" fmla="+- 0 1225 9600"/>
                              <a:gd name="T99" fmla="*/ 1225 h 3655"/>
                              <a:gd name="T100" fmla="+- 0 4608 2046"/>
                              <a:gd name="T101" fmla="*/ T100 w 3899"/>
                              <a:gd name="T102" fmla="+- 0 1225 9600"/>
                              <a:gd name="T103" fmla="*/ 1225 h 3655"/>
                              <a:gd name="T104" fmla="+- 0 4553 2046"/>
                              <a:gd name="T105" fmla="*/ T104 w 3899"/>
                              <a:gd name="T106" fmla="+- 0 1605 9600"/>
                              <a:gd name="T107" fmla="*/ 1605 h 3655"/>
                              <a:gd name="T108" fmla="+- 0 4608 2046"/>
                              <a:gd name="T109" fmla="*/ T108 w 3899"/>
                              <a:gd name="T110" fmla="+- 0 1605 9600"/>
                              <a:gd name="T111" fmla="*/ 1605 h 3655"/>
                              <a:gd name="T112" fmla="+- 0 4553 2046"/>
                              <a:gd name="T113" fmla="*/ T112 w 3899"/>
                              <a:gd name="T114" fmla="+- 0 1985 9600"/>
                              <a:gd name="T115" fmla="*/ 1985 h 3655"/>
                              <a:gd name="T116" fmla="+- 0 4608 2046"/>
                              <a:gd name="T117" fmla="*/ T116 w 3899"/>
                              <a:gd name="T118" fmla="+- 0 1985 9600"/>
                              <a:gd name="T119" fmla="*/ 1985 h 3655"/>
                              <a:gd name="T120" fmla="+- 0 4553 2046"/>
                              <a:gd name="T121" fmla="*/ T120 w 3899"/>
                              <a:gd name="T122" fmla="+- 0 2364 9600"/>
                              <a:gd name="T123" fmla="*/ 2364 h 3655"/>
                              <a:gd name="T124" fmla="+- 0 4608 2046"/>
                              <a:gd name="T125" fmla="*/ T124 w 3899"/>
                              <a:gd name="T126" fmla="+- 0 2364 9600"/>
                              <a:gd name="T127" fmla="*/ 2364 h 3655"/>
                              <a:gd name="T128" fmla="+- 0 4553 2046"/>
                              <a:gd name="T129" fmla="*/ T128 w 3899"/>
                              <a:gd name="T130" fmla="+- 0 2744 9600"/>
                              <a:gd name="T131" fmla="*/ 2744 h 3655"/>
                              <a:gd name="T132" fmla="+- 0 4608 2046"/>
                              <a:gd name="T133" fmla="*/ T132 w 3899"/>
                              <a:gd name="T134" fmla="+- 0 2744 9600"/>
                              <a:gd name="T135" fmla="*/ 2744 h 3655"/>
                              <a:gd name="T136" fmla="+- 0 4553 2046"/>
                              <a:gd name="T137" fmla="*/ T136 w 3899"/>
                              <a:gd name="T138" fmla="+- 0 3124 9600"/>
                              <a:gd name="T139" fmla="*/ 3124 h 3655"/>
                              <a:gd name="T140" fmla="+- 0 4608 2046"/>
                              <a:gd name="T141" fmla="*/ T140 w 3899"/>
                              <a:gd name="T142" fmla="+- 0 3124 9600"/>
                              <a:gd name="T143" fmla="*/ 3124 h 3655"/>
                              <a:gd name="T144" fmla="+- 0 4553 2046"/>
                              <a:gd name="T145" fmla="*/ T144 w 3899"/>
                              <a:gd name="T146" fmla="+- 0 3504 9600"/>
                              <a:gd name="T147" fmla="*/ 3504 h 3655"/>
                              <a:gd name="T148" fmla="+- 0 4608 2046"/>
                              <a:gd name="T149" fmla="*/ T148 w 3899"/>
                              <a:gd name="T150" fmla="+- 0 3504 9600"/>
                              <a:gd name="T151" fmla="*/ 3504 h 3655"/>
                              <a:gd name="T152" fmla="+- 0 4553 2046"/>
                              <a:gd name="T153" fmla="*/ T152 w 3899"/>
                              <a:gd name="T154" fmla="+- 0 3884 9600"/>
                              <a:gd name="T155" fmla="*/ 3884 h 3655"/>
                              <a:gd name="T156" fmla="+- 0 4608 2046"/>
                              <a:gd name="T157" fmla="*/ T156 w 3899"/>
                              <a:gd name="T158" fmla="+- 0 3884 9600"/>
                              <a:gd name="T159" fmla="*/ 3884 h 3655"/>
                              <a:gd name="T160" fmla="+- 0 8406 2046"/>
                              <a:gd name="T161" fmla="*/ T160 w 3899"/>
                              <a:gd name="T162" fmla="+- 0 466 9600"/>
                              <a:gd name="T163" fmla="*/ 466 h 3655"/>
                              <a:gd name="T164" fmla="+- 0 8461 2046"/>
                              <a:gd name="T165" fmla="*/ T164 w 3899"/>
                              <a:gd name="T166" fmla="+- 0 466 9600"/>
                              <a:gd name="T167" fmla="*/ 466 h 3655"/>
                              <a:gd name="T168" fmla="+- 0 8406 2046"/>
                              <a:gd name="T169" fmla="*/ T168 w 3899"/>
                              <a:gd name="T170" fmla="+- 0 846 9600"/>
                              <a:gd name="T171" fmla="*/ 846 h 3655"/>
                              <a:gd name="T172" fmla="+- 0 8461 2046"/>
                              <a:gd name="T173" fmla="*/ T172 w 3899"/>
                              <a:gd name="T174" fmla="+- 0 846 9600"/>
                              <a:gd name="T175" fmla="*/ 846 h 3655"/>
                              <a:gd name="T176" fmla="+- 0 8406 2046"/>
                              <a:gd name="T177" fmla="*/ T176 w 3899"/>
                              <a:gd name="T178" fmla="+- 0 1226 9600"/>
                              <a:gd name="T179" fmla="*/ 1226 h 3655"/>
                              <a:gd name="T180" fmla="+- 0 8461 2046"/>
                              <a:gd name="T181" fmla="*/ T180 w 3899"/>
                              <a:gd name="T182" fmla="+- 0 1226 9600"/>
                              <a:gd name="T183" fmla="*/ 1226 h 3655"/>
                              <a:gd name="T184" fmla="+- 0 8406 2046"/>
                              <a:gd name="T185" fmla="*/ T184 w 3899"/>
                              <a:gd name="T186" fmla="+- 0 1606 9600"/>
                              <a:gd name="T187" fmla="*/ 1606 h 3655"/>
                              <a:gd name="T188" fmla="+- 0 8461 2046"/>
                              <a:gd name="T189" fmla="*/ T188 w 3899"/>
                              <a:gd name="T190" fmla="+- 0 1606 9600"/>
                              <a:gd name="T191" fmla="*/ 1606 h 3655"/>
                              <a:gd name="T192" fmla="+- 0 8406 2046"/>
                              <a:gd name="T193" fmla="*/ T192 w 3899"/>
                              <a:gd name="T194" fmla="+- 0 1986 9600"/>
                              <a:gd name="T195" fmla="*/ 1986 h 3655"/>
                              <a:gd name="T196" fmla="+- 0 8461 2046"/>
                              <a:gd name="T197" fmla="*/ T196 w 3899"/>
                              <a:gd name="T198" fmla="+- 0 1986 9600"/>
                              <a:gd name="T199" fmla="*/ 1986 h 3655"/>
                              <a:gd name="T200" fmla="+- 0 8406 2046"/>
                              <a:gd name="T201" fmla="*/ T200 w 3899"/>
                              <a:gd name="T202" fmla="+- 0 2363 9600"/>
                              <a:gd name="T203" fmla="*/ 2363 h 3655"/>
                              <a:gd name="T204" fmla="+- 0 8461 2046"/>
                              <a:gd name="T205" fmla="*/ T204 w 3899"/>
                              <a:gd name="T206" fmla="+- 0 2363 9600"/>
                              <a:gd name="T207" fmla="*/ 2363 h 3655"/>
                              <a:gd name="T208" fmla="+- 0 8406 2046"/>
                              <a:gd name="T209" fmla="*/ T208 w 3899"/>
                              <a:gd name="T210" fmla="+- 0 2743 9600"/>
                              <a:gd name="T211" fmla="*/ 2743 h 3655"/>
                              <a:gd name="T212" fmla="+- 0 8461 2046"/>
                              <a:gd name="T213" fmla="*/ T212 w 3899"/>
                              <a:gd name="T214" fmla="+- 0 2743 9600"/>
                              <a:gd name="T215" fmla="*/ 2743 h 3655"/>
                              <a:gd name="T216" fmla="+- 0 8406 2046"/>
                              <a:gd name="T217" fmla="*/ T216 w 3899"/>
                              <a:gd name="T218" fmla="+- 0 3123 9600"/>
                              <a:gd name="T219" fmla="*/ 3123 h 3655"/>
                              <a:gd name="T220" fmla="+- 0 8461 2046"/>
                              <a:gd name="T221" fmla="*/ T220 w 3899"/>
                              <a:gd name="T222" fmla="+- 0 3123 9600"/>
                              <a:gd name="T223" fmla="*/ 3123 h 3655"/>
                              <a:gd name="T224" fmla="+- 0 8406 2046"/>
                              <a:gd name="T225" fmla="*/ T224 w 3899"/>
                              <a:gd name="T226" fmla="+- 0 3503 9600"/>
                              <a:gd name="T227" fmla="*/ 3503 h 3655"/>
                              <a:gd name="T228" fmla="+- 0 8461 2046"/>
                              <a:gd name="T229" fmla="*/ T228 w 3899"/>
                              <a:gd name="T230" fmla="+- 0 3503 9600"/>
                              <a:gd name="T231" fmla="*/ 3503 h 3655"/>
                              <a:gd name="T232" fmla="+- 0 8406 2046"/>
                              <a:gd name="T233" fmla="*/ T232 w 3899"/>
                              <a:gd name="T234" fmla="+- 0 3883 9600"/>
                              <a:gd name="T235" fmla="*/ 3883 h 3655"/>
                              <a:gd name="T236" fmla="+- 0 8461 2046"/>
                              <a:gd name="T237" fmla="*/ T236 w 3899"/>
                              <a:gd name="T238" fmla="+- 0 3883 9600"/>
                              <a:gd name="T239" fmla="*/ 3883 h 3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899" h="3655">
                                <a:moveTo>
                                  <a:pt x="2752" y="-9324"/>
                                </a:moveTo>
                                <a:lnTo>
                                  <a:pt x="2752" y="-9379"/>
                                </a:lnTo>
                                <a:moveTo>
                                  <a:pt x="3132" y="-9324"/>
                                </a:moveTo>
                                <a:lnTo>
                                  <a:pt x="3132" y="-9379"/>
                                </a:lnTo>
                                <a:moveTo>
                                  <a:pt x="3511" y="-9324"/>
                                </a:moveTo>
                                <a:lnTo>
                                  <a:pt x="3511" y="-9379"/>
                                </a:lnTo>
                                <a:moveTo>
                                  <a:pt x="3891" y="-9324"/>
                                </a:moveTo>
                                <a:lnTo>
                                  <a:pt x="3891" y="-9379"/>
                                </a:lnTo>
                                <a:moveTo>
                                  <a:pt x="4271" y="-9324"/>
                                </a:moveTo>
                                <a:lnTo>
                                  <a:pt x="4271" y="-9379"/>
                                </a:lnTo>
                                <a:moveTo>
                                  <a:pt x="4651" y="-9324"/>
                                </a:moveTo>
                                <a:lnTo>
                                  <a:pt x="4651" y="-9379"/>
                                </a:lnTo>
                                <a:moveTo>
                                  <a:pt x="5031" y="-9324"/>
                                </a:moveTo>
                                <a:lnTo>
                                  <a:pt x="5031" y="-9379"/>
                                </a:lnTo>
                                <a:moveTo>
                                  <a:pt x="5410" y="-9324"/>
                                </a:moveTo>
                                <a:lnTo>
                                  <a:pt x="5410" y="-9379"/>
                                </a:lnTo>
                                <a:moveTo>
                                  <a:pt x="5790" y="-9324"/>
                                </a:moveTo>
                                <a:lnTo>
                                  <a:pt x="5790" y="-9379"/>
                                </a:lnTo>
                                <a:moveTo>
                                  <a:pt x="6170" y="-9324"/>
                                </a:moveTo>
                                <a:lnTo>
                                  <a:pt x="6170" y="-9379"/>
                                </a:lnTo>
                                <a:moveTo>
                                  <a:pt x="2507" y="-9135"/>
                                </a:moveTo>
                                <a:lnTo>
                                  <a:pt x="2562" y="-9135"/>
                                </a:lnTo>
                                <a:moveTo>
                                  <a:pt x="2507" y="-8755"/>
                                </a:moveTo>
                                <a:lnTo>
                                  <a:pt x="2562" y="-8755"/>
                                </a:lnTo>
                                <a:moveTo>
                                  <a:pt x="2507" y="-8375"/>
                                </a:moveTo>
                                <a:lnTo>
                                  <a:pt x="2562" y="-8375"/>
                                </a:lnTo>
                                <a:moveTo>
                                  <a:pt x="2507" y="-7995"/>
                                </a:moveTo>
                                <a:lnTo>
                                  <a:pt x="2562" y="-7995"/>
                                </a:lnTo>
                                <a:moveTo>
                                  <a:pt x="2507" y="-7615"/>
                                </a:moveTo>
                                <a:lnTo>
                                  <a:pt x="2562" y="-7615"/>
                                </a:lnTo>
                                <a:moveTo>
                                  <a:pt x="2507" y="-7236"/>
                                </a:moveTo>
                                <a:lnTo>
                                  <a:pt x="2562" y="-7236"/>
                                </a:lnTo>
                                <a:moveTo>
                                  <a:pt x="2507" y="-6856"/>
                                </a:moveTo>
                                <a:lnTo>
                                  <a:pt x="2562" y="-6856"/>
                                </a:lnTo>
                                <a:moveTo>
                                  <a:pt x="2507" y="-6476"/>
                                </a:moveTo>
                                <a:lnTo>
                                  <a:pt x="2562" y="-6476"/>
                                </a:lnTo>
                                <a:moveTo>
                                  <a:pt x="2507" y="-6096"/>
                                </a:moveTo>
                                <a:lnTo>
                                  <a:pt x="2562" y="-6096"/>
                                </a:lnTo>
                                <a:moveTo>
                                  <a:pt x="2507" y="-5716"/>
                                </a:moveTo>
                                <a:lnTo>
                                  <a:pt x="2562" y="-5716"/>
                                </a:lnTo>
                                <a:moveTo>
                                  <a:pt x="6360" y="-9134"/>
                                </a:moveTo>
                                <a:lnTo>
                                  <a:pt x="6415" y="-9134"/>
                                </a:lnTo>
                                <a:moveTo>
                                  <a:pt x="6360" y="-8754"/>
                                </a:moveTo>
                                <a:lnTo>
                                  <a:pt x="6415" y="-8754"/>
                                </a:lnTo>
                                <a:moveTo>
                                  <a:pt x="6360" y="-8374"/>
                                </a:moveTo>
                                <a:lnTo>
                                  <a:pt x="6415" y="-8374"/>
                                </a:lnTo>
                                <a:moveTo>
                                  <a:pt x="6360" y="-7994"/>
                                </a:moveTo>
                                <a:lnTo>
                                  <a:pt x="6415" y="-7994"/>
                                </a:lnTo>
                                <a:moveTo>
                                  <a:pt x="6360" y="-7614"/>
                                </a:moveTo>
                                <a:lnTo>
                                  <a:pt x="6415" y="-7614"/>
                                </a:lnTo>
                                <a:moveTo>
                                  <a:pt x="6360" y="-7237"/>
                                </a:moveTo>
                                <a:lnTo>
                                  <a:pt x="6415" y="-7237"/>
                                </a:lnTo>
                                <a:moveTo>
                                  <a:pt x="6360" y="-6857"/>
                                </a:moveTo>
                                <a:lnTo>
                                  <a:pt x="6415" y="-6857"/>
                                </a:lnTo>
                                <a:moveTo>
                                  <a:pt x="6360" y="-6477"/>
                                </a:moveTo>
                                <a:lnTo>
                                  <a:pt x="6415" y="-6477"/>
                                </a:lnTo>
                                <a:moveTo>
                                  <a:pt x="6360" y="-6097"/>
                                </a:moveTo>
                                <a:lnTo>
                                  <a:pt x="6415" y="-6097"/>
                                </a:lnTo>
                                <a:moveTo>
                                  <a:pt x="6360" y="-5717"/>
                                </a:moveTo>
                                <a:lnTo>
                                  <a:pt x="6415" y="-5717"/>
                                </a:lnTo>
                              </a:path>
                            </a:pathLst>
                          </a:custGeom>
                          <a:noFill/>
                          <a:ln w="13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83" name="Text Box 266"/>
                        <wps:cNvSpPr txBox="1">
                          <a:spLocks noChangeArrowheads="1"/>
                        </wps:cNvSpPr>
                        <wps:spPr bwMode="auto">
                          <a:xfrm>
                            <a:off x="4608" y="275"/>
                            <a:ext cx="3798" cy="3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59D6ED"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62"/>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779707B4"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780F7AC6"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04E5FDD6"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0647B09F"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1</w:t>
                              </w:r>
                              <w:r>
                                <w:rPr>
                                  <w:rFonts w:ascii="Arial"/>
                                </w:rPr>
                                <w:tab/>
                                <w:t>0</w:t>
                              </w:r>
                              <w:r>
                                <w:rPr>
                                  <w:rFonts w:ascii="Arial"/>
                                </w:rPr>
                                <w:tab/>
                                <w:t>1</w:t>
                              </w:r>
                              <w:r>
                                <w:rPr>
                                  <w:rFonts w:ascii="Arial"/>
                                </w:rPr>
                                <w:tab/>
                                <w:t>1</w:t>
                              </w:r>
                              <w:r>
                                <w:rPr>
                                  <w:rFonts w:ascii="Arial"/>
                                </w:rPr>
                                <w:tab/>
                                <w:t>0</w:t>
                              </w:r>
                              <w:r>
                                <w:rPr>
                                  <w:rFonts w:ascii="Arial"/>
                                </w:rPr>
                                <w:tab/>
                                <w:t>0</w:t>
                              </w:r>
                              <w:r>
                                <w:rPr>
                                  <w:rFonts w:ascii="Arial"/>
                                </w:rPr>
                                <w:tab/>
                                <w:t>1</w:t>
                              </w:r>
                            </w:p>
                            <w:p w14:paraId="074F67E2"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6"/>
                                <w:ind w:left="128"/>
                                <w:rPr>
                                  <w:rFonts w:ascii="Arial"/>
                                </w:rPr>
                              </w:pPr>
                              <w:r>
                                <w:rPr>
                                  <w:rFonts w:ascii="Arial"/>
                                </w:rPr>
                                <w:t>0</w:t>
                              </w:r>
                              <w:r>
                                <w:rPr>
                                  <w:rFonts w:ascii="Arial"/>
                                </w:rPr>
                                <w:tab/>
                                <w:t>1</w:t>
                              </w:r>
                              <w:r>
                                <w:rPr>
                                  <w:rFonts w:ascii="Arial"/>
                                </w:rPr>
                                <w:tab/>
                                <w:t>1</w:t>
                              </w:r>
                              <w:r>
                                <w:rPr>
                                  <w:rFonts w:ascii="Arial"/>
                                </w:rPr>
                                <w:tab/>
                                <w:t>1</w:t>
                              </w:r>
                              <w:r>
                                <w:rPr>
                                  <w:rFonts w:ascii="Arial"/>
                                </w:rPr>
                                <w:tab/>
                                <w:t>1</w:t>
                              </w:r>
                              <w:r>
                                <w:rPr>
                                  <w:rFonts w:ascii="Arial"/>
                                </w:rPr>
                                <w:tab/>
                                <w:t>0</w:t>
                              </w:r>
                              <w:r>
                                <w:rPr>
                                  <w:rFonts w:ascii="Arial"/>
                                </w:rPr>
                                <w:tab/>
                                <w:t>0</w:t>
                              </w:r>
                              <w:r>
                                <w:rPr>
                                  <w:rFonts w:ascii="Arial"/>
                                </w:rPr>
                                <w:tab/>
                                <w:t>1</w:t>
                              </w:r>
                              <w:r>
                                <w:rPr>
                                  <w:rFonts w:ascii="Arial"/>
                                </w:rPr>
                                <w:tab/>
                                <w:t>1</w:t>
                              </w:r>
                              <w:r>
                                <w:rPr>
                                  <w:rFonts w:ascii="Arial"/>
                                </w:rPr>
                                <w:tab/>
                                <w:t>1</w:t>
                              </w:r>
                            </w:p>
                            <w:p w14:paraId="0C50EB59"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1</w:t>
                              </w:r>
                              <w:r>
                                <w:rPr>
                                  <w:rFonts w:ascii="Arial"/>
                                </w:rPr>
                                <w:tab/>
                                <w:t>1</w:t>
                              </w:r>
                              <w:r>
                                <w:rPr>
                                  <w:rFonts w:ascii="Arial"/>
                                </w:rPr>
                                <w:tab/>
                                <w:t>0</w:t>
                              </w:r>
                              <w:r>
                                <w:rPr>
                                  <w:rFonts w:ascii="Arial"/>
                                </w:rPr>
                                <w:tab/>
                                <w:t>0</w:t>
                              </w:r>
                              <w:r>
                                <w:rPr>
                                  <w:rFonts w:ascii="Arial"/>
                                </w:rPr>
                                <w:tab/>
                                <w:t>0</w:t>
                              </w:r>
                              <w:r>
                                <w:rPr>
                                  <w:rFonts w:ascii="Arial"/>
                                </w:rPr>
                                <w:tab/>
                                <w:t>0</w:t>
                              </w:r>
                              <w:r>
                                <w:rPr>
                                  <w:rFonts w:ascii="Arial"/>
                                </w:rPr>
                                <w:tab/>
                                <w:t>1</w:t>
                              </w:r>
                            </w:p>
                            <w:p w14:paraId="1761692F"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1</w:t>
                              </w:r>
                              <w:r>
                                <w:rPr>
                                  <w:rFonts w:ascii="Arial"/>
                                </w:rPr>
                                <w:tab/>
                                <w:t>0</w:t>
                              </w:r>
                              <w:r>
                                <w:rPr>
                                  <w:rFonts w:ascii="Arial"/>
                                </w:rPr>
                                <w:tab/>
                                <w:t>1</w:t>
                              </w:r>
                              <w:r>
                                <w:rPr>
                                  <w:rFonts w:ascii="Arial"/>
                                </w:rPr>
                                <w:tab/>
                                <w:t>0</w:t>
                              </w:r>
                              <w:r>
                                <w:rPr>
                                  <w:rFonts w:ascii="Arial"/>
                                </w:rPr>
                                <w:tab/>
                                <w:t>0</w:t>
                              </w:r>
                              <w:r>
                                <w:rPr>
                                  <w:rFonts w:ascii="Arial"/>
                                </w:rPr>
                                <w:tab/>
                                <w:t>1</w:t>
                              </w:r>
                              <w:r>
                                <w:rPr>
                                  <w:rFonts w:ascii="Arial"/>
                                </w:rPr>
                                <w:tab/>
                                <w:t>0</w:t>
                              </w:r>
                              <w:r>
                                <w:rPr>
                                  <w:rFonts w:ascii="Arial"/>
                                </w:rPr>
                                <w:tab/>
                                <w:t>0</w:t>
                              </w:r>
                              <w:r>
                                <w:rPr>
                                  <w:rFonts w:ascii="Arial"/>
                                </w:rPr>
                                <w:tab/>
                                <w:t>0</w:t>
                              </w:r>
                              <w:r>
                                <w:rPr>
                                  <w:rFonts w:ascii="Arial"/>
                                </w:rPr>
                                <w:tab/>
                                <w:t>1</w:t>
                              </w:r>
                            </w:p>
                            <w:p w14:paraId="0F0CFE3A"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1</w:t>
                              </w:r>
                              <w:r>
                                <w:rPr>
                                  <w:rFonts w:ascii="Arial"/>
                                </w:rPr>
                                <w:tab/>
                                <w:t>0</w:t>
                              </w:r>
                              <w:r>
                                <w:rPr>
                                  <w:rFonts w:ascii="Arial"/>
                                </w:rPr>
                                <w:tab/>
                                <w:t>0</w:t>
                              </w:r>
                              <w:r>
                                <w:rPr>
                                  <w:rFonts w:ascii="Arial"/>
                                </w:rPr>
                                <w:tab/>
                                <w:t>0</w:t>
                              </w:r>
                              <w:r>
                                <w:rPr>
                                  <w:rFonts w:ascii="Arial"/>
                                </w:rPr>
                                <w:tab/>
                                <w:t>0</w:t>
                              </w:r>
                              <w:r>
                                <w:rPr>
                                  <w:rFonts w:ascii="Arial"/>
                                </w:rPr>
                                <w:tab/>
                                <w:t>1</w:t>
                              </w:r>
                              <w:r>
                                <w:rPr>
                                  <w:rFonts w:ascii="Arial"/>
                                </w:rPr>
                                <w:tab/>
                                <w:t>0</w:t>
                              </w:r>
                              <w:r>
                                <w:rPr>
                                  <w:rFonts w:ascii="Arial"/>
                                </w:rPr>
                                <w:tab/>
                                <w:t>0</w:t>
                              </w:r>
                              <w:r>
                                <w:rPr>
                                  <w:rFonts w:ascii="Arial"/>
                                </w:rPr>
                                <w:tab/>
                                <w:t>0</w:t>
                              </w:r>
                              <w:r>
                                <w:rPr>
                                  <w:rFonts w:ascii="Arial"/>
                                </w:rPr>
                                <w:tab/>
                                <w:t>0</w:t>
                              </w:r>
                            </w:p>
                            <w:p w14:paraId="0081BBDC"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0EEDCB" id="Group 265" o:spid="_x0000_s1086" style="position:absolute;left:0;text-align:left;margin-left:227.65pt;margin-top:11.05pt;width:195.4pt;height:192.75pt;z-index:251670016;mso-position-horizontal-relative:page" coordorigin="4553,221" coordsize="3908,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">
                <v:rect id="Rectangle 467" o:spid="_x0000_s1087" style="position:absolute;left:4608;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" fillcolor="#e5e5e5" stroked="f">
                  <v:fill opacity="39321f"/>
                </v:rect>
                <v:rect id="Rectangle 466" o:spid="_x0000_s1088" style="position:absolute;left:4608;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" filled="f" strokeweight=".07425mm"/>
                <v:rect id="Rectangle 465" o:spid="_x0000_s1089" style="position:absolute;left:4608;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" fillcolor="#e5e5e5" stroked="f">
                  <v:fill opacity="39321f"/>
                </v:rect>
                <v:rect id="Rectangle 464" o:spid="_x0000_s1090" style="position:absolute;left:4608;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" filled="f" strokeweight=".07425mm"/>
                <v:rect id="Rectangle 463" o:spid="_x0000_s1091" style="position:absolute;left:4608;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" fillcolor="#e5e5e5" stroked="f">
                  <v:fill opacity="39321f"/>
                </v:rect>
                <v:rect id="Rectangle 462" o:spid="_x0000_s1092" style="position:absolute;left:4608;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" filled="f" strokeweight=".07425mm"/>
                <v:rect id="Rectangle 461" o:spid="_x0000_s1093" style="position:absolute;left:4608;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" fillcolor="#e5e5e5" stroked="f">
                  <v:fill opacity="39321f"/>
                </v:rect>
                <v:rect id="Rectangle 460" o:spid="_x0000_s1094" style="position:absolute;left:4608;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" filled="f" strokeweight=".07425mm"/>
                <v:rect id="Rectangle 459" o:spid="_x0000_s1095" style="position:absolute;left:4608;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" fillcolor="#e5e5e5" stroked="f">
                  <v:fill opacity="39321f"/>
                </v:rect>
                <v:rect id="Rectangle 458" o:spid="_x0000_s1096" style="position:absolute;left:4608;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" filled="f" strokeweight=".07425mm"/>
                <v:rect id="Rectangle 457" o:spid="_x0000_s1097" style="position:absolute;left:4608;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" fillcolor="#e5e5e5" stroked="f">
                  <v:fill opacity="39321f"/>
                </v:rect>
                <v:rect id="Rectangle 456" o:spid="_x0000_s1098" style="position:absolute;left:4608;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" filled="f" strokeweight=".07425mm"/>
                <v:rect id="Rectangle 455" o:spid="_x0000_s1099" style="position:absolute;left:4608;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" fillcolor="#e5e5e5" stroked="f">
                  <v:fill opacity="39321f"/>
                </v:rect>
                <v:rect id="Rectangle 454" o:spid="_x0000_s1100" style="position:absolute;left:4608;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" filled="f" strokeweight=".07425mm"/>
                <v:rect id="Rectangle 453" o:spid="_x0000_s1101" style="position:absolute;left:4608;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" fillcolor="#7ccd7c" stroked="f">
                  <v:fill opacity="39321f"/>
                </v:rect>
                <v:rect id="Rectangle 452" o:spid="_x0000_s1102" style="position:absolute;left:4608;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" filled="f" strokeweight=".07425mm"/>
                <v:rect id="Rectangle 451" o:spid="_x0000_s1103" style="position:absolute;left:4608;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" fillcolor="#7ccd7c" stroked="f">
                  <v:fill opacity="39321f"/>
                </v:rect>
                <v:rect id="Rectangle 450" o:spid="_x0000_s1104" style="position:absolute;left:4608;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" filled="f" strokeweight=".07425mm"/>
                <v:rect id="Rectangle 449" o:spid="_x0000_s1105" style="position:absolute;left:4608;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" fillcolor="#e5e5e5" stroked="f">
                  <v:fill opacity="39321f"/>
                </v:rect>
                <v:rect id="Rectangle 448" o:spid="_x0000_s1106" style="position:absolute;left:4608;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" filled="f" strokeweight=".07425mm"/>
                <v:rect id="Rectangle 447" o:spid="_x0000_s1107" style="position:absolute;left:498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" fillcolor="#e5e5e5" stroked="f">
                  <v:fill opacity="39321f"/>
                </v:rect>
                <v:rect id="Rectangle 446" o:spid="_x0000_s1108" style="position:absolute;left:498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" filled="f" strokeweight=".07425mm"/>
                <v:rect id="Rectangle 445" o:spid="_x0000_s1109" style="position:absolute;left:498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" fillcolor="#e5e5e5" stroked="f">
                  <v:fill opacity="39321f"/>
                </v:rect>
                <v:rect id="Rectangle 444" o:spid="_x0000_s1110" style="position:absolute;left:498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" filled="f" strokeweight=".07425mm"/>
                <v:rect id="Rectangle 443" o:spid="_x0000_s1111" style="position:absolute;left:498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" fillcolor="#e5e5e5" stroked="f">
                  <v:fill opacity="39321f"/>
                </v:rect>
                <v:rect id="Rectangle 442" o:spid="_x0000_s1112" style="position:absolute;left:498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" filled="f" strokeweight=".07425mm"/>
                <v:rect id="Rectangle 441" o:spid="_x0000_s1113" style="position:absolute;left:498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" fillcolor="#e5e5e5" stroked="f">
                  <v:fill opacity="39321f"/>
                </v:rect>
                <v:rect id="Rectangle 440" o:spid="_x0000_s1114" style="position:absolute;left:498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" filled="f" strokeweight=".07425mm"/>
                <v:rect id="Rectangle 439" o:spid="_x0000_s1115" style="position:absolute;left:498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" fillcolor="#e5e5e5" stroked="f">
                  <v:fill opacity="39321f"/>
                </v:rect>
                <v:rect id="Rectangle 438" o:spid="_x0000_s1116" style="position:absolute;left:498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" filled="f" strokeweight=".07425mm"/>
                <v:rect id="Rectangle 437" o:spid="_x0000_s1117" style="position:absolute;left:498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" fillcolor="#7ccd7c" stroked="f">
                  <v:fill opacity="39321f"/>
                </v:rect>
                <v:rect id="Rectangle 436" o:spid="_x0000_s1118" style="position:absolute;left:498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" filled="f" strokeweight=".07425mm"/>
                <v:rect id="Rectangle 435" o:spid="_x0000_s1119" style="position:absolute;left:498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" fillcolor="#e5e5e5" stroked="f">
                  <v:fill opacity="39321f"/>
                </v:rect>
                <v:rect id="Rectangle 434" o:spid="_x0000_s1120" style="position:absolute;left:498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" filled="f" strokeweight=".07425mm"/>
                <v:rect id="Rectangle 433" o:spid="_x0000_s1121" style="position:absolute;left:498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" fillcolor="#e5e5e5" stroked="f">
                  <v:fill opacity="39321f"/>
                </v:rect>
                <v:rect id="Rectangle 432" o:spid="_x0000_s1122" style="position:absolute;left:498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" filled="f" strokeweight=".07425mm"/>
                <v:rect id="Rectangle 431" o:spid="_x0000_s1123" style="position:absolute;left:498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" fillcolor="#e5e5e5" stroked="f">
                  <v:fill opacity="39321f"/>
                </v:rect>
                <v:rect id="Rectangle 430" o:spid="_x0000_s1124" style="position:absolute;left:498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" filled="f" strokeweight=".07425mm"/>
                <v:rect id="Rectangle 429" o:spid="_x0000_s1125" style="position:absolute;left:498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" fillcolor="#e5e5e5" stroked="f">
                  <v:fill opacity="39321f"/>
                </v:rect>
                <v:rect id="Rectangle 428" o:spid="_x0000_s1126" style="position:absolute;left:498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" filled="f" strokeweight=".07425mm"/>
                <v:rect id="Rectangle 427" o:spid="_x0000_s1127" style="position:absolute;left:536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" fillcolor="#e5e5e5" stroked="f">
                  <v:fill opacity="39321f"/>
                </v:rect>
                <v:rect id="Rectangle 426" o:spid="_x0000_s1128" style="position:absolute;left:536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" filled="f" strokeweight=".07425mm"/>
                <v:rect id="Rectangle 425" o:spid="_x0000_s1129" style="position:absolute;left:536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" fillcolor="#e5e5e5" stroked="f">
                  <v:fill opacity="39321f"/>
                </v:rect>
                <v:rect id="Rectangle 424" o:spid="_x0000_s1130" style="position:absolute;left:536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" filled="f" strokeweight=".07425mm"/>
                <v:rect id="Rectangle 423" o:spid="_x0000_s1131" style="position:absolute;left:536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" fillcolor="#e5e5e5" stroked="f">
                  <v:fill opacity="39321f"/>
                </v:rect>
                <v:rect id="Rectangle 422" o:spid="_x0000_s1132" style="position:absolute;left:536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" filled="f" strokeweight=".07425mm"/>
                <v:rect id="Rectangle 421" o:spid="_x0000_s1133" style="position:absolute;left:536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" fillcolor="#e5e5e5" stroked="f">
                  <v:fill opacity="39321f"/>
                </v:rect>
                <v:rect id="Rectangle 420" o:spid="_x0000_s1134" style="position:absolute;left:536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" filled="f" strokeweight=".07425mm"/>
                <v:rect id="Rectangle 419" o:spid="_x0000_s1135" style="position:absolute;left:536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" fillcolor="#e5e5e5" stroked="f">
                  <v:fill opacity="39321f"/>
                </v:rect>
                <v:rect id="Rectangle 418" o:spid="_x0000_s1136" style="position:absolute;left:536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" filled="f" strokeweight=".07425mm"/>
                <v:rect id="Rectangle 417" o:spid="_x0000_s1137" style="position:absolute;left:536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" fillcolor="#7ccd7c" stroked="f">
                  <v:fill opacity="39321f"/>
                </v:rect>
                <v:rect id="Rectangle 416" o:spid="_x0000_s1138" style="position:absolute;left:536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" filled="f" strokeweight=".07425mm"/>
                <v:rect id="Rectangle 415" o:spid="_x0000_s1139" style="position:absolute;left:536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" fillcolor="#e5e5e5" stroked="f">
                  <v:fill opacity="39321f"/>
                </v:rect>
                <v:rect id="Rectangle 414" o:spid="_x0000_s1140" style="position:absolute;left:536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" filled="f" strokeweight=".07425mm"/>
                <v:rect id="Rectangle 413" o:spid="_x0000_s1141" style="position:absolute;left:536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" fillcolor="#7ccd7c" stroked="f">
                  <v:fill opacity="39321f"/>
                </v:rect>
                <v:rect id="Rectangle 412" o:spid="_x0000_s1142" style="position:absolute;left:536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" filled="f" strokeweight=".07425mm"/>
                <v:rect id="Rectangle 411" o:spid="_x0000_s1143" style="position:absolute;left:536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" fillcolor="#e5e5e5" stroked="f">
                  <v:fill opacity="39321f"/>
                </v:rect>
                <v:rect id="Rectangle 410" o:spid="_x0000_s1144" style="position:absolute;left:536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" filled="f" strokeweight=".07425mm"/>
                <v:rect id="Rectangle 409" o:spid="_x0000_s1145" style="position:absolute;left:536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" fillcolor="#e5e5e5" stroked="f">
                  <v:fill opacity="39321f"/>
                </v:rect>
                <v:rect id="Rectangle 408" o:spid="_x0000_s1146" style="position:absolute;left:536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" filled="f" strokeweight=".07425mm"/>
                <v:rect id="Rectangle 407" o:spid="_x0000_s1147" style="position:absolute;left:574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" fillcolor="#e5e5e5" stroked="f">
                  <v:fill opacity="39321f"/>
                </v:rect>
                <v:rect id="Rectangle 406" o:spid="_x0000_s1148" style="position:absolute;left:574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" filled="f" strokeweight=".07425mm"/>
                <v:rect id="Rectangle 405" o:spid="_x0000_s1149" style="position:absolute;left:574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" fillcolor="#e5e5e5" stroked="f">
                  <v:fill opacity="39321f"/>
                </v:rect>
                <v:rect id="Rectangle 404" o:spid="_x0000_s1150" style="position:absolute;left:574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" filled="f" strokeweight=".07425mm"/>
                <v:rect id="Rectangle 403" o:spid="_x0000_s1151" style="position:absolute;left:574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" fillcolor="#e5e5e5" stroked="f">
                  <v:fill opacity="39321f"/>
                </v:rect>
                <v:rect id="Rectangle 402" o:spid="_x0000_s1152" style="position:absolute;left:574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" filled="f" strokeweight=".07425mm"/>
                <v:rect id="Rectangle 401" o:spid="_x0000_s1153" style="position:absolute;left:574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" fillcolor="#e5e5e5" stroked="f">
                  <v:fill opacity="39321f"/>
                </v:rect>
                <v:rect id="Rectangle 400" o:spid="_x0000_s1154" style="position:absolute;left:574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" filled="f" strokeweight=".07425mm"/>
                <v:rect id="Rectangle 399" o:spid="_x0000_s1155" style="position:absolute;left:574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" fillcolor="#7ccd7c" stroked="f">
                  <v:fill opacity="39321f"/>
                </v:rect>
                <v:rect id="Rectangle 398" o:spid="_x0000_s1156" style="position:absolute;left:574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" filled="f" strokeweight=".07425mm"/>
                <v:rect id="Rectangle 397" o:spid="_x0000_s1157" style="position:absolute;left:574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" fillcolor="#7ccd7c" stroked="f">
                  <v:fill opacity="39321f"/>
                </v:rect>
                <v:rect id="Rectangle 396" o:spid="_x0000_s1158" style="position:absolute;left:574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" filled="f" strokeweight=".07425mm"/>
                <v:rect id="Rectangle 395" o:spid="_x0000_s1159" style="position:absolute;left:574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" fillcolor="#7ccd7c" stroked="f">
                  <v:fill opacity="39321f"/>
                </v:rect>
                <v:rect id="Rectangle 394" o:spid="_x0000_s1160" style="position:absolute;left:574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" filled="f" strokeweight=".07425mm"/>
                <v:rect id="Rectangle 393" o:spid="_x0000_s1161" style="position:absolute;left:574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" fillcolor="#e5e5e5" stroked="f">
                  <v:fill opacity="39321f"/>
                </v:rect>
                <v:rect id="Rectangle 392" o:spid="_x0000_s1162" style="position:absolute;left:574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" filled="f" strokeweight=".07425mm"/>
                <v:rect id="Rectangle 391" o:spid="_x0000_s1163" style="position:absolute;left:574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" fillcolor="#e5e5e5" stroked="f">
                  <v:fill opacity="39321f"/>
                </v:rect>
                <v:rect id="Rectangle 390" o:spid="_x0000_s1164" style="position:absolute;left:574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" filled="f" strokeweight=".07425mm"/>
                <v:rect id="Rectangle 389" o:spid="_x0000_s1165" style="position:absolute;left:574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" fillcolor="#e5e5e5" stroked="f">
                  <v:fill opacity="39321f"/>
                </v:rect>
                <v:rect id="Rectangle 388" o:spid="_x0000_s1166" style="position:absolute;left:574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" filled="f" strokeweight=".07425mm"/>
                <v:rect id="Rectangle 387" o:spid="_x0000_s1167" style="position:absolute;left:612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" fillcolor="#e5e5e5" stroked="f">
                  <v:fill opacity="39321f"/>
                </v:rect>
                <v:rect id="Rectangle 386" o:spid="_x0000_s1168" style="position:absolute;left:6127;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" filled="f" strokeweight=".07425mm"/>
                <v:rect id="Rectangle 385" o:spid="_x0000_s1169" style="position:absolute;left:612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" fillcolor="#e5e5e5" stroked="f">
                  <v:fill opacity="39321f"/>
                </v:rect>
                <v:rect id="Rectangle 384" o:spid="_x0000_s1170" style="position:absolute;left:6127;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" filled="f" strokeweight=".07425mm"/>
                <v:rect id="Rectangle 383" o:spid="_x0000_s1171" style="position:absolute;left:612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" fillcolor="#e5e5e5" stroked="f">
                  <v:fill opacity="39321f"/>
                </v:rect>
                <v:rect id="Rectangle 382" o:spid="_x0000_s1172" style="position:absolute;left:6127;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" filled="f" strokeweight=".07425mm"/>
                <v:rect id="Rectangle 381" o:spid="_x0000_s1173" style="position:absolute;left:612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" fillcolor="#e5e5e5" stroked="f">
                  <v:fill opacity="39321f"/>
                </v:rect>
                <v:rect id="Rectangle 380" o:spid="_x0000_s1174" style="position:absolute;left:6127;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" filled="f" strokeweight=".07425mm"/>
                <v:rect id="Rectangle 379" o:spid="_x0000_s1175" style="position:absolute;left:612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" fillcolor="#e5e5e5" stroked="f">
                  <v:fill opacity="39321f"/>
                </v:rect>
                <v:rect id="Rectangle 378" o:spid="_x0000_s1176" style="position:absolute;left:6127;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" filled="f" strokeweight=".07425mm"/>
                <v:rect id="Rectangle 377" o:spid="_x0000_s1177" style="position:absolute;left:612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" fillcolor="#7ccd7c" stroked="f">
                  <v:fill opacity="39321f"/>
                </v:rect>
                <v:rect id="Rectangle 376" o:spid="_x0000_s1178" style="position:absolute;left:6127;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" filled="f" strokeweight=".07425mm"/>
                <v:rect id="Rectangle 375" o:spid="_x0000_s1179" style="position:absolute;left:612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" fillcolor="#7ccd7c" stroked="f">
                  <v:fill opacity="39321f"/>
                </v:rect>
                <v:rect id="Rectangle 374" o:spid="_x0000_s1180" style="position:absolute;left:6127;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" filled="f" strokeweight=".07425mm"/>
                <v:rect id="Rectangle 373" o:spid="_x0000_s1181" style="position:absolute;left:612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" fillcolor="#e5e5e5" stroked="f">
                  <v:fill opacity="39321f"/>
                </v:rect>
                <v:rect id="Rectangle 372" o:spid="_x0000_s1182" style="position:absolute;left:6127;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" filled="f" strokeweight=".07425mm"/>
                <v:rect id="Rectangle 371" o:spid="_x0000_s1183" style="position:absolute;left:612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" fillcolor="#e5e5e5" stroked="f">
                  <v:fill opacity="39321f"/>
                </v:rect>
                <v:rect id="Rectangle 370" o:spid="_x0000_s1184" style="position:absolute;left:6127;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" filled="f" strokeweight=".07425mm"/>
                <v:rect id="Rectangle 369" o:spid="_x0000_s1185" style="position:absolute;left:612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" fillcolor="#e5e5e5" stroked="f">
                  <v:fill opacity="39321f"/>
                </v:rect>
                <v:rect id="Rectangle 368" o:spid="_x0000_s1186" style="position:absolute;left:6127;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" filled="f" strokeweight=".07425mm"/>
                <v:rect id="Rectangle 367" o:spid="_x0000_s1187" style="position:absolute;left:650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" fillcolor="#e5e5e5" stroked="f">
                  <v:fill opacity="39321f"/>
                </v:rect>
                <v:rect id="Rectangle 366" o:spid="_x0000_s1188" style="position:absolute;left:650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" filled="f" strokeweight=".07425mm"/>
                <v:rect id="Rectangle 365" o:spid="_x0000_s1189" style="position:absolute;left:650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" fillcolor="#e5e5e5" stroked="f">
                  <v:fill opacity="39321f"/>
                </v:rect>
                <v:rect id="Rectangle 364" o:spid="_x0000_s1190" style="position:absolute;left:650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" filled="f" strokeweight=".07425mm"/>
                <v:rect id="Rectangle 363" o:spid="_x0000_s1191" style="position:absolute;left:650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" fillcolor="#e5e5e5" stroked="f">
                  <v:fill opacity="39321f"/>
                </v:rect>
                <v:rect id="Rectangle 362" o:spid="_x0000_s1192" style="position:absolute;left:650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" filled="f" strokeweight=".07425mm"/>
                <v:rect id="Rectangle 361" o:spid="_x0000_s1193" style="position:absolute;left:650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" fillcolor="#e5e5e5" stroked="f">
                  <v:fill opacity="39321f"/>
                </v:rect>
                <v:rect id="Rectangle 360" o:spid="_x0000_s1194" style="position:absolute;left:650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" filled="f" strokeweight=".07425mm"/>
                <v:rect id="Rectangle 359" o:spid="_x0000_s1195" style="position:absolute;left:650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" fillcolor="#7ccd7c" stroked="f">
                  <v:fill opacity="39321f"/>
                </v:rect>
                <v:rect id="Rectangle 358" o:spid="_x0000_s1196" style="position:absolute;left:650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" filled="f" strokeweight=".07425mm"/>
                <v:rect id="Rectangle 357" o:spid="_x0000_s1197" style="position:absolute;left:650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" fillcolor="#e5e5e5" stroked="f">
                  <v:fill opacity="39321f"/>
                </v:rect>
                <v:rect id="Rectangle 356" o:spid="_x0000_s1198" style="position:absolute;left:650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" filled="f" strokeweight=".07425mm"/>
                <v:rect id="Rectangle 355" o:spid="_x0000_s1199" style="position:absolute;left:650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" fillcolor="#e5e5e5" stroked="f">
                  <v:fill opacity="39321f"/>
                </v:rect>
                <v:rect id="Rectangle 354" o:spid="_x0000_s1200" style="position:absolute;left:650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" filled="f" strokeweight=".07425mm"/>
                <v:rect id="Rectangle 353" o:spid="_x0000_s1201" style="position:absolute;left:650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" fillcolor="#7ccd7c" stroked="f">
                  <v:fill opacity="39321f"/>
                </v:rect>
                <v:rect id="Rectangle 352" o:spid="_x0000_s1202" style="position:absolute;left:650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" filled="f" strokeweight=".07425mm"/>
                <v:rect id="Rectangle 351" o:spid="_x0000_s1203" style="position:absolute;left:650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" fillcolor="#7ccd7c" stroked="f">
                  <v:fill opacity="39321f"/>
                </v:rect>
                <v:rect id="Rectangle 350" o:spid="_x0000_s1204" style="position:absolute;left:650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" filled="f" strokeweight=".07425mm"/>
                <v:rect id="Rectangle 349" o:spid="_x0000_s1205" style="position:absolute;left:650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" fillcolor="#e5e5e5" stroked="f">
                  <v:fill opacity="39321f"/>
                </v:rect>
                <v:rect id="Rectangle 348" o:spid="_x0000_s1206" style="position:absolute;left:650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" filled="f" strokeweight=".07425mm"/>
                <v:rect id="Rectangle 347" o:spid="_x0000_s1207" style="position:absolute;left:688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" fillcolor="#e5e5e5" stroked="f">
                  <v:fill opacity="39321f"/>
                </v:rect>
                <v:rect id="Rectangle 346" o:spid="_x0000_s1208" style="position:absolute;left:688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" filled="f" strokeweight=".07425mm"/>
                <v:rect id="Rectangle 345" o:spid="_x0000_s1209" style="position:absolute;left:688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" fillcolor="#e5e5e5" stroked="f">
                  <v:fill opacity="39321f"/>
                </v:rect>
                <v:rect id="Rectangle 344" o:spid="_x0000_s1210" style="position:absolute;left:688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" filled="f" strokeweight=".07425mm"/>
                <v:rect id="Rectangle 343" o:spid="_x0000_s1211" style="position:absolute;left:688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" fillcolor="#e5e5e5" stroked="f">
                  <v:fill opacity="39321f"/>
                </v:rect>
                <v:rect id="Rectangle 342" o:spid="_x0000_s1212" style="position:absolute;left:688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" filled="f" strokeweight=".07425mm"/>
                <v:rect id="Rectangle 341" o:spid="_x0000_s1213" style="position:absolute;left:688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" fillcolor="#e5e5e5" stroked="f">
                  <v:fill opacity="39321f"/>
                </v:rect>
                <v:rect id="Rectangle 340" o:spid="_x0000_s1214" style="position:absolute;left:688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" filled="f" strokeweight=".07425mm"/>
                <v:rect id="Rectangle 339" o:spid="_x0000_s1215" style="position:absolute;left:688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" fillcolor="#7ccd7c" stroked="f">
                  <v:fill opacity="39321f"/>
                </v:rect>
                <v:rect id="Rectangle 338" o:spid="_x0000_s1216" style="position:absolute;left:688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" filled="f" strokeweight=".07425mm"/>
                <v:rect id="Rectangle 337" o:spid="_x0000_s1217" style="position:absolute;left:688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" fillcolor="#e5e5e5" stroked="f">
                  <v:fill opacity="39321f"/>
                </v:rect>
                <v:rect id="Rectangle 336" o:spid="_x0000_s1218" style="position:absolute;left:688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" filled="f" strokeweight=".07425mm"/>
                <v:rect id="Rectangle 335" o:spid="_x0000_s1219" style="position:absolute;left:688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" fillcolor="#e5e5e5" stroked="f">
                  <v:fill opacity="39321f"/>
                </v:rect>
                <v:rect id="Rectangle 334" o:spid="_x0000_s1220" style="position:absolute;left:688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" filled="f" strokeweight=".07425mm"/>
                <v:rect id="Rectangle 333" o:spid="_x0000_s1221" style="position:absolute;left:688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" fillcolor="#e5e5e5" stroked="f">
                  <v:fill opacity="39321f"/>
                </v:rect>
                <v:rect id="Rectangle 332" o:spid="_x0000_s1222" style="position:absolute;left:688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" filled="f" strokeweight=".07425mm"/>
                <v:rect id="Rectangle 331" o:spid="_x0000_s1223" style="position:absolute;left:688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" fillcolor="#e5e5e5" stroked="f">
                  <v:fill opacity="39321f"/>
                </v:rect>
                <v:rect id="Rectangle 330" o:spid="_x0000_s1224" style="position:absolute;left:688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" filled="f" strokeweight=".07425mm"/>
                <v:rect id="Rectangle 329" o:spid="_x0000_s1225" style="position:absolute;left:688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" fillcolor="#e5e5e5" stroked="f">
                  <v:fill opacity="39321f"/>
                </v:rect>
                <v:rect id="Rectangle 328" o:spid="_x0000_s1226" style="position:absolute;left:688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" filled="f" strokeweight=".07425mm"/>
                <v:rect id="Rectangle 327" o:spid="_x0000_s1227" style="position:absolute;left:726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" fillcolor="#e5e5e5" stroked="f">
                  <v:fill opacity="39321f"/>
                </v:rect>
                <v:rect id="Rectangle 326" o:spid="_x0000_s1228" style="position:absolute;left:726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" filled="f" strokeweight=".07425mm"/>
                <v:rect id="Rectangle 325" o:spid="_x0000_s1229" style="position:absolute;left:726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" fillcolor="#e5e5e5" stroked="f">
                  <v:fill opacity="39321f"/>
                </v:rect>
                <v:rect id="Rectangle 324" o:spid="_x0000_s1230" style="position:absolute;left:726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" filled="f" strokeweight=".07425mm"/>
                <v:rect id="Rectangle 323" o:spid="_x0000_s1231" style="position:absolute;left:726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" fillcolor="#e5e5e5" stroked="f">
                  <v:fill opacity="39321f"/>
                </v:rect>
                <v:rect id="Rectangle 322" o:spid="_x0000_s1232" style="position:absolute;left:726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" filled="f" strokeweight=".07425mm"/>
                <v:rect id="Rectangle 321" o:spid="_x0000_s1233" style="position:absolute;left:726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" fillcolor="#e5e5e5" stroked="f">
                  <v:fill opacity="39321f"/>
                </v:rect>
                <v:rect id="Rectangle 320" o:spid="_x0000_s1234" style="position:absolute;left:726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" filled="f" strokeweight=".07425mm"/>
                <v:rect id="Rectangle 319" o:spid="_x0000_s1235" style="position:absolute;left:726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" fillcolor="#e5e5e5" stroked="f">
                  <v:fill opacity="39321f"/>
                </v:rect>
                <v:rect id="Rectangle 318" o:spid="_x0000_s1236" style="position:absolute;left:726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" filled="f" strokeweight=".07425mm"/>
                <v:rect id="Rectangle 317" o:spid="_x0000_s1237" style="position:absolute;left:726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" fillcolor="#7ccd7c" stroked="f">
                  <v:fill opacity="39321f"/>
                </v:rect>
                <v:rect id="Rectangle 316" o:spid="_x0000_s1238" style="position:absolute;left:726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" filled="f" strokeweight=".07425mm"/>
                <v:rect id="Rectangle 315" o:spid="_x0000_s1239" style="position:absolute;left:726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" fillcolor="#e5e5e5" stroked="f">
                  <v:fill opacity="39321f"/>
                </v:rect>
                <v:rect id="Rectangle 314" o:spid="_x0000_s1240" style="position:absolute;left:726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" filled="f" strokeweight=".07425mm"/>
                <v:rect id="Rectangle 313" o:spid="_x0000_s1241" style="position:absolute;left:726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" fillcolor="#e5e5e5" stroked="f">
                  <v:fill opacity="39321f"/>
                </v:rect>
                <v:rect id="Rectangle 312" o:spid="_x0000_s1242" style="position:absolute;left:726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" filled="f" strokeweight=".07425mm"/>
                <v:rect id="Rectangle 311" o:spid="_x0000_s1243" style="position:absolute;left:726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" fillcolor="#e5e5e5" stroked="f">
                  <v:fill opacity="39321f"/>
                </v:rect>
                <v:rect id="Rectangle 310" o:spid="_x0000_s1244" style="position:absolute;left:726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" filled="f" strokeweight=".07425mm"/>
                <v:rect id="Rectangle 309" o:spid="_x0000_s1245" style="position:absolute;left:726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" fillcolor="#e5e5e5" stroked="f">
                  <v:fill opacity="39321f"/>
                </v:rect>
                <v:rect id="Rectangle 308" o:spid="_x0000_s1246" style="position:absolute;left:726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" filled="f" strokeweight=".07425mm"/>
                <v:rect id="Rectangle 307" o:spid="_x0000_s1247" style="position:absolute;left:764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" fillcolor="#e5e5e5" stroked="f">
                  <v:fill opacity="39321f"/>
                </v:rect>
                <v:rect id="Rectangle 306" o:spid="_x0000_s1248" style="position:absolute;left:764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" filled="f" strokeweight=".07425mm"/>
                <v:rect id="Rectangle 305" o:spid="_x0000_s1249" style="position:absolute;left:764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" fillcolor="#e5e5e5" stroked="f">
                  <v:fill opacity="39321f"/>
                </v:rect>
                <v:rect id="Rectangle 304" o:spid="_x0000_s1250" style="position:absolute;left:764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" filled="f" strokeweight=".07425mm"/>
                <v:rect id="Rectangle 303" o:spid="_x0000_s1251" style="position:absolute;left:764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" fillcolor="#e5e5e5" stroked="f">
                  <v:fill opacity="39321f"/>
                </v:rect>
                <v:rect id="Rectangle 302" o:spid="_x0000_s1252" style="position:absolute;left:764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" filled="f" strokeweight=".07425mm"/>
                <v:rect id="Rectangle 301" o:spid="_x0000_s1253" style="position:absolute;left:764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" fillcolor="#e5e5e5" stroked="f">
                  <v:fill opacity="39321f"/>
                </v:rect>
                <v:rect id="Rectangle 300" o:spid="_x0000_s1254" style="position:absolute;left:764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" filled="f" strokeweight=".07425mm"/>
                <v:rect id="Rectangle 299" o:spid="_x0000_s1255" style="position:absolute;left:764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" fillcolor="#e5e5e5" stroked="f">
                  <v:fill opacity="39321f"/>
                </v:rect>
                <v:rect id="Rectangle 298" o:spid="_x0000_s1256" style="position:absolute;left:764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" filled="f" strokeweight=".07425mm"/>
                <v:rect id="Rectangle 297" o:spid="_x0000_s1257" style="position:absolute;left:764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" fillcolor="#7ccd7c" stroked="f">
                  <v:fill opacity="39321f"/>
                </v:rect>
                <v:rect id="Rectangle 296" o:spid="_x0000_s1258" style="position:absolute;left:764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" filled="f" strokeweight=".07425mm"/>
                <v:rect id="Rectangle 295" o:spid="_x0000_s1259" style="position:absolute;left:764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" fillcolor="#e5e5e5" stroked="f">
                  <v:fill opacity="39321f"/>
                </v:rect>
                <v:rect id="Rectangle 294" o:spid="_x0000_s1260" style="position:absolute;left:764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" filled="f" strokeweight=".07425mm"/>
                <v:rect id="Rectangle 293" o:spid="_x0000_s1261" style="position:absolute;left:764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" fillcolor="#e5e5e5" stroked="f">
                  <v:fill opacity="39321f"/>
                </v:rect>
                <v:rect id="Rectangle 292" o:spid="_x0000_s1262" style="position:absolute;left:764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" filled="f" strokeweight=".07425mm"/>
                <v:rect id="Rectangle 291" o:spid="_x0000_s1263" style="position:absolute;left:764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" fillcolor="#e5e5e5" stroked="f">
                  <v:fill opacity="39321f"/>
                </v:rect>
                <v:rect id="Rectangle 290" o:spid="_x0000_s1264" style="position:absolute;left:764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" filled="f" strokeweight=".07425mm"/>
                <v:rect id="Rectangle 289" o:spid="_x0000_s1265" style="position:absolute;left:764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" fillcolor="#e5e5e5" stroked="f">
                  <v:fill opacity="39321f"/>
                </v:rect>
                <v:rect id="Rectangle 288" o:spid="_x0000_s1266" style="position:absolute;left:764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" filled="f" strokeweight=".07425mm"/>
                <v:rect id="Rectangle 287" o:spid="_x0000_s1267" style="position:absolute;left:802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" fillcolor="#e5e5e5" stroked="f">
                  <v:fill opacity="39321f"/>
                </v:rect>
                <v:rect id="Rectangle 286" o:spid="_x0000_s1268" style="position:absolute;left:8026;top:2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" filled="f" strokeweight=".07425mm"/>
                <v:rect id="Rectangle 285" o:spid="_x0000_s1269" style="position:absolute;left:802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" fillcolor="#e5e5e5" stroked="f">
                  <v:fill opacity="39321f"/>
                </v:rect>
                <v:rect id="Rectangle 284" o:spid="_x0000_s1270" style="position:absolute;left:8026;top:6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" filled="f" strokeweight=".07425mm"/>
                <v:rect id="Rectangle 283" o:spid="_x0000_s1271" style="position:absolute;left:802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" fillcolor="#e5e5e5" stroked="f">
                  <v:fill opacity="39321f"/>
                </v:rect>
                <v:rect id="Rectangle 282" o:spid="_x0000_s1272" style="position:absolute;left:8026;top:103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" filled="f" strokeweight=".07425mm"/>
                <v:rect id="Rectangle 281" o:spid="_x0000_s1273" style="position:absolute;left:802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" fillcolor="#e5e5e5" stroked="f">
                  <v:fill opacity="39321f"/>
                </v:rect>
                <v:rect id="Rectangle 280" o:spid="_x0000_s1274" style="position:absolute;left:8026;top:14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" filled="f" strokeweight=".07425mm"/>
                <v:rect id="Rectangle 279" o:spid="_x0000_s1275" style="position:absolute;left:802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" fillcolor="#7ccd7c" stroked="f">
                  <v:fill opacity="39321f"/>
                </v:rect>
                <v:rect id="Rectangle 278" o:spid="_x0000_s1276" style="position:absolute;left:8026;top:17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" filled="f" strokeweight=".07425mm"/>
                <v:rect id="Rectangle 277" o:spid="_x0000_s1277" style="position:absolute;left:802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" fillcolor="#7ccd7c" stroked="f">
                  <v:fill opacity="39321f"/>
                </v:rect>
                <v:rect id="Rectangle 276" o:spid="_x0000_s1278" style="position:absolute;left:8026;top:217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" filled="f" strokeweight=".07425mm"/>
                <v:rect id="Rectangle 275" o:spid="_x0000_s1279" style="position:absolute;left:802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" fillcolor="#7ccd7c" stroked="f">
                  <v:fill opacity="39321f"/>
                </v:rect>
                <v:rect id="Rectangle 274" o:spid="_x0000_s1280" style="position:absolute;left:8026;top:255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" filled="f" strokeweight=".07425mm"/>
                <v:rect id="Rectangle 273" o:spid="_x0000_s1281" style="position:absolute;left:802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" fillcolor="#7ccd7c" stroked="f">
                  <v:fill opacity="39321f"/>
                </v:rect>
                <v:rect id="Rectangle 272" o:spid="_x0000_s1282" style="position:absolute;left:8026;top:293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" filled="f" strokeweight=".07425mm"/>
                <v:rect id="Rectangle 271" o:spid="_x0000_s1283" style="position:absolute;left:802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" fillcolor="#e5e5e5" stroked="f">
                  <v:fill opacity="39321f"/>
                </v:rect>
                <v:rect id="Rectangle 270" o:spid="_x0000_s1284" style="position:absolute;left:8026;top:331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" filled="f" strokeweight=".07425mm"/>
                <v:rect id="Rectangle 269" o:spid="_x0000_s1285" style="position:absolute;left:802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" fillcolor="#e5e5e5" stroked="f">
                  <v:fill opacity="39321f"/>
                </v:rect>
                <v:rect id="Rectangle 268" o:spid="_x0000_s1286" style="position:absolute;left:8026;top:3693;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" filled="f" strokeweight=".07425mm"/>
                <v:shape id="AutoShape 267" o:spid="_x0000_s1287" style="position:absolute;left:2046;top:9600;width:3899;height:3655;visibility:visible;mso-wrap-style:square;v-text-anchor:top" coordsize="3899,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" path="m2752,-9324r,-55m3132,-9324r,-55m3511,-9324r,-55m3891,-9324r,-55m4271,-9324r,-55m4651,-9324r,-55m5031,-9324r,-55m5410,-9324r,-55m5790,-9324r,-55m6170,-9324r,-55m2507,-9135r55,m2507,-8755r55,m2507,-8375r55,m2507,-7995r55,m2507,-7615r55,m2507,-7236r55,m2507,-6856r55,m2507,-6476r55,m2507,-6096r55,m2507,-5716r55,m6360,-9134r55,m6360,-8754r55,m6360,-8374r55,m6360,-7994r55,m6360,-7614r55,m6360,-7237r55,m6360,-6857r55,m6360,-6477r55,m6360,-6097r55,m6360,-5717r55,e" filled="f" strokeweight=".37833mm">
                  <v:path arrowok="t" o:connecttype="custom" o:connectlocs="2752,276;2752,221;3132,276;3132,221;3511,276;3511,221;3891,276;3891,221;4271,276;4271,221;4651,276;4651,221;5031,276;5031,221;5410,276;5410,221;5790,276;5790,221;6170,276;6170,221;2507,465;2562,465;2507,845;2562,845;2507,1225;2562,1225;2507,1605;2562,1605;2507,1985;2562,1985;2507,2364;2562,2364;2507,2744;2562,2744;2507,3124;2562,3124;2507,3504;2562,3504;2507,3884;2562,3884;6360,466;6415,466;6360,846;6415,846;6360,1226;6415,1226;6360,1606;6415,1606;6360,1986;6415,1986;6360,2363;6415,2363;6360,2743;6415,2743;6360,3123;6415,3123;6360,3503;6415,3503;6360,3883;6415,3883" o:connectangles="0,0,0,0,0,0,0,0,0,0,0,0,0,0,0,0,0,0,0,0,0,0,0,0,0,0,0,0,0,0,0,0,0,0,0,0,0,0,0,0,0,0,0,0,0,0,0,0,0,0,0,0,0,0,0,0,0,0,0,0"/>
                </v:shape>
                <v:shape id="Text Box 266" o:spid="_x0000_s1288" type="#_x0000_t202" style="position:absolute;left:4608;top:275;width:379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" filled="f" stroked="f">
                  <v:textbox inset="0,0,0,0">
                    <w:txbxContent>
                      <w:p w14:paraId="1E59D6ED"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62"/>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779707B4"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780F7AC6"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04E5FDD6"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0647B09F"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1</w:t>
                        </w:r>
                        <w:r>
                          <w:rPr>
                            <w:rFonts w:ascii="Arial"/>
                          </w:rPr>
                          <w:tab/>
                          <w:t>0</w:t>
                        </w:r>
                        <w:r>
                          <w:rPr>
                            <w:rFonts w:ascii="Arial"/>
                          </w:rPr>
                          <w:tab/>
                          <w:t>1</w:t>
                        </w:r>
                        <w:r>
                          <w:rPr>
                            <w:rFonts w:ascii="Arial"/>
                          </w:rPr>
                          <w:tab/>
                          <w:t>1</w:t>
                        </w:r>
                        <w:r>
                          <w:rPr>
                            <w:rFonts w:ascii="Arial"/>
                          </w:rPr>
                          <w:tab/>
                          <w:t>0</w:t>
                        </w:r>
                        <w:r>
                          <w:rPr>
                            <w:rFonts w:ascii="Arial"/>
                          </w:rPr>
                          <w:tab/>
                          <w:t>0</w:t>
                        </w:r>
                        <w:r>
                          <w:rPr>
                            <w:rFonts w:ascii="Arial"/>
                          </w:rPr>
                          <w:tab/>
                          <w:t>1</w:t>
                        </w:r>
                      </w:p>
                      <w:p w14:paraId="074F67E2"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6"/>
                          <w:ind w:left="128"/>
                          <w:rPr>
                            <w:rFonts w:ascii="Arial"/>
                          </w:rPr>
                        </w:pPr>
                        <w:r>
                          <w:rPr>
                            <w:rFonts w:ascii="Arial"/>
                          </w:rPr>
                          <w:t>0</w:t>
                        </w:r>
                        <w:r>
                          <w:rPr>
                            <w:rFonts w:ascii="Arial"/>
                          </w:rPr>
                          <w:tab/>
                          <w:t>1</w:t>
                        </w:r>
                        <w:r>
                          <w:rPr>
                            <w:rFonts w:ascii="Arial"/>
                          </w:rPr>
                          <w:tab/>
                          <w:t>1</w:t>
                        </w:r>
                        <w:r>
                          <w:rPr>
                            <w:rFonts w:ascii="Arial"/>
                          </w:rPr>
                          <w:tab/>
                          <w:t>1</w:t>
                        </w:r>
                        <w:r>
                          <w:rPr>
                            <w:rFonts w:ascii="Arial"/>
                          </w:rPr>
                          <w:tab/>
                          <w:t>1</w:t>
                        </w:r>
                        <w:r>
                          <w:rPr>
                            <w:rFonts w:ascii="Arial"/>
                          </w:rPr>
                          <w:tab/>
                          <w:t>0</w:t>
                        </w:r>
                        <w:r>
                          <w:rPr>
                            <w:rFonts w:ascii="Arial"/>
                          </w:rPr>
                          <w:tab/>
                          <w:t>0</w:t>
                        </w:r>
                        <w:r>
                          <w:rPr>
                            <w:rFonts w:ascii="Arial"/>
                          </w:rPr>
                          <w:tab/>
                          <w:t>1</w:t>
                        </w:r>
                        <w:r>
                          <w:rPr>
                            <w:rFonts w:ascii="Arial"/>
                          </w:rPr>
                          <w:tab/>
                          <w:t>1</w:t>
                        </w:r>
                        <w:r>
                          <w:rPr>
                            <w:rFonts w:ascii="Arial"/>
                          </w:rPr>
                          <w:tab/>
                          <w:t>1</w:t>
                        </w:r>
                      </w:p>
                      <w:p w14:paraId="0C50EB59"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1</w:t>
                        </w:r>
                        <w:r>
                          <w:rPr>
                            <w:rFonts w:ascii="Arial"/>
                          </w:rPr>
                          <w:tab/>
                          <w:t>1</w:t>
                        </w:r>
                        <w:r>
                          <w:rPr>
                            <w:rFonts w:ascii="Arial"/>
                          </w:rPr>
                          <w:tab/>
                          <w:t>0</w:t>
                        </w:r>
                        <w:r>
                          <w:rPr>
                            <w:rFonts w:ascii="Arial"/>
                          </w:rPr>
                          <w:tab/>
                          <w:t>0</w:t>
                        </w:r>
                        <w:r>
                          <w:rPr>
                            <w:rFonts w:ascii="Arial"/>
                          </w:rPr>
                          <w:tab/>
                          <w:t>0</w:t>
                        </w:r>
                        <w:r>
                          <w:rPr>
                            <w:rFonts w:ascii="Arial"/>
                          </w:rPr>
                          <w:tab/>
                          <w:t>0</w:t>
                        </w:r>
                        <w:r>
                          <w:rPr>
                            <w:rFonts w:ascii="Arial"/>
                          </w:rPr>
                          <w:tab/>
                          <w:t>1</w:t>
                        </w:r>
                      </w:p>
                      <w:p w14:paraId="1761692F"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1</w:t>
                        </w:r>
                        <w:r>
                          <w:rPr>
                            <w:rFonts w:ascii="Arial"/>
                          </w:rPr>
                          <w:tab/>
                          <w:t>0</w:t>
                        </w:r>
                        <w:r>
                          <w:rPr>
                            <w:rFonts w:ascii="Arial"/>
                          </w:rPr>
                          <w:tab/>
                          <w:t>1</w:t>
                        </w:r>
                        <w:r>
                          <w:rPr>
                            <w:rFonts w:ascii="Arial"/>
                          </w:rPr>
                          <w:tab/>
                          <w:t>0</w:t>
                        </w:r>
                        <w:r>
                          <w:rPr>
                            <w:rFonts w:ascii="Arial"/>
                          </w:rPr>
                          <w:tab/>
                          <w:t>0</w:t>
                        </w:r>
                        <w:r>
                          <w:rPr>
                            <w:rFonts w:ascii="Arial"/>
                          </w:rPr>
                          <w:tab/>
                          <w:t>1</w:t>
                        </w:r>
                        <w:r>
                          <w:rPr>
                            <w:rFonts w:ascii="Arial"/>
                          </w:rPr>
                          <w:tab/>
                          <w:t>0</w:t>
                        </w:r>
                        <w:r>
                          <w:rPr>
                            <w:rFonts w:ascii="Arial"/>
                          </w:rPr>
                          <w:tab/>
                          <w:t>0</w:t>
                        </w:r>
                        <w:r>
                          <w:rPr>
                            <w:rFonts w:ascii="Arial"/>
                          </w:rPr>
                          <w:tab/>
                          <w:t>0</w:t>
                        </w:r>
                        <w:r>
                          <w:rPr>
                            <w:rFonts w:ascii="Arial"/>
                          </w:rPr>
                          <w:tab/>
                          <w:t>1</w:t>
                        </w:r>
                      </w:p>
                      <w:p w14:paraId="0F0CFE3A"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1</w:t>
                        </w:r>
                        <w:r>
                          <w:rPr>
                            <w:rFonts w:ascii="Arial"/>
                          </w:rPr>
                          <w:tab/>
                          <w:t>0</w:t>
                        </w:r>
                        <w:r>
                          <w:rPr>
                            <w:rFonts w:ascii="Arial"/>
                          </w:rPr>
                          <w:tab/>
                          <w:t>0</w:t>
                        </w:r>
                        <w:r>
                          <w:rPr>
                            <w:rFonts w:ascii="Arial"/>
                          </w:rPr>
                          <w:tab/>
                          <w:t>0</w:t>
                        </w:r>
                        <w:r>
                          <w:rPr>
                            <w:rFonts w:ascii="Arial"/>
                          </w:rPr>
                          <w:tab/>
                          <w:t>0</w:t>
                        </w:r>
                        <w:r>
                          <w:rPr>
                            <w:rFonts w:ascii="Arial"/>
                          </w:rPr>
                          <w:tab/>
                          <w:t>1</w:t>
                        </w:r>
                        <w:r>
                          <w:rPr>
                            <w:rFonts w:ascii="Arial"/>
                          </w:rPr>
                          <w:tab/>
                          <w:t>0</w:t>
                        </w:r>
                        <w:r>
                          <w:rPr>
                            <w:rFonts w:ascii="Arial"/>
                          </w:rPr>
                          <w:tab/>
                          <w:t>0</w:t>
                        </w:r>
                        <w:r>
                          <w:rPr>
                            <w:rFonts w:ascii="Arial"/>
                          </w:rPr>
                          <w:tab/>
                          <w:t>0</w:t>
                        </w:r>
                        <w:r>
                          <w:rPr>
                            <w:rFonts w:ascii="Arial"/>
                          </w:rPr>
                          <w:tab/>
                          <w:t>0</w:t>
                        </w:r>
                      </w:p>
                      <w:p w14:paraId="0081BBDC"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127"/>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txbxContent>
                  </v:textbox>
                </v:shape>
                <w10:wrap anchorx="page"/>
              </v:group>
            </w:pict>
          </mc:Fallback>
        </mc:AlternateContent>
      </w:r>
      <w:proofErr w:type="spellStart"/>
      <w:r w:rsidR="005212F4">
        <w:rPr>
          <w:rFonts w:ascii="Arial"/>
          <w:color w:val="4D4D4D"/>
          <w:sz w:val="18"/>
        </w:rPr>
        <w:t>nam</w:t>
      </w:r>
      <w:r w:rsidR="005212F4">
        <w:rPr>
          <w:rFonts w:ascii="Arial"/>
          <w:color w:val="4D4D4D"/>
          <w:spacing w:val="-17"/>
          <w:sz w:val="18"/>
        </w:rPr>
        <w:t>e</w:t>
      </w:r>
      <w:r w:rsidR="005212F4">
        <w:rPr>
          <w:rFonts w:ascii="Arial"/>
          <w:color w:val="4D4D4D"/>
          <w:sz w:val="18"/>
        </w:rPr>
        <w:t>type</w:t>
      </w:r>
      <w:proofErr w:type="spellEnd"/>
      <w:r w:rsidR="005212F4">
        <w:rPr>
          <w:rFonts w:ascii="Arial"/>
          <w:color w:val="4D4D4D"/>
          <w:spacing w:val="8"/>
          <w:sz w:val="18"/>
        </w:rPr>
        <w:t xml:space="preserve"> </w:t>
      </w:r>
      <w:proofErr w:type="spellStart"/>
      <w:r w:rsidR="005212F4">
        <w:rPr>
          <w:rFonts w:ascii="Arial"/>
          <w:color w:val="4D4D4D"/>
          <w:spacing w:val="-72"/>
          <w:sz w:val="18"/>
        </w:rPr>
        <w:t>a</w:t>
      </w:r>
      <w:r w:rsidR="005212F4">
        <w:rPr>
          <w:rFonts w:ascii="Arial"/>
          <w:color w:val="4D4D4D"/>
          <w:spacing w:val="-79"/>
          <w:sz w:val="18"/>
        </w:rPr>
        <w:t>m</w:t>
      </w:r>
      <w:r w:rsidR="005212F4">
        <w:rPr>
          <w:rFonts w:ascii="Arial"/>
          <w:color w:val="4D4D4D"/>
          <w:spacing w:val="-22"/>
          <w:sz w:val="18"/>
        </w:rPr>
        <w:t>g</w:t>
      </w:r>
      <w:r w:rsidR="005212F4">
        <w:rPr>
          <w:rFonts w:ascii="Arial"/>
          <w:color w:val="4D4D4D"/>
          <w:spacing w:val="-79"/>
          <w:sz w:val="18"/>
        </w:rPr>
        <w:t>o</w:t>
      </w:r>
      <w:r w:rsidR="005212F4">
        <w:rPr>
          <w:rFonts w:ascii="Arial"/>
          <w:color w:val="4D4D4D"/>
          <w:spacing w:val="-22"/>
          <w:sz w:val="18"/>
        </w:rPr>
        <w:t>e</w:t>
      </w:r>
      <w:r w:rsidR="005212F4">
        <w:rPr>
          <w:rFonts w:ascii="Arial"/>
          <w:color w:val="4D4D4D"/>
          <w:sz w:val="18"/>
        </w:rPr>
        <w:t>tor_s</w:t>
      </w:r>
      <w:r w:rsidR="005212F4">
        <w:rPr>
          <w:rFonts w:ascii="Arial"/>
          <w:color w:val="4D4D4D"/>
          <w:spacing w:val="-52"/>
          <w:sz w:val="18"/>
        </w:rPr>
        <w:t>c</w:t>
      </w:r>
      <w:r w:rsidR="005212F4">
        <w:rPr>
          <w:rFonts w:ascii="Arial"/>
          <w:color w:val="4D4D4D"/>
          <w:spacing w:val="-49"/>
          <w:sz w:val="18"/>
        </w:rPr>
        <w:t>p</w:t>
      </w:r>
      <w:r w:rsidR="005212F4">
        <w:rPr>
          <w:rFonts w:ascii="Arial"/>
          <w:color w:val="4D4D4D"/>
          <w:spacing w:val="-52"/>
          <w:sz w:val="18"/>
        </w:rPr>
        <w:t>o</w:t>
      </w:r>
      <w:r w:rsidR="005212F4">
        <w:rPr>
          <w:rFonts w:ascii="Arial"/>
          <w:color w:val="4D4D4D"/>
          <w:spacing w:val="-49"/>
          <w:sz w:val="18"/>
        </w:rPr>
        <w:t>u</w:t>
      </w:r>
      <w:r w:rsidR="005212F4">
        <w:rPr>
          <w:rFonts w:ascii="Arial"/>
          <w:color w:val="4D4D4D"/>
          <w:spacing w:val="-12"/>
          <w:sz w:val="18"/>
        </w:rPr>
        <w:t>r</w:t>
      </w:r>
      <w:r w:rsidR="005212F4">
        <w:rPr>
          <w:rFonts w:ascii="Arial"/>
          <w:color w:val="4D4D4D"/>
          <w:spacing w:val="-90"/>
          <w:sz w:val="18"/>
        </w:rPr>
        <w:t>p</w:t>
      </w:r>
      <w:r w:rsidR="005212F4">
        <w:rPr>
          <w:rFonts w:ascii="Arial"/>
          <w:color w:val="4D4D4D"/>
          <w:spacing w:val="-12"/>
          <w:sz w:val="18"/>
        </w:rPr>
        <w:t>e</w:t>
      </w:r>
      <w:r w:rsidR="005212F4">
        <w:rPr>
          <w:rFonts w:ascii="Arial"/>
          <w:color w:val="4D4D4D"/>
          <w:sz w:val="18"/>
        </w:rPr>
        <w:t>il</w:t>
      </w:r>
      <w:proofErr w:type="spellEnd"/>
      <w:r w:rsidR="005212F4">
        <w:rPr>
          <w:rFonts w:ascii="Arial"/>
          <w:color w:val="4D4D4D"/>
          <w:sz w:val="18"/>
        </w:rPr>
        <w:t xml:space="preserve"> </w:t>
      </w:r>
      <w:r w:rsidR="005212F4">
        <w:rPr>
          <w:rFonts w:ascii="Arial"/>
          <w:color w:val="4D4D4D"/>
          <w:spacing w:val="18"/>
          <w:sz w:val="18"/>
        </w:rPr>
        <w:t xml:space="preserve"> </w:t>
      </w:r>
      <w:proofErr w:type="spellStart"/>
      <w:r w:rsidR="005212F4">
        <w:rPr>
          <w:rFonts w:ascii="Arial"/>
          <w:color w:val="4D4D4D"/>
          <w:sz w:val="18"/>
        </w:rPr>
        <w:t>ct</w:t>
      </w:r>
      <w:proofErr w:type="spellEnd"/>
      <w:r w:rsidR="005212F4">
        <w:rPr>
          <w:rFonts w:ascii="Arial"/>
          <w:color w:val="4D4D4D"/>
          <w:spacing w:val="-4"/>
          <w:sz w:val="18"/>
        </w:rPr>
        <w:t xml:space="preserve"> </w:t>
      </w:r>
      <w:proofErr w:type="spellStart"/>
      <w:r w:rsidR="005212F4">
        <w:rPr>
          <w:rFonts w:ascii="Arial"/>
          <w:color w:val="4D4D4D"/>
          <w:spacing w:val="-6"/>
          <w:sz w:val="18"/>
        </w:rPr>
        <w:t>h</w:t>
      </w:r>
      <w:r w:rsidR="005212F4">
        <w:rPr>
          <w:rFonts w:ascii="Arial"/>
          <w:color w:val="4D4D4D"/>
          <w:sz w:val="18"/>
        </w:rPr>
        <w:t>ypot</w:t>
      </w:r>
      <w:r w:rsidR="005212F4">
        <w:rPr>
          <w:rFonts w:ascii="Arial"/>
          <w:color w:val="4D4D4D"/>
          <w:spacing w:val="-54"/>
          <w:sz w:val="18"/>
        </w:rPr>
        <w:t>s</w:t>
      </w:r>
      <w:r w:rsidR="005212F4">
        <w:rPr>
          <w:rFonts w:ascii="Arial"/>
          <w:color w:val="4D4D4D"/>
          <w:sz w:val="18"/>
        </w:rPr>
        <w:t>tsah</w:t>
      </w:r>
      <w:proofErr w:type="spellEnd"/>
      <w:r w:rsidR="005212F4">
        <w:rPr>
          <w:rFonts w:ascii="Arial"/>
          <w:color w:val="4D4D4D"/>
          <w:spacing w:val="8"/>
          <w:sz w:val="18"/>
        </w:rPr>
        <w:t xml:space="preserve"> </w:t>
      </w:r>
      <w:r w:rsidR="005212F4">
        <w:rPr>
          <w:rFonts w:ascii="Arial"/>
          <w:color w:val="4D4D4D"/>
          <w:sz w:val="18"/>
        </w:rPr>
        <w:t>edh</w:t>
      </w:r>
      <w:r w:rsidR="005212F4">
        <w:rPr>
          <w:rFonts w:ascii="Arial"/>
          <w:color w:val="4D4D4D"/>
          <w:spacing w:val="-5"/>
          <w:sz w:val="18"/>
        </w:rPr>
        <w:t xml:space="preserve"> </w:t>
      </w:r>
      <w:r w:rsidR="005212F4">
        <w:rPr>
          <w:rFonts w:ascii="Arial"/>
          <w:color w:val="4D4D4D"/>
          <w:sz w:val="18"/>
        </w:rPr>
        <w:t>mo</w:t>
      </w:r>
      <w:r w:rsidR="005212F4">
        <w:rPr>
          <w:rFonts w:ascii="Arial"/>
          <w:color w:val="4D4D4D"/>
          <w:spacing w:val="7"/>
          <w:sz w:val="18"/>
        </w:rPr>
        <w:t>r</w:t>
      </w:r>
      <w:r w:rsidR="005212F4">
        <w:rPr>
          <w:rFonts w:ascii="Arial"/>
          <w:color w:val="4D4D4D"/>
          <w:sz w:val="18"/>
        </w:rPr>
        <w:t>t</w:t>
      </w:r>
    </w:p>
    <w:p w14:paraId="2F1C34F6" w14:textId="6E4B627C" w:rsidR="001058B6" w:rsidRDefault="00C27F74">
      <w:pPr>
        <w:spacing w:before="147" w:line="439" w:lineRule="auto"/>
        <w:ind w:left="2788" w:right="7394" w:hanging="111"/>
        <w:jc w:val="both"/>
        <w:rPr>
          <w:rFonts w:ascii="Arial"/>
          <w:sz w:val="18"/>
        </w:rPr>
      </w:pPr>
      <w:r>
        <w:rPr>
          <w:noProof/>
        </w:rPr>
        <mc:AlternateContent>
          <mc:Choice Requires="wps">
            <w:drawing>
              <wp:anchor distT="0" distB="0" distL="114300" distR="114300" simplePos="0" relativeHeight="251671040" behindDoc="0" locked="0" layoutInCell="1" allowOverlap="1" wp14:anchorId="59C585B2" wp14:editId="4B35E97E">
                <wp:simplePos x="0" y="0"/>
                <wp:positionH relativeFrom="page">
                  <wp:posOffset>2021840</wp:posOffset>
                </wp:positionH>
                <wp:positionV relativeFrom="paragraph">
                  <wp:posOffset>673100</wp:posOffset>
                </wp:positionV>
                <wp:extent cx="182245" cy="1143635"/>
                <wp:effectExtent l="2540" t="3175" r="0" b="0"/>
                <wp:wrapNone/>
                <wp:docPr id="280" name="Text Box 2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8A5D8A"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9C585B2" id="Text Box 264" o:spid="_x0000_s1289" type="#_x0000_t202" style="position:absolute;left:0;text-align:left;margin-left:159.2pt;margin-top:53pt;width:14.35pt;height:90.05pt;z-index:2516710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" filled="f" stroked="f">
                <v:textbox style="layout-flow:vertical;mso-layout-flow-alt:bottom-to-top" inset="0,0,0,0">
                  <w:txbxContent>
                    <w:p w14:paraId="728A5D8A"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z w:val="18"/>
        </w:rPr>
        <w:t>name type age</w:t>
      </w:r>
    </w:p>
    <w:p w14:paraId="68288E9E" w14:textId="77777777" w:rsidR="001058B6" w:rsidRDefault="005212F4">
      <w:pPr>
        <w:spacing w:before="3"/>
        <w:ind w:left="2126"/>
        <w:rPr>
          <w:rFonts w:ascii="Arial"/>
          <w:sz w:val="18"/>
        </w:rPr>
      </w:pPr>
      <w:proofErr w:type="spellStart"/>
      <w:r>
        <w:rPr>
          <w:rFonts w:ascii="Arial"/>
          <w:color w:val="4D4D4D"/>
          <w:sz w:val="18"/>
        </w:rPr>
        <w:t>motor_score</w:t>
      </w:r>
      <w:proofErr w:type="spellEnd"/>
    </w:p>
    <w:p w14:paraId="76F427A6" w14:textId="77777777" w:rsidR="001058B6" w:rsidRDefault="005212F4">
      <w:pPr>
        <w:spacing w:before="173"/>
        <w:ind w:left="2748"/>
        <w:rPr>
          <w:rFonts w:ascii="Arial"/>
          <w:sz w:val="18"/>
        </w:rPr>
      </w:pPr>
      <w:r>
        <w:rPr>
          <w:rFonts w:ascii="Arial"/>
          <w:color w:val="4D4D4D"/>
          <w:sz w:val="18"/>
        </w:rPr>
        <w:t>pupil</w:t>
      </w:r>
    </w:p>
    <w:p w14:paraId="0FA20CDC" w14:textId="77777777" w:rsidR="001058B6" w:rsidRDefault="005212F4">
      <w:pPr>
        <w:spacing w:before="172" w:line="439" w:lineRule="auto"/>
        <w:ind w:left="2603" w:right="7394" w:firstLine="385"/>
        <w:jc w:val="right"/>
        <w:rPr>
          <w:rFonts w:ascii="Arial"/>
          <w:sz w:val="18"/>
        </w:rPr>
      </w:pPr>
      <w:proofErr w:type="spellStart"/>
      <w:r>
        <w:rPr>
          <w:rFonts w:ascii="Arial"/>
          <w:color w:val="4D4D4D"/>
          <w:sz w:val="18"/>
        </w:rPr>
        <w:t>ct</w:t>
      </w:r>
      <w:proofErr w:type="spellEnd"/>
      <w:r>
        <w:rPr>
          <w:rFonts w:ascii="Arial"/>
          <w:color w:val="4D4D4D"/>
          <w:sz w:val="18"/>
        </w:rPr>
        <w:t xml:space="preserve"> </w:t>
      </w:r>
      <w:proofErr w:type="spellStart"/>
      <w:r>
        <w:rPr>
          <w:rFonts w:ascii="Arial"/>
          <w:color w:val="4D4D4D"/>
          <w:spacing w:val="-1"/>
          <w:sz w:val="18"/>
        </w:rPr>
        <w:t>hypots</w:t>
      </w:r>
      <w:proofErr w:type="spellEnd"/>
      <w:r>
        <w:rPr>
          <w:rFonts w:ascii="Arial"/>
          <w:color w:val="4D4D4D"/>
          <w:sz w:val="18"/>
        </w:rPr>
        <w:t xml:space="preserve"> </w:t>
      </w:r>
      <w:proofErr w:type="spellStart"/>
      <w:r>
        <w:rPr>
          <w:rFonts w:ascii="Arial"/>
          <w:color w:val="4D4D4D"/>
          <w:sz w:val="18"/>
        </w:rPr>
        <w:t>tsah</w:t>
      </w:r>
      <w:proofErr w:type="spellEnd"/>
      <w:r>
        <w:rPr>
          <w:rFonts w:ascii="Arial"/>
          <w:color w:val="4D4D4D"/>
          <w:sz w:val="18"/>
        </w:rPr>
        <w:t xml:space="preserve"> edh mort</w:t>
      </w:r>
    </w:p>
    <w:p w14:paraId="56D409A5" w14:textId="77777777" w:rsidR="001058B6" w:rsidRDefault="001058B6">
      <w:pPr>
        <w:pStyle w:val="BodyText"/>
        <w:spacing w:before="2"/>
        <w:rPr>
          <w:rFonts w:ascii="Arial"/>
          <w:sz w:val="18"/>
        </w:rPr>
      </w:pPr>
    </w:p>
    <w:p w14:paraId="1F82E1D9" w14:textId="7A7898DF" w:rsidR="001058B6" w:rsidRDefault="00C27F74">
      <w:pPr>
        <w:tabs>
          <w:tab w:val="left" w:pos="1775"/>
          <w:tab w:val="left" w:pos="3014"/>
          <w:tab w:val="left" w:pos="4647"/>
        </w:tabs>
        <w:spacing w:before="95"/>
        <w:ind w:left="1138"/>
        <w:rPr>
          <w:rFonts w:ascii="Arial" w:hAnsi="Arial"/>
          <w:sz w:val="18"/>
        </w:rPr>
      </w:pPr>
      <w:r>
        <w:rPr>
          <w:noProof/>
        </w:rPr>
        <mc:AlternateContent>
          <mc:Choice Requires="wpg">
            <w:drawing>
              <wp:anchor distT="0" distB="0" distL="114300" distR="114300" simplePos="0" relativeHeight="251703808" behindDoc="1" locked="0" layoutInCell="1" allowOverlap="1" wp14:anchorId="09A6EEA9" wp14:editId="723F1E41">
                <wp:simplePos x="0" y="0"/>
                <wp:positionH relativeFrom="page">
                  <wp:posOffset>1732915</wp:posOffset>
                </wp:positionH>
                <wp:positionV relativeFrom="paragraph">
                  <wp:posOffset>26035</wp:posOffset>
                </wp:positionV>
                <wp:extent cx="201295" cy="201295"/>
                <wp:effectExtent l="8890" t="8255" r="8890" b="9525"/>
                <wp:wrapNone/>
                <wp:docPr id="277" name="Group 2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2729" y="41"/>
                          <a:chExt cx="317" cy="317"/>
                        </a:xfrm>
                      </wpg:grpSpPr>
                      <wps:wsp>
                        <wps:cNvPr id="278" name="Rectangle 263"/>
                        <wps:cNvSpPr>
                          <a:spLocks noChangeArrowheads="1"/>
                        </wps:cNvSpPr>
                        <wps:spPr bwMode="auto">
                          <a:xfrm>
                            <a:off x="2731" y="43"/>
                            <a:ext cx="312" cy="312"/>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9" name="Rectangle 262"/>
                        <wps:cNvSpPr>
                          <a:spLocks noChangeArrowheads="1"/>
                        </wps:cNvSpPr>
                        <wps:spPr bwMode="auto">
                          <a:xfrm>
                            <a:off x="2731"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AA8CED7" id="Group 261" o:spid="_x0000_s1026" style="position:absolute;margin-left:136.45pt;margin-top:2.05pt;width:15.85pt;height:15.85pt;z-index:-251612672;mso-position-horizontal-relative:page" coordorigin="2729,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">
                <v:rect id="Rectangle 263" o:spid="_x0000_s1027" style="position:absolute;left:2731;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" fillcolor="#7ccd7c" stroked="f">
                  <v:fill opacity="39321f"/>
                </v:rect>
                <v:rect id="Rectangle 262" o:spid="_x0000_s1028" style="position:absolute;left:2731;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" filled="f" strokeweight=".07425mm"/>
                <w10:wrap anchorx="page"/>
              </v:group>
            </w:pict>
          </mc:Fallback>
        </mc:AlternateContent>
      </w:r>
      <w:r>
        <w:rPr>
          <w:noProof/>
        </w:rPr>
        <mc:AlternateContent>
          <mc:Choice Requires="wpg">
            <w:drawing>
              <wp:anchor distT="0" distB="0" distL="114300" distR="114300" simplePos="0" relativeHeight="251704832" behindDoc="1" locked="0" layoutInCell="1" allowOverlap="1" wp14:anchorId="641E7992" wp14:editId="5BB6E439">
                <wp:simplePos x="0" y="0"/>
                <wp:positionH relativeFrom="page">
                  <wp:posOffset>2519680</wp:posOffset>
                </wp:positionH>
                <wp:positionV relativeFrom="paragraph">
                  <wp:posOffset>26035</wp:posOffset>
                </wp:positionV>
                <wp:extent cx="201295" cy="201295"/>
                <wp:effectExtent l="5080" t="8255" r="3175" b="9525"/>
                <wp:wrapNone/>
                <wp:docPr id="274"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3968" y="41"/>
                          <a:chExt cx="317" cy="317"/>
                        </a:xfrm>
                      </wpg:grpSpPr>
                      <wps:wsp>
                        <wps:cNvPr id="275" name="Rectangle 260"/>
                        <wps:cNvSpPr>
                          <a:spLocks noChangeArrowheads="1"/>
                        </wps:cNvSpPr>
                        <wps:spPr bwMode="auto">
                          <a:xfrm>
                            <a:off x="3970" y="43"/>
                            <a:ext cx="312" cy="312"/>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6" name="Rectangle 259"/>
                        <wps:cNvSpPr>
                          <a:spLocks noChangeArrowheads="1"/>
                        </wps:cNvSpPr>
                        <wps:spPr bwMode="auto">
                          <a:xfrm>
                            <a:off x="3970"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6121AD" id="Group 258" o:spid="_x0000_s1026" style="position:absolute;margin-left:198.4pt;margin-top:2.05pt;width:15.85pt;height:15.85pt;z-index:-251611648;mso-position-horizontal-relative:page" coordorigin="3968,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">
                <v:rect id="Rectangle 260" o:spid="_x0000_s1027" style="position:absolute;left:3970;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" fillcolor="#00bfff" stroked="f">
                  <v:fill opacity="39321f"/>
                </v:rect>
                <v:rect id="Rectangle 259" o:spid="_x0000_s1028" style="position:absolute;left:3970;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" filled="f" strokeweight=".07425mm"/>
                <w10:wrap anchorx="page"/>
              </v:group>
            </w:pict>
          </mc:Fallback>
        </mc:AlternateContent>
      </w:r>
      <w:r>
        <w:rPr>
          <w:noProof/>
        </w:rPr>
        <mc:AlternateContent>
          <mc:Choice Requires="wpg">
            <w:drawing>
              <wp:anchor distT="0" distB="0" distL="114300" distR="114300" simplePos="0" relativeHeight="251705856" behindDoc="1" locked="0" layoutInCell="1" allowOverlap="1" wp14:anchorId="002ACE61" wp14:editId="21200CED">
                <wp:simplePos x="0" y="0"/>
                <wp:positionH relativeFrom="page">
                  <wp:posOffset>3556635</wp:posOffset>
                </wp:positionH>
                <wp:positionV relativeFrom="paragraph">
                  <wp:posOffset>26035</wp:posOffset>
                </wp:positionV>
                <wp:extent cx="201295" cy="201295"/>
                <wp:effectExtent l="3810" t="8255" r="4445" b="9525"/>
                <wp:wrapNone/>
                <wp:docPr id="271" name="Group 2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5601" y="41"/>
                          <a:chExt cx="317" cy="317"/>
                        </a:xfrm>
                      </wpg:grpSpPr>
                      <wps:wsp>
                        <wps:cNvPr id="272" name="Rectangle 257"/>
                        <wps:cNvSpPr>
                          <a:spLocks noChangeArrowheads="1"/>
                        </wps:cNvSpPr>
                        <wps:spPr bwMode="auto">
                          <a:xfrm>
                            <a:off x="5603" y="43"/>
                            <a:ext cx="312" cy="312"/>
                          </a:xfrm>
                          <a:prstGeom prst="rect">
                            <a:avLst/>
                          </a:prstGeom>
                          <a:solidFill>
                            <a:srgbClr val="FF450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73" name="Rectangle 256"/>
                        <wps:cNvSpPr>
                          <a:spLocks noChangeArrowheads="1"/>
                        </wps:cNvSpPr>
                        <wps:spPr bwMode="auto">
                          <a:xfrm>
                            <a:off x="5603"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2DC5AE" id="Group 255" o:spid="_x0000_s1026" style="position:absolute;margin-left:280.05pt;margin-top:2.05pt;width:15.85pt;height:15.85pt;z-index:-251610624;mso-position-horizontal-relative:page" coordorigin="5601,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">
                <v:rect id="Rectangle 257" o:spid="_x0000_s1027" style="position:absolute;left:5603;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" fillcolor="#ff4500" stroked="f">
                  <v:fill opacity="39321f"/>
                </v:rect>
                <v:rect id="Rectangle 256" o:spid="_x0000_s1028" style="position:absolute;left:5603;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" filled="f" strokeweight=".07425mm"/>
                <w10:wrap anchorx="page"/>
              </v:group>
            </w:pict>
          </mc:Fallback>
        </mc:AlternateContent>
      </w:r>
      <w:r w:rsidR="005212F4">
        <w:rPr>
          <w:rFonts w:ascii="Arial" w:hAnsi="Arial"/>
          <w:sz w:val="18"/>
        </w:rPr>
        <w:t>d</w:t>
      </w:r>
      <w:r w:rsidR="005212F4">
        <w:rPr>
          <w:rFonts w:ascii="Arial" w:hAnsi="Arial"/>
          <w:sz w:val="18"/>
        </w:rPr>
        <w:tab/>
        <w:t>predictor</w:t>
      </w:r>
      <w:r w:rsidR="005212F4">
        <w:rPr>
          <w:rFonts w:ascii="Arial" w:hAnsi="Arial"/>
          <w:sz w:val="18"/>
        </w:rPr>
        <w:tab/>
        <w:t>random</w:t>
      </w:r>
      <w:r w:rsidR="005212F4">
        <w:rPr>
          <w:rFonts w:ascii="Arial" w:hAnsi="Arial"/>
          <w:spacing w:val="-2"/>
          <w:sz w:val="18"/>
        </w:rPr>
        <w:t xml:space="preserve"> </w:t>
      </w:r>
      <w:r w:rsidR="005212F4">
        <w:rPr>
          <w:rFonts w:ascii="Arial" w:hAnsi="Arial"/>
          <w:sz w:val="18"/>
        </w:rPr>
        <w:t>effect</w:t>
      </w:r>
      <w:r w:rsidR="005212F4">
        <w:rPr>
          <w:rFonts w:ascii="Arial" w:hAnsi="Arial"/>
          <w:sz w:val="18"/>
        </w:rPr>
        <w:tab/>
        <w:t>inclusion−restriction variable</w:t>
      </w:r>
    </w:p>
    <w:p w14:paraId="7B1F12AD" w14:textId="77777777" w:rsidR="001058B6" w:rsidRDefault="001058B6">
      <w:pPr>
        <w:pStyle w:val="BodyText"/>
        <w:rPr>
          <w:rFonts w:ascii="Arial"/>
          <w:sz w:val="20"/>
        </w:rPr>
      </w:pPr>
    </w:p>
    <w:p w14:paraId="721C76AC" w14:textId="77777777" w:rsidR="001058B6" w:rsidRDefault="001058B6">
      <w:pPr>
        <w:pStyle w:val="BodyText"/>
        <w:rPr>
          <w:rFonts w:ascii="Arial"/>
          <w:sz w:val="20"/>
        </w:rPr>
      </w:pPr>
    </w:p>
    <w:p w14:paraId="4901A031" w14:textId="77777777" w:rsidR="001058B6" w:rsidRDefault="001058B6">
      <w:pPr>
        <w:pStyle w:val="BodyText"/>
        <w:rPr>
          <w:rFonts w:ascii="Arial"/>
          <w:sz w:val="20"/>
        </w:rPr>
      </w:pPr>
    </w:p>
    <w:p w14:paraId="5E6B4D71" w14:textId="77777777" w:rsidR="001058B6" w:rsidRDefault="001058B6">
      <w:pPr>
        <w:pStyle w:val="BodyText"/>
        <w:rPr>
          <w:rFonts w:ascii="Arial"/>
          <w:sz w:val="20"/>
        </w:rPr>
      </w:pPr>
    </w:p>
    <w:p w14:paraId="5586D97E" w14:textId="77777777" w:rsidR="001058B6" w:rsidRDefault="001058B6">
      <w:pPr>
        <w:pStyle w:val="BodyText"/>
        <w:rPr>
          <w:rFonts w:ascii="Arial"/>
          <w:sz w:val="20"/>
        </w:rPr>
      </w:pPr>
    </w:p>
    <w:p w14:paraId="315290C3" w14:textId="77777777" w:rsidR="001058B6" w:rsidRDefault="001058B6">
      <w:pPr>
        <w:pStyle w:val="BodyText"/>
        <w:rPr>
          <w:rFonts w:ascii="Arial"/>
          <w:sz w:val="20"/>
        </w:rPr>
      </w:pPr>
    </w:p>
    <w:p w14:paraId="47886873" w14:textId="77777777" w:rsidR="001058B6" w:rsidRDefault="001058B6">
      <w:pPr>
        <w:pStyle w:val="BodyText"/>
        <w:rPr>
          <w:rFonts w:ascii="Arial"/>
          <w:sz w:val="20"/>
        </w:rPr>
      </w:pPr>
    </w:p>
    <w:p w14:paraId="571BD4EC" w14:textId="77777777" w:rsidR="001058B6" w:rsidRDefault="001058B6">
      <w:pPr>
        <w:pStyle w:val="BodyText"/>
        <w:rPr>
          <w:rFonts w:ascii="Arial"/>
          <w:sz w:val="20"/>
        </w:rPr>
      </w:pPr>
    </w:p>
    <w:p w14:paraId="61C45712" w14:textId="77777777" w:rsidR="001058B6" w:rsidRDefault="001058B6">
      <w:pPr>
        <w:pStyle w:val="BodyText"/>
        <w:rPr>
          <w:rFonts w:ascii="Arial"/>
          <w:sz w:val="20"/>
        </w:rPr>
      </w:pPr>
    </w:p>
    <w:p w14:paraId="444D389D" w14:textId="77777777" w:rsidR="001058B6" w:rsidRDefault="001058B6">
      <w:pPr>
        <w:pStyle w:val="BodyText"/>
        <w:rPr>
          <w:rFonts w:ascii="Arial"/>
          <w:sz w:val="20"/>
        </w:rPr>
      </w:pPr>
    </w:p>
    <w:p w14:paraId="6181A82A" w14:textId="77777777" w:rsidR="001058B6" w:rsidRDefault="001058B6">
      <w:pPr>
        <w:pStyle w:val="BodyText"/>
        <w:rPr>
          <w:rFonts w:ascii="Arial"/>
          <w:sz w:val="20"/>
        </w:rPr>
      </w:pPr>
    </w:p>
    <w:p w14:paraId="461D37E3" w14:textId="77777777" w:rsidR="001058B6" w:rsidRDefault="001058B6">
      <w:pPr>
        <w:pStyle w:val="BodyText"/>
        <w:rPr>
          <w:rFonts w:ascii="Arial"/>
          <w:sz w:val="20"/>
        </w:rPr>
      </w:pPr>
    </w:p>
    <w:p w14:paraId="69F5D721" w14:textId="77777777" w:rsidR="001058B6" w:rsidRDefault="001058B6">
      <w:pPr>
        <w:pStyle w:val="BodyText"/>
        <w:rPr>
          <w:rFonts w:ascii="Arial"/>
          <w:sz w:val="20"/>
        </w:rPr>
      </w:pPr>
    </w:p>
    <w:p w14:paraId="174AFAC3" w14:textId="77777777" w:rsidR="001058B6" w:rsidRDefault="001058B6">
      <w:pPr>
        <w:pStyle w:val="BodyText"/>
        <w:rPr>
          <w:rFonts w:ascii="Arial"/>
          <w:sz w:val="20"/>
        </w:rPr>
      </w:pPr>
    </w:p>
    <w:p w14:paraId="3282C24A" w14:textId="77777777" w:rsidR="001058B6" w:rsidRDefault="001058B6">
      <w:pPr>
        <w:pStyle w:val="BodyText"/>
        <w:rPr>
          <w:rFonts w:ascii="Arial"/>
          <w:sz w:val="20"/>
        </w:rPr>
      </w:pPr>
    </w:p>
    <w:p w14:paraId="5D64543E" w14:textId="77777777" w:rsidR="001058B6" w:rsidRDefault="001058B6">
      <w:pPr>
        <w:pStyle w:val="BodyText"/>
        <w:rPr>
          <w:rFonts w:ascii="Arial"/>
          <w:sz w:val="20"/>
        </w:rPr>
      </w:pPr>
    </w:p>
    <w:p w14:paraId="6D00B3AD" w14:textId="77777777" w:rsidR="001058B6" w:rsidRDefault="001058B6">
      <w:pPr>
        <w:pStyle w:val="BodyText"/>
        <w:rPr>
          <w:rFonts w:ascii="Arial"/>
          <w:sz w:val="20"/>
        </w:rPr>
      </w:pPr>
    </w:p>
    <w:p w14:paraId="4EF9D5EE" w14:textId="77777777" w:rsidR="001058B6" w:rsidRDefault="001058B6">
      <w:pPr>
        <w:pStyle w:val="BodyText"/>
        <w:rPr>
          <w:rFonts w:ascii="Arial"/>
          <w:sz w:val="20"/>
        </w:rPr>
      </w:pPr>
    </w:p>
    <w:p w14:paraId="6190DC75" w14:textId="77777777" w:rsidR="001058B6" w:rsidRDefault="001058B6">
      <w:pPr>
        <w:pStyle w:val="BodyText"/>
        <w:rPr>
          <w:rFonts w:ascii="Arial"/>
          <w:sz w:val="20"/>
        </w:rPr>
      </w:pPr>
    </w:p>
    <w:p w14:paraId="0D665BE9" w14:textId="77777777" w:rsidR="001058B6" w:rsidRDefault="001058B6">
      <w:pPr>
        <w:pStyle w:val="BodyText"/>
        <w:rPr>
          <w:rFonts w:ascii="Arial"/>
          <w:sz w:val="20"/>
        </w:rPr>
      </w:pPr>
    </w:p>
    <w:p w14:paraId="2AE0A03C" w14:textId="77777777" w:rsidR="001058B6" w:rsidRDefault="001058B6">
      <w:pPr>
        <w:pStyle w:val="BodyText"/>
        <w:rPr>
          <w:rFonts w:ascii="Arial"/>
          <w:sz w:val="20"/>
        </w:rPr>
      </w:pPr>
    </w:p>
    <w:p w14:paraId="066FE62E" w14:textId="77777777" w:rsidR="001058B6" w:rsidRDefault="001058B6">
      <w:pPr>
        <w:pStyle w:val="BodyText"/>
        <w:rPr>
          <w:rFonts w:ascii="Arial"/>
          <w:sz w:val="20"/>
        </w:rPr>
      </w:pPr>
    </w:p>
    <w:p w14:paraId="0DDE3806" w14:textId="77777777" w:rsidR="001058B6" w:rsidRDefault="001058B6">
      <w:pPr>
        <w:pStyle w:val="BodyText"/>
        <w:rPr>
          <w:rFonts w:ascii="Arial"/>
          <w:sz w:val="20"/>
        </w:rPr>
      </w:pPr>
    </w:p>
    <w:p w14:paraId="2117F255" w14:textId="77777777" w:rsidR="001058B6" w:rsidRDefault="001058B6">
      <w:pPr>
        <w:pStyle w:val="BodyText"/>
        <w:rPr>
          <w:rFonts w:ascii="Arial"/>
          <w:sz w:val="20"/>
        </w:rPr>
      </w:pPr>
    </w:p>
    <w:p w14:paraId="2EB86A8A" w14:textId="77777777" w:rsidR="001058B6" w:rsidRDefault="001058B6">
      <w:pPr>
        <w:pStyle w:val="BodyText"/>
        <w:spacing w:before="1"/>
        <w:rPr>
          <w:rFonts w:ascii="Arial"/>
          <w:sz w:val="27"/>
        </w:rPr>
      </w:pPr>
    </w:p>
    <w:p w14:paraId="73DC0ACB" w14:textId="77777777" w:rsidR="001058B6" w:rsidRDefault="005212F4">
      <w:pPr>
        <w:spacing w:before="1" w:line="218" w:lineRule="auto"/>
        <w:ind w:left="240" w:right="7633"/>
        <w:rPr>
          <w:i/>
        </w:rPr>
      </w:pPr>
      <w:r>
        <w:rPr>
          <w:i/>
          <w:w w:val="115"/>
        </w:rPr>
        <w:t xml:space="preserve">R&gt; pred[pred == 1] &lt;- </w:t>
      </w:r>
      <w:r>
        <w:rPr>
          <w:i/>
          <w:spacing w:val="-15"/>
          <w:w w:val="115"/>
        </w:rPr>
        <w:t xml:space="preserve">2 </w:t>
      </w:r>
      <w:r>
        <w:rPr>
          <w:i/>
          <w:w w:val="115"/>
        </w:rPr>
        <w:t xml:space="preserve">R&gt; pred["mort", </w:t>
      </w:r>
      <w:r>
        <w:rPr>
          <w:i/>
          <w:w w:val="125"/>
        </w:rPr>
        <w:t xml:space="preserve">] </w:t>
      </w:r>
      <w:r>
        <w:rPr>
          <w:i/>
          <w:w w:val="115"/>
        </w:rPr>
        <w:t>&lt;-</w:t>
      </w:r>
      <w:r>
        <w:rPr>
          <w:i/>
          <w:spacing w:val="-2"/>
          <w:w w:val="115"/>
        </w:rPr>
        <w:t xml:space="preserve"> </w:t>
      </w:r>
      <w:r>
        <w:rPr>
          <w:i/>
          <w:w w:val="115"/>
        </w:rPr>
        <w:t>2</w:t>
      </w:r>
    </w:p>
    <w:p w14:paraId="5B9705B4" w14:textId="77777777" w:rsidR="001058B6" w:rsidRDefault="005212F4">
      <w:pPr>
        <w:spacing w:line="265" w:lineRule="exact"/>
        <w:ind w:left="240"/>
        <w:rPr>
          <w:i/>
        </w:rPr>
      </w:pPr>
      <w:r>
        <w:rPr>
          <w:i/>
          <w:w w:val="110"/>
        </w:rPr>
        <w:t xml:space="preserve">R&gt;  </w:t>
      </w:r>
      <w:r>
        <w:rPr>
          <w:i/>
          <w:w w:val="115"/>
        </w:rPr>
        <w:t>pred[,  "mort"]  &lt;-</w:t>
      </w:r>
      <w:r>
        <w:rPr>
          <w:i/>
          <w:spacing w:val="39"/>
          <w:w w:val="115"/>
        </w:rPr>
        <w:t xml:space="preserve"> </w:t>
      </w:r>
      <w:r>
        <w:rPr>
          <w:i/>
          <w:w w:val="110"/>
        </w:rPr>
        <w:t>2</w:t>
      </w:r>
    </w:p>
    <w:p w14:paraId="4BC2C340" w14:textId="77777777" w:rsidR="001058B6" w:rsidRDefault="005212F4">
      <w:pPr>
        <w:spacing w:before="7" w:line="218" w:lineRule="auto"/>
        <w:ind w:left="240" w:right="3181"/>
        <w:rPr>
          <w:i/>
        </w:rPr>
      </w:pPr>
      <w:r>
        <w:rPr>
          <w:i/>
          <w:w w:val="115"/>
        </w:rPr>
        <w:t>R&gt; pred[c("name", "type", "age",  "</w:t>
      </w:r>
      <w:proofErr w:type="spellStart"/>
      <w:r>
        <w:rPr>
          <w:i/>
          <w:w w:val="115"/>
        </w:rPr>
        <w:t>motor_score</w:t>
      </w:r>
      <w:proofErr w:type="spellEnd"/>
      <w:r>
        <w:rPr>
          <w:i/>
          <w:w w:val="115"/>
        </w:rPr>
        <w:t xml:space="preserve">",  "mort"),  </w:t>
      </w:r>
      <w:r>
        <w:rPr>
          <w:i/>
          <w:w w:val="125"/>
        </w:rPr>
        <w:t xml:space="preserve">]  </w:t>
      </w:r>
      <w:r>
        <w:rPr>
          <w:i/>
          <w:w w:val="115"/>
        </w:rPr>
        <w:t>&lt;-  0 R&gt; pred[, "name"] &lt;- -2</w:t>
      </w:r>
    </w:p>
    <w:p w14:paraId="09C94791" w14:textId="77777777" w:rsidR="001058B6" w:rsidRDefault="005212F4">
      <w:pPr>
        <w:spacing w:before="2" w:line="218" w:lineRule="auto"/>
        <w:ind w:left="240" w:right="8228"/>
        <w:rPr>
          <w:i/>
        </w:rPr>
      </w:pPr>
      <w:r>
        <w:rPr>
          <w:i/>
          <w:w w:val="110"/>
        </w:rPr>
        <w:t xml:space="preserve">R&gt; </w:t>
      </w:r>
      <w:proofErr w:type="spellStart"/>
      <w:r>
        <w:rPr>
          <w:i/>
          <w:w w:val="110"/>
        </w:rPr>
        <w:t>diag</w:t>
      </w:r>
      <w:proofErr w:type="spellEnd"/>
      <w:r>
        <w:rPr>
          <w:i/>
          <w:w w:val="110"/>
        </w:rPr>
        <w:t xml:space="preserve">(pred) &lt;- </w:t>
      </w:r>
      <w:r>
        <w:rPr>
          <w:i/>
          <w:spacing w:val="-16"/>
          <w:w w:val="110"/>
        </w:rPr>
        <w:t xml:space="preserve">0  </w:t>
      </w:r>
      <w:r>
        <w:rPr>
          <w:i/>
          <w:w w:val="110"/>
        </w:rPr>
        <w:t>R&gt;</w:t>
      </w:r>
      <w:r>
        <w:rPr>
          <w:i/>
          <w:spacing w:val="2"/>
          <w:w w:val="110"/>
        </w:rPr>
        <w:t xml:space="preserve"> </w:t>
      </w:r>
      <w:proofErr w:type="spellStart"/>
      <w:r>
        <w:rPr>
          <w:i/>
          <w:spacing w:val="-2"/>
          <w:w w:val="110"/>
        </w:rPr>
        <w:t>plot_pred</w:t>
      </w:r>
      <w:proofErr w:type="spellEnd"/>
      <w:r>
        <w:rPr>
          <w:i/>
          <w:spacing w:val="-2"/>
          <w:w w:val="110"/>
        </w:rPr>
        <w:t>(pred)</w:t>
      </w:r>
    </w:p>
    <w:p w14:paraId="09CB4CF0" w14:textId="77777777" w:rsidR="001058B6" w:rsidRDefault="001058B6">
      <w:pPr>
        <w:spacing w:line="218" w:lineRule="auto"/>
        <w:sectPr w:rsidR="001058B6">
          <w:pgSz w:w="11910" w:h="16840"/>
          <w:pgMar w:top="1740" w:right="0" w:bottom="280" w:left="1380" w:header="1431" w:footer="0" w:gutter="0"/>
          <w:cols w:space="720"/>
        </w:sectPr>
      </w:pPr>
    </w:p>
    <w:p w14:paraId="57533CB2" w14:textId="77777777" w:rsidR="001058B6" w:rsidRDefault="001058B6">
      <w:pPr>
        <w:pStyle w:val="BodyText"/>
        <w:rPr>
          <w:i/>
          <w:sz w:val="20"/>
        </w:rPr>
      </w:pPr>
    </w:p>
    <w:p w14:paraId="2F4C6AA2" w14:textId="77777777" w:rsidR="001058B6" w:rsidRDefault="001058B6">
      <w:pPr>
        <w:rPr>
          <w:sz w:val="20"/>
        </w:rPr>
        <w:sectPr w:rsidR="001058B6">
          <w:pgSz w:w="11910" w:h="16840"/>
          <w:pgMar w:top="1740" w:right="0" w:bottom="280" w:left="1380" w:header="1433" w:footer="0" w:gutter="0"/>
          <w:cols w:space="720"/>
        </w:sectPr>
      </w:pPr>
    </w:p>
    <w:p w14:paraId="21A386E5" w14:textId="77777777" w:rsidR="001058B6" w:rsidRDefault="001058B6">
      <w:pPr>
        <w:pStyle w:val="BodyText"/>
        <w:rPr>
          <w:i/>
          <w:sz w:val="20"/>
        </w:rPr>
      </w:pPr>
    </w:p>
    <w:p w14:paraId="197AC1F5" w14:textId="77777777" w:rsidR="001058B6" w:rsidRDefault="001058B6">
      <w:pPr>
        <w:pStyle w:val="BodyText"/>
        <w:rPr>
          <w:i/>
          <w:sz w:val="20"/>
        </w:rPr>
      </w:pPr>
    </w:p>
    <w:p w14:paraId="156F816A" w14:textId="77777777" w:rsidR="001058B6" w:rsidRDefault="001058B6">
      <w:pPr>
        <w:pStyle w:val="BodyText"/>
        <w:spacing w:before="1"/>
        <w:rPr>
          <w:i/>
          <w:sz w:val="25"/>
        </w:rPr>
      </w:pPr>
    </w:p>
    <w:p w14:paraId="71C475D4" w14:textId="31EC45DF" w:rsidR="001058B6" w:rsidRDefault="00C27F74">
      <w:pPr>
        <w:spacing w:line="439" w:lineRule="auto"/>
        <w:ind w:left="2788" w:hanging="111"/>
        <w:jc w:val="both"/>
        <w:rPr>
          <w:rFonts w:ascii="Arial"/>
          <w:sz w:val="18"/>
        </w:rPr>
      </w:pPr>
      <w:r>
        <w:rPr>
          <w:noProof/>
        </w:rPr>
        <mc:AlternateContent>
          <mc:Choice Requires="wps">
            <w:drawing>
              <wp:anchor distT="0" distB="0" distL="114300" distR="114300" simplePos="0" relativeHeight="251673088" behindDoc="0" locked="0" layoutInCell="1" allowOverlap="1" wp14:anchorId="053C07C7" wp14:editId="03175A35">
                <wp:simplePos x="0" y="0"/>
                <wp:positionH relativeFrom="page">
                  <wp:posOffset>2021840</wp:posOffset>
                </wp:positionH>
                <wp:positionV relativeFrom="paragraph">
                  <wp:posOffset>579755</wp:posOffset>
                </wp:positionV>
                <wp:extent cx="182245" cy="1143635"/>
                <wp:effectExtent l="2540" t="3810" r="0" b="0"/>
                <wp:wrapNone/>
                <wp:docPr id="270" name="Text Box 2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245" cy="1143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A717E" w14:textId="77777777" w:rsidR="001058B6" w:rsidRDefault="005212F4">
                            <w:pPr>
                              <w:pStyle w:val="BodyText"/>
                              <w:spacing w:before="13"/>
                              <w:ind w:left="20"/>
                              <w:rPr>
                                <w:rFonts w:ascii="Arial"/>
                              </w:rPr>
                            </w:pPr>
                            <w:r>
                              <w:rPr>
                                <w:rFonts w:ascii="Arial"/>
                              </w:rPr>
                              <w:t>Variable to impute</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3C07C7" id="Text Box 254" o:spid="_x0000_s1290" type="#_x0000_t202" style="position:absolute;left:0;text-align:left;margin-left:159.2pt;margin-top:45.65pt;width:14.35pt;height:90.05pt;z-index:2516730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" filled="f" stroked="f">
                <v:textbox style="layout-flow:vertical;mso-layout-flow-alt:bottom-to-top" inset="0,0,0,0">
                  <w:txbxContent>
                    <w:p w14:paraId="6A2A717E" w14:textId="77777777" w:rsidR="001058B6" w:rsidRDefault="005212F4">
                      <w:pPr>
                        <w:pStyle w:val="BodyText"/>
                        <w:spacing w:before="13"/>
                        <w:ind w:left="20"/>
                        <w:rPr>
                          <w:rFonts w:ascii="Arial"/>
                        </w:rPr>
                      </w:pPr>
                      <w:r>
                        <w:rPr>
                          <w:rFonts w:ascii="Arial"/>
                        </w:rPr>
                        <w:t>Variable to impute</w:t>
                      </w:r>
                    </w:p>
                  </w:txbxContent>
                </v:textbox>
                <w10:wrap anchorx="page"/>
              </v:shape>
            </w:pict>
          </mc:Fallback>
        </mc:AlternateContent>
      </w:r>
      <w:r w:rsidR="005212F4">
        <w:rPr>
          <w:rFonts w:ascii="Arial"/>
          <w:color w:val="4D4D4D"/>
          <w:sz w:val="18"/>
        </w:rPr>
        <w:t>name type age</w:t>
      </w:r>
    </w:p>
    <w:p w14:paraId="18E93A4F" w14:textId="77777777" w:rsidR="001058B6" w:rsidRDefault="005212F4">
      <w:pPr>
        <w:spacing w:before="3"/>
        <w:jc w:val="right"/>
        <w:rPr>
          <w:rFonts w:ascii="Arial"/>
          <w:sz w:val="18"/>
        </w:rPr>
      </w:pPr>
      <w:proofErr w:type="spellStart"/>
      <w:r>
        <w:rPr>
          <w:rFonts w:ascii="Arial"/>
          <w:color w:val="4D4D4D"/>
          <w:sz w:val="18"/>
        </w:rPr>
        <w:t>motor_score</w:t>
      </w:r>
      <w:proofErr w:type="spellEnd"/>
    </w:p>
    <w:p w14:paraId="466E9894" w14:textId="77777777" w:rsidR="001058B6" w:rsidRDefault="005212F4">
      <w:pPr>
        <w:spacing w:before="173"/>
        <w:jc w:val="right"/>
        <w:rPr>
          <w:rFonts w:ascii="Arial"/>
          <w:sz w:val="18"/>
        </w:rPr>
      </w:pPr>
      <w:r>
        <w:rPr>
          <w:rFonts w:ascii="Arial"/>
          <w:color w:val="4D4D4D"/>
          <w:sz w:val="18"/>
        </w:rPr>
        <w:t>pupil</w:t>
      </w:r>
    </w:p>
    <w:p w14:paraId="1BE0423B" w14:textId="77777777" w:rsidR="001058B6" w:rsidRDefault="005212F4">
      <w:pPr>
        <w:spacing w:before="173" w:line="439" w:lineRule="auto"/>
        <w:ind w:left="2603" w:firstLine="385"/>
        <w:jc w:val="right"/>
        <w:rPr>
          <w:rFonts w:ascii="Arial"/>
          <w:sz w:val="18"/>
        </w:rPr>
      </w:pPr>
      <w:proofErr w:type="spellStart"/>
      <w:r>
        <w:rPr>
          <w:rFonts w:ascii="Arial"/>
          <w:color w:val="4D4D4D"/>
          <w:sz w:val="18"/>
        </w:rPr>
        <w:t>ct</w:t>
      </w:r>
      <w:proofErr w:type="spellEnd"/>
      <w:r>
        <w:rPr>
          <w:rFonts w:ascii="Arial"/>
          <w:color w:val="4D4D4D"/>
          <w:sz w:val="18"/>
        </w:rPr>
        <w:t xml:space="preserve"> </w:t>
      </w:r>
      <w:proofErr w:type="spellStart"/>
      <w:r>
        <w:rPr>
          <w:rFonts w:ascii="Arial"/>
          <w:color w:val="4D4D4D"/>
          <w:spacing w:val="-1"/>
          <w:sz w:val="18"/>
        </w:rPr>
        <w:t>hypots</w:t>
      </w:r>
      <w:proofErr w:type="spellEnd"/>
      <w:r>
        <w:rPr>
          <w:rFonts w:ascii="Arial"/>
          <w:color w:val="4D4D4D"/>
          <w:sz w:val="18"/>
        </w:rPr>
        <w:t xml:space="preserve"> </w:t>
      </w:r>
      <w:proofErr w:type="spellStart"/>
      <w:r>
        <w:rPr>
          <w:rFonts w:ascii="Arial"/>
          <w:color w:val="4D4D4D"/>
          <w:sz w:val="18"/>
        </w:rPr>
        <w:t>tsah</w:t>
      </w:r>
      <w:proofErr w:type="spellEnd"/>
      <w:r>
        <w:rPr>
          <w:rFonts w:ascii="Arial"/>
          <w:color w:val="4D4D4D"/>
          <w:sz w:val="18"/>
        </w:rPr>
        <w:t xml:space="preserve"> edh mort</w:t>
      </w:r>
    </w:p>
    <w:p w14:paraId="05598A75" w14:textId="77777777" w:rsidR="001058B6" w:rsidRDefault="005212F4">
      <w:pPr>
        <w:pStyle w:val="BodyText"/>
        <w:spacing w:before="10"/>
        <w:rPr>
          <w:rFonts w:ascii="Arial"/>
        </w:rPr>
      </w:pPr>
      <w:r>
        <w:br w:type="column"/>
      </w:r>
    </w:p>
    <w:p w14:paraId="572166BF" w14:textId="77777777" w:rsidR="001058B6" w:rsidRDefault="005212F4">
      <w:pPr>
        <w:pStyle w:val="BodyText"/>
        <w:ind w:left="11" w:right="3449"/>
        <w:jc w:val="center"/>
        <w:rPr>
          <w:rFonts w:ascii="Arial"/>
        </w:rPr>
      </w:pPr>
      <w:r>
        <w:rPr>
          <w:rFonts w:ascii="Arial"/>
        </w:rPr>
        <w:t>Imputation model predictor</w:t>
      </w:r>
    </w:p>
    <w:p w14:paraId="376F88BA" w14:textId="4D67C259" w:rsidR="001058B6" w:rsidRDefault="00C27F74">
      <w:pPr>
        <w:spacing w:before="9"/>
        <w:ind w:left="11" w:right="3491"/>
        <w:jc w:val="center"/>
        <w:rPr>
          <w:rFonts w:ascii="Arial"/>
          <w:sz w:val="18"/>
        </w:rPr>
      </w:pPr>
      <w:r>
        <w:rPr>
          <w:noProof/>
        </w:rPr>
        <mc:AlternateContent>
          <mc:Choice Requires="wpg">
            <w:drawing>
              <wp:anchor distT="0" distB="0" distL="114300" distR="114300" simplePos="0" relativeHeight="251672064" behindDoc="0" locked="0" layoutInCell="1" allowOverlap="1" wp14:anchorId="6B031B08" wp14:editId="42659090">
                <wp:simplePos x="0" y="0"/>
                <wp:positionH relativeFrom="page">
                  <wp:posOffset>2891155</wp:posOffset>
                </wp:positionH>
                <wp:positionV relativeFrom="paragraph">
                  <wp:posOffset>140970</wp:posOffset>
                </wp:positionV>
                <wp:extent cx="2481580" cy="2447925"/>
                <wp:effectExtent l="14605" t="11430" r="8890" b="7620"/>
                <wp:wrapNone/>
                <wp:docPr id="67"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81580" cy="2447925"/>
                          <a:chOff x="4553" y="222"/>
                          <a:chExt cx="3908" cy="3855"/>
                        </a:xfrm>
                      </wpg:grpSpPr>
                      <wps:wsp>
                        <wps:cNvPr id="68" name="Rectangle 253"/>
                        <wps:cNvSpPr>
                          <a:spLocks noChangeArrowheads="1"/>
                        </wps:cNvSpPr>
                        <wps:spPr bwMode="auto">
                          <a:xfrm>
                            <a:off x="4608"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 name="Rectangle 252"/>
                        <wps:cNvSpPr>
                          <a:spLocks noChangeArrowheads="1"/>
                        </wps:cNvSpPr>
                        <wps:spPr bwMode="auto">
                          <a:xfrm>
                            <a:off x="4608"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Rectangle 251"/>
                        <wps:cNvSpPr>
                          <a:spLocks noChangeArrowheads="1"/>
                        </wps:cNvSpPr>
                        <wps:spPr bwMode="auto">
                          <a:xfrm>
                            <a:off x="4608" y="656"/>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 name="Rectangle 250"/>
                        <wps:cNvSpPr>
                          <a:spLocks noChangeArrowheads="1"/>
                        </wps:cNvSpPr>
                        <wps:spPr bwMode="auto">
                          <a:xfrm>
                            <a:off x="4608"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Rectangle 249"/>
                        <wps:cNvSpPr>
                          <a:spLocks noChangeArrowheads="1"/>
                        </wps:cNvSpPr>
                        <wps:spPr bwMode="auto">
                          <a:xfrm>
                            <a:off x="4608" y="1036"/>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 name="Rectangle 248"/>
                        <wps:cNvSpPr>
                          <a:spLocks noChangeArrowheads="1"/>
                        </wps:cNvSpPr>
                        <wps:spPr bwMode="auto">
                          <a:xfrm>
                            <a:off x="4608"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Rectangle 247"/>
                        <wps:cNvSpPr>
                          <a:spLocks noChangeArrowheads="1"/>
                        </wps:cNvSpPr>
                        <wps:spPr bwMode="auto">
                          <a:xfrm>
                            <a:off x="4608" y="1415"/>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 name="Rectangle 246"/>
                        <wps:cNvSpPr>
                          <a:spLocks noChangeArrowheads="1"/>
                        </wps:cNvSpPr>
                        <wps:spPr bwMode="auto">
                          <a:xfrm>
                            <a:off x="4608"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6" name="Rectangle 245"/>
                        <wps:cNvSpPr>
                          <a:spLocks noChangeArrowheads="1"/>
                        </wps:cNvSpPr>
                        <wps:spPr bwMode="auto">
                          <a:xfrm>
                            <a:off x="4608" y="1795"/>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 name="Rectangle 244"/>
                        <wps:cNvSpPr>
                          <a:spLocks noChangeArrowheads="1"/>
                        </wps:cNvSpPr>
                        <wps:spPr bwMode="auto">
                          <a:xfrm>
                            <a:off x="4608"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8" name="Rectangle 243"/>
                        <wps:cNvSpPr>
                          <a:spLocks noChangeArrowheads="1"/>
                        </wps:cNvSpPr>
                        <wps:spPr bwMode="auto">
                          <a:xfrm>
                            <a:off x="4608" y="2175"/>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9" name="Rectangle 242"/>
                        <wps:cNvSpPr>
                          <a:spLocks noChangeArrowheads="1"/>
                        </wps:cNvSpPr>
                        <wps:spPr bwMode="auto">
                          <a:xfrm>
                            <a:off x="4608"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0" name="Rectangle 241"/>
                        <wps:cNvSpPr>
                          <a:spLocks noChangeArrowheads="1"/>
                        </wps:cNvSpPr>
                        <wps:spPr bwMode="auto">
                          <a:xfrm>
                            <a:off x="4608" y="2555"/>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240"/>
                        <wps:cNvSpPr>
                          <a:spLocks noChangeArrowheads="1"/>
                        </wps:cNvSpPr>
                        <wps:spPr bwMode="auto">
                          <a:xfrm>
                            <a:off x="4608"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2" name="Rectangle 239"/>
                        <wps:cNvSpPr>
                          <a:spLocks noChangeArrowheads="1"/>
                        </wps:cNvSpPr>
                        <wps:spPr bwMode="auto">
                          <a:xfrm>
                            <a:off x="4608" y="2934"/>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3" name="Rectangle 238"/>
                        <wps:cNvSpPr>
                          <a:spLocks noChangeArrowheads="1"/>
                        </wps:cNvSpPr>
                        <wps:spPr bwMode="auto">
                          <a:xfrm>
                            <a:off x="4608"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4" name="Rectangle 237"/>
                        <wps:cNvSpPr>
                          <a:spLocks noChangeArrowheads="1"/>
                        </wps:cNvSpPr>
                        <wps:spPr bwMode="auto">
                          <a:xfrm>
                            <a:off x="4608" y="3314"/>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Rectangle 236"/>
                        <wps:cNvSpPr>
                          <a:spLocks noChangeArrowheads="1"/>
                        </wps:cNvSpPr>
                        <wps:spPr bwMode="auto">
                          <a:xfrm>
                            <a:off x="4608"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6" name="Rectangle 235"/>
                        <wps:cNvSpPr>
                          <a:spLocks noChangeArrowheads="1"/>
                        </wps:cNvSpPr>
                        <wps:spPr bwMode="auto">
                          <a:xfrm>
                            <a:off x="4608" y="3694"/>
                            <a:ext cx="380" cy="380"/>
                          </a:xfrm>
                          <a:prstGeom prst="rect">
                            <a:avLst/>
                          </a:prstGeom>
                          <a:solidFill>
                            <a:srgbClr val="FFFFE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7" name="Rectangle 234"/>
                        <wps:cNvSpPr>
                          <a:spLocks noChangeArrowheads="1"/>
                        </wps:cNvSpPr>
                        <wps:spPr bwMode="auto">
                          <a:xfrm>
                            <a:off x="4608"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Rectangle 233"/>
                        <wps:cNvSpPr>
                          <a:spLocks noChangeArrowheads="1"/>
                        </wps:cNvSpPr>
                        <wps:spPr bwMode="auto">
                          <a:xfrm>
                            <a:off x="4987"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Rectangle 232"/>
                        <wps:cNvSpPr>
                          <a:spLocks noChangeArrowheads="1"/>
                        </wps:cNvSpPr>
                        <wps:spPr bwMode="auto">
                          <a:xfrm>
                            <a:off x="4987"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231"/>
                        <wps:cNvSpPr>
                          <a:spLocks noChangeArrowheads="1"/>
                        </wps:cNvSpPr>
                        <wps:spPr bwMode="auto">
                          <a:xfrm>
                            <a:off x="4987"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1" name="Rectangle 230"/>
                        <wps:cNvSpPr>
                          <a:spLocks noChangeArrowheads="1"/>
                        </wps:cNvSpPr>
                        <wps:spPr bwMode="auto">
                          <a:xfrm>
                            <a:off x="4987"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2" name="Rectangle 229"/>
                        <wps:cNvSpPr>
                          <a:spLocks noChangeArrowheads="1"/>
                        </wps:cNvSpPr>
                        <wps:spPr bwMode="auto">
                          <a:xfrm>
                            <a:off x="4987"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3" name="Rectangle 228"/>
                        <wps:cNvSpPr>
                          <a:spLocks noChangeArrowheads="1"/>
                        </wps:cNvSpPr>
                        <wps:spPr bwMode="auto">
                          <a:xfrm>
                            <a:off x="4987"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4" name="Rectangle 227"/>
                        <wps:cNvSpPr>
                          <a:spLocks noChangeArrowheads="1"/>
                        </wps:cNvSpPr>
                        <wps:spPr bwMode="auto">
                          <a:xfrm>
                            <a:off x="4987"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5" name="Rectangle 226"/>
                        <wps:cNvSpPr>
                          <a:spLocks noChangeArrowheads="1"/>
                        </wps:cNvSpPr>
                        <wps:spPr bwMode="auto">
                          <a:xfrm>
                            <a:off x="4987"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6" name="Rectangle 225"/>
                        <wps:cNvSpPr>
                          <a:spLocks noChangeArrowheads="1"/>
                        </wps:cNvSpPr>
                        <wps:spPr bwMode="auto">
                          <a:xfrm>
                            <a:off x="4987" y="179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7" name="Rectangle 224"/>
                        <wps:cNvSpPr>
                          <a:spLocks noChangeArrowheads="1"/>
                        </wps:cNvSpPr>
                        <wps:spPr bwMode="auto">
                          <a:xfrm>
                            <a:off x="4987"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8" name="Rectangle 223"/>
                        <wps:cNvSpPr>
                          <a:spLocks noChangeArrowheads="1"/>
                        </wps:cNvSpPr>
                        <wps:spPr bwMode="auto">
                          <a:xfrm>
                            <a:off x="4987"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9" name="Rectangle 222"/>
                        <wps:cNvSpPr>
                          <a:spLocks noChangeArrowheads="1"/>
                        </wps:cNvSpPr>
                        <wps:spPr bwMode="auto">
                          <a:xfrm>
                            <a:off x="4987"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0" name="Rectangle 221"/>
                        <wps:cNvSpPr>
                          <a:spLocks noChangeArrowheads="1"/>
                        </wps:cNvSpPr>
                        <wps:spPr bwMode="auto">
                          <a:xfrm>
                            <a:off x="4987" y="25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1" name="Rectangle 220"/>
                        <wps:cNvSpPr>
                          <a:spLocks noChangeArrowheads="1"/>
                        </wps:cNvSpPr>
                        <wps:spPr bwMode="auto">
                          <a:xfrm>
                            <a:off x="4987"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2" name="Rectangle 219"/>
                        <wps:cNvSpPr>
                          <a:spLocks noChangeArrowheads="1"/>
                        </wps:cNvSpPr>
                        <wps:spPr bwMode="auto">
                          <a:xfrm>
                            <a:off x="4987" y="293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3" name="Rectangle 218"/>
                        <wps:cNvSpPr>
                          <a:spLocks noChangeArrowheads="1"/>
                        </wps:cNvSpPr>
                        <wps:spPr bwMode="auto">
                          <a:xfrm>
                            <a:off x="4987"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4" name="Rectangle 217"/>
                        <wps:cNvSpPr>
                          <a:spLocks noChangeArrowheads="1"/>
                        </wps:cNvSpPr>
                        <wps:spPr bwMode="auto">
                          <a:xfrm>
                            <a:off x="4987"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5" name="Rectangle 216"/>
                        <wps:cNvSpPr>
                          <a:spLocks noChangeArrowheads="1"/>
                        </wps:cNvSpPr>
                        <wps:spPr bwMode="auto">
                          <a:xfrm>
                            <a:off x="4987"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 name="Rectangle 215"/>
                        <wps:cNvSpPr>
                          <a:spLocks noChangeArrowheads="1"/>
                        </wps:cNvSpPr>
                        <wps:spPr bwMode="auto">
                          <a:xfrm>
                            <a:off x="4987"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7" name="Rectangle 214"/>
                        <wps:cNvSpPr>
                          <a:spLocks noChangeArrowheads="1"/>
                        </wps:cNvSpPr>
                        <wps:spPr bwMode="auto">
                          <a:xfrm>
                            <a:off x="4987"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8" name="Rectangle 213"/>
                        <wps:cNvSpPr>
                          <a:spLocks noChangeArrowheads="1"/>
                        </wps:cNvSpPr>
                        <wps:spPr bwMode="auto">
                          <a:xfrm>
                            <a:off x="5367"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Rectangle 212"/>
                        <wps:cNvSpPr>
                          <a:spLocks noChangeArrowheads="1"/>
                        </wps:cNvSpPr>
                        <wps:spPr bwMode="auto">
                          <a:xfrm>
                            <a:off x="5367"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0" name="Rectangle 211"/>
                        <wps:cNvSpPr>
                          <a:spLocks noChangeArrowheads="1"/>
                        </wps:cNvSpPr>
                        <wps:spPr bwMode="auto">
                          <a:xfrm>
                            <a:off x="5367"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1" name="Rectangle 210"/>
                        <wps:cNvSpPr>
                          <a:spLocks noChangeArrowheads="1"/>
                        </wps:cNvSpPr>
                        <wps:spPr bwMode="auto">
                          <a:xfrm>
                            <a:off x="5367"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2" name="Rectangle 209"/>
                        <wps:cNvSpPr>
                          <a:spLocks noChangeArrowheads="1"/>
                        </wps:cNvSpPr>
                        <wps:spPr bwMode="auto">
                          <a:xfrm>
                            <a:off x="5367"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Rectangle 208"/>
                        <wps:cNvSpPr>
                          <a:spLocks noChangeArrowheads="1"/>
                        </wps:cNvSpPr>
                        <wps:spPr bwMode="auto">
                          <a:xfrm>
                            <a:off x="5367"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4" name="Rectangle 207"/>
                        <wps:cNvSpPr>
                          <a:spLocks noChangeArrowheads="1"/>
                        </wps:cNvSpPr>
                        <wps:spPr bwMode="auto">
                          <a:xfrm>
                            <a:off x="5367"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5" name="Rectangle 206"/>
                        <wps:cNvSpPr>
                          <a:spLocks noChangeArrowheads="1"/>
                        </wps:cNvSpPr>
                        <wps:spPr bwMode="auto">
                          <a:xfrm>
                            <a:off x="5367"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6" name="Rectangle 205"/>
                        <wps:cNvSpPr>
                          <a:spLocks noChangeArrowheads="1"/>
                        </wps:cNvSpPr>
                        <wps:spPr bwMode="auto">
                          <a:xfrm>
                            <a:off x="5367" y="179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7" name="Rectangle 204"/>
                        <wps:cNvSpPr>
                          <a:spLocks noChangeArrowheads="1"/>
                        </wps:cNvSpPr>
                        <wps:spPr bwMode="auto">
                          <a:xfrm>
                            <a:off x="5367"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8" name="Rectangle 203"/>
                        <wps:cNvSpPr>
                          <a:spLocks noChangeArrowheads="1"/>
                        </wps:cNvSpPr>
                        <wps:spPr bwMode="auto">
                          <a:xfrm>
                            <a:off x="5367"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9" name="Rectangle 202"/>
                        <wps:cNvSpPr>
                          <a:spLocks noChangeArrowheads="1"/>
                        </wps:cNvSpPr>
                        <wps:spPr bwMode="auto">
                          <a:xfrm>
                            <a:off x="5367"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0" name="Rectangle 201"/>
                        <wps:cNvSpPr>
                          <a:spLocks noChangeArrowheads="1"/>
                        </wps:cNvSpPr>
                        <wps:spPr bwMode="auto">
                          <a:xfrm>
                            <a:off x="5367" y="25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1" name="Rectangle 200"/>
                        <wps:cNvSpPr>
                          <a:spLocks noChangeArrowheads="1"/>
                        </wps:cNvSpPr>
                        <wps:spPr bwMode="auto">
                          <a:xfrm>
                            <a:off x="5367"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2" name="Rectangle 199"/>
                        <wps:cNvSpPr>
                          <a:spLocks noChangeArrowheads="1"/>
                        </wps:cNvSpPr>
                        <wps:spPr bwMode="auto">
                          <a:xfrm>
                            <a:off x="5367" y="2934"/>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3" name="Rectangle 198"/>
                        <wps:cNvSpPr>
                          <a:spLocks noChangeArrowheads="1"/>
                        </wps:cNvSpPr>
                        <wps:spPr bwMode="auto">
                          <a:xfrm>
                            <a:off x="5367"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4" name="Rectangle 197"/>
                        <wps:cNvSpPr>
                          <a:spLocks noChangeArrowheads="1"/>
                        </wps:cNvSpPr>
                        <wps:spPr bwMode="auto">
                          <a:xfrm>
                            <a:off x="5367"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96"/>
                        <wps:cNvSpPr>
                          <a:spLocks noChangeArrowheads="1"/>
                        </wps:cNvSpPr>
                        <wps:spPr bwMode="auto">
                          <a:xfrm>
                            <a:off x="5367"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6" name="Rectangle 195"/>
                        <wps:cNvSpPr>
                          <a:spLocks noChangeArrowheads="1"/>
                        </wps:cNvSpPr>
                        <wps:spPr bwMode="auto">
                          <a:xfrm>
                            <a:off x="5367"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7" name="Rectangle 194"/>
                        <wps:cNvSpPr>
                          <a:spLocks noChangeArrowheads="1"/>
                        </wps:cNvSpPr>
                        <wps:spPr bwMode="auto">
                          <a:xfrm>
                            <a:off x="5367"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8" name="Rectangle 193"/>
                        <wps:cNvSpPr>
                          <a:spLocks noChangeArrowheads="1"/>
                        </wps:cNvSpPr>
                        <wps:spPr bwMode="auto">
                          <a:xfrm>
                            <a:off x="5747"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92"/>
                        <wps:cNvSpPr>
                          <a:spLocks noChangeArrowheads="1"/>
                        </wps:cNvSpPr>
                        <wps:spPr bwMode="auto">
                          <a:xfrm>
                            <a:off x="5747"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0" name="Rectangle 191"/>
                        <wps:cNvSpPr>
                          <a:spLocks noChangeArrowheads="1"/>
                        </wps:cNvSpPr>
                        <wps:spPr bwMode="auto">
                          <a:xfrm>
                            <a:off x="5747"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90"/>
                        <wps:cNvSpPr>
                          <a:spLocks noChangeArrowheads="1"/>
                        </wps:cNvSpPr>
                        <wps:spPr bwMode="auto">
                          <a:xfrm>
                            <a:off x="5747"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2" name="Rectangle 189"/>
                        <wps:cNvSpPr>
                          <a:spLocks noChangeArrowheads="1"/>
                        </wps:cNvSpPr>
                        <wps:spPr bwMode="auto">
                          <a:xfrm>
                            <a:off x="5747"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3" name="Rectangle 188"/>
                        <wps:cNvSpPr>
                          <a:spLocks noChangeArrowheads="1"/>
                        </wps:cNvSpPr>
                        <wps:spPr bwMode="auto">
                          <a:xfrm>
                            <a:off x="5747"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Rectangle 187"/>
                        <wps:cNvSpPr>
                          <a:spLocks noChangeArrowheads="1"/>
                        </wps:cNvSpPr>
                        <wps:spPr bwMode="auto">
                          <a:xfrm>
                            <a:off x="5747"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86"/>
                        <wps:cNvSpPr>
                          <a:spLocks noChangeArrowheads="1"/>
                        </wps:cNvSpPr>
                        <wps:spPr bwMode="auto">
                          <a:xfrm>
                            <a:off x="5747"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185"/>
                        <wps:cNvSpPr>
                          <a:spLocks noChangeArrowheads="1"/>
                        </wps:cNvSpPr>
                        <wps:spPr bwMode="auto">
                          <a:xfrm>
                            <a:off x="5747" y="179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84"/>
                        <wps:cNvSpPr>
                          <a:spLocks noChangeArrowheads="1"/>
                        </wps:cNvSpPr>
                        <wps:spPr bwMode="auto">
                          <a:xfrm>
                            <a:off x="5747"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8" name="Rectangle 183"/>
                        <wps:cNvSpPr>
                          <a:spLocks noChangeArrowheads="1"/>
                        </wps:cNvSpPr>
                        <wps:spPr bwMode="auto">
                          <a:xfrm>
                            <a:off x="5747"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9" name="Rectangle 182"/>
                        <wps:cNvSpPr>
                          <a:spLocks noChangeArrowheads="1"/>
                        </wps:cNvSpPr>
                        <wps:spPr bwMode="auto">
                          <a:xfrm>
                            <a:off x="5747"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0" name="Rectangle 181"/>
                        <wps:cNvSpPr>
                          <a:spLocks noChangeArrowheads="1"/>
                        </wps:cNvSpPr>
                        <wps:spPr bwMode="auto">
                          <a:xfrm>
                            <a:off x="5747" y="255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1" name="Rectangle 180"/>
                        <wps:cNvSpPr>
                          <a:spLocks noChangeArrowheads="1"/>
                        </wps:cNvSpPr>
                        <wps:spPr bwMode="auto">
                          <a:xfrm>
                            <a:off x="5747"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2" name="Rectangle 179"/>
                        <wps:cNvSpPr>
                          <a:spLocks noChangeArrowheads="1"/>
                        </wps:cNvSpPr>
                        <wps:spPr bwMode="auto">
                          <a:xfrm>
                            <a:off x="5747" y="293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78"/>
                        <wps:cNvSpPr>
                          <a:spLocks noChangeArrowheads="1"/>
                        </wps:cNvSpPr>
                        <wps:spPr bwMode="auto">
                          <a:xfrm>
                            <a:off x="5747"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Rectangle 177"/>
                        <wps:cNvSpPr>
                          <a:spLocks noChangeArrowheads="1"/>
                        </wps:cNvSpPr>
                        <wps:spPr bwMode="auto">
                          <a:xfrm>
                            <a:off x="5747"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76"/>
                        <wps:cNvSpPr>
                          <a:spLocks noChangeArrowheads="1"/>
                        </wps:cNvSpPr>
                        <wps:spPr bwMode="auto">
                          <a:xfrm>
                            <a:off x="5747"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75"/>
                        <wps:cNvSpPr>
                          <a:spLocks noChangeArrowheads="1"/>
                        </wps:cNvSpPr>
                        <wps:spPr bwMode="auto">
                          <a:xfrm>
                            <a:off x="5747"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7" name="Rectangle 174"/>
                        <wps:cNvSpPr>
                          <a:spLocks noChangeArrowheads="1"/>
                        </wps:cNvSpPr>
                        <wps:spPr bwMode="auto">
                          <a:xfrm>
                            <a:off x="5747"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8" name="Rectangle 173"/>
                        <wps:cNvSpPr>
                          <a:spLocks noChangeArrowheads="1"/>
                        </wps:cNvSpPr>
                        <wps:spPr bwMode="auto">
                          <a:xfrm>
                            <a:off x="6127"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72"/>
                        <wps:cNvSpPr>
                          <a:spLocks noChangeArrowheads="1"/>
                        </wps:cNvSpPr>
                        <wps:spPr bwMode="auto">
                          <a:xfrm>
                            <a:off x="6127"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0" name="Rectangle 171"/>
                        <wps:cNvSpPr>
                          <a:spLocks noChangeArrowheads="1"/>
                        </wps:cNvSpPr>
                        <wps:spPr bwMode="auto">
                          <a:xfrm>
                            <a:off x="6127"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1" name="Rectangle 170"/>
                        <wps:cNvSpPr>
                          <a:spLocks noChangeArrowheads="1"/>
                        </wps:cNvSpPr>
                        <wps:spPr bwMode="auto">
                          <a:xfrm>
                            <a:off x="6127"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2" name="Rectangle 169"/>
                        <wps:cNvSpPr>
                          <a:spLocks noChangeArrowheads="1"/>
                        </wps:cNvSpPr>
                        <wps:spPr bwMode="auto">
                          <a:xfrm>
                            <a:off x="6127"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68"/>
                        <wps:cNvSpPr>
                          <a:spLocks noChangeArrowheads="1"/>
                        </wps:cNvSpPr>
                        <wps:spPr bwMode="auto">
                          <a:xfrm>
                            <a:off x="6127"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4" name="Rectangle 167"/>
                        <wps:cNvSpPr>
                          <a:spLocks noChangeArrowheads="1"/>
                        </wps:cNvSpPr>
                        <wps:spPr bwMode="auto">
                          <a:xfrm>
                            <a:off x="6127"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66"/>
                        <wps:cNvSpPr>
                          <a:spLocks noChangeArrowheads="1"/>
                        </wps:cNvSpPr>
                        <wps:spPr bwMode="auto">
                          <a:xfrm>
                            <a:off x="6127"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Rectangle 165"/>
                        <wps:cNvSpPr>
                          <a:spLocks noChangeArrowheads="1"/>
                        </wps:cNvSpPr>
                        <wps:spPr bwMode="auto">
                          <a:xfrm>
                            <a:off x="6127" y="179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7" name="Rectangle 164"/>
                        <wps:cNvSpPr>
                          <a:spLocks noChangeArrowheads="1"/>
                        </wps:cNvSpPr>
                        <wps:spPr bwMode="auto">
                          <a:xfrm>
                            <a:off x="6127"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Rectangle 163"/>
                        <wps:cNvSpPr>
                          <a:spLocks noChangeArrowheads="1"/>
                        </wps:cNvSpPr>
                        <wps:spPr bwMode="auto">
                          <a:xfrm>
                            <a:off x="6127"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59" name="Rectangle 162"/>
                        <wps:cNvSpPr>
                          <a:spLocks noChangeArrowheads="1"/>
                        </wps:cNvSpPr>
                        <wps:spPr bwMode="auto">
                          <a:xfrm>
                            <a:off x="6127"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61"/>
                        <wps:cNvSpPr>
                          <a:spLocks noChangeArrowheads="1"/>
                        </wps:cNvSpPr>
                        <wps:spPr bwMode="auto">
                          <a:xfrm>
                            <a:off x="6127" y="255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60"/>
                        <wps:cNvSpPr>
                          <a:spLocks noChangeArrowheads="1"/>
                        </wps:cNvSpPr>
                        <wps:spPr bwMode="auto">
                          <a:xfrm>
                            <a:off x="6127"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Rectangle 159"/>
                        <wps:cNvSpPr>
                          <a:spLocks noChangeArrowheads="1"/>
                        </wps:cNvSpPr>
                        <wps:spPr bwMode="auto">
                          <a:xfrm>
                            <a:off x="6127" y="293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3" name="Rectangle 158"/>
                        <wps:cNvSpPr>
                          <a:spLocks noChangeArrowheads="1"/>
                        </wps:cNvSpPr>
                        <wps:spPr bwMode="auto">
                          <a:xfrm>
                            <a:off x="6127"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Rectangle 157"/>
                        <wps:cNvSpPr>
                          <a:spLocks noChangeArrowheads="1"/>
                        </wps:cNvSpPr>
                        <wps:spPr bwMode="auto">
                          <a:xfrm>
                            <a:off x="6127"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5" name="Rectangle 156"/>
                        <wps:cNvSpPr>
                          <a:spLocks noChangeArrowheads="1"/>
                        </wps:cNvSpPr>
                        <wps:spPr bwMode="auto">
                          <a:xfrm>
                            <a:off x="6127"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6" name="Rectangle 155"/>
                        <wps:cNvSpPr>
                          <a:spLocks noChangeArrowheads="1"/>
                        </wps:cNvSpPr>
                        <wps:spPr bwMode="auto">
                          <a:xfrm>
                            <a:off x="6127"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Rectangle 154"/>
                        <wps:cNvSpPr>
                          <a:spLocks noChangeArrowheads="1"/>
                        </wps:cNvSpPr>
                        <wps:spPr bwMode="auto">
                          <a:xfrm>
                            <a:off x="6127"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8" name="Rectangle 153"/>
                        <wps:cNvSpPr>
                          <a:spLocks noChangeArrowheads="1"/>
                        </wps:cNvSpPr>
                        <wps:spPr bwMode="auto">
                          <a:xfrm>
                            <a:off x="6506"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9" name="Rectangle 152"/>
                        <wps:cNvSpPr>
                          <a:spLocks noChangeArrowheads="1"/>
                        </wps:cNvSpPr>
                        <wps:spPr bwMode="auto">
                          <a:xfrm>
                            <a:off x="6506"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0" name="Rectangle 151"/>
                        <wps:cNvSpPr>
                          <a:spLocks noChangeArrowheads="1"/>
                        </wps:cNvSpPr>
                        <wps:spPr bwMode="auto">
                          <a:xfrm>
                            <a:off x="6506"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1" name="Rectangle 150"/>
                        <wps:cNvSpPr>
                          <a:spLocks noChangeArrowheads="1"/>
                        </wps:cNvSpPr>
                        <wps:spPr bwMode="auto">
                          <a:xfrm>
                            <a:off x="6506"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Rectangle 149"/>
                        <wps:cNvSpPr>
                          <a:spLocks noChangeArrowheads="1"/>
                        </wps:cNvSpPr>
                        <wps:spPr bwMode="auto">
                          <a:xfrm>
                            <a:off x="6506"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3" name="Rectangle 148"/>
                        <wps:cNvSpPr>
                          <a:spLocks noChangeArrowheads="1"/>
                        </wps:cNvSpPr>
                        <wps:spPr bwMode="auto">
                          <a:xfrm>
                            <a:off x="6506"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Rectangle 147"/>
                        <wps:cNvSpPr>
                          <a:spLocks noChangeArrowheads="1"/>
                        </wps:cNvSpPr>
                        <wps:spPr bwMode="auto">
                          <a:xfrm>
                            <a:off x="6506"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5" name="Rectangle 146"/>
                        <wps:cNvSpPr>
                          <a:spLocks noChangeArrowheads="1"/>
                        </wps:cNvSpPr>
                        <wps:spPr bwMode="auto">
                          <a:xfrm>
                            <a:off x="6506"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6" name="Rectangle 145"/>
                        <wps:cNvSpPr>
                          <a:spLocks noChangeArrowheads="1"/>
                        </wps:cNvSpPr>
                        <wps:spPr bwMode="auto">
                          <a:xfrm>
                            <a:off x="6506" y="179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7" name="Rectangle 144"/>
                        <wps:cNvSpPr>
                          <a:spLocks noChangeArrowheads="1"/>
                        </wps:cNvSpPr>
                        <wps:spPr bwMode="auto">
                          <a:xfrm>
                            <a:off x="6506"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Rectangle 143"/>
                        <wps:cNvSpPr>
                          <a:spLocks noChangeArrowheads="1"/>
                        </wps:cNvSpPr>
                        <wps:spPr bwMode="auto">
                          <a:xfrm>
                            <a:off x="6506" y="21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9" name="Rectangle 142"/>
                        <wps:cNvSpPr>
                          <a:spLocks noChangeArrowheads="1"/>
                        </wps:cNvSpPr>
                        <wps:spPr bwMode="auto">
                          <a:xfrm>
                            <a:off x="6506"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41"/>
                        <wps:cNvSpPr>
                          <a:spLocks noChangeArrowheads="1"/>
                        </wps:cNvSpPr>
                        <wps:spPr bwMode="auto">
                          <a:xfrm>
                            <a:off x="6506" y="25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Rectangle 140"/>
                        <wps:cNvSpPr>
                          <a:spLocks noChangeArrowheads="1"/>
                        </wps:cNvSpPr>
                        <wps:spPr bwMode="auto">
                          <a:xfrm>
                            <a:off x="6506"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Rectangle 139"/>
                        <wps:cNvSpPr>
                          <a:spLocks noChangeArrowheads="1"/>
                        </wps:cNvSpPr>
                        <wps:spPr bwMode="auto">
                          <a:xfrm>
                            <a:off x="6506" y="2934"/>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3" name="Rectangle 138"/>
                        <wps:cNvSpPr>
                          <a:spLocks noChangeArrowheads="1"/>
                        </wps:cNvSpPr>
                        <wps:spPr bwMode="auto">
                          <a:xfrm>
                            <a:off x="6506"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4" name="Rectangle 137"/>
                        <wps:cNvSpPr>
                          <a:spLocks noChangeArrowheads="1"/>
                        </wps:cNvSpPr>
                        <wps:spPr bwMode="auto">
                          <a:xfrm>
                            <a:off x="6506" y="3314"/>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Rectangle 136"/>
                        <wps:cNvSpPr>
                          <a:spLocks noChangeArrowheads="1"/>
                        </wps:cNvSpPr>
                        <wps:spPr bwMode="auto">
                          <a:xfrm>
                            <a:off x="6506"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6" name="Rectangle 135"/>
                        <wps:cNvSpPr>
                          <a:spLocks noChangeArrowheads="1"/>
                        </wps:cNvSpPr>
                        <wps:spPr bwMode="auto">
                          <a:xfrm>
                            <a:off x="6506"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7" name="Rectangle 134"/>
                        <wps:cNvSpPr>
                          <a:spLocks noChangeArrowheads="1"/>
                        </wps:cNvSpPr>
                        <wps:spPr bwMode="auto">
                          <a:xfrm>
                            <a:off x="6506"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8" name="Rectangle 133"/>
                        <wps:cNvSpPr>
                          <a:spLocks noChangeArrowheads="1"/>
                        </wps:cNvSpPr>
                        <wps:spPr bwMode="auto">
                          <a:xfrm>
                            <a:off x="6886"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9" name="Rectangle 132"/>
                        <wps:cNvSpPr>
                          <a:spLocks noChangeArrowheads="1"/>
                        </wps:cNvSpPr>
                        <wps:spPr bwMode="auto">
                          <a:xfrm>
                            <a:off x="6886"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0" name="Rectangle 131"/>
                        <wps:cNvSpPr>
                          <a:spLocks noChangeArrowheads="1"/>
                        </wps:cNvSpPr>
                        <wps:spPr bwMode="auto">
                          <a:xfrm>
                            <a:off x="6886"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1" name="Rectangle 130"/>
                        <wps:cNvSpPr>
                          <a:spLocks noChangeArrowheads="1"/>
                        </wps:cNvSpPr>
                        <wps:spPr bwMode="auto">
                          <a:xfrm>
                            <a:off x="6886"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2" name="Rectangle 129"/>
                        <wps:cNvSpPr>
                          <a:spLocks noChangeArrowheads="1"/>
                        </wps:cNvSpPr>
                        <wps:spPr bwMode="auto">
                          <a:xfrm>
                            <a:off x="6886"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128"/>
                        <wps:cNvSpPr>
                          <a:spLocks noChangeArrowheads="1"/>
                        </wps:cNvSpPr>
                        <wps:spPr bwMode="auto">
                          <a:xfrm>
                            <a:off x="6886"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4" name="Rectangle 127"/>
                        <wps:cNvSpPr>
                          <a:spLocks noChangeArrowheads="1"/>
                        </wps:cNvSpPr>
                        <wps:spPr bwMode="auto">
                          <a:xfrm>
                            <a:off x="6886"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5" name="Rectangle 126"/>
                        <wps:cNvSpPr>
                          <a:spLocks noChangeArrowheads="1"/>
                        </wps:cNvSpPr>
                        <wps:spPr bwMode="auto">
                          <a:xfrm>
                            <a:off x="6886"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6" name="Rectangle 125"/>
                        <wps:cNvSpPr>
                          <a:spLocks noChangeArrowheads="1"/>
                        </wps:cNvSpPr>
                        <wps:spPr bwMode="auto">
                          <a:xfrm>
                            <a:off x="6886" y="179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124"/>
                        <wps:cNvSpPr>
                          <a:spLocks noChangeArrowheads="1"/>
                        </wps:cNvSpPr>
                        <wps:spPr bwMode="auto">
                          <a:xfrm>
                            <a:off x="6886"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8" name="Rectangle 123"/>
                        <wps:cNvSpPr>
                          <a:spLocks noChangeArrowheads="1"/>
                        </wps:cNvSpPr>
                        <wps:spPr bwMode="auto">
                          <a:xfrm>
                            <a:off x="6886" y="217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9" name="Rectangle 122"/>
                        <wps:cNvSpPr>
                          <a:spLocks noChangeArrowheads="1"/>
                        </wps:cNvSpPr>
                        <wps:spPr bwMode="auto">
                          <a:xfrm>
                            <a:off x="6886"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0" name="Rectangle 121"/>
                        <wps:cNvSpPr>
                          <a:spLocks noChangeArrowheads="1"/>
                        </wps:cNvSpPr>
                        <wps:spPr bwMode="auto">
                          <a:xfrm>
                            <a:off x="6886" y="25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120"/>
                        <wps:cNvSpPr>
                          <a:spLocks noChangeArrowheads="1"/>
                        </wps:cNvSpPr>
                        <wps:spPr bwMode="auto">
                          <a:xfrm>
                            <a:off x="6886"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Rectangle 119"/>
                        <wps:cNvSpPr>
                          <a:spLocks noChangeArrowheads="1"/>
                        </wps:cNvSpPr>
                        <wps:spPr bwMode="auto">
                          <a:xfrm>
                            <a:off x="6886" y="293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3" name="Rectangle 118"/>
                        <wps:cNvSpPr>
                          <a:spLocks noChangeArrowheads="1"/>
                        </wps:cNvSpPr>
                        <wps:spPr bwMode="auto">
                          <a:xfrm>
                            <a:off x="6886"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4" name="Rectangle 117"/>
                        <wps:cNvSpPr>
                          <a:spLocks noChangeArrowheads="1"/>
                        </wps:cNvSpPr>
                        <wps:spPr bwMode="auto">
                          <a:xfrm>
                            <a:off x="6886"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116"/>
                        <wps:cNvSpPr>
                          <a:spLocks noChangeArrowheads="1"/>
                        </wps:cNvSpPr>
                        <wps:spPr bwMode="auto">
                          <a:xfrm>
                            <a:off x="6886"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6" name="Rectangle 115"/>
                        <wps:cNvSpPr>
                          <a:spLocks noChangeArrowheads="1"/>
                        </wps:cNvSpPr>
                        <wps:spPr bwMode="auto">
                          <a:xfrm>
                            <a:off x="6886"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7" name="Rectangle 114"/>
                        <wps:cNvSpPr>
                          <a:spLocks noChangeArrowheads="1"/>
                        </wps:cNvSpPr>
                        <wps:spPr bwMode="auto">
                          <a:xfrm>
                            <a:off x="6886"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8" name="Rectangle 113"/>
                        <wps:cNvSpPr>
                          <a:spLocks noChangeArrowheads="1"/>
                        </wps:cNvSpPr>
                        <wps:spPr bwMode="auto">
                          <a:xfrm>
                            <a:off x="7266"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9" name="Rectangle 112"/>
                        <wps:cNvSpPr>
                          <a:spLocks noChangeArrowheads="1"/>
                        </wps:cNvSpPr>
                        <wps:spPr bwMode="auto">
                          <a:xfrm>
                            <a:off x="7266"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0" name="Rectangle 111"/>
                        <wps:cNvSpPr>
                          <a:spLocks noChangeArrowheads="1"/>
                        </wps:cNvSpPr>
                        <wps:spPr bwMode="auto">
                          <a:xfrm>
                            <a:off x="7266"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10"/>
                        <wps:cNvSpPr>
                          <a:spLocks noChangeArrowheads="1"/>
                        </wps:cNvSpPr>
                        <wps:spPr bwMode="auto">
                          <a:xfrm>
                            <a:off x="7266"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Rectangle 109"/>
                        <wps:cNvSpPr>
                          <a:spLocks noChangeArrowheads="1"/>
                        </wps:cNvSpPr>
                        <wps:spPr bwMode="auto">
                          <a:xfrm>
                            <a:off x="7266"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3" name="Rectangle 108"/>
                        <wps:cNvSpPr>
                          <a:spLocks noChangeArrowheads="1"/>
                        </wps:cNvSpPr>
                        <wps:spPr bwMode="auto">
                          <a:xfrm>
                            <a:off x="7266"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4" name="Rectangle 107"/>
                        <wps:cNvSpPr>
                          <a:spLocks noChangeArrowheads="1"/>
                        </wps:cNvSpPr>
                        <wps:spPr bwMode="auto">
                          <a:xfrm>
                            <a:off x="7266"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5" name="Rectangle 106"/>
                        <wps:cNvSpPr>
                          <a:spLocks noChangeArrowheads="1"/>
                        </wps:cNvSpPr>
                        <wps:spPr bwMode="auto">
                          <a:xfrm>
                            <a:off x="7266"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6" name="Rectangle 105"/>
                        <wps:cNvSpPr>
                          <a:spLocks noChangeArrowheads="1"/>
                        </wps:cNvSpPr>
                        <wps:spPr bwMode="auto">
                          <a:xfrm>
                            <a:off x="7266" y="179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104"/>
                        <wps:cNvSpPr>
                          <a:spLocks noChangeArrowheads="1"/>
                        </wps:cNvSpPr>
                        <wps:spPr bwMode="auto">
                          <a:xfrm>
                            <a:off x="7266"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103"/>
                        <wps:cNvSpPr>
                          <a:spLocks noChangeArrowheads="1"/>
                        </wps:cNvSpPr>
                        <wps:spPr bwMode="auto">
                          <a:xfrm>
                            <a:off x="7266"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9" name="Rectangle 102"/>
                        <wps:cNvSpPr>
                          <a:spLocks noChangeArrowheads="1"/>
                        </wps:cNvSpPr>
                        <wps:spPr bwMode="auto">
                          <a:xfrm>
                            <a:off x="7266"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0" name="Rectangle 101"/>
                        <wps:cNvSpPr>
                          <a:spLocks noChangeArrowheads="1"/>
                        </wps:cNvSpPr>
                        <wps:spPr bwMode="auto">
                          <a:xfrm>
                            <a:off x="7266" y="25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1" name="Rectangle 100"/>
                        <wps:cNvSpPr>
                          <a:spLocks noChangeArrowheads="1"/>
                        </wps:cNvSpPr>
                        <wps:spPr bwMode="auto">
                          <a:xfrm>
                            <a:off x="7266"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2" name="Rectangle 99"/>
                        <wps:cNvSpPr>
                          <a:spLocks noChangeArrowheads="1"/>
                        </wps:cNvSpPr>
                        <wps:spPr bwMode="auto">
                          <a:xfrm>
                            <a:off x="7266" y="293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3" name="Rectangle 98"/>
                        <wps:cNvSpPr>
                          <a:spLocks noChangeArrowheads="1"/>
                        </wps:cNvSpPr>
                        <wps:spPr bwMode="auto">
                          <a:xfrm>
                            <a:off x="7266"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 name="Rectangle 97"/>
                        <wps:cNvSpPr>
                          <a:spLocks noChangeArrowheads="1"/>
                        </wps:cNvSpPr>
                        <wps:spPr bwMode="auto">
                          <a:xfrm>
                            <a:off x="7266"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5" name="Rectangle 96"/>
                        <wps:cNvSpPr>
                          <a:spLocks noChangeArrowheads="1"/>
                        </wps:cNvSpPr>
                        <wps:spPr bwMode="auto">
                          <a:xfrm>
                            <a:off x="7266"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 name="Rectangle 95"/>
                        <wps:cNvSpPr>
                          <a:spLocks noChangeArrowheads="1"/>
                        </wps:cNvSpPr>
                        <wps:spPr bwMode="auto">
                          <a:xfrm>
                            <a:off x="7266"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7" name="Rectangle 94"/>
                        <wps:cNvSpPr>
                          <a:spLocks noChangeArrowheads="1"/>
                        </wps:cNvSpPr>
                        <wps:spPr bwMode="auto">
                          <a:xfrm>
                            <a:off x="7266"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8" name="Rectangle 93"/>
                        <wps:cNvSpPr>
                          <a:spLocks noChangeArrowheads="1"/>
                        </wps:cNvSpPr>
                        <wps:spPr bwMode="auto">
                          <a:xfrm>
                            <a:off x="7646"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92"/>
                        <wps:cNvSpPr>
                          <a:spLocks noChangeArrowheads="1"/>
                        </wps:cNvSpPr>
                        <wps:spPr bwMode="auto">
                          <a:xfrm>
                            <a:off x="7646"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0" name="Rectangle 91"/>
                        <wps:cNvSpPr>
                          <a:spLocks noChangeArrowheads="1"/>
                        </wps:cNvSpPr>
                        <wps:spPr bwMode="auto">
                          <a:xfrm>
                            <a:off x="7646"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1" name="Rectangle 90"/>
                        <wps:cNvSpPr>
                          <a:spLocks noChangeArrowheads="1"/>
                        </wps:cNvSpPr>
                        <wps:spPr bwMode="auto">
                          <a:xfrm>
                            <a:off x="7646"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2" name="Rectangle 89"/>
                        <wps:cNvSpPr>
                          <a:spLocks noChangeArrowheads="1"/>
                        </wps:cNvSpPr>
                        <wps:spPr bwMode="auto">
                          <a:xfrm>
                            <a:off x="7646"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3" name="Rectangle 88"/>
                        <wps:cNvSpPr>
                          <a:spLocks noChangeArrowheads="1"/>
                        </wps:cNvSpPr>
                        <wps:spPr bwMode="auto">
                          <a:xfrm>
                            <a:off x="7646"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4" name="Rectangle 87"/>
                        <wps:cNvSpPr>
                          <a:spLocks noChangeArrowheads="1"/>
                        </wps:cNvSpPr>
                        <wps:spPr bwMode="auto">
                          <a:xfrm>
                            <a:off x="7646"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5" name="Rectangle 86"/>
                        <wps:cNvSpPr>
                          <a:spLocks noChangeArrowheads="1"/>
                        </wps:cNvSpPr>
                        <wps:spPr bwMode="auto">
                          <a:xfrm>
                            <a:off x="7646"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6" name="Rectangle 85"/>
                        <wps:cNvSpPr>
                          <a:spLocks noChangeArrowheads="1"/>
                        </wps:cNvSpPr>
                        <wps:spPr bwMode="auto">
                          <a:xfrm>
                            <a:off x="7646" y="179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7" name="Rectangle 84"/>
                        <wps:cNvSpPr>
                          <a:spLocks noChangeArrowheads="1"/>
                        </wps:cNvSpPr>
                        <wps:spPr bwMode="auto">
                          <a:xfrm>
                            <a:off x="7646"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8" name="Rectangle 83"/>
                        <wps:cNvSpPr>
                          <a:spLocks noChangeArrowheads="1"/>
                        </wps:cNvSpPr>
                        <wps:spPr bwMode="auto">
                          <a:xfrm>
                            <a:off x="7646"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9" name="Rectangle 82"/>
                        <wps:cNvSpPr>
                          <a:spLocks noChangeArrowheads="1"/>
                        </wps:cNvSpPr>
                        <wps:spPr bwMode="auto">
                          <a:xfrm>
                            <a:off x="7646"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0" name="Rectangle 81"/>
                        <wps:cNvSpPr>
                          <a:spLocks noChangeArrowheads="1"/>
                        </wps:cNvSpPr>
                        <wps:spPr bwMode="auto">
                          <a:xfrm>
                            <a:off x="7646" y="255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1" name="Rectangle 80"/>
                        <wps:cNvSpPr>
                          <a:spLocks noChangeArrowheads="1"/>
                        </wps:cNvSpPr>
                        <wps:spPr bwMode="auto">
                          <a:xfrm>
                            <a:off x="7646"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2" name="Rectangle 79"/>
                        <wps:cNvSpPr>
                          <a:spLocks noChangeArrowheads="1"/>
                        </wps:cNvSpPr>
                        <wps:spPr bwMode="auto">
                          <a:xfrm>
                            <a:off x="7646" y="293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78"/>
                        <wps:cNvSpPr>
                          <a:spLocks noChangeArrowheads="1"/>
                        </wps:cNvSpPr>
                        <wps:spPr bwMode="auto">
                          <a:xfrm>
                            <a:off x="7646"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4" name="Rectangle 77"/>
                        <wps:cNvSpPr>
                          <a:spLocks noChangeArrowheads="1"/>
                        </wps:cNvSpPr>
                        <wps:spPr bwMode="auto">
                          <a:xfrm>
                            <a:off x="7646" y="331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5" name="Rectangle 76"/>
                        <wps:cNvSpPr>
                          <a:spLocks noChangeArrowheads="1"/>
                        </wps:cNvSpPr>
                        <wps:spPr bwMode="auto">
                          <a:xfrm>
                            <a:off x="7646"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6" name="Rectangle 75"/>
                        <wps:cNvSpPr>
                          <a:spLocks noChangeArrowheads="1"/>
                        </wps:cNvSpPr>
                        <wps:spPr bwMode="auto">
                          <a:xfrm>
                            <a:off x="7646"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74"/>
                        <wps:cNvSpPr>
                          <a:spLocks noChangeArrowheads="1"/>
                        </wps:cNvSpPr>
                        <wps:spPr bwMode="auto">
                          <a:xfrm>
                            <a:off x="7646"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8" name="Rectangle 73"/>
                        <wps:cNvSpPr>
                          <a:spLocks noChangeArrowheads="1"/>
                        </wps:cNvSpPr>
                        <wps:spPr bwMode="auto">
                          <a:xfrm>
                            <a:off x="8026" y="27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9" name="Rectangle 72"/>
                        <wps:cNvSpPr>
                          <a:spLocks noChangeArrowheads="1"/>
                        </wps:cNvSpPr>
                        <wps:spPr bwMode="auto">
                          <a:xfrm>
                            <a:off x="8026" y="27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0" name="Rectangle 71"/>
                        <wps:cNvSpPr>
                          <a:spLocks noChangeArrowheads="1"/>
                        </wps:cNvSpPr>
                        <wps:spPr bwMode="auto">
                          <a:xfrm>
                            <a:off x="8026" y="65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70"/>
                        <wps:cNvSpPr>
                          <a:spLocks noChangeArrowheads="1"/>
                        </wps:cNvSpPr>
                        <wps:spPr bwMode="auto">
                          <a:xfrm>
                            <a:off x="8026" y="65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2" name="Rectangle 69"/>
                        <wps:cNvSpPr>
                          <a:spLocks noChangeArrowheads="1"/>
                        </wps:cNvSpPr>
                        <wps:spPr bwMode="auto">
                          <a:xfrm>
                            <a:off x="8026" y="1036"/>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3" name="Rectangle 68"/>
                        <wps:cNvSpPr>
                          <a:spLocks noChangeArrowheads="1"/>
                        </wps:cNvSpPr>
                        <wps:spPr bwMode="auto">
                          <a:xfrm>
                            <a:off x="8026" y="1036"/>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4" name="Rectangle 67"/>
                        <wps:cNvSpPr>
                          <a:spLocks noChangeArrowheads="1"/>
                        </wps:cNvSpPr>
                        <wps:spPr bwMode="auto">
                          <a:xfrm>
                            <a:off x="8026" y="1415"/>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66"/>
                        <wps:cNvSpPr>
                          <a:spLocks noChangeArrowheads="1"/>
                        </wps:cNvSpPr>
                        <wps:spPr bwMode="auto">
                          <a:xfrm>
                            <a:off x="8026" y="141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6" name="Rectangle 65"/>
                        <wps:cNvSpPr>
                          <a:spLocks noChangeArrowheads="1"/>
                        </wps:cNvSpPr>
                        <wps:spPr bwMode="auto">
                          <a:xfrm>
                            <a:off x="8026" y="179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7" name="Rectangle 64"/>
                        <wps:cNvSpPr>
                          <a:spLocks noChangeArrowheads="1"/>
                        </wps:cNvSpPr>
                        <wps:spPr bwMode="auto">
                          <a:xfrm>
                            <a:off x="8026" y="179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8" name="Rectangle 63"/>
                        <wps:cNvSpPr>
                          <a:spLocks noChangeArrowheads="1"/>
                        </wps:cNvSpPr>
                        <wps:spPr bwMode="auto">
                          <a:xfrm>
                            <a:off x="8026" y="217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9" name="Rectangle 62"/>
                        <wps:cNvSpPr>
                          <a:spLocks noChangeArrowheads="1"/>
                        </wps:cNvSpPr>
                        <wps:spPr bwMode="auto">
                          <a:xfrm>
                            <a:off x="8026" y="217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0" name="Rectangle 61"/>
                        <wps:cNvSpPr>
                          <a:spLocks noChangeArrowheads="1"/>
                        </wps:cNvSpPr>
                        <wps:spPr bwMode="auto">
                          <a:xfrm>
                            <a:off x="8026" y="2555"/>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1" name="Rectangle 60"/>
                        <wps:cNvSpPr>
                          <a:spLocks noChangeArrowheads="1"/>
                        </wps:cNvSpPr>
                        <wps:spPr bwMode="auto">
                          <a:xfrm>
                            <a:off x="8026" y="2555"/>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2" name="Rectangle 59"/>
                        <wps:cNvSpPr>
                          <a:spLocks noChangeArrowheads="1"/>
                        </wps:cNvSpPr>
                        <wps:spPr bwMode="auto">
                          <a:xfrm>
                            <a:off x="8026" y="2934"/>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3" name="Rectangle 58"/>
                        <wps:cNvSpPr>
                          <a:spLocks noChangeArrowheads="1"/>
                        </wps:cNvSpPr>
                        <wps:spPr bwMode="auto">
                          <a:xfrm>
                            <a:off x="8026" y="293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4" name="Rectangle 57"/>
                        <wps:cNvSpPr>
                          <a:spLocks noChangeArrowheads="1"/>
                        </wps:cNvSpPr>
                        <wps:spPr bwMode="auto">
                          <a:xfrm>
                            <a:off x="8026" y="3314"/>
                            <a:ext cx="380" cy="380"/>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5" name="Rectangle 56"/>
                        <wps:cNvSpPr>
                          <a:spLocks noChangeArrowheads="1"/>
                        </wps:cNvSpPr>
                        <wps:spPr bwMode="auto">
                          <a:xfrm>
                            <a:off x="8026" y="331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6" name="Rectangle 55"/>
                        <wps:cNvSpPr>
                          <a:spLocks noChangeArrowheads="1"/>
                        </wps:cNvSpPr>
                        <wps:spPr bwMode="auto">
                          <a:xfrm>
                            <a:off x="8026" y="3694"/>
                            <a:ext cx="380" cy="380"/>
                          </a:xfrm>
                          <a:prstGeom prst="rect">
                            <a:avLst/>
                          </a:prstGeom>
                          <a:solidFill>
                            <a:srgbClr val="E5E5E5">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7" name="Rectangle 54"/>
                        <wps:cNvSpPr>
                          <a:spLocks noChangeArrowheads="1"/>
                        </wps:cNvSpPr>
                        <wps:spPr bwMode="auto">
                          <a:xfrm>
                            <a:off x="8026" y="3694"/>
                            <a:ext cx="380" cy="380"/>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8" name="AutoShape 53"/>
                        <wps:cNvSpPr>
                          <a:spLocks/>
                        </wps:cNvSpPr>
                        <wps:spPr bwMode="auto">
                          <a:xfrm>
                            <a:off x="2046" y="9601"/>
                            <a:ext cx="3899" cy="3655"/>
                          </a:xfrm>
                          <a:custGeom>
                            <a:avLst/>
                            <a:gdLst>
                              <a:gd name="T0" fmla="+- 0 4798 2046"/>
                              <a:gd name="T1" fmla="*/ T0 w 3899"/>
                              <a:gd name="T2" fmla="+- 0 277 9601"/>
                              <a:gd name="T3" fmla="*/ 277 h 3655"/>
                              <a:gd name="T4" fmla="+- 0 4798 2046"/>
                              <a:gd name="T5" fmla="*/ T4 w 3899"/>
                              <a:gd name="T6" fmla="+- 0 222 9601"/>
                              <a:gd name="T7" fmla="*/ 222 h 3655"/>
                              <a:gd name="T8" fmla="+- 0 5178 2046"/>
                              <a:gd name="T9" fmla="*/ T8 w 3899"/>
                              <a:gd name="T10" fmla="+- 0 277 9601"/>
                              <a:gd name="T11" fmla="*/ 277 h 3655"/>
                              <a:gd name="T12" fmla="+- 0 5178 2046"/>
                              <a:gd name="T13" fmla="*/ T12 w 3899"/>
                              <a:gd name="T14" fmla="+- 0 222 9601"/>
                              <a:gd name="T15" fmla="*/ 222 h 3655"/>
                              <a:gd name="T16" fmla="+- 0 5557 2046"/>
                              <a:gd name="T17" fmla="*/ T16 w 3899"/>
                              <a:gd name="T18" fmla="+- 0 277 9601"/>
                              <a:gd name="T19" fmla="*/ 277 h 3655"/>
                              <a:gd name="T20" fmla="+- 0 5557 2046"/>
                              <a:gd name="T21" fmla="*/ T20 w 3899"/>
                              <a:gd name="T22" fmla="+- 0 222 9601"/>
                              <a:gd name="T23" fmla="*/ 222 h 3655"/>
                              <a:gd name="T24" fmla="+- 0 5937 2046"/>
                              <a:gd name="T25" fmla="*/ T24 w 3899"/>
                              <a:gd name="T26" fmla="+- 0 277 9601"/>
                              <a:gd name="T27" fmla="*/ 277 h 3655"/>
                              <a:gd name="T28" fmla="+- 0 5937 2046"/>
                              <a:gd name="T29" fmla="*/ T28 w 3899"/>
                              <a:gd name="T30" fmla="+- 0 222 9601"/>
                              <a:gd name="T31" fmla="*/ 222 h 3655"/>
                              <a:gd name="T32" fmla="+- 0 6317 2046"/>
                              <a:gd name="T33" fmla="*/ T32 w 3899"/>
                              <a:gd name="T34" fmla="+- 0 277 9601"/>
                              <a:gd name="T35" fmla="*/ 277 h 3655"/>
                              <a:gd name="T36" fmla="+- 0 6317 2046"/>
                              <a:gd name="T37" fmla="*/ T36 w 3899"/>
                              <a:gd name="T38" fmla="+- 0 222 9601"/>
                              <a:gd name="T39" fmla="*/ 222 h 3655"/>
                              <a:gd name="T40" fmla="+- 0 6697 2046"/>
                              <a:gd name="T41" fmla="*/ T40 w 3899"/>
                              <a:gd name="T42" fmla="+- 0 277 9601"/>
                              <a:gd name="T43" fmla="*/ 277 h 3655"/>
                              <a:gd name="T44" fmla="+- 0 6697 2046"/>
                              <a:gd name="T45" fmla="*/ T44 w 3899"/>
                              <a:gd name="T46" fmla="+- 0 222 9601"/>
                              <a:gd name="T47" fmla="*/ 222 h 3655"/>
                              <a:gd name="T48" fmla="+- 0 7077 2046"/>
                              <a:gd name="T49" fmla="*/ T48 w 3899"/>
                              <a:gd name="T50" fmla="+- 0 277 9601"/>
                              <a:gd name="T51" fmla="*/ 277 h 3655"/>
                              <a:gd name="T52" fmla="+- 0 7077 2046"/>
                              <a:gd name="T53" fmla="*/ T52 w 3899"/>
                              <a:gd name="T54" fmla="+- 0 222 9601"/>
                              <a:gd name="T55" fmla="*/ 222 h 3655"/>
                              <a:gd name="T56" fmla="+- 0 7456 2046"/>
                              <a:gd name="T57" fmla="*/ T56 w 3899"/>
                              <a:gd name="T58" fmla="+- 0 277 9601"/>
                              <a:gd name="T59" fmla="*/ 277 h 3655"/>
                              <a:gd name="T60" fmla="+- 0 7456 2046"/>
                              <a:gd name="T61" fmla="*/ T60 w 3899"/>
                              <a:gd name="T62" fmla="+- 0 222 9601"/>
                              <a:gd name="T63" fmla="*/ 222 h 3655"/>
                              <a:gd name="T64" fmla="+- 0 7836 2046"/>
                              <a:gd name="T65" fmla="*/ T64 w 3899"/>
                              <a:gd name="T66" fmla="+- 0 277 9601"/>
                              <a:gd name="T67" fmla="*/ 277 h 3655"/>
                              <a:gd name="T68" fmla="+- 0 7836 2046"/>
                              <a:gd name="T69" fmla="*/ T68 w 3899"/>
                              <a:gd name="T70" fmla="+- 0 222 9601"/>
                              <a:gd name="T71" fmla="*/ 222 h 3655"/>
                              <a:gd name="T72" fmla="+- 0 8216 2046"/>
                              <a:gd name="T73" fmla="*/ T72 w 3899"/>
                              <a:gd name="T74" fmla="+- 0 277 9601"/>
                              <a:gd name="T75" fmla="*/ 277 h 3655"/>
                              <a:gd name="T76" fmla="+- 0 8216 2046"/>
                              <a:gd name="T77" fmla="*/ T76 w 3899"/>
                              <a:gd name="T78" fmla="+- 0 222 9601"/>
                              <a:gd name="T79" fmla="*/ 222 h 3655"/>
                              <a:gd name="T80" fmla="+- 0 4553 2046"/>
                              <a:gd name="T81" fmla="*/ T80 w 3899"/>
                              <a:gd name="T82" fmla="+- 0 466 9601"/>
                              <a:gd name="T83" fmla="*/ 466 h 3655"/>
                              <a:gd name="T84" fmla="+- 0 4608 2046"/>
                              <a:gd name="T85" fmla="*/ T84 w 3899"/>
                              <a:gd name="T86" fmla="+- 0 466 9601"/>
                              <a:gd name="T87" fmla="*/ 466 h 3655"/>
                              <a:gd name="T88" fmla="+- 0 4553 2046"/>
                              <a:gd name="T89" fmla="*/ T88 w 3899"/>
                              <a:gd name="T90" fmla="+- 0 846 9601"/>
                              <a:gd name="T91" fmla="*/ 846 h 3655"/>
                              <a:gd name="T92" fmla="+- 0 4608 2046"/>
                              <a:gd name="T93" fmla="*/ T92 w 3899"/>
                              <a:gd name="T94" fmla="+- 0 846 9601"/>
                              <a:gd name="T95" fmla="*/ 846 h 3655"/>
                              <a:gd name="T96" fmla="+- 0 4553 2046"/>
                              <a:gd name="T97" fmla="*/ T96 w 3899"/>
                              <a:gd name="T98" fmla="+- 0 1226 9601"/>
                              <a:gd name="T99" fmla="*/ 1226 h 3655"/>
                              <a:gd name="T100" fmla="+- 0 4608 2046"/>
                              <a:gd name="T101" fmla="*/ T100 w 3899"/>
                              <a:gd name="T102" fmla="+- 0 1226 9601"/>
                              <a:gd name="T103" fmla="*/ 1226 h 3655"/>
                              <a:gd name="T104" fmla="+- 0 4553 2046"/>
                              <a:gd name="T105" fmla="*/ T104 w 3899"/>
                              <a:gd name="T106" fmla="+- 0 1606 9601"/>
                              <a:gd name="T107" fmla="*/ 1606 h 3655"/>
                              <a:gd name="T108" fmla="+- 0 4608 2046"/>
                              <a:gd name="T109" fmla="*/ T108 w 3899"/>
                              <a:gd name="T110" fmla="+- 0 1606 9601"/>
                              <a:gd name="T111" fmla="*/ 1606 h 3655"/>
                              <a:gd name="T112" fmla="+- 0 4553 2046"/>
                              <a:gd name="T113" fmla="*/ T112 w 3899"/>
                              <a:gd name="T114" fmla="+- 0 1986 9601"/>
                              <a:gd name="T115" fmla="*/ 1986 h 3655"/>
                              <a:gd name="T116" fmla="+- 0 4608 2046"/>
                              <a:gd name="T117" fmla="*/ T116 w 3899"/>
                              <a:gd name="T118" fmla="+- 0 1986 9601"/>
                              <a:gd name="T119" fmla="*/ 1986 h 3655"/>
                              <a:gd name="T120" fmla="+- 0 4553 2046"/>
                              <a:gd name="T121" fmla="*/ T120 w 3899"/>
                              <a:gd name="T122" fmla="+- 0 2365 9601"/>
                              <a:gd name="T123" fmla="*/ 2365 h 3655"/>
                              <a:gd name="T124" fmla="+- 0 4608 2046"/>
                              <a:gd name="T125" fmla="*/ T124 w 3899"/>
                              <a:gd name="T126" fmla="+- 0 2365 9601"/>
                              <a:gd name="T127" fmla="*/ 2365 h 3655"/>
                              <a:gd name="T128" fmla="+- 0 4553 2046"/>
                              <a:gd name="T129" fmla="*/ T128 w 3899"/>
                              <a:gd name="T130" fmla="+- 0 2745 9601"/>
                              <a:gd name="T131" fmla="*/ 2745 h 3655"/>
                              <a:gd name="T132" fmla="+- 0 4608 2046"/>
                              <a:gd name="T133" fmla="*/ T132 w 3899"/>
                              <a:gd name="T134" fmla="+- 0 2745 9601"/>
                              <a:gd name="T135" fmla="*/ 2745 h 3655"/>
                              <a:gd name="T136" fmla="+- 0 4553 2046"/>
                              <a:gd name="T137" fmla="*/ T136 w 3899"/>
                              <a:gd name="T138" fmla="+- 0 3125 9601"/>
                              <a:gd name="T139" fmla="*/ 3125 h 3655"/>
                              <a:gd name="T140" fmla="+- 0 4608 2046"/>
                              <a:gd name="T141" fmla="*/ T140 w 3899"/>
                              <a:gd name="T142" fmla="+- 0 3125 9601"/>
                              <a:gd name="T143" fmla="*/ 3125 h 3655"/>
                              <a:gd name="T144" fmla="+- 0 4553 2046"/>
                              <a:gd name="T145" fmla="*/ T144 w 3899"/>
                              <a:gd name="T146" fmla="+- 0 3505 9601"/>
                              <a:gd name="T147" fmla="*/ 3505 h 3655"/>
                              <a:gd name="T148" fmla="+- 0 4608 2046"/>
                              <a:gd name="T149" fmla="*/ T148 w 3899"/>
                              <a:gd name="T150" fmla="+- 0 3505 9601"/>
                              <a:gd name="T151" fmla="*/ 3505 h 3655"/>
                              <a:gd name="T152" fmla="+- 0 4553 2046"/>
                              <a:gd name="T153" fmla="*/ T152 w 3899"/>
                              <a:gd name="T154" fmla="+- 0 3885 9601"/>
                              <a:gd name="T155" fmla="*/ 3885 h 3655"/>
                              <a:gd name="T156" fmla="+- 0 4608 2046"/>
                              <a:gd name="T157" fmla="*/ T156 w 3899"/>
                              <a:gd name="T158" fmla="+- 0 3885 9601"/>
                              <a:gd name="T159" fmla="*/ 3885 h 3655"/>
                              <a:gd name="T160" fmla="+- 0 8406 2046"/>
                              <a:gd name="T161" fmla="*/ T160 w 3899"/>
                              <a:gd name="T162" fmla="+- 0 467 9601"/>
                              <a:gd name="T163" fmla="*/ 467 h 3655"/>
                              <a:gd name="T164" fmla="+- 0 8461 2046"/>
                              <a:gd name="T165" fmla="*/ T164 w 3899"/>
                              <a:gd name="T166" fmla="+- 0 467 9601"/>
                              <a:gd name="T167" fmla="*/ 467 h 3655"/>
                              <a:gd name="T168" fmla="+- 0 8406 2046"/>
                              <a:gd name="T169" fmla="*/ T168 w 3899"/>
                              <a:gd name="T170" fmla="+- 0 847 9601"/>
                              <a:gd name="T171" fmla="*/ 847 h 3655"/>
                              <a:gd name="T172" fmla="+- 0 8461 2046"/>
                              <a:gd name="T173" fmla="*/ T172 w 3899"/>
                              <a:gd name="T174" fmla="+- 0 847 9601"/>
                              <a:gd name="T175" fmla="*/ 847 h 3655"/>
                              <a:gd name="T176" fmla="+- 0 8406 2046"/>
                              <a:gd name="T177" fmla="*/ T176 w 3899"/>
                              <a:gd name="T178" fmla="+- 0 1227 9601"/>
                              <a:gd name="T179" fmla="*/ 1227 h 3655"/>
                              <a:gd name="T180" fmla="+- 0 8461 2046"/>
                              <a:gd name="T181" fmla="*/ T180 w 3899"/>
                              <a:gd name="T182" fmla="+- 0 1227 9601"/>
                              <a:gd name="T183" fmla="*/ 1227 h 3655"/>
                              <a:gd name="T184" fmla="+- 0 8406 2046"/>
                              <a:gd name="T185" fmla="*/ T184 w 3899"/>
                              <a:gd name="T186" fmla="+- 0 1607 9601"/>
                              <a:gd name="T187" fmla="*/ 1607 h 3655"/>
                              <a:gd name="T188" fmla="+- 0 8461 2046"/>
                              <a:gd name="T189" fmla="*/ T188 w 3899"/>
                              <a:gd name="T190" fmla="+- 0 1607 9601"/>
                              <a:gd name="T191" fmla="*/ 1607 h 3655"/>
                              <a:gd name="T192" fmla="+- 0 8406 2046"/>
                              <a:gd name="T193" fmla="*/ T192 w 3899"/>
                              <a:gd name="T194" fmla="+- 0 1987 9601"/>
                              <a:gd name="T195" fmla="*/ 1987 h 3655"/>
                              <a:gd name="T196" fmla="+- 0 8461 2046"/>
                              <a:gd name="T197" fmla="*/ T196 w 3899"/>
                              <a:gd name="T198" fmla="+- 0 1987 9601"/>
                              <a:gd name="T199" fmla="*/ 1987 h 3655"/>
                              <a:gd name="T200" fmla="+- 0 8406 2046"/>
                              <a:gd name="T201" fmla="*/ T200 w 3899"/>
                              <a:gd name="T202" fmla="+- 0 2364 9601"/>
                              <a:gd name="T203" fmla="*/ 2364 h 3655"/>
                              <a:gd name="T204" fmla="+- 0 8461 2046"/>
                              <a:gd name="T205" fmla="*/ T204 w 3899"/>
                              <a:gd name="T206" fmla="+- 0 2364 9601"/>
                              <a:gd name="T207" fmla="*/ 2364 h 3655"/>
                              <a:gd name="T208" fmla="+- 0 8406 2046"/>
                              <a:gd name="T209" fmla="*/ T208 w 3899"/>
                              <a:gd name="T210" fmla="+- 0 2744 9601"/>
                              <a:gd name="T211" fmla="*/ 2744 h 3655"/>
                              <a:gd name="T212" fmla="+- 0 8461 2046"/>
                              <a:gd name="T213" fmla="*/ T212 w 3899"/>
                              <a:gd name="T214" fmla="+- 0 2744 9601"/>
                              <a:gd name="T215" fmla="*/ 2744 h 3655"/>
                              <a:gd name="T216" fmla="+- 0 8406 2046"/>
                              <a:gd name="T217" fmla="*/ T216 w 3899"/>
                              <a:gd name="T218" fmla="+- 0 3124 9601"/>
                              <a:gd name="T219" fmla="*/ 3124 h 3655"/>
                              <a:gd name="T220" fmla="+- 0 8461 2046"/>
                              <a:gd name="T221" fmla="*/ T220 w 3899"/>
                              <a:gd name="T222" fmla="+- 0 3124 9601"/>
                              <a:gd name="T223" fmla="*/ 3124 h 3655"/>
                              <a:gd name="T224" fmla="+- 0 8406 2046"/>
                              <a:gd name="T225" fmla="*/ T224 w 3899"/>
                              <a:gd name="T226" fmla="+- 0 3504 9601"/>
                              <a:gd name="T227" fmla="*/ 3504 h 3655"/>
                              <a:gd name="T228" fmla="+- 0 8461 2046"/>
                              <a:gd name="T229" fmla="*/ T228 w 3899"/>
                              <a:gd name="T230" fmla="+- 0 3504 9601"/>
                              <a:gd name="T231" fmla="*/ 3504 h 3655"/>
                              <a:gd name="T232" fmla="+- 0 8406 2046"/>
                              <a:gd name="T233" fmla="*/ T232 w 3899"/>
                              <a:gd name="T234" fmla="+- 0 3884 9601"/>
                              <a:gd name="T235" fmla="*/ 3884 h 3655"/>
                              <a:gd name="T236" fmla="+- 0 8461 2046"/>
                              <a:gd name="T237" fmla="*/ T236 w 3899"/>
                              <a:gd name="T238" fmla="+- 0 3884 9601"/>
                              <a:gd name="T239" fmla="*/ 3884 h 365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Lst>
                            <a:rect l="0" t="0" r="r" b="b"/>
                            <a:pathLst>
                              <a:path w="3899" h="3655">
                                <a:moveTo>
                                  <a:pt x="2752" y="-9324"/>
                                </a:moveTo>
                                <a:lnTo>
                                  <a:pt x="2752" y="-9379"/>
                                </a:lnTo>
                                <a:moveTo>
                                  <a:pt x="3132" y="-9324"/>
                                </a:moveTo>
                                <a:lnTo>
                                  <a:pt x="3132" y="-9379"/>
                                </a:lnTo>
                                <a:moveTo>
                                  <a:pt x="3511" y="-9324"/>
                                </a:moveTo>
                                <a:lnTo>
                                  <a:pt x="3511" y="-9379"/>
                                </a:lnTo>
                                <a:moveTo>
                                  <a:pt x="3891" y="-9324"/>
                                </a:moveTo>
                                <a:lnTo>
                                  <a:pt x="3891" y="-9379"/>
                                </a:lnTo>
                                <a:moveTo>
                                  <a:pt x="4271" y="-9324"/>
                                </a:moveTo>
                                <a:lnTo>
                                  <a:pt x="4271" y="-9379"/>
                                </a:lnTo>
                                <a:moveTo>
                                  <a:pt x="4651" y="-9324"/>
                                </a:moveTo>
                                <a:lnTo>
                                  <a:pt x="4651" y="-9379"/>
                                </a:lnTo>
                                <a:moveTo>
                                  <a:pt x="5031" y="-9324"/>
                                </a:moveTo>
                                <a:lnTo>
                                  <a:pt x="5031" y="-9379"/>
                                </a:lnTo>
                                <a:moveTo>
                                  <a:pt x="5410" y="-9324"/>
                                </a:moveTo>
                                <a:lnTo>
                                  <a:pt x="5410" y="-9379"/>
                                </a:lnTo>
                                <a:moveTo>
                                  <a:pt x="5790" y="-9324"/>
                                </a:moveTo>
                                <a:lnTo>
                                  <a:pt x="5790" y="-9379"/>
                                </a:lnTo>
                                <a:moveTo>
                                  <a:pt x="6170" y="-9324"/>
                                </a:moveTo>
                                <a:lnTo>
                                  <a:pt x="6170" y="-9379"/>
                                </a:lnTo>
                                <a:moveTo>
                                  <a:pt x="2507" y="-9135"/>
                                </a:moveTo>
                                <a:lnTo>
                                  <a:pt x="2562" y="-9135"/>
                                </a:lnTo>
                                <a:moveTo>
                                  <a:pt x="2507" y="-8755"/>
                                </a:moveTo>
                                <a:lnTo>
                                  <a:pt x="2562" y="-8755"/>
                                </a:lnTo>
                                <a:moveTo>
                                  <a:pt x="2507" y="-8375"/>
                                </a:moveTo>
                                <a:lnTo>
                                  <a:pt x="2562" y="-8375"/>
                                </a:lnTo>
                                <a:moveTo>
                                  <a:pt x="2507" y="-7995"/>
                                </a:moveTo>
                                <a:lnTo>
                                  <a:pt x="2562" y="-7995"/>
                                </a:lnTo>
                                <a:moveTo>
                                  <a:pt x="2507" y="-7615"/>
                                </a:moveTo>
                                <a:lnTo>
                                  <a:pt x="2562" y="-7615"/>
                                </a:lnTo>
                                <a:moveTo>
                                  <a:pt x="2507" y="-7236"/>
                                </a:moveTo>
                                <a:lnTo>
                                  <a:pt x="2562" y="-7236"/>
                                </a:lnTo>
                                <a:moveTo>
                                  <a:pt x="2507" y="-6856"/>
                                </a:moveTo>
                                <a:lnTo>
                                  <a:pt x="2562" y="-6856"/>
                                </a:lnTo>
                                <a:moveTo>
                                  <a:pt x="2507" y="-6476"/>
                                </a:moveTo>
                                <a:lnTo>
                                  <a:pt x="2562" y="-6476"/>
                                </a:lnTo>
                                <a:moveTo>
                                  <a:pt x="2507" y="-6096"/>
                                </a:moveTo>
                                <a:lnTo>
                                  <a:pt x="2562" y="-6096"/>
                                </a:lnTo>
                                <a:moveTo>
                                  <a:pt x="2507" y="-5716"/>
                                </a:moveTo>
                                <a:lnTo>
                                  <a:pt x="2562" y="-5716"/>
                                </a:lnTo>
                                <a:moveTo>
                                  <a:pt x="6360" y="-9134"/>
                                </a:moveTo>
                                <a:lnTo>
                                  <a:pt x="6415" y="-9134"/>
                                </a:lnTo>
                                <a:moveTo>
                                  <a:pt x="6360" y="-8754"/>
                                </a:moveTo>
                                <a:lnTo>
                                  <a:pt x="6415" y="-8754"/>
                                </a:lnTo>
                                <a:moveTo>
                                  <a:pt x="6360" y="-8374"/>
                                </a:moveTo>
                                <a:lnTo>
                                  <a:pt x="6415" y="-8374"/>
                                </a:lnTo>
                                <a:moveTo>
                                  <a:pt x="6360" y="-7994"/>
                                </a:moveTo>
                                <a:lnTo>
                                  <a:pt x="6415" y="-7994"/>
                                </a:lnTo>
                                <a:moveTo>
                                  <a:pt x="6360" y="-7614"/>
                                </a:moveTo>
                                <a:lnTo>
                                  <a:pt x="6415" y="-7614"/>
                                </a:lnTo>
                                <a:moveTo>
                                  <a:pt x="6360" y="-7237"/>
                                </a:moveTo>
                                <a:lnTo>
                                  <a:pt x="6415" y="-7237"/>
                                </a:lnTo>
                                <a:moveTo>
                                  <a:pt x="6360" y="-6857"/>
                                </a:moveTo>
                                <a:lnTo>
                                  <a:pt x="6415" y="-6857"/>
                                </a:lnTo>
                                <a:moveTo>
                                  <a:pt x="6360" y="-6477"/>
                                </a:moveTo>
                                <a:lnTo>
                                  <a:pt x="6415" y="-6477"/>
                                </a:lnTo>
                                <a:moveTo>
                                  <a:pt x="6360" y="-6097"/>
                                </a:moveTo>
                                <a:lnTo>
                                  <a:pt x="6415" y="-6097"/>
                                </a:lnTo>
                                <a:moveTo>
                                  <a:pt x="6360" y="-5717"/>
                                </a:moveTo>
                                <a:lnTo>
                                  <a:pt x="6415" y="-5717"/>
                                </a:lnTo>
                              </a:path>
                            </a:pathLst>
                          </a:custGeom>
                          <a:noFill/>
                          <a:ln w="13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9" name="Text Box 52"/>
                        <wps:cNvSpPr txBox="1">
                          <a:spLocks noChangeArrowheads="1"/>
                        </wps:cNvSpPr>
                        <wps:spPr bwMode="auto">
                          <a:xfrm>
                            <a:off x="4608" y="276"/>
                            <a:ext cx="3798" cy="37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2F898F"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62"/>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13BD03A6"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p w14:paraId="5541C2D5"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p w14:paraId="56DC42D0"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p w14:paraId="5AFC12CE"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2</w:t>
                              </w:r>
                              <w:r>
                                <w:rPr>
                                  <w:rFonts w:ascii="Arial" w:hAnsi="Arial"/>
                                </w:rPr>
                                <w:tab/>
                                <w:t>0</w:t>
                              </w:r>
                              <w:r>
                                <w:rPr>
                                  <w:rFonts w:ascii="Arial" w:hAnsi="Arial"/>
                                </w:rPr>
                                <w:tab/>
                                <w:t>2</w:t>
                              </w:r>
                              <w:r>
                                <w:rPr>
                                  <w:rFonts w:ascii="Arial" w:hAnsi="Arial"/>
                                </w:rPr>
                                <w:tab/>
                                <w:t>2</w:t>
                              </w:r>
                              <w:r>
                                <w:rPr>
                                  <w:rFonts w:ascii="Arial" w:hAnsi="Arial"/>
                                </w:rPr>
                                <w:tab/>
                                <w:t>0</w:t>
                              </w:r>
                              <w:r>
                                <w:rPr>
                                  <w:rFonts w:ascii="Arial" w:hAnsi="Arial"/>
                                </w:rPr>
                                <w:tab/>
                                <w:t>0</w:t>
                              </w:r>
                              <w:r>
                                <w:rPr>
                                  <w:rFonts w:ascii="Arial" w:hAnsi="Arial"/>
                                </w:rPr>
                                <w:tab/>
                                <w:t>2</w:t>
                              </w:r>
                            </w:p>
                            <w:p w14:paraId="136A6299" w14:textId="77777777" w:rsidR="001058B6" w:rsidRDefault="005212F4">
                              <w:pPr>
                                <w:tabs>
                                  <w:tab w:val="left" w:pos="888"/>
                                  <w:tab w:val="left" w:pos="1267"/>
                                  <w:tab w:val="left" w:pos="1647"/>
                                  <w:tab w:val="left" w:pos="2027"/>
                                  <w:tab w:val="left" w:pos="2407"/>
                                  <w:tab w:val="left" w:pos="2786"/>
                                  <w:tab w:val="left" w:pos="3166"/>
                                  <w:tab w:val="left" w:pos="3546"/>
                                </w:tabs>
                                <w:spacing w:before="126"/>
                                <w:ind w:left="64"/>
                                <w:rPr>
                                  <w:rFonts w:ascii="Arial" w:hAnsi="Arial"/>
                                </w:rPr>
                              </w:pPr>
                              <w:r>
                                <w:rPr>
                                  <w:rFonts w:ascii="Arial" w:hAnsi="Arial"/>
                                </w:rPr>
                                <w:t xml:space="preserve">−2  </w:t>
                              </w:r>
                              <w:r>
                                <w:rPr>
                                  <w:rFonts w:ascii="Arial" w:hAnsi="Arial"/>
                                  <w:spacing w:val="9"/>
                                </w:rPr>
                                <w:t xml:space="preserve"> </w:t>
                              </w:r>
                              <w:r>
                                <w:rPr>
                                  <w:rFonts w:ascii="Arial" w:hAnsi="Arial"/>
                                </w:rPr>
                                <w:t>2</w:t>
                              </w:r>
                              <w:r>
                                <w:rPr>
                                  <w:rFonts w:ascii="Arial" w:hAnsi="Arial"/>
                                </w:rPr>
                                <w:tab/>
                                <w:t>2</w:t>
                              </w:r>
                              <w:r>
                                <w:rPr>
                                  <w:rFonts w:ascii="Arial" w:hAnsi="Arial"/>
                                </w:rPr>
                                <w:tab/>
                                <w:t>2</w:t>
                              </w:r>
                              <w:r>
                                <w:rPr>
                                  <w:rFonts w:ascii="Arial" w:hAnsi="Arial"/>
                                </w:rPr>
                                <w:tab/>
                                <w:t>2</w:t>
                              </w:r>
                              <w:r>
                                <w:rPr>
                                  <w:rFonts w:ascii="Arial" w:hAnsi="Arial"/>
                                </w:rPr>
                                <w:tab/>
                                <w:t>0</w:t>
                              </w:r>
                              <w:r>
                                <w:rPr>
                                  <w:rFonts w:ascii="Arial" w:hAnsi="Arial"/>
                                </w:rPr>
                                <w:tab/>
                                <w:t>0</w:t>
                              </w:r>
                              <w:r>
                                <w:rPr>
                                  <w:rFonts w:ascii="Arial" w:hAnsi="Arial"/>
                                </w:rPr>
                                <w:tab/>
                                <w:t>2</w:t>
                              </w:r>
                              <w:r>
                                <w:rPr>
                                  <w:rFonts w:ascii="Arial" w:hAnsi="Arial"/>
                                </w:rPr>
                                <w:tab/>
                                <w:t>2</w:t>
                              </w:r>
                              <w:r>
                                <w:rPr>
                                  <w:rFonts w:ascii="Arial" w:hAnsi="Arial"/>
                                </w:rPr>
                                <w:tab/>
                                <w:t>2</w:t>
                              </w:r>
                            </w:p>
                            <w:p w14:paraId="7355416D"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2</w:t>
                              </w:r>
                              <w:r>
                                <w:rPr>
                                  <w:rFonts w:ascii="Arial" w:hAnsi="Arial"/>
                                </w:rPr>
                                <w:tab/>
                                <w:t>2</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2</w:t>
                              </w:r>
                            </w:p>
                            <w:p w14:paraId="28BBD521"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2</w:t>
                              </w:r>
                              <w:r>
                                <w:rPr>
                                  <w:rFonts w:ascii="Arial" w:hAnsi="Arial"/>
                                </w:rPr>
                                <w:tab/>
                                <w:t>0</w:t>
                              </w:r>
                              <w:r>
                                <w:rPr>
                                  <w:rFonts w:ascii="Arial" w:hAnsi="Arial"/>
                                </w:rPr>
                                <w:tab/>
                                <w:t>0</w:t>
                              </w:r>
                              <w:r>
                                <w:rPr>
                                  <w:rFonts w:ascii="Arial" w:hAnsi="Arial"/>
                                </w:rPr>
                                <w:tab/>
                                <w:t>2</w:t>
                              </w:r>
                              <w:r>
                                <w:rPr>
                                  <w:rFonts w:ascii="Arial" w:hAnsi="Arial"/>
                                </w:rPr>
                                <w:tab/>
                                <w:t>0</w:t>
                              </w:r>
                              <w:r>
                                <w:rPr>
                                  <w:rFonts w:ascii="Arial" w:hAnsi="Arial"/>
                                </w:rPr>
                                <w:tab/>
                                <w:t>0</w:t>
                              </w:r>
                              <w:r>
                                <w:rPr>
                                  <w:rFonts w:ascii="Arial" w:hAnsi="Arial"/>
                                </w:rPr>
                                <w:tab/>
                                <w:t>0</w:t>
                              </w:r>
                              <w:r>
                                <w:rPr>
                                  <w:rFonts w:ascii="Arial" w:hAnsi="Arial"/>
                                </w:rPr>
                                <w:tab/>
                                <w:t>2</w:t>
                              </w:r>
                            </w:p>
                            <w:p w14:paraId="48EC276F"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2</w:t>
                              </w:r>
                              <w:r>
                                <w:rPr>
                                  <w:rFonts w:ascii="Arial" w:hAnsi="Arial"/>
                                </w:rPr>
                                <w:tab/>
                                <w:t>0</w:t>
                              </w:r>
                              <w:r>
                                <w:rPr>
                                  <w:rFonts w:ascii="Arial" w:hAnsi="Arial"/>
                                </w:rPr>
                                <w:tab/>
                                <w:t>0</w:t>
                              </w:r>
                              <w:r>
                                <w:rPr>
                                  <w:rFonts w:ascii="Arial" w:hAnsi="Arial"/>
                                </w:rPr>
                                <w:tab/>
                                <w:t>0</w:t>
                              </w:r>
                              <w:r>
                                <w:rPr>
                                  <w:rFonts w:ascii="Arial" w:hAnsi="Arial"/>
                                </w:rPr>
                                <w:tab/>
                                <w:t>2</w:t>
                              </w:r>
                            </w:p>
                            <w:p w14:paraId="26B19C00"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031B08" id="Group 51" o:spid="_x0000_s1291" style="position:absolute;left:0;text-align:left;margin-left:227.65pt;margin-top:11.1pt;width:195.4pt;height:192.75pt;z-index:251672064;mso-position-horizontal-relative:page" coordorigin="4553,222" coordsize="3908,38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">
                <v:rect id="Rectangle 253" o:spid="_x0000_s1292" style="position:absolute;left:4608;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" fillcolor="#e5e5e5" stroked="f">
                  <v:fill opacity="39321f"/>
                </v:rect>
                <v:rect id="Rectangle 252" o:spid="_x0000_s1293" style="position:absolute;left:4608;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" filled="f" strokeweight=".07425mm"/>
                <v:rect id="Rectangle 251" o:spid="_x0000_s1294" style="position:absolute;left:4608;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" fillcolor="#ffffe0" stroked="f">
                  <v:fill opacity="39321f"/>
                </v:rect>
                <v:rect id="Rectangle 250" o:spid="_x0000_s1295" style="position:absolute;left:4608;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" filled="f" strokeweight=".07425mm"/>
                <v:rect id="Rectangle 249" o:spid="_x0000_s1296" style="position:absolute;left:4608;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" fillcolor="#ffffe0" stroked="f">
                  <v:fill opacity="39321f"/>
                </v:rect>
                <v:rect id="Rectangle 248" o:spid="_x0000_s1297" style="position:absolute;left:4608;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" filled="f" strokeweight=".07425mm"/>
                <v:rect id="Rectangle 247" o:spid="_x0000_s1298" style="position:absolute;left:4608;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" fillcolor="#ffffe0" stroked="f">
                  <v:fill opacity="39321f"/>
                </v:rect>
                <v:rect id="Rectangle 246" o:spid="_x0000_s1299" style="position:absolute;left:4608;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" filled="f" strokeweight=".07425mm"/>
                <v:rect id="Rectangle 245" o:spid="_x0000_s1300" style="position:absolute;left:4608;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" fillcolor="#ffffe0" stroked="f">
                  <v:fill opacity="39321f"/>
                </v:rect>
                <v:rect id="Rectangle 244" o:spid="_x0000_s1301" style="position:absolute;left:4608;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" filled="f" strokeweight=".07425mm"/>
                <v:rect id="Rectangle 243" o:spid="_x0000_s1302" style="position:absolute;left:4608;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" fillcolor="#ffffe0" stroked="f">
                  <v:fill opacity="39321f"/>
                </v:rect>
                <v:rect id="Rectangle 242" o:spid="_x0000_s1303" style="position:absolute;left:4608;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" filled="f" strokeweight=".07425mm"/>
                <v:rect id="Rectangle 241" o:spid="_x0000_s1304" style="position:absolute;left:4608;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" fillcolor="#ffffe0" stroked="f">
                  <v:fill opacity="39321f"/>
                </v:rect>
                <v:rect id="Rectangle 240" o:spid="_x0000_s1305" style="position:absolute;left:4608;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" filled="f" strokeweight=".07425mm"/>
                <v:rect id="Rectangle 239" o:spid="_x0000_s1306" style="position:absolute;left:4608;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" fillcolor="#ffffe0" stroked="f">
                  <v:fill opacity="39321f"/>
                </v:rect>
                <v:rect id="Rectangle 238" o:spid="_x0000_s1307" style="position:absolute;left:4608;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" filled="f" strokeweight=".07425mm"/>
                <v:rect id="Rectangle 237" o:spid="_x0000_s1308" style="position:absolute;left:4608;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" fillcolor="#ffffe0" stroked="f">
                  <v:fill opacity="39321f"/>
                </v:rect>
                <v:rect id="Rectangle 236" o:spid="_x0000_s1309" style="position:absolute;left:4608;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" filled="f" strokeweight=".07425mm"/>
                <v:rect id="Rectangle 235" o:spid="_x0000_s1310" style="position:absolute;left:4608;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" fillcolor="#ffffe0" stroked="f">
                  <v:fill opacity="39321f"/>
                </v:rect>
                <v:rect id="Rectangle 234" o:spid="_x0000_s1311" style="position:absolute;left:4608;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" filled="f" strokeweight=".07425mm"/>
                <v:rect id="Rectangle 233" o:spid="_x0000_s1312" style="position:absolute;left:498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" fillcolor="#e5e5e5" stroked="f">
                  <v:fill opacity="39321f"/>
                </v:rect>
                <v:rect id="Rectangle 232" o:spid="_x0000_s1313" style="position:absolute;left:498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" filled="f" strokeweight=".07425mm"/>
                <v:rect id="Rectangle 231" o:spid="_x0000_s1314" style="position:absolute;left:498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" fillcolor="#e5e5e5" stroked="f">
                  <v:fill opacity="39321f"/>
                </v:rect>
                <v:rect id="Rectangle 230" o:spid="_x0000_s1315" style="position:absolute;left:498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" filled="f" strokeweight=".07425mm"/>
                <v:rect id="Rectangle 229" o:spid="_x0000_s1316" style="position:absolute;left:498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" fillcolor="#e5e5e5" stroked="f">
                  <v:fill opacity="39321f"/>
                </v:rect>
                <v:rect id="Rectangle 228" o:spid="_x0000_s1317" style="position:absolute;left:498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" filled="f" strokeweight=".07425mm"/>
                <v:rect id="Rectangle 227" o:spid="_x0000_s1318" style="position:absolute;left:498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" fillcolor="#e5e5e5" stroked="f">
                  <v:fill opacity="39321f"/>
                </v:rect>
                <v:rect id="Rectangle 226" o:spid="_x0000_s1319" style="position:absolute;left:498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" filled="f" strokeweight=".07425mm"/>
                <v:rect id="Rectangle 225" o:spid="_x0000_s1320" style="position:absolute;left:498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" fillcolor="#e5e5e5" stroked="f">
                  <v:fill opacity="39321f"/>
                </v:rect>
                <v:rect id="Rectangle 224" o:spid="_x0000_s1321" style="position:absolute;left:498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" filled="f" strokeweight=".07425mm"/>
                <v:rect id="Rectangle 223" o:spid="_x0000_s1322" style="position:absolute;left:498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" fillcolor="#00bfff" stroked="f">
                  <v:fill opacity="39321f"/>
                </v:rect>
                <v:rect id="Rectangle 222" o:spid="_x0000_s1323" style="position:absolute;left:498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" filled="f" strokeweight=".07425mm"/>
                <v:rect id="Rectangle 221" o:spid="_x0000_s1324" style="position:absolute;left:498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" fillcolor="#e5e5e5" stroked="f">
                  <v:fill opacity="39321f"/>
                </v:rect>
                <v:rect id="Rectangle 220" o:spid="_x0000_s1325" style="position:absolute;left:498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" filled="f" strokeweight=".07425mm"/>
                <v:rect id="Rectangle 219" o:spid="_x0000_s1326" style="position:absolute;left:498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" fillcolor="#e5e5e5" stroked="f">
                  <v:fill opacity="39321f"/>
                </v:rect>
                <v:rect id="Rectangle 218" o:spid="_x0000_s1327" style="position:absolute;left:498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" filled="f" strokeweight=".07425mm"/>
                <v:rect id="Rectangle 217" o:spid="_x0000_s1328" style="position:absolute;left:498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" fillcolor="#e5e5e5" stroked="f">
                  <v:fill opacity="39321f"/>
                </v:rect>
                <v:rect id="Rectangle 216" o:spid="_x0000_s1329" style="position:absolute;left:498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" filled="f" strokeweight=".07425mm"/>
                <v:rect id="Rectangle 215" o:spid="_x0000_s1330" style="position:absolute;left:498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" fillcolor="#e5e5e5" stroked="f">
                  <v:fill opacity="39321f"/>
                </v:rect>
                <v:rect id="Rectangle 214" o:spid="_x0000_s1331" style="position:absolute;left:498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" filled="f" strokeweight=".07425mm"/>
                <v:rect id="Rectangle 213" o:spid="_x0000_s1332" style="position:absolute;left:536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" fillcolor="#e5e5e5" stroked="f">
                  <v:fill opacity="39321f"/>
                </v:rect>
                <v:rect id="Rectangle 212" o:spid="_x0000_s1333" style="position:absolute;left:536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" filled="f" strokeweight=".07425mm"/>
                <v:rect id="Rectangle 211" o:spid="_x0000_s1334" style="position:absolute;left:536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" fillcolor="#e5e5e5" stroked="f">
                  <v:fill opacity="39321f"/>
                </v:rect>
                <v:rect id="Rectangle 210" o:spid="_x0000_s1335" style="position:absolute;left:536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" filled="f" strokeweight=".07425mm"/>
                <v:rect id="Rectangle 209" o:spid="_x0000_s1336" style="position:absolute;left:536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" fillcolor="#e5e5e5" stroked="f">
                  <v:fill opacity="39321f"/>
                </v:rect>
                <v:rect id="Rectangle 208" o:spid="_x0000_s1337" style="position:absolute;left:536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" filled="f" strokeweight=".07425mm"/>
                <v:rect id="Rectangle 207" o:spid="_x0000_s1338" style="position:absolute;left:536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" fillcolor="#e5e5e5" stroked="f">
                  <v:fill opacity="39321f"/>
                </v:rect>
                <v:rect id="Rectangle 206" o:spid="_x0000_s1339" style="position:absolute;left:536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" filled="f" strokeweight=".07425mm"/>
                <v:rect id="Rectangle 205" o:spid="_x0000_s1340" style="position:absolute;left:536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" fillcolor="#e5e5e5" stroked="f">
                  <v:fill opacity="39321f"/>
                </v:rect>
                <v:rect id="Rectangle 204" o:spid="_x0000_s1341" style="position:absolute;left:536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" filled="f" strokeweight=".07425mm"/>
                <v:rect id="Rectangle 203" o:spid="_x0000_s1342" style="position:absolute;left:536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" fillcolor="#00bfff" stroked="f">
                  <v:fill opacity="39321f"/>
                </v:rect>
                <v:rect id="Rectangle 202" o:spid="_x0000_s1343" style="position:absolute;left:536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" filled="f" strokeweight=".07425mm"/>
                <v:rect id="Rectangle 201" o:spid="_x0000_s1344" style="position:absolute;left:536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" fillcolor="#e5e5e5" stroked="f">
                  <v:fill opacity="39321f"/>
                </v:rect>
                <v:rect id="Rectangle 200" o:spid="_x0000_s1345" style="position:absolute;left:536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" filled="f" strokeweight=".07425mm"/>
                <v:rect id="Rectangle 199" o:spid="_x0000_s1346" style="position:absolute;left:536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" fillcolor="#00bfff" stroked="f">
                  <v:fill opacity="39321f"/>
                </v:rect>
                <v:rect id="Rectangle 198" o:spid="_x0000_s1347" style="position:absolute;left:536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" filled="f" strokeweight=".07425mm"/>
                <v:rect id="Rectangle 197" o:spid="_x0000_s1348" style="position:absolute;left:536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" fillcolor="#e5e5e5" stroked="f">
                  <v:fill opacity="39321f"/>
                </v:rect>
                <v:rect id="Rectangle 196" o:spid="_x0000_s1349" style="position:absolute;left:536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" filled="f" strokeweight=".07425mm"/>
                <v:rect id="Rectangle 195" o:spid="_x0000_s1350" style="position:absolute;left:536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" fillcolor="#e5e5e5" stroked="f">
                  <v:fill opacity="39321f"/>
                </v:rect>
                <v:rect id="Rectangle 194" o:spid="_x0000_s1351" style="position:absolute;left:536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" filled="f" strokeweight=".07425mm"/>
                <v:rect id="Rectangle 193" o:spid="_x0000_s1352" style="position:absolute;left:574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" fillcolor="#e5e5e5" stroked="f">
                  <v:fill opacity="39321f"/>
                </v:rect>
                <v:rect id="Rectangle 192" o:spid="_x0000_s1353" style="position:absolute;left:574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" filled="f" strokeweight=".07425mm"/>
                <v:rect id="Rectangle 191" o:spid="_x0000_s1354" style="position:absolute;left:574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" fillcolor="#e5e5e5" stroked="f">
                  <v:fill opacity="39321f"/>
                </v:rect>
                <v:rect id="Rectangle 190" o:spid="_x0000_s1355" style="position:absolute;left:574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" filled="f" strokeweight=".07425mm"/>
                <v:rect id="Rectangle 189" o:spid="_x0000_s1356" style="position:absolute;left:574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" fillcolor="#e5e5e5" stroked="f">
                  <v:fill opacity="39321f"/>
                </v:rect>
                <v:rect id="Rectangle 188" o:spid="_x0000_s1357" style="position:absolute;left:574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" filled="f" strokeweight=".07425mm"/>
                <v:rect id="Rectangle 187" o:spid="_x0000_s1358" style="position:absolute;left:574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" fillcolor="#e5e5e5" stroked="f">
                  <v:fill opacity="39321f"/>
                </v:rect>
                <v:rect id="Rectangle 186" o:spid="_x0000_s1359" style="position:absolute;left:574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" filled="f" strokeweight=".07425mm"/>
                <v:rect id="Rectangle 185" o:spid="_x0000_s1360" style="position:absolute;left:574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" fillcolor="#00bfff" stroked="f">
                  <v:fill opacity="39321f"/>
                </v:rect>
                <v:rect id="Rectangle 184" o:spid="_x0000_s1361" style="position:absolute;left:574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" filled="f" strokeweight=".07425mm"/>
                <v:rect id="Rectangle 183" o:spid="_x0000_s1362" style="position:absolute;left:574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" fillcolor="#00bfff" stroked="f">
                  <v:fill opacity="39321f"/>
                </v:rect>
                <v:rect id="Rectangle 182" o:spid="_x0000_s1363" style="position:absolute;left:574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" filled="f" strokeweight=".07425mm"/>
                <v:rect id="Rectangle 181" o:spid="_x0000_s1364" style="position:absolute;left:574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" fillcolor="#00bfff" stroked="f">
                  <v:fill opacity="39321f"/>
                </v:rect>
                <v:rect id="Rectangle 180" o:spid="_x0000_s1365" style="position:absolute;left:574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" filled="f" strokeweight=".07425mm"/>
                <v:rect id="Rectangle 179" o:spid="_x0000_s1366" style="position:absolute;left:574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" fillcolor="#e5e5e5" stroked="f">
                  <v:fill opacity="39321f"/>
                </v:rect>
                <v:rect id="Rectangle 178" o:spid="_x0000_s1367" style="position:absolute;left:574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" filled="f" strokeweight=".07425mm"/>
                <v:rect id="Rectangle 177" o:spid="_x0000_s1368" style="position:absolute;left:574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" fillcolor="#e5e5e5" stroked="f">
                  <v:fill opacity="39321f"/>
                </v:rect>
                <v:rect id="Rectangle 176" o:spid="_x0000_s1369" style="position:absolute;left:574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" filled="f" strokeweight=".07425mm"/>
                <v:rect id="Rectangle 175" o:spid="_x0000_s1370" style="position:absolute;left:574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" fillcolor="#e5e5e5" stroked="f">
                  <v:fill opacity="39321f"/>
                </v:rect>
                <v:rect id="Rectangle 174" o:spid="_x0000_s1371" style="position:absolute;left:574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" filled="f" strokeweight=".07425mm"/>
                <v:rect id="Rectangle 173" o:spid="_x0000_s1372" style="position:absolute;left:612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" fillcolor="#e5e5e5" stroked="f">
                  <v:fill opacity="39321f"/>
                </v:rect>
                <v:rect id="Rectangle 172" o:spid="_x0000_s1373" style="position:absolute;left:6127;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" filled="f" strokeweight=".07425mm"/>
                <v:rect id="Rectangle 171" o:spid="_x0000_s1374" style="position:absolute;left:612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" fillcolor="#e5e5e5" stroked="f">
                  <v:fill opacity="39321f"/>
                </v:rect>
                <v:rect id="Rectangle 170" o:spid="_x0000_s1375" style="position:absolute;left:6127;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" filled="f" strokeweight=".07425mm"/>
                <v:rect id="Rectangle 169" o:spid="_x0000_s1376" style="position:absolute;left:612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" fillcolor="#e5e5e5" stroked="f">
                  <v:fill opacity="39321f"/>
                </v:rect>
                <v:rect id="Rectangle 168" o:spid="_x0000_s1377" style="position:absolute;left:6127;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" filled="f" strokeweight=".07425mm"/>
                <v:rect id="Rectangle 167" o:spid="_x0000_s1378" style="position:absolute;left:612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" fillcolor="#e5e5e5" stroked="f">
                  <v:fill opacity="39321f"/>
                </v:rect>
                <v:rect id="Rectangle 166" o:spid="_x0000_s1379" style="position:absolute;left:6127;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" filled="f" strokeweight=".07425mm"/>
                <v:rect id="Rectangle 165" o:spid="_x0000_s1380" style="position:absolute;left:612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" fillcolor="#e5e5e5" stroked="f">
                  <v:fill opacity="39321f"/>
                </v:rect>
                <v:rect id="Rectangle 164" o:spid="_x0000_s1381" style="position:absolute;left:6127;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" filled="f" strokeweight=".07425mm"/>
                <v:rect id="Rectangle 163" o:spid="_x0000_s1382" style="position:absolute;left:612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" fillcolor="#00bfff" stroked="f">
                  <v:fill opacity="39321f"/>
                </v:rect>
                <v:rect id="Rectangle 162" o:spid="_x0000_s1383" style="position:absolute;left:6127;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" filled="f" strokeweight=".07425mm"/>
                <v:rect id="Rectangle 161" o:spid="_x0000_s1384" style="position:absolute;left:612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" fillcolor="#00bfff" stroked="f">
                  <v:fill opacity="39321f"/>
                </v:rect>
                <v:rect id="Rectangle 160" o:spid="_x0000_s1385" style="position:absolute;left:6127;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" filled="f" strokeweight=".07425mm"/>
                <v:rect id="Rectangle 159" o:spid="_x0000_s1386" style="position:absolute;left:612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" fillcolor="#e5e5e5" stroked="f">
                  <v:fill opacity="39321f"/>
                </v:rect>
                <v:rect id="Rectangle 158" o:spid="_x0000_s1387" style="position:absolute;left:6127;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" filled="f" strokeweight=".07425mm"/>
                <v:rect id="Rectangle 157" o:spid="_x0000_s1388" style="position:absolute;left:612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" fillcolor="#e5e5e5" stroked="f">
                  <v:fill opacity="39321f"/>
                </v:rect>
                <v:rect id="Rectangle 156" o:spid="_x0000_s1389" style="position:absolute;left:6127;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" filled="f" strokeweight=".07425mm"/>
                <v:rect id="Rectangle 155" o:spid="_x0000_s1390" style="position:absolute;left:612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" fillcolor="#e5e5e5" stroked="f">
                  <v:fill opacity="39321f"/>
                </v:rect>
                <v:rect id="Rectangle 154" o:spid="_x0000_s1391" style="position:absolute;left:6127;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" filled="f" strokeweight=".07425mm"/>
                <v:rect id="Rectangle 153" o:spid="_x0000_s1392" style="position:absolute;left:650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" fillcolor="#e5e5e5" stroked="f">
                  <v:fill opacity="39321f"/>
                </v:rect>
                <v:rect id="Rectangle 152" o:spid="_x0000_s1393" style="position:absolute;left:650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" filled="f" strokeweight=".07425mm"/>
                <v:rect id="Rectangle 151" o:spid="_x0000_s1394" style="position:absolute;left:650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" fillcolor="#e5e5e5" stroked="f">
                  <v:fill opacity="39321f"/>
                </v:rect>
                <v:rect id="Rectangle 150" o:spid="_x0000_s1395" style="position:absolute;left:650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" filled="f" strokeweight=".07425mm"/>
                <v:rect id="Rectangle 149" o:spid="_x0000_s1396" style="position:absolute;left:650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" fillcolor="#e5e5e5" stroked="f">
                  <v:fill opacity="39321f"/>
                </v:rect>
                <v:rect id="Rectangle 148" o:spid="_x0000_s1397" style="position:absolute;left:650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" filled="f" strokeweight=".07425mm"/>
                <v:rect id="Rectangle 147" o:spid="_x0000_s1398" style="position:absolute;left:650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" fillcolor="#e5e5e5" stroked="f">
                  <v:fill opacity="39321f"/>
                </v:rect>
                <v:rect id="Rectangle 146" o:spid="_x0000_s1399" style="position:absolute;left:650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" filled="f" strokeweight=".07425mm"/>
                <v:rect id="Rectangle 145" o:spid="_x0000_s1400" style="position:absolute;left:650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" fillcolor="#00bfff" stroked="f">
                  <v:fill opacity="39321f"/>
                </v:rect>
                <v:rect id="Rectangle 144" o:spid="_x0000_s1401" style="position:absolute;left:650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" filled="f" strokeweight=".07425mm"/>
                <v:rect id="Rectangle 143" o:spid="_x0000_s1402" style="position:absolute;left:650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" fillcolor="#e5e5e5" stroked="f">
                  <v:fill opacity="39321f"/>
                </v:rect>
                <v:rect id="Rectangle 142" o:spid="_x0000_s1403" style="position:absolute;left:650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" filled="f" strokeweight=".07425mm"/>
                <v:rect id="Rectangle 141" o:spid="_x0000_s1404" style="position:absolute;left:650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" fillcolor="#e5e5e5" stroked="f">
                  <v:fill opacity="39321f"/>
                </v:rect>
                <v:rect id="Rectangle 140" o:spid="_x0000_s1405" style="position:absolute;left:650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" filled="f" strokeweight=".07425mm"/>
                <v:rect id="Rectangle 139" o:spid="_x0000_s1406" style="position:absolute;left:650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" fillcolor="#00bfff" stroked="f">
                  <v:fill opacity="39321f"/>
                </v:rect>
                <v:rect id="Rectangle 138" o:spid="_x0000_s1407" style="position:absolute;left:650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" filled="f" strokeweight=".07425mm"/>
                <v:rect id="Rectangle 137" o:spid="_x0000_s1408" style="position:absolute;left:650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" fillcolor="#00bfff" stroked="f">
                  <v:fill opacity="39321f"/>
                </v:rect>
                <v:rect id="Rectangle 136" o:spid="_x0000_s1409" style="position:absolute;left:650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" filled="f" strokeweight=".07425mm"/>
                <v:rect id="Rectangle 135" o:spid="_x0000_s1410" style="position:absolute;left:650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" fillcolor="#e5e5e5" stroked="f">
                  <v:fill opacity="39321f"/>
                </v:rect>
                <v:rect id="Rectangle 134" o:spid="_x0000_s1411" style="position:absolute;left:650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" filled="f" strokeweight=".07425mm"/>
                <v:rect id="Rectangle 133" o:spid="_x0000_s1412" style="position:absolute;left:688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" fillcolor="#e5e5e5" stroked="f">
                  <v:fill opacity="39321f"/>
                </v:rect>
                <v:rect id="Rectangle 132" o:spid="_x0000_s1413" style="position:absolute;left:688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" filled="f" strokeweight=".07425mm"/>
                <v:rect id="Rectangle 131" o:spid="_x0000_s1414" style="position:absolute;left:688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" fillcolor="#e5e5e5" stroked="f">
                  <v:fill opacity="39321f"/>
                </v:rect>
                <v:rect id="Rectangle 130" o:spid="_x0000_s1415" style="position:absolute;left:688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" filled="f" strokeweight=".07425mm"/>
                <v:rect id="Rectangle 129" o:spid="_x0000_s1416" style="position:absolute;left:688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" fillcolor="#e5e5e5" stroked="f">
                  <v:fill opacity="39321f"/>
                </v:rect>
                <v:rect id="Rectangle 128" o:spid="_x0000_s1417" style="position:absolute;left:688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" filled="f" strokeweight=".07425mm"/>
                <v:rect id="Rectangle 127" o:spid="_x0000_s1418" style="position:absolute;left:688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" fillcolor="#e5e5e5" stroked="f">
                  <v:fill opacity="39321f"/>
                </v:rect>
                <v:rect id="Rectangle 126" o:spid="_x0000_s1419" style="position:absolute;left:688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" filled="f" strokeweight=".07425mm"/>
                <v:rect id="Rectangle 125" o:spid="_x0000_s1420" style="position:absolute;left:688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" fillcolor="#00bfff" stroked="f">
                  <v:fill opacity="39321f"/>
                </v:rect>
                <v:rect id="Rectangle 124" o:spid="_x0000_s1421" style="position:absolute;left:688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" filled="f" strokeweight=".07425mm"/>
                <v:rect id="Rectangle 123" o:spid="_x0000_s1422" style="position:absolute;left:688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" fillcolor="#e5e5e5" stroked="f">
                  <v:fill opacity="39321f"/>
                </v:rect>
                <v:rect id="Rectangle 122" o:spid="_x0000_s1423" style="position:absolute;left:688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" filled="f" strokeweight=".07425mm"/>
                <v:rect id="Rectangle 121" o:spid="_x0000_s1424" style="position:absolute;left:688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" fillcolor="#e5e5e5" stroked="f">
                  <v:fill opacity="39321f"/>
                </v:rect>
                <v:rect id="Rectangle 120" o:spid="_x0000_s1425" style="position:absolute;left:688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" filled="f" strokeweight=".07425mm"/>
                <v:rect id="Rectangle 119" o:spid="_x0000_s1426" style="position:absolute;left:688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" fillcolor="#e5e5e5" stroked="f">
                  <v:fill opacity="39321f"/>
                </v:rect>
                <v:rect id="Rectangle 118" o:spid="_x0000_s1427" style="position:absolute;left:688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" filled="f" strokeweight=".07425mm"/>
                <v:rect id="Rectangle 117" o:spid="_x0000_s1428" style="position:absolute;left:688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" fillcolor="#e5e5e5" stroked="f">
                  <v:fill opacity="39321f"/>
                </v:rect>
                <v:rect id="Rectangle 116" o:spid="_x0000_s1429" style="position:absolute;left:688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" filled="f" strokeweight=".07425mm"/>
                <v:rect id="Rectangle 115" o:spid="_x0000_s1430" style="position:absolute;left:688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" fillcolor="#e5e5e5" stroked="f">
                  <v:fill opacity="39321f"/>
                </v:rect>
                <v:rect id="Rectangle 114" o:spid="_x0000_s1431" style="position:absolute;left:688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" filled="f" strokeweight=".07425mm"/>
                <v:rect id="Rectangle 113" o:spid="_x0000_s1432" style="position:absolute;left:726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" fillcolor="#e5e5e5" stroked="f">
                  <v:fill opacity="39321f"/>
                </v:rect>
                <v:rect id="Rectangle 112" o:spid="_x0000_s1433" style="position:absolute;left:726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" filled="f" strokeweight=".07425mm"/>
                <v:rect id="Rectangle 111" o:spid="_x0000_s1434" style="position:absolute;left:726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" fillcolor="#e5e5e5" stroked="f">
                  <v:fill opacity="39321f"/>
                </v:rect>
                <v:rect id="Rectangle 110" o:spid="_x0000_s1435" style="position:absolute;left:726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" filled="f" strokeweight=".07425mm"/>
                <v:rect id="Rectangle 109" o:spid="_x0000_s1436" style="position:absolute;left:726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" fillcolor="#e5e5e5" stroked="f">
                  <v:fill opacity="39321f"/>
                </v:rect>
                <v:rect id="Rectangle 108" o:spid="_x0000_s1437" style="position:absolute;left:726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" filled="f" strokeweight=".07425mm"/>
                <v:rect id="Rectangle 107" o:spid="_x0000_s1438" style="position:absolute;left:726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" fillcolor="#e5e5e5" stroked="f">
                  <v:fill opacity="39321f"/>
                </v:rect>
                <v:rect id="Rectangle 106" o:spid="_x0000_s1439" style="position:absolute;left:726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" filled="f" strokeweight=".07425mm"/>
                <v:rect id="Rectangle 105" o:spid="_x0000_s1440" style="position:absolute;left:726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" fillcolor="#e5e5e5" stroked="f">
                  <v:fill opacity="39321f"/>
                </v:rect>
                <v:rect id="Rectangle 104" o:spid="_x0000_s1441" style="position:absolute;left:726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" filled="f" strokeweight=".07425mm"/>
                <v:rect id="Rectangle 103" o:spid="_x0000_s1442" style="position:absolute;left:726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" fillcolor="#00bfff" stroked="f">
                  <v:fill opacity="39321f"/>
                </v:rect>
                <v:rect id="Rectangle 102" o:spid="_x0000_s1443" style="position:absolute;left:726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" filled="f" strokeweight=".07425mm"/>
                <v:rect id="Rectangle 101" o:spid="_x0000_s1444" style="position:absolute;left:726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" fillcolor="#e5e5e5" stroked="f">
                  <v:fill opacity="39321f"/>
                </v:rect>
                <v:rect id="Rectangle 100" o:spid="_x0000_s1445" style="position:absolute;left:726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" filled="f" strokeweight=".07425mm"/>
                <v:rect id="Rectangle 99" o:spid="_x0000_s1446" style="position:absolute;left:726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" fillcolor="#e5e5e5" stroked="f">
                  <v:fill opacity="39321f"/>
                </v:rect>
                <v:rect id="Rectangle 98" o:spid="_x0000_s1447" style="position:absolute;left:726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" filled="f" strokeweight=".07425mm"/>
                <v:rect id="Rectangle 97" o:spid="_x0000_s1448" style="position:absolute;left:726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" fillcolor="#e5e5e5" stroked="f">
                  <v:fill opacity="39321f"/>
                </v:rect>
                <v:rect id="Rectangle 96" o:spid="_x0000_s1449" style="position:absolute;left:726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" filled="f" strokeweight=".07425mm"/>
                <v:rect id="Rectangle 95" o:spid="_x0000_s1450" style="position:absolute;left:726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" fillcolor="#e5e5e5" stroked="f">
                  <v:fill opacity="39321f"/>
                </v:rect>
                <v:rect id="Rectangle 94" o:spid="_x0000_s1451" style="position:absolute;left:726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" filled="f" strokeweight=".07425mm"/>
                <v:rect id="Rectangle 93" o:spid="_x0000_s1452" style="position:absolute;left:764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" fillcolor="#e5e5e5" stroked="f">
                  <v:fill opacity="39321f"/>
                </v:rect>
                <v:rect id="Rectangle 92" o:spid="_x0000_s1453" style="position:absolute;left:764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" filled="f" strokeweight=".07425mm"/>
                <v:rect id="Rectangle 91" o:spid="_x0000_s1454" style="position:absolute;left:764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" fillcolor="#e5e5e5" stroked="f">
                  <v:fill opacity="39321f"/>
                </v:rect>
                <v:rect id="Rectangle 90" o:spid="_x0000_s1455" style="position:absolute;left:764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" filled="f" strokeweight=".07425mm"/>
                <v:rect id="Rectangle 89" o:spid="_x0000_s1456" style="position:absolute;left:764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" fillcolor="#e5e5e5" stroked="f">
                  <v:fill opacity="39321f"/>
                </v:rect>
                <v:rect id="Rectangle 88" o:spid="_x0000_s1457" style="position:absolute;left:764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" filled="f" strokeweight=".07425mm"/>
                <v:rect id="Rectangle 87" o:spid="_x0000_s1458" style="position:absolute;left:764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" fillcolor="#e5e5e5" stroked="f">
                  <v:fill opacity="39321f"/>
                </v:rect>
                <v:rect id="Rectangle 86" o:spid="_x0000_s1459" style="position:absolute;left:764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" filled="f" strokeweight=".07425mm"/>
                <v:rect id="Rectangle 85" o:spid="_x0000_s1460" style="position:absolute;left:764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" fillcolor="#e5e5e5" stroked="f">
                  <v:fill opacity="39321f"/>
                </v:rect>
                <v:rect id="Rectangle 84" o:spid="_x0000_s1461" style="position:absolute;left:764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" filled="f" strokeweight=".07425mm"/>
                <v:rect id="Rectangle 83" o:spid="_x0000_s1462" style="position:absolute;left:764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" fillcolor="#00bfff" stroked="f">
                  <v:fill opacity="39321f"/>
                </v:rect>
                <v:rect id="Rectangle 82" o:spid="_x0000_s1463" style="position:absolute;left:764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" filled="f" strokeweight=".07425mm"/>
                <v:rect id="Rectangle 81" o:spid="_x0000_s1464" style="position:absolute;left:764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" fillcolor="#e5e5e5" stroked="f">
                  <v:fill opacity="39321f"/>
                </v:rect>
                <v:rect id="Rectangle 80" o:spid="_x0000_s1465" style="position:absolute;left:764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" filled="f" strokeweight=".07425mm"/>
                <v:rect id="Rectangle 79" o:spid="_x0000_s1466" style="position:absolute;left:764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" fillcolor="#e5e5e5" stroked="f">
                  <v:fill opacity="39321f"/>
                </v:rect>
                <v:rect id="Rectangle 78" o:spid="_x0000_s1467" style="position:absolute;left:764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" filled="f" strokeweight=".07425mm"/>
                <v:rect id="Rectangle 77" o:spid="_x0000_s1468" style="position:absolute;left:764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" fillcolor="#e5e5e5" stroked="f">
                  <v:fill opacity="39321f"/>
                </v:rect>
                <v:rect id="Rectangle 76" o:spid="_x0000_s1469" style="position:absolute;left:764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" filled="f" strokeweight=".07425mm"/>
                <v:rect id="Rectangle 75" o:spid="_x0000_s1470" style="position:absolute;left:764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" fillcolor="#e5e5e5" stroked="f">
                  <v:fill opacity="39321f"/>
                </v:rect>
                <v:rect id="Rectangle 74" o:spid="_x0000_s1471" style="position:absolute;left:764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" filled="f" strokeweight=".07425mm"/>
                <v:rect id="Rectangle 73" o:spid="_x0000_s1472" style="position:absolute;left:802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" fillcolor="#e5e5e5" stroked="f">
                  <v:fill opacity="39321f"/>
                </v:rect>
                <v:rect id="Rectangle 72" o:spid="_x0000_s1473" style="position:absolute;left:8026;top:27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" filled="f" strokeweight=".07425mm"/>
                <v:rect id="Rectangle 71" o:spid="_x0000_s1474" style="position:absolute;left:802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" fillcolor="#e5e5e5" stroked="f">
                  <v:fill opacity="39321f"/>
                </v:rect>
                <v:rect id="Rectangle 70" o:spid="_x0000_s1475" style="position:absolute;left:8026;top:65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" filled="f" strokeweight=".07425mm"/>
                <v:rect id="Rectangle 69" o:spid="_x0000_s1476" style="position:absolute;left:802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" fillcolor="#e5e5e5" stroked="f">
                  <v:fill opacity="39321f"/>
                </v:rect>
                <v:rect id="Rectangle 68" o:spid="_x0000_s1477" style="position:absolute;left:8026;top:1036;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" filled="f" strokeweight=".07425mm"/>
                <v:rect id="Rectangle 67" o:spid="_x0000_s1478" style="position:absolute;left:802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" fillcolor="#e5e5e5" stroked="f">
                  <v:fill opacity="39321f"/>
                </v:rect>
                <v:rect id="Rectangle 66" o:spid="_x0000_s1479" style="position:absolute;left:8026;top:141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" filled="f" strokeweight=".07425mm"/>
                <v:rect id="Rectangle 65" o:spid="_x0000_s1480" style="position:absolute;left:802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" fillcolor="#00bfff" stroked="f">
                  <v:fill opacity="39321f"/>
                </v:rect>
                <v:rect id="Rectangle 64" o:spid="_x0000_s1481" style="position:absolute;left:8026;top:179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" filled="f" strokeweight=".07425mm"/>
                <v:rect id="Rectangle 63" o:spid="_x0000_s1482" style="position:absolute;left:802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" fillcolor="#00bfff" stroked="f">
                  <v:fill opacity="39321f"/>
                </v:rect>
                <v:rect id="Rectangle 62" o:spid="_x0000_s1483" style="position:absolute;left:8026;top:217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" filled="f" strokeweight=".07425mm"/>
                <v:rect id="Rectangle 61" o:spid="_x0000_s1484" style="position:absolute;left:802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" fillcolor="#00bfff" stroked="f">
                  <v:fill opacity="39321f"/>
                </v:rect>
                <v:rect id="Rectangle 60" o:spid="_x0000_s1485" style="position:absolute;left:8026;top:2555;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" filled="f" strokeweight=".07425mm"/>
                <v:rect id="Rectangle 59" o:spid="_x0000_s1486" style="position:absolute;left:802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" fillcolor="#00bfff" stroked="f">
                  <v:fill opacity="39321f"/>
                </v:rect>
                <v:rect id="Rectangle 58" o:spid="_x0000_s1487" style="position:absolute;left:8026;top:293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" filled="f" strokeweight=".07425mm"/>
                <v:rect id="Rectangle 57" o:spid="_x0000_s1488" style="position:absolute;left:802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" fillcolor="#00bfff" stroked="f">
                  <v:fill opacity="39321f"/>
                </v:rect>
                <v:rect id="Rectangle 56" o:spid="_x0000_s1489" style="position:absolute;left:8026;top:331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" filled="f" strokeweight=".07425mm"/>
                <v:rect id="Rectangle 55" o:spid="_x0000_s1490" style="position:absolute;left:802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" fillcolor="#e5e5e5" stroked="f">
                  <v:fill opacity="39321f"/>
                </v:rect>
                <v:rect id="Rectangle 54" o:spid="_x0000_s1491" style="position:absolute;left:8026;top:3694;width:380;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" filled="f" strokeweight=".07425mm"/>
                <v:shape id="AutoShape 53" o:spid="_x0000_s1492" style="position:absolute;left:2046;top:9601;width:3899;height:3655;visibility:visible;mso-wrap-style:square;v-text-anchor:top" coordsize="3899,3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" path="m2752,-9324r,-55m3132,-9324r,-55m3511,-9324r,-55m3891,-9324r,-55m4271,-9324r,-55m4651,-9324r,-55m5031,-9324r,-55m5410,-9324r,-55m5790,-9324r,-55m6170,-9324r,-55m2507,-9135r55,m2507,-8755r55,m2507,-8375r55,m2507,-7995r55,m2507,-7615r55,m2507,-7236r55,m2507,-6856r55,m2507,-6476r55,m2507,-6096r55,m2507,-5716r55,m6360,-9134r55,m6360,-8754r55,m6360,-8374r55,m6360,-7994r55,m6360,-7614r55,m6360,-7237r55,m6360,-6857r55,m6360,-6477r55,m6360,-6097r55,m6360,-5717r55,e" filled="f" strokeweight=".37833mm">
                  <v:path arrowok="t" o:connecttype="custom" o:connectlocs="2752,277;2752,222;3132,277;3132,222;3511,277;3511,222;3891,277;3891,222;4271,277;4271,222;4651,277;4651,222;5031,277;5031,222;5410,277;5410,222;5790,277;5790,222;6170,277;6170,222;2507,466;2562,466;2507,846;2562,846;2507,1226;2562,1226;2507,1606;2562,1606;2507,1986;2562,1986;2507,2365;2562,2365;2507,2745;2562,2745;2507,3125;2562,3125;2507,3505;2562,3505;2507,3885;2562,3885;6360,467;6415,467;6360,847;6415,847;6360,1227;6415,1227;6360,1607;6415,1607;6360,1987;6415,1987;6360,2364;6415,2364;6360,2744;6415,2744;6360,3124;6415,3124;6360,3504;6415,3504;6360,3884;6415,3884" o:connectangles="0,0,0,0,0,0,0,0,0,0,0,0,0,0,0,0,0,0,0,0,0,0,0,0,0,0,0,0,0,0,0,0,0,0,0,0,0,0,0,0,0,0,0,0,0,0,0,0,0,0,0,0,0,0,0,0,0,0,0,0"/>
                </v:shape>
                <v:shape id="Text Box 52" o:spid="_x0000_s1493" type="#_x0000_t202" style="position:absolute;left:4608;top:276;width:3798;height:3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" filled="f" stroked="f">
                  <v:textbox inset="0,0,0,0">
                    <w:txbxContent>
                      <w:p w14:paraId="2D2F898F" w14:textId="77777777" w:rsidR="001058B6" w:rsidRDefault="005212F4">
                        <w:pPr>
                          <w:tabs>
                            <w:tab w:val="left" w:pos="508"/>
                            <w:tab w:val="left" w:pos="888"/>
                            <w:tab w:val="left" w:pos="1267"/>
                            <w:tab w:val="left" w:pos="1647"/>
                            <w:tab w:val="left" w:pos="2027"/>
                            <w:tab w:val="left" w:pos="2407"/>
                            <w:tab w:val="left" w:pos="2786"/>
                            <w:tab w:val="left" w:pos="3166"/>
                            <w:tab w:val="left" w:pos="3546"/>
                          </w:tabs>
                          <w:spacing w:before="62"/>
                          <w:ind w:left="128"/>
                          <w:rPr>
                            <w:rFonts w:ascii="Arial"/>
                          </w:rPr>
                        </w:pPr>
                        <w:r>
                          <w:rPr>
                            <w:rFonts w:ascii="Arial"/>
                          </w:rPr>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r>
                          <w:rPr>
                            <w:rFonts w:ascii="Arial"/>
                          </w:rPr>
                          <w:tab/>
                          <w:t>0</w:t>
                        </w:r>
                      </w:p>
                      <w:p w14:paraId="13BD03A6"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p w14:paraId="5541C2D5"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p w14:paraId="56DC42D0"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p w14:paraId="5AFC12CE"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2</w:t>
                        </w:r>
                        <w:r>
                          <w:rPr>
                            <w:rFonts w:ascii="Arial" w:hAnsi="Arial"/>
                          </w:rPr>
                          <w:tab/>
                          <w:t>0</w:t>
                        </w:r>
                        <w:r>
                          <w:rPr>
                            <w:rFonts w:ascii="Arial" w:hAnsi="Arial"/>
                          </w:rPr>
                          <w:tab/>
                          <w:t>2</w:t>
                        </w:r>
                        <w:r>
                          <w:rPr>
                            <w:rFonts w:ascii="Arial" w:hAnsi="Arial"/>
                          </w:rPr>
                          <w:tab/>
                          <w:t>2</w:t>
                        </w:r>
                        <w:r>
                          <w:rPr>
                            <w:rFonts w:ascii="Arial" w:hAnsi="Arial"/>
                          </w:rPr>
                          <w:tab/>
                          <w:t>0</w:t>
                        </w:r>
                        <w:r>
                          <w:rPr>
                            <w:rFonts w:ascii="Arial" w:hAnsi="Arial"/>
                          </w:rPr>
                          <w:tab/>
                          <w:t>0</w:t>
                        </w:r>
                        <w:r>
                          <w:rPr>
                            <w:rFonts w:ascii="Arial" w:hAnsi="Arial"/>
                          </w:rPr>
                          <w:tab/>
                          <w:t>2</w:t>
                        </w:r>
                      </w:p>
                      <w:p w14:paraId="136A6299" w14:textId="77777777" w:rsidR="001058B6" w:rsidRDefault="005212F4">
                        <w:pPr>
                          <w:tabs>
                            <w:tab w:val="left" w:pos="888"/>
                            <w:tab w:val="left" w:pos="1267"/>
                            <w:tab w:val="left" w:pos="1647"/>
                            <w:tab w:val="left" w:pos="2027"/>
                            <w:tab w:val="left" w:pos="2407"/>
                            <w:tab w:val="left" w:pos="2786"/>
                            <w:tab w:val="left" w:pos="3166"/>
                            <w:tab w:val="left" w:pos="3546"/>
                          </w:tabs>
                          <w:spacing w:before="126"/>
                          <w:ind w:left="64"/>
                          <w:rPr>
                            <w:rFonts w:ascii="Arial" w:hAnsi="Arial"/>
                          </w:rPr>
                        </w:pPr>
                        <w:r>
                          <w:rPr>
                            <w:rFonts w:ascii="Arial" w:hAnsi="Arial"/>
                          </w:rPr>
                          <w:t xml:space="preserve">−2  </w:t>
                        </w:r>
                        <w:r>
                          <w:rPr>
                            <w:rFonts w:ascii="Arial" w:hAnsi="Arial"/>
                            <w:spacing w:val="9"/>
                          </w:rPr>
                          <w:t xml:space="preserve"> </w:t>
                        </w:r>
                        <w:r>
                          <w:rPr>
                            <w:rFonts w:ascii="Arial" w:hAnsi="Arial"/>
                          </w:rPr>
                          <w:t>2</w:t>
                        </w:r>
                        <w:r>
                          <w:rPr>
                            <w:rFonts w:ascii="Arial" w:hAnsi="Arial"/>
                          </w:rPr>
                          <w:tab/>
                          <w:t>2</w:t>
                        </w:r>
                        <w:r>
                          <w:rPr>
                            <w:rFonts w:ascii="Arial" w:hAnsi="Arial"/>
                          </w:rPr>
                          <w:tab/>
                          <w:t>2</w:t>
                        </w:r>
                        <w:r>
                          <w:rPr>
                            <w:rFonts w:ascii="Arial" w:hAnsi="Arial"/>
                          </w:rPr>
                          <w:tab/>
                          <w:t>2</w:t>
                        </w:r>
                        <w:r>
                          <w:rPr>
                            <w:rFonts w:ascii="Arial" w:hAnsi="Arial"/>
                          </w:rPr>
                          <w:tab/>
                          <w:t>0</w:t>
                        </w:r>
                        <w:r>
                          <w:rPr>
                            <w:rFonts w:ascii="Arial" w:hAnsi="Arial"/>
                          </w:rPr>
                          <w:tab/>
                          <w:t>0</w:t>
                        </w:r>
                        <w:r>
                          <w:rPr>
                            <w:rFonts w:ascii="Arial" w:hAnsi="Arial"/>
                          </w:rPr>
                          <w:tab/>
                          <w:t>2</w:t>
                        </w:r>
                        <w:r>
                          <w:rPr>
                            <w:rFonts w:ascii="Arial" w:hAnsi="Arial"/>
                          </w:rPr>
                          <w:tab/>
                          <w:t>2</w:t>
                        </w:r>
                        <w:r>
                          <w:rPr>
                            <w:rFonts w:ascii="Arial" w:hAnsi="Arial"/>
                          </w:rPr>
                          <w:tab/>
                          <w:t>2</w:t>
                        </w:r>
                      </w:p>
                      <w:p w14:paraId="7355416D"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2</w:t>
                        </w:r>
                        <w:r>
                          <w:rPr>
                            <w:rFonts w:ascii="Arial" w:hAnsi="Arial"/>
                          </w:rPr>
                          <w:tab/>
                          <w:t>2</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2</w:t>
                        </w:r>
                      </w:p>
                      <w:p w14:paraId="28BBD521"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2</w:t>
                        </w:r>
                        <w:r>
                          <w:rPr>
                            <w:rFonts w:ascii="Arial" w:hAnsi="Arial"/>
                          </w:rPr>
                          <w:tab/>
                          <w:t>0</w:t>
                        </w:r>
                        <w:r>
                          <w:rPr>
                            <w:rFonts w:ascii="Arial" w:hAnsi="Arial"/>
                          </w:rPr>
                          <w:tab/>
                          <w:t>0</w:t>
                        </w:r>
                        <w:r>
                          <w:rPr>
                            <w:rFonts w:ascii="Arial" w:hAnsi="Arial"/>
                          </w:rPr>
                          <w:tab/>
                          <w:t>2</w:t>
                        </w:r>
                        <w:r>
                          <w:rPr>
                            <w:rFonts w:ascii="Arial" w:hAnsi="Arial"/>
                          </w:rPr>
                          <w:tab/>
                          <w:t>0</w:t>
                        </w:r>
                        <w:r>
                          <w:rPr>
                            <w:rFonts w:ascii="Arial" w:hAnsi="Arial"/>
                          </w:rPr>
                          <w:tab/>
                          <w:t>0</w:t>
                        </w:r>
                        <w:r>
                          <w:rPr>
                            <w:rFonts w:ascii="Arial" w:hAnsi="Arial"/>
                          </w:rPr>
                          <w:tab/>
                          <w:t>0</w:t>
                        </w:r>
                        <w:r>
                          <w:rPr>
                            <w:rFonts w:ascii="Arial" w:hAnsi="Arial"/>
                          </w:rPr>
                          <w:tab/>
                          <w:t>2</w:t>
                        </w:r>
                      </w:p>
                      <w:p w14:paraId="48EC276F"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2</w:t>
                        </w:r>
                        <w:r>
                          <w:rPr>
                            <w:rFonts w:ascii="Arial" w:hAnsi="Arial"/>
                          </w:rPr>
                          <w:tab/>
                          <w:t>0</w:t>
                        </w:r>
                        <w:r>
                          <w:rPr>
                            <w:rFonts w:ascii="Arial" w:hAnsi="Arial"/>
                          </w:rPr>
                          <w:tab/>
                          <w:t>0</w:t>
                        </w:r>
                        <w:r>
                          <w:rPr>
                            <w:rFonts w:ascii="Arial" w:hAnsi="Arial"/>
                          </w:rPr>
                          <w:tab/>
                          <w:t>0</w:t>
                        </w:r>
                        <w:r>
                          <w:rPr>
                            <w:rFonts w:ascii="Arial" w:hAnsi="Arial"/>
                          </w:rPr>
                          <w:tab/>
                          <w:t>2</w:t>
                        </w:r>
                      </w:p>
                      <w:p w14:paraId="26B19C00" w14:textId="77777777" w:rsidR="001058B6" w:rsidRDefault="005212F4">
                        <w:pPr>
                          <w:tabs>
                            <w:tab w:val="left" w:pos="888"/>
                            <w:tab w:val="left" w:pos="1267"/>
                            <w:tab w:val="left" w:pos="1647"/>
                            <w:tab w:val="left" w:pos="2027"/>
                            <w:tab w:val="left" w:pos="2407"/>
                            <w:tab w:val="left" w:pos="2786"/>
                            <w:tab w:val="left" w:pos="3166"/>
                            <w:tab w:val="left" w:pos="3546"/>
                          </w:tabs>
                          <w:spacing w:before="127"/>
                          <w:ind w:left="64"/>
                          <w:rPr>
                            <w:rFonts w:ascii="Arial" w:hAnsi="Arial"/>
                          </w:rPr>
                        </w:pPr>
                        <w:r>
                          <w:rPr>
                            <w:rFonts w:ascii="Arial" w:hAnsi="Arial"/>
                          </w:rPr>
                          <w:t xml:space="preserve">−2  </w:t>
                        </w:r>
                        <w:r>
                          <w:rPr>
                            <w:rFonts w:ascii="Arial" w:hAnsi="Arial"/>
                            <w:spacing w:val="9"/>
                          </w:rPr>
                          <w:t xml:space="preserve"> </w:t>
                        </w:r>
                        <w:r>
                          <w:rPr>
                            <w:rFonts w:ascii="Arial" w:hAnsi="Arial"/>
                          </w:rPr>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r>
                          <w:rPr>
                            <w:rFonts w:ascii="Arial" w:hAnsi="Arial"/>
                          </w:rPr>
                          <w:tab/>
                          <w:t>0</w:t>
                        </w:r>
                      </w:p>
                    </w:txbxContent>
                  </v:textbox>
                </v:shape>
                <w10:wrap anchorx="page"/>
              </v:group>
            </w:pict>
          </mc:Fallback>
        </mc:AlternateContent>
      </w:r>
      <w:proofErr w:type="spellStart"/>
      <w:r w:rsidR="005212F4">
        <w:rPr>
          <w:rFonts w:ascii="Arial"/>
          <w:color w:val="4D4D4D"/>
          <w:sz w:val="18"/>
        </w:rPr>
        <w:t>nam</w:t>
      </w:r>
      <w:r w:rsidR="005212F4">
        <w:rPr>
          <w:rFonts w:ascii="Arial"/>
          <w:color w:val="4D4D4D"/>
          <w:spacing w:val="-17"/>
          <w:sz w:val="18"/>
        </w:rPr>
        <w:t>e</w:t>
      </w:r>
      <w:r w:rsidR="005212F4">
        <w:rPr>
          <w:rFonts w:ascii="Arial"/>
          <w:color w:val="4D4D4D"/>
          <w:sz w:val="18"/>
        </w:rPr>
        <w:t>type</w:t>
      </w:r>
      <w:proofErr w:type="spellEnd"/>
      <w:r w:rsidR="005212F4">
        <w:rPr>
          <w:rFonts w:ascii="Arial"/>
          <w:color w:val="4D4D4D"/>
          <w:spacing w:val="8"/>
          <w:sz w:val="18"/>
        </w:rPr>
        <w:t xml:space="preserve"> </w:t>
      </w:r>
      <w:proofErr w:type="spellStart"/>
      <w:r w:rsidR="005212F4">
        <w:rPr>
          <w:rFonts w:ascii="Arial"/>
          <w:color w:val="4D4D4D"/>
          <w:spacing w:val="-72"/>
          <w:sz w:val="18"/>
        </w:rPr>
        <w:t>a</w:t>
      </w:r>
      <w:r w:rsidR="005212F4">
        <w:rPr>
          <w:rFonts w:ascii="Arial"/>
          <w:color w:val="4D4D4D"/>
          <w:spacing w:val="-79"/>
          <w:sz w:val="18"/>
        </w:rPr>
        <w:t>m</w:t>
      </w:r>
      <w:r w:rsidR="005212F4">
        <w:rPr>
          <w:rFonts w:ascii="Arial"/>
          <w:color w:val="4D4D4D"/>
          <w:spacing w:val="-22"/>
          <w:sz w:val="18"/>
        </w:rPr>
        <w:t>g</w:t>
      </w:r>
      <w:r w:rsidR="005212F4">
        <w:rPr>
          <w:rFonts w:ascii="Arial"/>
          <w:color w:val="4D4D4D"/>
          <w:spacing w:val="-79"/>
          <w:sz w:val="18"/>
        </w:rPr>
        <w:t>o</w:t>
      </w:r>
      <w:r w:rsidR="005212F4">
        <w:rPr>
          <w:rFonts w:ascii="Arial"/>
          <w:color w:val="4D4D4D"/>
          <w:spacing w:val="-22"/>
          <w:sz w:val="18"/>
        </w:rPr>
        <w:t>e</w:t>
      </w:r>
      <w:r w:rsidR="005212F4">
        <w:rPr>
          <w:rFonts w:ascii="Arial"/>
          <w:color w:val="4D4D4D"/>
          <w:sz w:val="18"/>
        </w:rPr>
        <w:t>tor_s</w:t>
      </w:r>
      <w:r w:rsidR="005212F4">
        <w:rPr>
          <w:rFonts w:ascii="Arial"/>
          <w:color w:val="4D4D4D"/>
          <w:spacing w:val="-52"/>
          <w:sz w:val="18"/>
        </w:rPr>
        <w:t>c</w:t>
      </w:r>
      <w:r w:rsidR="005212F4">
        <w:rPr>
          <w:rFonts w:ascii="Arial"/>
          <w:color w:val="4D4D4D"/>
          <w:spacing w:val="-49"/>
          <w:sz w:val="18"/>
        </w:rPr>
        <w:t>p</w:t>
      </w:r>
      <w:r w:rsidR="005212F4">
        <w:rPr>
          <w:rFonts w:ascii="Arial"/>
          <w:color w:val="4D4D4D"/>
          <w:spacing w:val="-52"/>
          <w:sz w:val="18"/>
        </w:rPr>
        <w:t>o</w:t>
      </w:r>
      <w:r w:rsidR="005212F4">
        <w:rPr>
          <w:rFonts w:ascii="Arial"/>
          <w:color w:val="4D4D4D"/>
          <w:spacing w:val="-49"/>
          <w:sz w:val="18"/>
        </w:rPr>
        <w:t>u</w:t>
      </w:r>
      <w:r w:rsidR="005212F4">
        <w:rPr>
          <w:rFonts w:ascii="Arial"/>
          <w:color w:val="4D4D4D"/>
          <w:spacing w:val="-12"/>
          <w:sz w:val="18"/>
        </w:rPr>
        <w:t>r</w:t>
      </w:r>
      <w:r w:rsidR="005212F4">
        <w:rPr>
          <w:rFonts w:ascii="Arial"/>
          <w:color w:val="4D4D4D"/>
          <w:spacing w:val="-90"/>
          <w:sz w:val="18"/>
        </w:rPr>
        <w:t>p</w:t>
      </w:r>
      <w:r w:rsidR="005212F4">
        <w:rPr>
          <w:rFonts w:ascii="Arial"/>
          <w:color w:val="4D4D4D"/>
          <w:spacing w:val="-12"/>
          <w:sz w:val="18"/>
        </w:rPr>
        <w:t>e</w:t>
      </w:r>
      <w:r w:rsidR="005212F4">
        <w:rPr>
          <w:rFonts w:ascii="Arial"/>
          <w:color w:val="4D4D4D"/>
          <w:sz w:val="18"/>
        </w:rPr>
        <w:t>il</w:t>
      </w:r>
      <w:proofErr w:type="spellEnd"/>
      <w:r w:rsidR="005212F4">
        <w:rPr>
          <w:rFonts w:ascii="Arial"/>
          <w:color w:val="4D4D4D"/>
          <w:sz w:val="18"/>
        </w:rPr>
        <w:t xml:space="preserve"> </w:t>
      </w:r>
      <w:r w:rsidR="005212F4">
        <w:rPr>
          <w:rFonts w:ascii="Arial"/>
          <w:color w:val="4D4D4D"/>
          <w:spacing w:val="18"/>
          <w:sz w:val="18"/>
        </w:rPr>
        <w:t xml:space="preserve"> </w:t>
      </w:r>
      <w:proofErr w:type="spellStart"/>
      <w:r w:rsidR="005212F4">
        <w:rPr>
          <w:rFonts w:ascii="Arial"/>
          <w:color w:val="4D4D4D"/>
          <w:sz w:val="18"/>
        </w:rPr>
        <w:t>ct</w:t>
      </w:r>
      <w:proofErr w:type="spellEnd"/>
      <w:r w:rsidR="005212F4">
        <w:rPr>
          <w:rFonts w:ascii="Arial"/>
          <w:color w:val="4D4D4D"/>
          <w:spacing w:val="-4"/>
          <w:sz w:val="18"/>
        </w:rPr>
        <w:t xml:space="preserve"> </w:t>
      </w:r>
      <w:proofErr w:type="spellStart"/>
      <w:r w:rsidR="005212F4">
        <w:rPr>
          <w:rFonts w:ascii="Arial"/>
          <w:color w:val="4D4D4D"/>
          <w:spacing w:val="-6"/>
          <w:sz w:val="18"/>
        </w:rPr>
        <w:t>h</w:t>
      </w:r>
      <w:r w:rsidR="005212F4">
        <w:rPr>
          <w:rFonts w:ascii="Arial"/>
          <w:color w:val="4D4D4D"/>
          <w:sz w:val="18"/>
        </w:rPr>
        <w:t>ypot</w:t>
      </w:r>
      <w:r w:rsidR="005212F4">
        <w:rPr>
          <w:rFonts w:ascii="Arial"/>
          <w:color w:val="4D4D4D"/>
          <w:spacing w:val="-54"/>
          <w:sz w:val="18"/>
        </w:rPr>
        <w:t>s</w:t>
      </w:r>
      <w:r w:rsidR="005212F4">
        <w:rPr>
          <w:rFonts w:ascii="Arial"/>
          <w:color w:val="4D4D4D"/>
          <w:sz w:val="18"/>
        </w:rPr>
        <w:t>tsah</w:t>
      </w:r>
      <w:proofErr w:type="spellEnd"/>
      <w:r w:rsidR="005212F4">
        <w:rPr>
          <w:rFonts w:ascii="Arial"/>
          <w:color w:val="4D4D4D"/>
          <w:spacing w:val="8"/>
          <w:sz w:val="18"/>
        </w:rPr>
        <w:t xml:space="preserve"> </w:t>
      </w:r>
      <w:r w:rsidR="005212F4">
        <w:rPr>
          <w:rFonts w:ascii="Arial"/>
          <w:color w:val="4D4D4D"/>
          <w:sz w:val="18"/>
        </w:rPr>
        <w:t>edh</w:t>
      </w:r>
      <w:r w:rsidR="005212F4">
        <w:rPr>
          <w:rFonts w:ascii="Arial"/>
          <w:color w:val="4D4D4D"/>
          <w:spacing w:val="-5"/>
          <w:sz w:val="18"/>
        </w:rPr>
        <w:t xml:space="preserve"> </w:t>
      </w:r>
      <w:r w:rsidR="005212F4">
        <w:rPr>
          <w:rFonts w:ascii="Arial"/>
          <w:color w:val="4D4D4D"/>
          <w:sz w:val="18"/>
        </w:rPr>
        <w:t>mo</w:t>
      </w:r>
      <w:r w:rsidR="005212F4">
        <w:rPr>
          <w:rFonts w:ascii="Arial"/>
          <w:color w:val="4D4D4D"/>
          <w:spacing w:val="7"/>
          <w:sz w:val="18"/>
        </w:rPr>
        <w:t>r</w:t>
      </w:r>
      <w:r w:rsidR="005212F4">
        <w:rPr>
          <w:rFonts w:ascii="Arial"/>
          <w:color w:val="4D4D4D"/>
          <w:sz w:val="18"/>
        </w:rPr>
        <w:t>t</w:t>
      </w:r>
    </w:p>
    <w:p w14:paraId="4CDD0B28" w14:textId="77777777" w:rsidR="001058B6" w:rsidRDefault="001058B6">
      <w:pPr>
        <w:jc w:val="center"/>
        <w:rPr>
          <w:rFonts w:ascii="Arial"/>
          <w:sz w:val="18"/>
        </w:rPr>
        <w:sectPr w:rsidR="001058B6">
          <w:type w:val="continuous"/>
          <w:pgSz w:w="11910" w:h="16840"/>
          <w:pgMar w:top="1580" w:right="0" w:bottom="280" w:left="1380" w:header="720" w:footer="720" w:gutter="0"/>
          <w:cols w:num="2" w:space="720" w:equalWidth="0">
            <w:col w:w="3130" w:space="40"/>
            <w:col w:w="7360"/>
          </w:cols>
        </w:sectPr>
      </w:pPr>
    </w:p>
    <w:p w14:paraId="5701D13A" w14:textId="77777777" w:rsidR="001058B6" w:rsidRDefault="001058B6">
      <w:pPr>
        <w:pStyle w:val="BodyText"/>
        <w:spacing w:before="1"/>
        <w:rPr>
          <w:rFonts w:ascii="Arial"/>
          <w:sz w:val="18"/>
        </w:rPr>
      </w:pPr>
    </w:p>
    <w:p w14:paraId="7BC473C9" w14:textId="42B59804" w:rsidR="001058B6" w:rsidRDefault="00C27F74">
      <w:pPr>
        <w:tabs>
          <w:tab w:val="left" w:pos="1775"/>
          <w:tab w:val="left" w:pos="3014"/>
          <w:tab w:val="left" w:pos="4647"/>
        </w:tabs>
        <w:spacing w:before="95"/>
        <w:ind w:left="1138"/>
        <w:rPr>
          <w:rFonts w:ascii="Arial" w:hAnsi="Arial"/>
          <w:sz w:val="18"/>
        </w:rPr>
      </w:pPr>
      <w:r>
        <w:rPr>
          <w:noProof/>
        </w:rPr>
        <mc:AlternateContent>
          <mc:Choice Requires="wpg">
            <w:drawing>
              <wp:anchor distT="0" distB="0" distL="114300" distR="114300" simplePos="0" relativeHeight="251706880" behindDoc="1" locked="0" layoutInCell="1" allowOverlap="1" wp14:anchorId="713103E4" wp14:editId="6C66E6EA">
                <wp:simplePos x="0" y="0"/>
                <wp:positionH relativeFrom="page">
                  <wp:posOffset>1732915</wp:posOffset>
                </wp:positionH>
                <wp:positionV relativeFrom="paragraph">
                  <wp:posOffset>26035</wp:posOffset>
                </wp:positionV>
                <wp:extent cx="201295" cy="201295"/>
                <wp:effectExtent l="8890" t="8890" r="8890" b="8890"/>
                <wp:wrapNone/>
                <wp:docPr id="6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2729" y="41"/>
                          <a:chExt cx="317" cy="317"/>
                        </a:xfrm>
                      </wpg:grpSpPr>
                      <wps:wsp>
                        <wps:cNvPr id="65" name="Rectangle 50"/>
                        <wps:cNvSpPr>
                          <a:spLocks noChangeArrowheads="1"/>
                        </wps:cNvSpPr>
                        <wps:spPr bwMode="auto">
                          <a:xfrm>
                            <a:off x="2731" y="43"/>
                            <a:ext cx="312" cy="312"/>
                          </a:xfrm>
                          <a:prstGeom prst="rect">
                            <a:avLst/>
                          </a:prstGeom>
                          <a:solidFill>
                            <a:srgbClr val="7CCD7C">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 name="Rectangle 49"/>
                        <wps:cNvSpPr>
                          <a:spLocks noChangeArrowheads="1"/>
                        </wps:cNvSpPr>
                        <wps:spPr bwMode="auto">
                          <a:xfrm>
                            <a:off x="2731"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BD9BF02" id="Group 48" o:spid="_x0000_s1026" style="position:absolute;margin-left:136.45pt;margin-top:2.05pt;width:15.85pt;height:15.85pt;z-index:-251609600;mso-position-horizontal-relative:page" coordorigin="2729,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">
                <v:rect id="Rectangle 50" o:spid="_x0000_s1027" style="position:absolute;left:2731;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" fillcolor="#7ccd7c" stroked="f">
                  <v:fill opacity="39321f"/>
                </v:rect>
                <v:rect id="Rectangle 49" o:spid="_x0000_s1028" style="position:absolute;left:2731;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" filled="f" strokeweight=".07425mm"/>
                <w10:wrap anchorx="page"/>
              </v:group>
            </w:pict>
          </mc:Fallback>
        </mc:AlternateContent>
      </w:r>
      <w:r>
        <w:rPr>
          <w:noProof/>
        </w:rPr>
        <mc:AlternateContent>
          <mc:Choice Requires="wpg">
            <w:drawing>
              <wp:anchor distT="0" distB="0" distL="114300" distR="114300" simplePos="0" relativeHeight="251707904" behindDoc="1" locked="0" layoutInCell="1" allowOverlap="1" wp14:anchorId="006F30CD" wp14:editId="58F0DAFD">
                <wp:simplePos x="0" y="0"/>
                <wp:positionH relativeFrom="page">
                  <wp:posOffset>2519680</wp:posOffset>
                </wp:positionH>
                <wp:positionV relativeFrom="paragraph">
                  <wp:posOffset>26035</wp:posOffset>
                </wp:positionV>
                <wp:extent cx="201295" cy="201295"/>
                <wp:effectExtent l="5080" t="8890" r="3175" b="8890"/>
                <wp:wrapNone/>
                <wp:docPr id="61"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3968" y="41"/>
                          <a:chExt cx="317" cy="317"/>
                        </a:xfrm>
                      </wpg:grpSpPr>
                      <wps:wsp>
                        <wps:cNvPr id="62" name="Rectangle 47"/>
                        <wps:cNvSpPr>
                          <a:spLocks noChangeArrowheads="1"/>
                        </wps:cNvSpPr>
                        <wps:spPr bwMode="auto">
                          <a:xfrm>
                            <a:off x="3970" y="43"/>
                            <a:ext cx="312" cy="312"/>
                          </a:xfrm>
                          <a:prstGeom prst="rect">
                            <a:avLst/>
                          </a:prstGeom>
                          <a:solidFill>
                            <a:srgbClr val="00BFFF">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46"/>
                        <wps:cNvSpPr>
                          <a:spLocks noChangeArrowheads="1"/>
                        </wps:cNvSpPr>
                        <wps:spPr bwMode="auto">
                          <a:xfrm>
                            <a:off x="3970"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65E7B57" id="Group 45" o:spid="_x0000_s1026" style="position:absolute;margin-left:198.4pt;margin-top:2.05pt;width:15.85pt;height:15.85pt;z-index:-251608576;mso-position-horizontal-relative:page" coordorigin="3968,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">
                <v:rect id="Rectangle 47" o:spid="_x0000_s1027" style="position:absolute;left:3970;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" fillcolor="#00bfff" stroked="f">
                  <v:fill opacity="39321f"/>
                </v:rect>
                <v:rect id="Rectangle 46" o:spid="_x0000_s1028" style="position:absolute;left:3970;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" filled="f" strokeweight=".07425mm"/>
                <w10:wrap anchorx="page"/>
              </v:group>
            </w:pict>
          </mc:Fallback>
        </mc:AlternateContent>
      </w:r>
      <w:r>
        <w:rPr>
          <w:noProof/>
        </w:rPr>
        <mc:AlternateContent>
          <mc:Choice Requires="wpg">
            <w:drawing>
              <wp:anchor distT="0" distB="0" distL="114300" distR="114300" simplePos="0" relativeHeight="251708928" behindDoc="1" locked="0" layoutInCell="1" allowOverlap="1" wp14:anchorId="44AFDC66" wp14:editId="67EC94A8">
                <wp:simplePos x="0" y="0"/>
                <wp:positionH relativeFrom="page">
                  <wp:posOffset>3556635</wp:posOffset>
                </wp:positionH>
                <wp:positionV relativeFrom="paragraph">
                  <wp:posOffset>26035</wp:posOffset>
                </wp:positionV>
                <wp:extent cx="201295" cy="201295"/>
                <wp:effectExtent l="3810" t="8890" r="4445" b="8890"/>
                <wp:wrapNone/>
                <wp:docPr id="58"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5601" y="41"/>
                          <a:chExt cx="317" cy="317"/>
                        </a:xfrm>
                      </wpg:grpSpPr>
                      <wps:wsp>
                        <wps:cNvPr id="59" name="Rectangle 44"/>
                        <wps:cNvSpPr>
                          <a:spLocks noChangeArrowheads="1"/>
                        </wps:cNvSpPr>
                        <wps:spPr bwMode="auto">
                          <a:xfrm>
                            <a:off x="5603" y="43"/>
                            <a:ext cx="312" cy="312"/>
                          </a:xfrm>
                          <a:prstGeom prst="rect">
                            <a:avLst/>
                          </a:prstGeom>
                          <a:solidFill>
                            <a:srgbClr val="FF4500">
                              <a:alpha val="599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0" name="Rectangle 43"/>
                        <wps:cNvSpPr>
                          <a:spLocks noChangeArrowheads="1"/>
                        </wps:cNvSpPr>
                        <wps:spPr bwMode="auto">
                          <a:xfrm>
                            <a:off x="5603"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1F0699" id="Group 42" o:spid="_x0000_s1026" style="position:absolute;margin-left:280.05pt;margin-top:2.05pt;width:15.85pt;height:15.85pt;z-index:-251607552;mso-position-horizontal-relative:page" coordorigin="5601,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">
                <v:rect id="Rectangle 44" o:spid="_x0000_s1027" style="position:absolute;left:5603;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" fillcolor="#ff4500" stroked="f">
                  <v:fill opacity="39321f"/>
                </v:rect>
                <v:rect id="Rectangle 43" o:spid="_x0000_s1028" style="position:absolute;left:5603;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" filled="f" strokeweight=".07425mm"/>
                <w10:wrap anchorx="page"/>
              </v:group>
            </w:pict>
          </mc:Fallback>
        </mc:AlternateContent>
      </w:r>
      <w:r w:rsidR="005212F4">
        <w:rPr>
          <w:rFonts w:ascii="Arial" w:hAnsi="Arial"/>
          <w:sz w:val="18"/>
        </w:rPr>
        <w:t>d</w:t>
      </w:r>
      <w:r w:rsidR="005212F4">
        <w:rPr>
          <w:rFonts w:ascii="Arial" w:hAnsi="Arial"/>
          <w:sz w:val="18"/>
        </w:rPr>
        <w:tab/>
        <w:t>predictor</w:t>
      </w:r>
      <w:r w:rsidR="005212F4">
        <w:rPr>
          <w:rFonts w:ascii="Arial" w:hAnsi="Arial"/>
          <w:sz w:val="18"/>
        </w:rPr>
        <w:tab/>
        <w:t>random</w:t>
      </w:r>
      <w:r w:rsidR="005212F4">
        <w:rPr>
          <w:rFonts w:ascii="Arial" w:hAnsi="Arial"/>
          <w:spacing w:val="-2"/>
          <w:sz w:val="18"/>
        </w:rPr>
        <w:t xml:space="preserve"> </w:t>
      </w:r>
      <w:r w:rsidR="005212F4">
        <w:rPr>
          <w:rFonts w:ascii="Arial" w:hAnsi="Arial"/>
          <w:sz w:val="18"/>
        </w:rPr>
        <w:t>effect</w:t>
      </w:r>
      <w:r w:rsidR="005212F4">
        <w:rPr>
          <w:rFonts w:ascii="Arial" w:hAnsi="Arial"/>
          <w:sz w:val="18"/>
        </w:rPr>
        <w:tab/>
        <w:t>inclusion−restriction variable</w:t>
      </w:r>
    </w:p>
    <w:p w14:paraId="3A9ADE6E" w14:textId="77777777" w:rsidR="001058B6" w:rsidRDefault="001058B6">
      <w:pPr>
        <w:pStyle w:val="BodyText"/>
        <w:rPr>
          <w:rFonts w:ascii="Arial"/>
          <w:sz w:val="20"/>
        </w:rPr>
      </w:pPr>
    </w:p>
    <w:p w14:paraId="6253F7E7" w14:textId="77777777" w:rsidR="001058B6" w:rsidRDefault="001058B6">
      <w:pPr>
        <w:pStyle w:val="BodyText"/>
        <w:rPr>
          <w:rFonts w:ascii="Arial"/>
          <w:sz w:val="20"/>
        </w:rPr>
      </w:pPr>
    </w:p>
    <w:p w14:paraId="4A5A3FDE" w14:textId="77777777" w:rsidR="001058B6" w:rsidRPr="00713CA3" w:rsidRDefault="005212F4">
      <w:pPr>
        <w:spacing w:before="160" w:line="218" w:lineRule="auto"/>
        <w:ind w:left="240" w:right="7261"/>
        <w:rPr>
          <w:i/>
          <w:lang w:val="nl-NL"/>
          <w:rPrChange w:id="72" w:author="Jong-3, V.M.T. de (Valentijn)" w:date="2022-11-17T11:58:00Z">
            <w:rPr>
              <w:i/>
            </w:rPr>
          </w:rPrChange>
        </w:rPr>
      </w:pPr>
      <w:r w:rsidRPr="00713CA3">
        <w:rPr>
          <w:i/>
          <w:w w:val="105"/>
          <w:lang w:val="nl-NL"/>
          <w:rPrChange w:id="73" w:author="Jong-3, V.M.T. de (Valentijn)" w:date="2022-11-17T11:58:00Z">
            <w:rPr>
              <w:i/>
              <w:w w:val="105"/>
            </w:rPr>
          </w:rPrChange>
        </w:rPr>
        <w:t xml:space="preserve">R&gt; </w:t>
      </w:r>
      <w:proofErr w:type="spellStart"/>
      <w:r w:rsidRPr="00713CA3">
        <w:rPr>
          <w:i/>
          <w:w w:val="105"/>
          <w:lang w:val="nl-NL"/>
          <w:rPrChange w:id="74" w:author="Jong-3, V.M.T. de (Valentijn)" w:date="2022-11-17T11:58:00Z">
            <w:rPr>
              <w:i/>
              <w:w w:val="105"/>
            </w:rPr>
          </w:rPrChange>
        </w:rPr>
        <w:t>meth</w:t>
      </w:r>
      <w:proofErr w:type="spellEnd"/>
      <w:r w:rsidRPr="00713CA3">
        <w:rPr>
          <w:i/>
          <w:w w:val="105"/>
          <w:lang w:val="nl-NL"/>
          <w:rPrChange w:id="75" w:author="Jong-3, V.M.T. de (Valentijn)" w:date="2022-11-17T11:58:00Z">
            <w:rPr>
              <w:i/>
              <w:w w:val="105"/>
            </w:rPr>
          </w:rPrChange>
        </w:rPr>
        <w:t xml:space="preserve"> &lt;- </w:t>
      </w:r>
      <w:proofErr w:type="spellStart"/>
      <w:r w:rsidRPr="00713CA3">
        <w:rPr>
          <w:i/>
          <w:w w:val="105"/>
          <w:lang w:val="nl-NL"/>
          <w:rPrChange w:id="76" w:author="Jong-3, V.M.T. de (Valentijn)" w:date="2022-11-17T11:58:00Z">
            <w:rPr>
              <w:i/>
              <w:w w:val="105"/>
            </w:rPr>
          </w:rPrChange>
        </w:rPr>
        <w:t>make.method</w:t>
      </w:r>
      <w:proofErr w:type="spellEnd"/>
      <w:r w:rsidRPr="00713CA3">
        <w:rPr>
          <w:i/>
          <w:w w:val="105"/>
          <w:lang w:val="nl-NL"/>
          <w:rPrChange w:id="77" w:author="Jong-3, V.M.T. de (Valentijn)" w:date="2022-11-17T11:58:00Z">
            <w:rPr>
              <w:i/>
              <w:w w:val="105"/>
            </w:rPr>
          </w:rPrChange>
        </w:rPr>
        <w:t>(dat)  R&gt;</w:t>
      </w:r>
      <w:r w:rsidRPr="00713CA3">
        <w:rPr>
          <w:i/>
          <w:spacing w:val="54"/>
          <w:w w:val="105"/>
          <w:lang w:val="nl-NL"/>
          <w:rPrChange w:id="78" w:author="Jong-3, V.M.T. de (Valentijn)" w:date="2022-11-17T11:58:00Z">
            <w:rPr>
              <w:i/>
              <w:spacing w:val="54"/>
              <w:w w:val="105"/>
            </w:rPr>
          </w:rPrChange>
        </w:rPr>
        <w:t xml:space="preserve"> </w:t>
      </w:r>
      <w:proofErr w:type="spellStart"/>
      <w:r w:rsidRPr="00713CA3">
        <w:rPr>
          <w:i/>
          <w:w w:val="105"/>
          <w:lang w:val="nl-NL"/>
          <w:rPrChange w:id="79" w:author="Jong-3, V.M.T. de (Valentijn)" w:date="2022-11-17T11:58:00Z">
            <w:rPr>
              <w:i/>
              <w:w w:val="105"/>
            </w:rPr>
          </w:rPrChange>
        </w:rPr>
        <w:t>meth</w:t>
      </w:r>
      <w:proofErr w:type="spellEnd"/>
    </w:p>
    <w:p w14:paraId="03511785" w14:textId="77777777" w:rsidR="001058B6" w:rsidRPr="00713CA3" w:rsidRDefault="001058B6">
      <w:pPr>
        <w:pStyle w:val="BodyText"/>
        <w:spacing w:before="8"/>
        <w:rPr>
          <w:i/>
          <w:sz w:val="16"/>
          <w:lang w:val="nl-NL"/>
          <w:rPrChange w:id="80" w:author="Jong-3, V.M.T. de (Valentijn)" w:date="2022-11-17T11:58:00Z">
            <w:rPr>
              <w:i/>
              <w:sz w:val="16"/>
            </w:rPr>
          </w:rPrChange>
        </w:rPr>
      </w:pPr>
    </w:p>
    <w:tbl>
      <w:tblPr>
        <w:tblStyle w:val="TableNormal1"/>
        <w:tblW w:w="0" w:type="auto"/>
        <w:tblInd w:w="770" w:type="dxa"/>
        <w:tblLayout w:type="fixed"/>
        <w:tblLook w:val="01E0" w:firstRow="1" w:lastRow="1" w:firstColumn="1" w:lastColumn="1" w:noHBand="0" w:noVBand="0"/>
      </w:tblPr>
      <w:tblGrid>
        <w:gridCol w:w="1138"/>
        <w:gridCol w:w="1374"/>
        <w:gridCol w:w="1030"/>
        <w:gridCol w:w="1717"/>
        <w:gridCol w:w="1373"/>
        <w:gridCol w:w="1022"/>
      </w:tblGrid>
      <w:tr w:rsidR="001058B6" w14:paraId="0CBA0D8A" w14:textId="77777777">
        <w:trPr>
          <w:trHeight w:val="330"/>
        </w:trPr>
        <w:tc>
          <w:tcPr>
            <w:tcW w:w="1138" w:type="dxa"/>
          </w:tcPr>
          <w:p w14:paraId="5900040F" w14:textId="77777777" w:rsidR="001058B6" w:rsidRDefault="005212F4">
            <w:pPr>
              <w:pStyle w:val="TableParagraph"/>
              <w:spacing w:before="40" w:line="270" w:lineRule="exact"/>
              <w:ind w:right="398"/>
              <w:jc w:val="right"/>
            </w:pPr>
            <w:r>
              <w:rPr>
                <w:w w:val="85"/>
              </w:rPr>
              <w:t>name</w:t>
            </w:r>
          </w:p>
        </w:tc>
        <w:tc>
          <w:tcPr>
            <w:tcW w:w="1374" w:type="dxa"/>
          </w:tcPr>
          <w:p w14:paraId="70A89CDF" w14:textId="77777777" w:rsidR="001058B6" w:rsidRDefault="005212F4">
            <w:pPr>
              <w:pStyle w:val="TableParagraph"/>
              <w:spacing w:before="40" w:line="270" w:lineRule="exact"/>
              <w:ind w:right="398"/>
              <w:jc w:val="right"/>
            </w:pPr>
            <w:r>
              <w:rPr>
                <w:w w:val="105"/>
              </w:rPr>
              <w:t>type</w:t>
            </w:r>
          </w:p>
        </w:tc>
        <w:tc>
          <w:tcPr>
            <w:tcW w:w="1030" w:type="dxa"/>
          </w:tcPr>
          <w:p w14:paraId="0F971DA9" w14:textId="77777777" w:rsidR="001058B6" w:rsidRDefault="005212F4">
            <w:pPr>
              <w:pStyle w:val="TableParagraph"/>
              <w:spacing w:before="40" w:line="270" w:lineRule="exact"/>
              <w:ind w:right="53"/>
              <w:jc w:val="right"/>
            </w:pPr>
            <w:r>
              <w:t>age</w:t>
            </w:r>
          </w:p>
        </w:tc>
        <w:tc>
          <w:tcPr>
            <w:tcW w:w="1717" w:type="dxa"/>
          </w:tcPr>
          <w:p w14:paraId="33599F9B" w14:textId="77777777" w:rsidR="001058B6" w:rsidRDefault="005212F4">
            <w:pPr>
              <w:pStyle w:val="TableParagraph"/>
              <w:spacing w:before="40" w:line="270" w:lineRule="exact"/>
              <w:ind w:right="396"/>
              <w:jc w:val="right"/>
            </w:pPr>
            <w:proofErr w:type="spellStart"/>
            <w:r>
              <w:t>motor_score</w:t>
            </w:r>
            <w:proofErr w:type="spellEnd"/>
          </w:p>
        </w:tc>
        <w:tc>
          <w:tcPr>
            <w:tcW w:w="1373" w:type="dxa"/>
          </w:tcPr>
          <w:p w14:paraId="104CD487" w14:textId="77777777" w:rsidR="001058B6" w:rsidRDefault="005212F4">
            <w:pPr>
              <w:pStyle w:val="TableParagraph"/>
              <w:spacing w:before="40" w:line="270" w:lineRule="exact"/>
              <w:ind w:left="345" w:right="338"/>
              <w:jc w:val="center"/>
            </w:pPr>
            <w:r>
              <w:rPr>
                <w:w w:val="110"/>
              </w:rPr>
              <w:t>pupil</w:t>
            </w:r>
          </w:p>
        </w:tc>
        <w:tc>
          <w:tcPr>
            <w:tcW w:w="1022" w:type="dxa"/>
          </w:tcPr>
          <w:p w14:paraId="6E820300" w14:textId="77777777" w:rsidR="001058B6" w:rsidRDefault="005212F4">
            <w:pPr>
              <w:pStyle w:val="TableParagraph"/>
              <w:spacing w:before="40" w:line="270" w:lineRule="exact"/>
              <w:ind w:right="41"/>
              <w:jc w:val="right"/>
            </w:pPr>
            <w:proofErr w:type="spellStart"/>
            <w:r>
              <w:rPr>
                <w:w w:val="135"/>
              </w:rPr>
              <w:t>ct</w:t>
            </w:r>
            <w:proofErr w:type="spellEnd"/>
          </w:p>
        </w:tc>
      </w:tr>
      <w:tr w:rsidR="001058B6" w14:paraId="66ECCE1A" w14:textId="77777777">
        <w:trPr>
          <w:trHeight w:val="270"/>
        </w:trPr>
        <w:tc>
          <w:tcPr>
            <w:tcW w:w="1138" w:type="dxa"/>
          </w:tcPr>
          <w:p w14:paraId="58A62865" w14:textId="77777777" w:rsidR="001058B6" w:rsidRDefault="005212F4">
            <w:pPr>
              <w:pStyle w:val="TableParagraph"/>
              <w:ind w:right="398"/>
              <w:jc w:val="right"/>
            </w:pPr>
            <w:r>
              <w:rPr>
                <w:w w:val="140"/>
              </w:rPr>
              <w:t>""</w:t>
            </w:r>
          </w:p>
        </w:tc>
        <w:tc>
          <w:tcPr>
            <w:tcW w:w="1374" w:type="dxa"/>
          </w:tcPr>
          <w:p w14:paraId="79688C8B" w14:textId="77777777" w:rsidR="001058B6" w:rsidRDefault="005212F4">
            <w:pPr>
              <w:pStyle w:val="TableParagraph"/>
              <w:ind w:right="398"/>
              <w:jc w:val="right"/>
            </w:pPr>
            <w:r>
              <w:rPr>
                <w:w w:val="140"/>
              </w:rPr>
              <w:t>""</w:t>
            </w:r>
          </w:p>
        </w:tc>
        <w:tc>
          <w:tcPr>
            <w:tcW w:w="1030" w:type="dxa"/>
          </w:tcPr>
          <w:p w14:paraId="3AE4B93E" w14:textId="77777777" w:rsidR="001058B6" w:rsidRDefault="005212F4">
            <w:pPr>
              <w:pStyle w:val="TableParagraph"/>
              <w:ind w:right="53"/>
              <w:jc w:val="right"/>
            </w:pPr>
            <w:r>
              <w:rPr>
                <w:w w:val="140"/>
              </w:rPr>
              <w:t>""</w:t>
            </w:r>
          </w:p>
        </w:tc>
        <w:tc>
          <w:tcPr>
            <w:tcW w:w="1717" w:type="dxa"/>
          </w:tcPr>
          <w:p w14:paraId="73A34607" w14:textId="77777777" w:rsidR="001058B6" w:rsidRDefault="005212F4">
            <w:pPr>
              <w:pStyle w:val="TableParagraph"/>
              <w:ind w:right="396"/>
              <w:jc w:val="right"/>
            </w:pPr>
            <w:r>
              <w:rPr>
                <w:w w:val="140"/>
              </w:rPr>
              <w:t>""</w:t>
            </w:r>
          </w:p>
        </w:tc>
        <w:tc>
          <w:tcPr>
            <w:tcW w:w="1373" w:type="dxa"/>
          </w:tcPr>
          <w:p w14:paraId="59C277D2" w14:textId="77777777" w:rsidR="001058B6" w:rsidRDefault="005212F4">
            <w:pPr>
              <w:pStyle w:val="TableParagraph"/>
              <w:ind w:left="345" w:right="338"/>
              <w:jc w:val="center"/>
            </w:pPr>
            <w:r>
              <w:rPr>
                <w:w w:val="95"/>
              </w:rPr>
              <w:t>"</w:t>
            </w:r>
            <w:proofErr w:type="spellStart"/>
            <w:r>
              <w:rPr>
                <w:w w:val="95"/>
              </w:rPr>
              <w:t>pmm</w:t>
            </w:r>
            <w:proofErr w:type="spellEnd"/>
            <w:r>
              <w:rPr>
                <w:w w:val="95"/>
              </w:rPr>
              <w:t>"</w:t>
            </w:r>
          </w:p>
        </w:tc>
        <w:tc>
          <w:tcPr>
            <w:tcW w:w="1022" w:type="dxa"/>
          </w:tcPr>
          <w:p w14:paraId="147BA81B" w14:textId="77777777" w:rsidR="001058B6" w:rsidRDefault="005212F4">
            <w:pPr>
              <w:pStyle w:val="TableParagraph"/>
              <w:ind w:right="43"/>
              <w:jc w:val="right"/>
            </w:pPr>
            <w:r>
              <w:rPr>
                <w:w w:val="80"/>
              </w:rPr>
              <w:t>"</w:t>
            </w:r>
            <w:proofErr w:type="spellStart"/>
            <w:r>
              <w:rPr>
                <w:w w:val="80"/>
              </w:rPr>
              <w:t>pmm</w:t>
            </w:r>
            <w:proofErr w:type="spellEnd"/>
            <w:r>
              <w:rPr>
                <w:w w:val="80"/>
              </w:rPr>
              <w:t>"</w:t>
            </w:r>
          </w:p>
        </w:tc>
      </w:tr>
      <w:tr w:rsidR="001058B6" w14:paraId="60EE8565" w14:textId="77777777">
        <w:trPr>
          <w:trHeight w:val="270"/>
        </w:trPr>
        <w:tc>
          <w:tcPr>
            <w:tcW w:w="1138" w:type="dxa"/>
          </w:tcPr>
          <w:p w14:paraId="25ABA16D" w14:textId="77777777" w:rsidR="001058B6" w:rsidRDefault="005212F4">
            <w:pPr>
              <w:pStyle w:val="TableParagraph"/>
              <w:ind w:right="398"/>
              <w:jc w:val="right"/>
            </w:pPr>
            <w:proofErr w:type="spellStart"/>
            <w:r>
              <w:t>hypots</w:t>
            </w:r>
            <w:proofErr w:type="spellEnd"/>
          </w:p>
        </w:tc>
        <w:tc>
          <w:tcPr>
            <w:tcW w:w="1374" w:type="dxa"/>
          </w:tcPr>
          <w:p w14:paraId="445C8E3E" w14:textId="77777777" w:rsidR="001058B6" w:rsidRDefault="005212F4">
            <w:pPr>
              <w:pStyle w:val="TableParagraph"/>
              <w:ind w:right="398"/>
              <w:jc w:val="right"/>
            </w:pPr>
            <w:proofErr w:type="spellStart"/>
            <w:r>
              <w:rPr>
                <w:w w:val="110"/>
              </w:rPr>
              <w:t>tsah</w:t>
            </w:r>
            <w:proofErr w:type="spellEnd"/>
          </w:p>
        </w:tc>
        <w:tc>
          <w:tcPr>
            <w:tcW w:w="1030" w:type="dxa"/>
          </w:tcPr>
          <w:p w14:paraId="2DC9AA7B" w14:textId="77777777" w:rsidR="001058B6" w:rsidRDefault="005212F4">
            <w:pPr>
              <w:pStyle w:val="TableParagraph"/>
              <w:ind w:right="53"/>
              <w:jc w:val="right"/>
            </w:pPr>
            <w:r>
              <w:rPr>
                <w:w w:val="90"/>
              </w:rPr>
              <w:t>edh</w:t>
            </w:r>
          </w:p>
        </w:tc>
        <w:tc>
          <w:tcPr>
            <w:tcW w:w="1717" w:type="dxa"/>
          </w:tcPr>
          <w:p w14:paraId="2C9DEEE0" w14:textId="77777777" w:rsidR="001058B6" w:rsidRDefault="005212F4">
            <w:pPr>
              <w:pStyle w:val="TableParagraph"/>
              <w:ind w:right="396"/>
              <w:jc w:val="right"/>
            </w:pPr>
            <w:r>
              <w:rPr>
                <w:w w:val="95"/>
              </w:rPr>
              <w:t>mort</w:t>
            </w:r>
          </w:p>
        </w:tc>
        <w:tc>
          <w:tcPr>
            <w:tcW w:w="1373" w:type="dxa"/>
          </w:tcPr>
          <w:p w14:paraId="41E1D813" w14:textId="77777777" w:rsidR="001058B6" w:rsidRDefault="001058B6">
            <w:pPr>
              <w:pStyle w:val="TableParagraph"/>
              <w:spacing w:line="240" w:lineRule="auto"/>
              <w:rPr>
                <w:rFonts w:ascii="Times New Roman"/>
                <w:sz w:val="20"/>
              </w:rPr>
            </w:pPr>
          </w:p>
        </w:tc>
        <w:tc>
          <w:tcPr>
            <w:tcW w:w="1022" w:type="dxa"/>
          </w:tcPr>
          <w:p w14:paraId="102B1C6F" w14:textId="77777777" w:rsidR="001058B6" w:rsidRDefault="001058B6">
            <w:pPr>
              <w:pStyle w:val="TableParagraph"/>
              <w:spacing w:line="240" w:lineRule="auto"/>
              <w:rPr>
                <w:rFonts w:ascii="Times New Roman"/>
                <w:sz w:val="20"/>
              </w:rPr>
            </w:pPr>
          </w:p>
        </w:tc>
      </w:tr>
      <w:tr w:rsidR="001058B6" w14:paraId="35FF8288" w14:textId="77777777">
        <w:trPr>
          <w:trHeight w:val="330"/>
        </w:trPr>
        <w:tc>
          <w:tcPr>
            <w:tcW w:w="1138" w:type="dxa"/>
          </w:tcPr>
          <w:p w14:paraId="398060F0" w14:textId="77777777" w:rsidR="001058B6" w:rsidRDefault="005212F4">
            <w:pPr>
              <w:pStyle w:val="TableParagraph"/>
              <w:spacing w:line="278" w:lineRule="exact"/>
              <w:ind w:right="398"/>
              <w:jc w:val="right"/>
            </w:pPr>
            <w:r>
              <w:rPr>
                <w:w w:val="80"/>
              </w:rPr>
              <w:t>"</w:t>
            </w:r>
            <w:proofErr w:type="spellStart"/>
            <w:r>
              <w:rPr>
                <w:w w:val="80"/>
              </w:rPr>
              <w:t>pmm</w:t>
            </w:r>
            <w:proofErr w:type="spellEnd"/>
            <w:r>
              <w:rPr>
                <w:w w:val="80"/>
              </w:rPr>
              <w:t>"</w:t>
            </w:r>
          </w:p>
        </w:tc>
        <w:tc>
          <w:tcPr>
            <w:tcW w:w="1374" w:type="dxa"/>
          </w:tcPr>
          <w:p w14:paraId="0D13AA96" w14:textId="77777777" w:rsidR="001058B6" w:rsidRDefault="005212F4">
            <w:pPr>
              <w:pStyle w:val="TableParagraph"/>
              <w:spacing w:line="278" w:lineRule="exact"/>
              <w:ind w:right="398"/>
              <w:jc w:val="right"/>
            </w:pPr>
            <w:r>
              <w:rPr>
                <w:w w:val="80"/>
              </w:rPr>
              <w:t>"</w:t>
            </w:r>
            <w:proofErr w:type="spellStart"/>
            <w:r>
              <w:rPr>
                <w:w w:val="80"/>
              </w:rPr>
              <w:t>pmm</w:t>
            </w:r>
            <w:proofErr w:type="spellEnd"/>
            <w:r>
              <w:rPr>
                <w:w w:val="80"/>
              </w:rPr>
              <w:t>"</w:t>
            </w:r>
          </w:p>
        </w:tc>
        <w:tc>
          <w:tcPr>
            <w:tcW w:w="1030" w:type="dxa"/>
          </w:tcPr>
          <w:p w14:paraId="4683F656" w14:textId="77777777" w:rsidR="001058B6" w:rsidRDefault="005212F4">
            <w:pPr>
              <w:pStyle w:val="TableParagraph"/>
              <w:spacing w:line="278" w:lineRule="exact"/>
              <w:ind w:right="53"/>
              <w:jc w:val="right"/>
            </w:pPr>
            <w:r>
              <w:rPr>
                <w:w w:val="80"/>
              </w:rPr>
              <w:t>"</w:t>
            </w:r>
            <w:proofErr w:type="spellStart"/>
            <w:r>
              <w:rPr>
                <w:w w:val="80"/>
              </w:rPr>
              <w:t>pmm</w:t>
            </w:r>
            <w:proofErr w:type="spellEnd"/>
            <w:r>
              <w:rPr>
                <w:w w:val="80"/>
              </w:rPr>
              <w:t>"</w:t>
            </w:r>
          </w:p>
        </w:tc>
        <w:tc>
          <w:tcPr>
            <w:tcW w:w="1717" w:type="dxa"/>
          </w:tcPr>
          <w:p w14:paraId="4F8E23C6" w14:textId="77777777" w:rsidR="001058B6" w:rsidRDefault="005212F4">
            <w:pPr>
              <w:pStyle w:val="TableParagraph"/>
              <w:spacing w:line="278" w:lineRule="exact"/>
              <w:ind w:right="396"/>
              <w:jc w:val="right"/>
            </w:pPr>
            <w:r>
              <w:rPr>
                <w:w w:val="140"/>
              </w:rPr>
              <w:t>""</w:t>
            </w:r>
          </w:p>
        </w:tc>
        <w:tc>
          <w:tcPr>
            <w:tcW w:w="1373" w:type="dxa"/>
          </w:tcPr>
          <w:p w14:paraId="1AFF374D" w14:textId="77777777" w:rsidR="001058B6" w:rsidRDefault="001058B6">
            <w:pPr>
              <w:pStyle w:val="TableParagraph"/>
              <w:spacing w:line="240" w:lineRule="auto"/>
              <w:rPr>
                <w:rFonts w:ascii="Times New Roman"/>
                <w:sz w:val="20"/>
              </w:rPr>
            </w:pPr>
          </w:p>
        </w:tc>
        <w:tc>
          <w:tcPr>
            <w:tcW w:w="1022" w:type="dxa"/>
          </w:tcPr>
          <w:p w14:paraId="4BF94CAE" w14:textId="77777777" w:rsidR="001058B6" w:rsidRDefault="001058B6">
            <w:pPr>
              <w:pStyle w:val="TableParagraph"/>
              <w:spacing w:line="240" w:lineRule="auto"/>
              <w:rPr>
                <w:rFonts w:ascii="Times New Roman"/>
                <w:sz w:val="20"/>
              </w:rPr>
            </w:pPr>
          </w:p>
        </w:tc>
      </w:tr>
    </w:tbl>
    <w:p w14:paraId="263F74A6" w14:textId="77777777" w:rsidR="001058B6" w:rsidRDefault="001058B6">
      <w:pPr>
        <w:pStyle w:val="BodyText"/>
        <w:spacing w:before="8"/>
        <w:rPr>
          <w:i/>
          <w:sz w:val="6"/>
        </w:rPr>
      </w:pPr>
    </w:p>
    <w:p w14:paraId="6B6AC497" w14:textId="77777777" w:rsidR="001058B6" w:rsidRDefault="005212F4">
      <w:pPr>
        <w:pStyle w:val="BodyText"/>
        <w:spacing w:before="115"/>
        <w:ind w:left="240"/>
      </w:pPr>
      <w:r>
        <w:t>Impute the incomplete data</w:t>
      </w:r>
    </w:p>
    <w:p w14:paraId="7A04CF36" w14:textId="77777777" w:rsidR="001058B6" w:rsidRDefault="005212F4">
      <w:pPr>
        <w:spacing w:before="5" w:line="550" w:lineRule="atLeast"/>
        <w:ind w:left="240" w:right="1530"/>
        <w:rPr>
          <w:i/>
        </w:rPr>
      </w:pPr>
      <w:r>
        <w:rPr>
          <w:i/>
          <w:w w:val="110"/>
        </w:rPr>
        <w:t>R&gt; imp  &lt;-  mice(</w:t>
      </w:r>
      <w:proofErr w:type="spellStart"/>
      <w:r>
        <w:rPr>
          <w:i/>
          <w:w w:val="110"/>
        </w:rPr>
        <w:t>dat</w:t>
      </w:r>
      <w:proofErr w:type="spellEnd"/>
      <w:r>
        <w:rPr>
          <w:i/>
          <w:w w:val="110"/>
        </w:rPr>
        <w:t xml:space="preserve">,  method  =  meth,  </w:t>
      </w:r>
      <w:proofErr w:type="spellStart"/>
      <w:r>
        <w:rPr>
          <w:i/>
          <w:w w:val="110"/>
        </w:rPr>
        <w:t>predictorMatrix</w:t>
      </w:r>
      <w:proofErr w:type="spellEnd"/>
      <w:r>
        <w:rPr>
          <w:i/>
          <w:w w:val="110"/>
        </w:rPr>
        <w:t xml:space="preserve">  =  pred,  </w:t>
      </w:r>
      <w:proofErr w:type="spellStart"/>
      <w:r>
        <w:rPr>
          <w:i/>
          <w:w w:val="110"/>
        </w:rPr>
        <w:t>printFlag</w:t>
      </w:r>
      <w:proofErr w:type="spellEnd"/>
      <w:r>
        <w:rPr>
          <w:i/>
          <w:w w:val="110"/>
        </w:rPr>
        <w:t xml:space="preserve">  =  </w:t>
      </w:r>
      <w:r>
        <w:rPr>
          <w:i/>
        </w:rPr>
        <w:t xml:space="preserve">FALSE)  </w:t>
      </w:r>
      <w:r>
        <w:rPr>
          <w:i/>
          <w:w w:val="110"/>
        </w:rPr>
        <w:t xml:space="preserve">R&gt; </w:t>
      </w:r>
      <w:r>
        <w:rPr>
          <w:i/>
          <w:w w:val="145"/>
        </w:rPr>
        <w:t xml:space="preserve">fit </w:t>
      </w:r>
      <w:r>
        <w:rPr>
          <w:i/>
          <w:w w:val="110"/>
        </w:rPr>
        <w:t>&lt;- imp</w:t>
      </w:r>
      <w:r>
        <w:rPr>
          <w:i/>
          <w:spacing w:val="-16"/>
          <w:w w:val="110"/>
        </w:rPr>
        <w:t xml:space="preserve"> </w:t>
      </w:r>
      <w:r>
        <w:rPr>
          <w:i/>
        </w:rPr>
        <w:t>%&gt;%</w:t>
      </w:r>
    </w:p>
    <w:p w14:paraId="258E3C49" w14:textId="21CAB3B1" w:rsidR="001058B6" w:rsidRDefault="005212F4">
      <w:pPr>
        <w:tabs>
          <w:tab w:val="left" w:pos="698"/>
        </w:tabs>
        <w:spacing w:line="218" w:lineRule="auto"/>
        <w:ind w:left="240"/>
        <w:rPr>
          <w:ins w:id="81" w:author="Jong-3, V.M.T. de (Valentijn)" w:date="2022-11-17T14:28:00Z"/>
          <w:i/>
          <w:w w:val="120"/>
        </w:rPr>
      </w:pPr>
      <w:r>
        <w:rPr>
          <w:i/>
          <w:w w:val="115"/>
        </w:rPr>
        <w:t>+</w:t>
      </w:r>
      <w:r>
        <w:rPr>
          <w:i/>
          <w:w w:val="115"/>
        </w:rPr>
        <w:tab/>
      </w:r>
      <w:r>
        <w:rPr>
          <w:i/>
          <w:w w:val="120"/>
        </w:rPr>
        <w:t>with(</w:t>
      </w:r>
      <w:proofErr w:type="spellStart"/>
      <w:r>
        <w:rPr>
          <w:i/>
          <w:w w:val="120"/>
        </w:rPr>
        <w:t>glmer</w:t>
      </w:r>
      <w:proofErr w:type="spellEnd"/>
      <w:r>
        <w:rPr>
          <w:i/>
          <w:w w:val="120"/>
        </w:rPr>
        <w:t xml:space="preserve">(mort </w:t>
      </w:r>
      <w:r>
        <w:rPr>
          <w:i/>
          <w:w w:val="115"/>
        </w:rPr>
        <w:t xml:space="preserve">~ </w:t>
      </w:r>
      <w:r>
        <w:rPr>
          <w:i/>
          <w:w w:val="120"/>
        </w:rPr>
        <w:t xml:space="preserve">type </w:t>
      </w:r>
      <w:r>
        <w:rPr>
          <w:i/>
          <w:w w:val="115"/>
        </w:rPr>
        <w:t xml:space="preserve">+  </w:t>
      </w:r>
      <w:r>
        <w:rPr>
          <w:i/>
          <w:w w:val="120"/>
        </w:rPr>
        <w:t xml:space="preserve">age </w:t>
      </w:r>
      <w:r>
        <w:rPr>
          <w:i/>
          <w:w w:val="115"/>
        </w:rPr>
        <w:t xml:space="preserve">+  </w:t>
      </w:r>
      <w:proofErr w:type="spellStart"/>
      <w:r>
        <w:rPr>
          <w:i/>
          <w:w w:val="120"/>
        </w:rPr>
        <w:t>as.factor</w:t>
      </w:r>
      <w:proofErr w:type="spellEnd"/>
      <w:r>
        <w:rPr>
          <w:i/>
          <w:w w:val="120"/>
        </w:rPr>
        <w:t>(</w:t>
      </w:r>
      <w:proofErr w:type="spellStart"/>
      <w:r>
        <w:rPr>
          <w:i/>
          <w:w w:val="120"/>
        </w:rPr>
        <w:t>motor_score</w:t>
      </w:r>
      <w:proofErr w:type="spellEnd"/>
      <w:r>
        <w:rPr>
          <w:i/>
          <w:w w:val="120"/>
        </w:rPr>
        <w:t xml:space="preserve">) </w:t>
      </w:r>
      <w:r>
        <w:rPr>
          <w:i/>
          <w:w w:val="115"/>
        </w:rPr>
        <w:t xml:space="preserve">+  </w:t>
      </w:r>
      <w:r>
        <w:rPr>
          <w:i/>
          <w:w w:val="120"/>
        </w:rPr>
        <w:t xml:space="preserve">pupil </w:t>
      </w:r>
      <w:r>
        <w:rPr>
          <w:i/>
          <w:w w:val="115"/>
        </w:rPr>
        <w:t xml:space="preserve">+  </w:t>
      </w:r>
      <w:proofErr w:type="spellStart"/>
      <w:r>
        <w:rPr>
          <w:i/>
          <w:w w:val="120"/>
        </w:rPr>
        <w:t>ct</w:t>
      </w:r>
      <w:proofErr w:type="spellEnd"/>
      <w:r>
        <w:rPr>
          <w:i/>
          <w:w w:val="120"/>
        </w:rPr>
        <w:t xml:space="preserve"> </w:t>
      </w:r>
      <w:r>
        <w:rPr>
          <w:i/>
          <w:w w:val="115"/>
        </w:rPr>
        <w:t xml:space="preserve">+  </w:t>
      </w:r>
      <w:r>
        <w:rPr>
          <w:i/>
          <w:w w:val="120"/>
        </w:rPr>
        <w:t xml:space="preserve">(1 </w:t>
      </w:r>
      <w:r>
        <w:rPr>
          <w:i/>
          <w:w w:val="115"/>
        </w:rPr>
        <w:t xml:space="preserve">|  </w:t>
      </w:r>
      <w:r>
        <w:rPr>
          <w:i/>
          <w:w w:val="120"/>
        </w:rPr>
        <w:t xml:space="preserve">name), </w:t>
      </w:r>
      <w:proofErr w:type="spellStart"/>
      <w:r>
        <w:rPr>
          <w:i/>
          <w:w w:val="120"/>
        </w:rPr>
        <w:t>famil</w:t>
      </w:r>
      <w:proofErr w:type="spellEnd"/>
      <w:r>
        <w:rPr>
          <w:i/>
          <w:w w:val="120"/>
        </w:rPr>
        <w:t xml:space="preserve"> </w:t>
      </w:r>
      <w:r>
        <w:rPr>
          <w:i/>
          <w:spacing w:val="66"/>
          <w:w w:val="120"/>
        </w:rPr>
        <w:t xml:space="preserve"> </w:t>
      </w:r>
      <w:r>
        <w:rPr>
          <w:i/>
          <w:w w:val="115"/>
        </w:rPr>
        <w:t>R&gt;</w:t>
      </w:r>
      <w:r>
        <w:rPr>
          <w:i/>
          <w:spacing w:val="53"/>
          <w:w w:val="115"/>
        </w:rPr>
        <w:t xml:space="preserve"> </w:t>
      </w:r>
      <w:r>
        <w:rPr>
          <w:i/>
          <w:w w:val="120"/>
        </w:rPr>
        <w:t>tidy(pool(fit))</w:t>
      </w:r>
    </w:p>
    <w:p w14:paraId="785C5AD9" w14:textId="0A1636F7" w:rsidR="00E00C41" w:rsidRDefault="00E00C41">
      <w:pPr>
        <w:tabs>
          <w:tab w:val="left" w:pos="698"/>
        </w:tabs>
        <w:spacing w:line="218" w:lineRule="auto"/>
        <w:ind w:left="240"/>
        <w:rPr>
          <w:ins w:id="82" w:author="Jong-3, V.M.T. de (Valentijn)" w:date="2022-11-17T14:28:00Z"/>
          <w:i/>
        </w:rPr>
      </w:pPr>
    </w:p>
    <w:p w14:paraId="11474639" w14:textId="64A027F8" w:rsidR="00E00C41" w:rsidRPr="00E00C41" w:rsidRDefault="00E00C41">
      <w:pPr>
        <w:tabs>
          <w:tab w:val="left" w:pos="698"/>
        </w:tabs>
        <w:spacing w:line="218" w:lineRule="auto"/>
        <w:ind w:left="240"/>
        <w:rPr>
          <w:iCs/>
          <w:rPrChange w:id="83" w:author="Jong-3, V.M.T. de (Valentijn)" w:date="2022-11-17T14:28:00Z">
            <w:rPr>
              <w:i/>
            </w:rPr>
          </w:rPrChange>
        </w:rPr>
      </w:pPr>
      <w:commentRangeStart w:id="84"/>
      <w:ins w:id="85" w:author="Jong-3, V.M.T. de (Valentijn)" w:date="2022-11-17T14:28:00Z">
        <w:r>
          <w:rPr>
            <w:iCs/>
          </w:rPr>
          <w:t>This means that</w:t>
        </w:r>
      </w:ins>
      <w:ins w:id="86" w:author="Jong-3, V.M.T. de (Valentijn)" w:date="2022-11-17T14:29:00Z">
        <w:r>
          <w:rPr>
            <w:iCs/>
          </w:rPr>
          <w:t xml:space="preserve"> a higher</w:t>
        </w:r>
      </w:ins>
      <w:ins w:id="87" w:author="Jong-3, V.M.T. de (Valentijn)" w:date="2022-11-17T14:28:00Z">
        <w:r>
          <w:rPr>
            <w:iCs/>
          </w:rPr>
          <w:t xml:space="preserve"> </w:t>
        </w:r>
        <w:proofErr w:type="spellStart"/>
        <w:r w:rsidRPr="00E00C41">
          <w:rPr>
            <w:iCs/>
          </w:rPr>
          <w:t>ct</w:t>
        </w:r>
        <w:proofErr w:type="spellEnd"/>
        <w:r w:rsidRPr="00E00C41">
          <w:rPr>
            <w:iCs/>
          </w:rPr>
          <w:t xml:space="preserve"> </w:t>
        </w:r>
        <w:r>
          <w:rPr>
            <w:iCs/>
          </w:rPr>
          <w:t>(</w:t>
        </w:r>
        <w:r w:rsidRPr="00E00C41">
          <w:rPr>
            <w:iCs/>
          </w:rPr>
          <w:t>Marshall Computerized Tomography classification</w:t>
        </w:r>
        <w:r>
          <w:rPr>
            <w:iCs/>
          </w:rPr>
          <w:t>)</w:t>
        </w:r>
      </w:ins>
      <w:ins w:id="88" w:author="Jong-3, V.M.T. de (Valentijn)" w:date="2022-11-17T14:29:00Z">
        <w:r>
          <w:rPr>
            <w:iCs/>
          </w:rPr>
          <w:t xml:space="preserve"> is associated with a lower </w:t>
        </w:r>
      </w:ins>
      <w:ins w:id="89" w:author="Jong-3, V.M.T. de (Valentijn)" w:date="2022-11-17T14:32:00Z">
        <w:r>
          <w:rPr>
            <w:iCs/>
          </w:rPr>
          <w:t>odds</w:t>
        </w:r>
      </w:ins>
      <w:ins w:id="90" w:author="Jong-3, V.M.T. de (Valentijn)" w:date="2022-11-17T14:29:00Z">
        <w:r>
          <w:rPr>
            <w:iCs/>
          </w:rPr>
          <w:t xml:space="preserve"> of 6-month mortality</w:t>
        </w:r>
      </w:ins>
      <w:ins w:id="91" w:author="Jong-3, V.M.T. de (Valentijn)" w:date="2022-11-17T14:30:00Z">
        <w:r>
          <w:rPr>
            <w:iCs/>
          </w:rPr>
          <w:t>,</w:t>
        </w:r>
      </w:ins>
      <w:ins w:id="92" w:author="Jong-3, V.M.T. de (Valentijn)" w:date="2022-11-17T14:31:00Z">
        <w:r>
          <w:rPr>
            <w:iCs/>
          </w:rPr>
          <w:t xml:space="preserve"> given by the odds ratio exp</w:t>
        </w:r>
      </w:ins>
      <w:ins w:id="93" w:author="Jong-3, V.M.T. de (Valentijn)" w:date="2022-11-17T14:29:00Z">
        <w:r>
          <w:rPr>
            <w:iCs/>
          </w:rPr>
          <w:t>(0.42)</w:t>
        </w:r>
      </w:ins>
      <w:ins w:id="94" w:author="Jong-3, V.M.T. de (Valentijn)" w:date="2022-11-17T14:30:00Z">
        <w:r>
          <w:rPr>
            <w:iCs/>
          </w:rPr>
          <w:t xml:space="preserve">, CI … to … </w:t>
        </w:r>
      </w:ins>
      <w:ins w:id="95" w:author="Jong-3, V.M.T. de (Valentijn)" w:date="2022-11-17T14:31:00Z">
        <w:r>
          <w:rPr>
            <w:iCs/>
          </w:rPr>
          <w:t xml:space="preserve">, when controlling for … </w:t>
        </w:r>
        <w:commentRangeEnd w:id="84"/>
        <w:r>
          <w:rPr>
            <w:rStyle w:val="CommentReference"/>
          </w:rPr>
          <w:commentReference w:id="84"/>
        </w:r>
      </w:ins>
    </w:p>
    <w:p w14:paraId="5CAB8520" w14:textId="77777777" w:rsidR="001058B6" w:rsidRDefault="001058B6">
      <w:pPr>
        <w:pStyle w:val="BodyText"/>
        <w:spacing w:before="7" w:after="1"/>
        <w:rPr>
          <w:i/>
          <w:sz w:val="16"/>
        </w:rPr>
      </w:pPr>
    </w:p>
    <w:tbl>
      <w:tblPr>
        <w:tblStyle w:val="TableNormal1"/>
        <w:tblW w:w="0" w:type="auto"/>
        <w:tblInd w:w="197" w:type="dxa"/>
        <w:tblLayout w:type="fixed"/>
        <w:tblLook w:val="01E0" w:firstRow="1" w:lastRow="1" w:firstColumn="1" w:lastColumn="1" w:noHBand="0" w:noVBand="0"/>
      </w:tblPr>
      <w:tblGrid>
        <w:gridCol w:w="222"/>
        <w:gridCol w:w="4124"/>
        <w:gridCol w:w="1375"/>
        <w:gridCol w:w="1260"/>
        <w:gridCol w:w="1482"/>
      </w:tblGrid>
      <w:tr w:rsidR="001058B6" w14:paraId="7BE9B3A6" w14:textId="77777777">
        <w:trPr>
          <w:trHeight w:val="330"/>
        </w:trPr>
        <w:tc>
          <w:tcPr>
            <w:tcW w:w="222" w:type="dxa"/>
          </w:tcPr>
          <w:p w14:paraId="3B1EF6D7" w14:textId="77777777" w:rsidR="001058B6" w:rsidRDefault="001058B6">
            <w:pPr>
              <w:pStyle w:val="TableParagraph"/>
              <w:spacing w:line="240" w:lineRule="auto"/>
              <w:rPr>
                <w:rFonts w:ascii="Times New Roman"/>
                <w:sz w:val="20"/>
              </w:rPr>
            </w:pPr>
          </w:p>
        </w:tc>
        <w:tc>
          <w:tcPr>
            <w:tcW w:w="4124" w:type="dxa"/>
          </w:tcPr>
          <w:p w14:paraId="2DF06442" w14:textId="77777777" w:rsidR="001058B6" w:rsidRDefault="005212F4">
            <w:pPr>
              <w:pStyle w:val="TableParagraph"/>
              <w:tabs>
                <w:tab w:val="left" w:pos="916"/>
              </w:tabs>
              <w:spacing w:before="40" w:line="270" w:lineRule="exact"/>
              <w:ind w:right="55"/>
              <w:jc w:val="right"/>
            </w:pPr>
            <w:r>
              <w:rPr>
                <w:w w:val="110"/>
              </w:rPr>
              <w:t>term</w:t>
            </w:r>
            <w:r>
              <w:rPr>
                <w:w w:val="110"/>
              </w:rPr>
              <w:tab/>
              <w:t>estimate</w:t>
            </w:r>
          </w:p>
        </w:tc>
        <w:tc>
          <w:tcPr>
            <w:tcW w:w="1375" w:type="dxa"/>
          </w:tcPr>
          <w:p w14:paraId="7A42FCC2" w14:textId="77777777" w:rsidR="001058B6" w:rsidRDefault="005212F4">
            <w:pPr>
              <w:pStyle w:val="TableParagraph"/>
              <w:spacing w:before="40" w:line="270" w:lineRule="exact"/>
              <w:ind w:right="56"/>
              <w:jc w:val="right"/>
            </w:pPr>
            <w:proofErr w:type="spellStart"/>
            <w:r>
              <w:rPr>
                <w:w w:val="120"/>
              </w:rPr>
              <w:t>std.error</w:t>
            </w:r>
            <w:proofErr w:type="spellEnd"/>
          </w:p>
        </w:tc>
        <w:tc>
          <w:tcPr>
            <w:tcW w:w="1260" w:type="dxa"/>
          </w:tcPr>
          <w:p w14:paraId="76E794EF" w14:textId="77777777" w:rsidR="001058B6" w:rsidRDefault="005212F4">
            <w:pPr>
              <w:pStyle w:val="TableParagraph"/>
              <w:spacing w:before="40" w:line="270" w:lineRule="exact"/>
              <w:ind w:right="56"/>
              <w:jc w:val="right"/>
            </w:pPr>
            <w:r>
              <w:rPr>
                <w:w w:val="135"/>
              </w:rPr>
              <w:t>statistic</w:t>
            </w:r>
          </w:p>
        </w:tc>
        <w:tc>
          <w:tcPr>
            <w:tcW w:w="1482" w:type="dxa"/>
          </w:tcPr>
          <w:p w14:paraId="2D499BC6" w14:textId="77777777" w:rsidR="001058B6" w:rsidRDefault="005212F4">
            <w:pPr>
              <w:pStyle w:val="TableParagraph"/>
              <w:spacing w:before="40" w:line="270" w:lineRule="exact"/>
              <w:ind w:right="49"/>
              <w:jc w:val="right"/>
            </w:pPr>
            <w:proofErr w:type="spellStart"/>
            <w:r>
              <w:rPr>
                <w:w w:val="110"/>
              </w:rPr>
              <w:t>p.value</w:t>
            </w:r>
            <w:proofErr w:type="spellEnd"/>
          </w:p>
        </w:tc>
      </w:tr>
      <w:tr w:rsidR="001058B6" w14:paraId="239AEEFF" w14:textId="77777777">
        <w:trPr>
          <w:trHeight w:val="270"/>
        </w:trPr>
        <w:tc>
          <w:tcPr>
            <w:tcW w:w="222" w:type="dxa"/>
          </w:tcPr>
          <w:p w14:paraId="4F9DD466" w14:textId="77777777" w:rsidR="001058B6" w:rsidRDefault="005212F4">
            <w:pPr>
              <w:pStyle w:val="TableParagraph"/>
              <w:ind w:right="5"/>
              <w:jc w:val="center"/>
            </w:pPr>
            <w:r>
              <w:rPr>
                <w:w w:val="104"/>
              </w:rPr>
              <w:t>1</w:t>
            </w:r>
          </w:p>
        </w:tc>
        <w:tc>
          <w:tcPr>
            <w:tcW w:w="4124" w:type="dxa"/>
          </w:tcPr>
          <w:p w14:paraId="74EA38E0" w14:textId="77777777" w:rsidR="001058B6" w:rsidRDefault="005212F4">
            <w:pPr>
              <w:pStyle w:val="TableParagraph"/>
              <w:ind w:right="55"/>
              <w:jc w:val="right"/>
            </w:pPr>
            <w:r>
              <w:rPr>
                <w:w w:val="120"/>
              </w:rPr>
              <w:t>(Intercept) -2.33813790</w:t>
            </w:r>
          </w:p>
        </w:tc>
        <w:tc>
          <w:tcPr>
            <w:tcW w:w="1375" w:type="dxa"/>
          </w:tcPr>
          <w:p w14:paraId="5894D1D3" w14:textId="77777777" w:rsidR="001058B6" w:rsidRDefault="005212F4">
            <w:pPr>
              <w:pStyle w:val="TableParagraph"/>
              <w:ind w:right="56"/>
              <w:jc w:val="right"/>
            </w:pPr>
            <w:r>
              <w:rPr>
                <w:w w:val="105"/>
              </w:rPr>
              <w:t>0.340459131</w:t>
            </w:r>
          </w:p>
        </w:tc>
        <w:tc>
          <w:tcPr>
            <w:tcW w:w="1260" w:type="dxa"/>
          </w:tcPr>
          <w:p w14:paraId="60426D95" w14:textId="77777777" w:rsidR="001058B6" w:rsidRDefault="005212F4">
            <w:pPr>
              <w:pStyle w:val="TableParagraph"/>
              <w:ind w:right="56"/>
              <w:jc w:val="right"/>
            </w:pPr>
            <w:r>
              <w:rPr>
                <w:w w:val="110"/>
              </w:rPr>
              <w:t>-6.867602</w:t>
            </w:r>
          </w:p>
        </w:tc>
        <w:tc>
          <w:tcPr>
            <w:tcW w:w="1482" w:type="dxa"/>
          </w:tcPr>
          <w:p w14:paraId="6F72D67A" w14:textId="77777777" w:rsidR="001058B6" w:rsidRDefault="005212F4">
            <w:pPr>
              <w:pStyle w:val="TableParagraph"/>
              <w:ind w:right="49"/>
              <w:jc w:val="right"/>
            </w:pPr>
            <w:r>
              <w:rPr>
                <w:w w:val="110"/>
              </w:rPr>
              <w:t>6.978862e-12</w:t>
            </w:r>
          </w:p>
        </w:tc>
      </w:tr>
      <w:tr w:rsidR="001058B6" w14:paraId="061A87A2" w14:textId="77777777">
        <w:trPr>
          <w:trHeight w:val="270"/>
        </w:trPr>
        <w:tc>
          <w:tcPr>
            <w:tcW w:w="222" w:type="dxa"/>
          </w:tcPr>
          <w:p w14:paraId="09CF7D0A" w14:textId="77777777" w:rsidR="001058B6" w:rsidRDefault="005212F4">
            <w:pPr>
              <w:pStyle w:val="TableParagraph"/>
              <w:ind w:right="5"/>
              <w:jc w:val="center"/>
            </w:pPr>
            <w:r>
              <w:rPr>
                <w:w w:val="104"/>
              </w:rPr>
              <w:t>2</w:t>
            </w:r>
          </w:p>
        </w:tc>
        <w:tc>
          <w:tcPr>
            <w:tcW w:w="4124" w:type="dxa"/>
          </w:tcPr>
          <w:p w14:paraId="77FC9849" w14:textId="77777777" w:rsidR="001058B6" w:rsidRDefault="005212F4">
            <w:pPr>
              <w:pStyle w:val="TableParagraph"/>
              <w:ind w:right="55"/>
              <w:jc w:val="right"/>
            </w:pPr>
            <w:r>
              <w:rPr>
                <w:w w:val="110"/>
              </w:rPr>
              <w:t>type -0.41509929</w:t>
            </w:r>
          </w:p>
        </w:tc>
        <w:tc>
          <w:tcPr>
            <w:tcW w:w="1375" w:type="dxa"/>
          </w:tcPr>
          <w:p w14:paraId="306B1671" w14:textId="77777777" w:rsidR="001058B6" w:rsidRDefault="005212F4">
            <w:pPr>
              <w:pStyle w:val="TableParagraph"/>
              <w:ind w:right="56"/>
              <w:jc w:val="right"/>
            </w:pPr>
            <w:r>
              <w:rPr>
                <w:w w:val="105"/>
              </w:rPr>
              <w:t>0.179936773</w:t>
            </w:r>
          </w:p>
        </w:tc>
        <w:tc>
          <w:tcPr>
            <w:tcW w:w="1260" w:type="dxa"/>
          </w:tcPr>
          <w:p w14:paraId="1748B283" w14:textId="77777777" w:rsidR="001058B6" w:rsidRDefault="005212F4">
            <w:pPr>
              <w:pStyle w:val="TableParagraph"/>
              <w:ind w:right="56"/>
              <w:jc w:val="right"/>
            </w:pPr>
            <w:r>
              <w:rPr>
                <w:w w:val="110"/>
              </w:rPr>
              <w:t>-2.306918</w:t>
            </w:r>
          </w:p>
        </w:tc>
        <w:tc>
          <w:tcPr>
            <w:tcW w:w="1482" w:type="dxa"/>
          </w:tcPr>
          <w:p w14:paraId="5AF50DAD" w14:textId="77777777" w:rsidR="001058B6" w:rsidRDefault="005212F4">
            <w:pPr>
              <w:pStyle w:val="TableParagraph"/>
              <w:ind w:right="49"/>
              <w:jc w:val="right"/>
            </w:pPr>
            <w:r>
              <w:rPr>
                <w:w w:val="110"/>
              </w:rPr>
              <w:t>2.107792e-02</w:t>
            </w:r>
          </w:p>
        </w:tc>
      </w:tr>
      <w:tr w:rsidR="001058B6" w14:paraId="593010CE" w14:textId="77777777">
        <w:trPr>
          <w:trHeight w:val="270"/>
        </w:trPr>
        <w:tc>
          <w:tcPr>
            <w:tcW w:w="222" w:type="dxa"/>
          </w:tcPr>
          <w:p w14:paraId="42D206E7" w14:textId="77777777" w:rsidR="001058B6" w:rsidRDefault="005212F4">
            <w:pPr>
              <w:pStyle w:val="TableParagraph"/>
              <w:ind w:right="5"/>
              <w:jc w:val="center"/>
            </w:pPr>
            <w:r>
              <w:rPr>
                <w:w w:val="104"/>
              </w:rPr>
              <w:t>3</w:t>
            </w:r>
          </w:p>
        </w:tc>
        <w:tc>
          <w:tcPr>
            <w:tcW w:w="4124" w:type="dxa"/>
          </w:tcPr>
          <w:p w14:paraId="0E5F967A" w14:textId="77777777" w:rsidR="001058B6" w:rsidRDefault="005212F4">
            <w:pPr>
              <w:pStyle w:val="TableParagraph"/>
              <w:tabs>
                <w:tab w:val="left" w:pos="572"/>
              </w:tabs>
              <w:ind w:right="55"/>
              <w:jc w:val="right"/>
            </w:pPr>
            <w:r>
              <w:rPr>
                <w:w w:val="105"/>
              </w:rPr>
              <w:t>age</w:t>
            </w:r>
            <w:r>
              <w:rPr>
                <w:w w:val="105"/>
              </w:rPr>
              <w:tab/>
              <w:t>0.03034813</w:t>
            </w:r>
          </w:p>
        </w:tc>
        <w:tc>
          <w:tcPr>
            <w:tcW w:w="1375" w:type="dxa"/>
          </w:tcPr>
          <w:p w14:paraId="041C6F89" w14:textId="77777777" w:rsidR="001058B6" w:rsidRDefault="005212F4">
            <w:pPr>
              <w:pStyle w:val="TableParagraph"/>
              <w:ind w:right="56"/>
              <w:jc w:val="right"/>
            </w:pPr>
            <w:r>
              <w:rPr>
                <w:w w:val="105"/>
              </w:rPr>
              <w:t>0.001561834</w:t>
            </w:r>
          </w:p>
        </w:tc>
        <w:tc>
          <w:tcPr>
            <w:tcW w:w="1260" w:type="dxa"/>
          </w:tcPr>
          <w:p w14:paraId="51EF8A80" w14:textId="77777777" w:rsidR="001058B6" w:rsidRDefault="005212F4">
            <w:pPr>
              <w:pStyle w:val="TableParagraph"/>
              <w:ind w:right="56"/>
              <w:jc w:val="right"/>
            </w:pPr>
            <w:r>
              <w:rPr>
                <w:w w:val="110"/>
              </w:rPr>
              <w:t>19.431086</w:t>
            </w:r>
          </w:p>
        </w:tc>
        <w:tc>
          <w:tcPr>
            <w:tcW w:w="1482" w:type="dxa"/>
          </w:tcPr>
          <w:p w14:paraId="6DA11F06" w14:textId="77777777" w:rsidR="001058B6" w:rsidRDefault="005212F4">
            <w:pPr>
              <w:pStyle w:val="TableParagraph"/>
              <w:ind w:right="49"/>
              <w:jc w:val="right"/>
            </w:pPr>
            <w:r>
              <w:rPr>
                <w:w w:val="105"/>
              </w:rPr>
              <w:t>0.000000e+00</w:t>
            </w:r>
          </w:p>
        </w:tc>
      </w:tr>
      <w:tr w:rsidR="001058B6" w14:paraId="1F272CF4" w14:textId="77777777">
        <w:trPr>
          <w:trHeight w:val="270"/>
        </w:trPr>
        <w:tc>
          <w:tcPr>
            <w:tcW w:w="222" w:type="dxa"/>
          </w:tcPr>
          <w:p w14:paraId="240190C5" w14:textId="77777777" w:rsidR="001058B6" w:rsidRDefault="005212F4">
            <w:pPr>
              <w:pStyle w:val="TableParagraph"/>
              <w:ind w:right="5"/>
              <w:jc w:val="center"/>
            </w:pPr>
            <w:r>
              <w:rPr>
                <w:w w:val="104"/>
              </w:rPr>
              <w:t>4</w:t>
            </w:r>
          </w:p>
        </w:tc>
        <w:tc>
          <w:tcPr>
            <w:tcW w:w="4124" w:type="dxa"/>
          </w:tcPr>
          <w:p w14:paraId="6B1B988D" w14:textId="77777777" w:rsidR="001058B6" w:rsidRDefault="005212F4">
            <w:pPr>
              <w:pStyle w:val="TableParagraph"/>
              <w:ind w:right="55"/>
              <w:jc w:val="right"/>
            </w:pPr>
            <w:proofErr w:type="spellStart"/>
            <w:r>
              <w:rPr>
                <w:w w:val="115"/>
              </w:rPr>
              <w:t>as.factor</w:t>
            </w:r>
            <w:proofErr w:type="spellEnd"/>
            <w:r>
              <w:rPr>
                <w:w w:val="115"/>
              </w:rPr>
              <w:t>(</w:t>
            </w:r>
            <w:proofErr w:type="spellStart"/>
            <w:r>
              <w:rPr>
                <w:w w:val="115"/>
              </w:rPr>
              <w:t>motor_score</w:t>
            </w:r>
            <w:proofErr w:type="spellEnd"/>
            <w:r>
              <w:rPr>
                <w:w w:val="115"/>
              </w:rPr>
              <w:t>)2 -0.66052409</w:t>
            </w:r>
          </w:p>
        </w:tc>
        <w:tc>
          <w:tcPr>
            <w:tcW w:w="1375" w:type="dxa"/>
          </w:tcPr>
          <w:p w14:paraId="1CB841E6" w14:textId="77777777" w:rsidR="001058B6" w:rsidRDefault="005212F4">
            <w:pPr>
              <w:pStyle w:val="TableParagraph"/>
              <w:ind w:right="56"/>
              <w:jc w:val="right"/>
            </w:pPr>
            <w:r>
              <w:rPr>
                <w:w w:val="105"/>
              </w:rPr>
              <w:t>0.068846376</w:t>
            </w:r>
          </w:p>
        </w:tc>
        <w:tc>
          <w:tcPr>
            <w:tcW w:w="1260" w:type="dxa"/>
          </w:tcPr>
          <w:p w14:paraId="63C4E4F3" w14:textId="77777777" w:rsidR="001058B6" w:rsidRDefault="005212F4">
            <w:pPr>
              <w:pStyle w:val="TableParagraph"/>
              <w:ind w:right="56"/>
              <w:jc w:val="right"/>
            </w:pPr>
            <w:r>
              <w:rPr>
                <w:w w:val="110"/>
              </w:rPr>
              <w:t>-9.594174</w:t>
            </w:r>
          </w:p>
        </w:tc>
        <w:tc>
          <w:tcPr>
            <w:tcW w:w="1482" w:type="dxa"/>
          </w:tcPr>
          <w:p w14:paraId="13903AA9" w14:textId="77777777" w:rsidR="001058B6" w:rsidRDefault="005212F4">
            <w:pPr>
              <w:pStyle w:val="TableParagraph"/>
              <w:ind w:right="49"/>
              <w:jc w:val="right"/>
            </w:pPr>
            <w:r>
              <w:rPr>
                <w:w w:val="105"/>
              </w:rPr>
              <w:t>0.000000e+00</w:t>
            </w:r>
          </w:p>
        </w:tc>
      </w:tr>
      <w:tr w:rsidR="001058B6" w14:paraId="746DCF6A" w14:textId="77777777">
        <w:trPr>
          <w:trHeight w:val="270"/>
        </w:trPr>
        <w:tc>
          <w:tcPr>
            <w:tcW w:w="222" w:type="dxa"/>
          </w:tcPr>
          <w:p w14:paraId="3CF45206" w14:textId="77777777" w:rsidR="001058B6" w:rsidRDefault="005212F4">
            <w:pPr>
              <w:pStyle w:val="TableParagraph"/>
              <w:ind w:right="5"/>
              <w:jc w:val="center"/>
            </w:pPr>
            <w:r>
              <w:rPr>
                <w:w w:val="104"/>
              </w:rPr>
              <w:t>5</w:t>
            </w:r>
          </w:p>
        </w:tc>
        <w:tc>
          <w:tcPr>
            <w:tcW w:w="4124" w:type="dxa"/>
          </w:tcPr>
          <w:p w14:paraId="03FB91AA" w14:textId="77777777" w:rsidR="001058B6" w:rsidRDefault="005212F4">
            <w:pPr>
              <w:pStyle w:val="TableParagraph"/>
              <w:ind w:right="55"/>
              <w:jc w:val="right"/>
            </w:pPr>
            <w:proofErr w:type="spellStart"/>
            <w:r>
              <w:rPr>
                <w:w w:val="115"/>
              </w:rPr>
              <w:t>as.factor</w:t>
            </w:r>
            <w:proofErr w:type="spellEnd"/>
            <w:r>
              <w:rPr>
                <w:w w:val="115"/>
              </w:rPr>
              <w:t>(</w:t>
            </w:r>
            <w:proofErr w:type="spellStart"/>
            <w:r>
              <w:rPr>
                <w:w w:val="115"/>
              </w:rPr>
              <w:t>motor_score</w:t>
            </w:r>
            <w:proofErr w:type="spellEnd"/>
            <w:r>
              <w:rPr>
                <w:w w:val="115"/>
              </w:rPr>
              <w:t>)3 -1.05030912</w:t>
            </w:r>
          </w:p>
        </w:tc>
        <w:tc>
          <w:tcPr>
            <w:tcW w:w="1375" w:type="dxa"/>
          </w:tcPr>
          <w:p w14:paraId="650FE64C" w14:textId="77777777" w:rsidR="001058B6" w:rsidRDefault="005212F4">
            <w:pPr>
              <w:pStyle w:val="TableParagraph"/>
              <w:ind w:right="56"/>
              <w:jc w:val="right"/>
            </w:pPr>
            <w:r>
              <w:rPr>
                <w:w w:val="105"/>
              </w:rPr>
              <w:t>0.070059114</w:t>
            </w:r>
          </w:p>
        </w:tc>
        <w:tc>
          <w:tcPr>
            <w:tcW w:w="1260" w:type="dxa"/>
          </w:tcPr>
          <w:p w14:paraId="2E02CCA6" w14:textId="77777777" w:rsidR="001058B6" w:rsidRDefault="005212F4">
            <w:pPr>
              <w:pStyle w:val="TableParagraph"/>
              <w:ind w:right="56"/>
              <w:jc w:val="right"/>
            </w:pPr>
            <w:r>
              <w:rPr>
                <w:w w:val="110"/>
              </w:rPr>
              <w:t>-14.991756</w:t>
            </w:r>
          </w:p>
        </w:tc>
        <w:tc>
          <w:tcPr>
            <w:tcW w:w="1482" w:type="dxa"/>
          </w:tcPr>
          <w:p w14:paraId="3C71CA61" w14:textId="77777777" w:rsidR="001058B6" w:rsidRDefault="005212F4">
            <w:pPr>
              <w:pStyle w:val="TableParagraph"/>
              <w:ind w:right="49"/>
              <w:jc w:val="right"/>
            </w:pPr>
            <w:r>
              <w:rPr>
                <w:w w:val="105"/>
              </w:rPr>
              <w:t>0.000000e+00</w:t>
            </w:r>
          </w:p>
        </w:tc>
      </w:tr>
      <w:tr w:rsidR="001058B6" w14:paraId="673F1C83" w14:textId="77777777">
        <w:trPr>
          <w:trHeight w:val="270"/>
        </w:trPr>
        <w:tc>
          <w:tcPr>
            <w:tcW w:w="222" w:type="dxa"/>
          </w:tcPr>
          <w:p w14:paraId="33BB1017" w14:textId="77777777" w:rsidR="001058B6" w:rsidRDefault="005212F4">
            <w:pPr>
              <w:pStyle w:val="TableParagraph"/>
              <w:ind w:right="5"/>
              <w:jc w:val="center"/>
            </w:pPr>
            <w:r>
              <w:rPr>
                <w:w w:val="104"/>
              </w:rPr>
              <w:t>6</w:t>
            </w:r>
          </w:p>
        </w:tc>
        <w:tc>
          <w:tcPr>
            <w:tcW w:w="4124" w:type="dxa"/>
          </w:tcPr>
          <w:p w14:paraId="2A65227D" w14:textId="77777777" w:rsidR="001058B6" w:rsidRDefault="005212F4">
            <w:pPr>
              <w:pStyle w:val="TableParagraph"/>
              <w:ind w:right="55"/>
              <w:jc w:val="right"/>
            </w:pPr>
            <w:proofErr w:type="spellStart"/>
            <w:r>
              <w:rPr>
                <w:w w:val="115"/>
              </w:rPr>
              <w:t>as.factor</w:t>
            </w:r>
            <w:proofErr w:type="spellEnd"/>
            <w:r>
              <w:rPr>
                <w:w w:val="115"/>
              </w:rPr>
              <w:t>(</w:t>
            </w:r>
            <w:proofErr w:type="spellStart"/>
            <w:r>
              <w:rPr>
                <w:w w:val="115"/>
              </w:rPr>
              <w:t>motor_score</w:t>
            </w:r>
            <w:proofErr w:type="spellEnd"/>
            <w:r>
              <w:rPr>
                <w:w w:val="115"/>
              </w:rPr>
              <w:t>)4 -1.49637069</w:t>
            </w:r>
          </w:p>
        </w:tc>
        <w:tc>
          <w:tcPr>
            <w:tcW w:w="1375" w:type="dxa"/>
          </w:tcPr>
          <w:p w14:paraId="04E8F0FA" w14:textId="77777777" w:rsidR="001058B6" w:rsidRDefault="005212F4">
            <w:pPr>
              <w:pStyle w:val="TableParagraph"/>
              <w:ind w:right="56"/>
              <w:jc w:val="right"/>
            </w:pPr>
            <w:r>
              <w:rPr>
                <w:w w:val="105"/>
              </w:rPr>
              <w:t>0.071492961</w:t>
            </w:r>
          </w:p>
        </w:tc>
        <w:tc>
          <w:tcPr>
            <w:tcW w:w="1260" w:type="dxa"/>
          </w:tcPr>
          <w:p w14:paraId="777158F2" w14:textId="77777777" w:rsidR="001058B6" w:rsidRDefault="005212F4">
            <w:pPr>
              <w:pStyle w:val="TableParagraph"/>
              <w:ind w:right="56"/>
              <w:jc w:val="right"/>
            </w:pPr>
            <w:r>
              <w:rPr>
                <w:w w:val="110"/>
              </w:rPr>
              <w:t>-20.930322</w:t>
            </w:r>
          </w:p>
        </w:tc>
        <w:tc>
          <w:tcPr>
            <w:tcW w:w="1482" w:type="dxa"/>
          </w:tcPr>
          <w:p w14:paraId="526E299C" w14:textId="77777777" w:rsidR="001058B6" w:rsidRDefault="005212F4">
            <w:pPr>
              <w:pStyle w:val="TableParagraph"/>
              <w:ind w:right="49"/>
              <w:jc w:val="right"/>
            </w:pPr>
            <w:r>
              <w:rPr>
                <w:w w:val="105"/>
              </w:rPr>
              <w:t>0.000000e+00</w:t>
            </w:r>
          </w:p>
        </w:tc>
      </w:tr>
      <w:tr w:rsidR="001058B6" w14:paraId="15B4D611" w14:textId="77777777">
        <w:trPr>
          <w:trHeight w:val="270"/>
        </w:trPr>
        <w:tc>
          <w:tcPr>
            <w:tcW w:w="222" w:type="dxa"/>
          </w:tcPr>
          <w:p w14:paraId="7B35BB6E" w14:textId="77777777" w:rsidR="001058B6" w:rsidRDefault="005212F4">
            <w:pPr>
              <w:pStyle w:val="TableParagraph"/>
              <w:ind w:right="5"/>
              <w:jc w:val="center"/>
            </w:pPr>
            <w:r>
              <w:rPr>
                <w:w w:val="104"/>
              </w:rPr>
              <w:t>7</w:t>
            </w:r>
          </w:p>
        </w:tc>
        <w:tc>
          <w:tcPr>
            <w:tcW w:w="4124" w:type="dxa"/>
          </w:tcPr>
          <w:p w14:paraId="5764761A" w14:textId="77777777" w:rsidR="001058B6" w:rsidRDefault="005212F4">
            <w:pPr>
              <w:pStyle w:val="TableParagraph"/>
              <w:tabs>
                <w:tab w:val="left" w:pos="801"/>
              </w:tabs>
              <w:ind w:right="55"/>
              <w:jc w:val="right"/>
            </w:pPr>
            <w:r>
              <w:rPr>
                <w:w w:val="110"/>
              </w:rPr>
              <w:t>pupil</w:t>
            </w:r>
            <w:r>
              <w:rPr>
                <w:w w:val="110"/>
              </w:rPr>
              <w:tab/>
            </w:r>
            <w:r>
              <w:rPr>
                <w:w w:val="105"/>
              </w:rPr>
              <w:t>0.48922641</w:t>
            </w:r>
          </w:p>
        </w:tc>
        <w:tc>
          <w:tcPr>
            <w:tcW w:w="1375" w:type="dxa"/>
          </w:tcPr>
          <w:p w14:paraId="4413A920" w14:textId="77777777" w:rsidR="001058B6" w:rsidRDefault="005212F4">
            <w:pPr>
              <w:pStyle w:val="TableParagraph"/>
              <w:ind w:right="56"/>
              <w:jc w:val="right"/>
            </w:pPr>
            <w:r>
              <w:rPr>
                <w:w w:val="105"/>
              </w:rPr>
              <w:t>0.038536483</w:t>
            </w:r>
          </w:p>
        </w:tc>
        <w:tc>
          <w:tcPr>
            <w:tcW w:w="1260" w:type="dxa"/>
          </w:tcPr>
          <w:p w14:paraId="414BF6C2" w14:textId="77777777" w:rsidR="001058B6" w:rsidRDefault="005212F4">
            <w:pPr>
              <w:pStyle w:val="TableParagraph"/>
              <w:ind w:right="56"/>
              <w:jc w:val="right"/>
            </w:pPr>
            <w:r>
              <w:rPr>
                <w:w w:val="110"/>
              </w:rPr>
              <w:t>12.695149</w:t>
            </w:r>
          </w:p>
        </w:tc>
        <w:tc>
          <w:tcPr>
            <w:tcW w:w="1482" w:type="dxa"/>
          </w:tcPr>
          <w:p w14:paraId="1A464AEB" w14:textId="77777777" w:rsidR="001058B6" w:rsidRDefault="005212F4">
            <w:pPr>
              <w:pStyle w:val="TableParagraph"/>
              <w:ind w:right="49"/>
              <w:jc w:val="right"/>
            </w:pPr>
            <w:r>
              <w:rPr>
                <w:w w:val="105"/>
              </w:rPr>
              <w:t>0.000000e+00</w:t>
            </w:r>
          </w:p>
        </w:tc>
      </w:tr>
      <w:tr w:rsidR="001058B6" w14:paraId="2CA0AC70" w14:textId="77777777">
        <w:trPr>
          <w:trHeight w:val="270"/>
        </w:trPr>
        <w:tc>
          <w:tcPr>
            <w:tcW w:w="222" w:type="dxa"/>
          </w:tcPr>
          <w:p w14:paraId="55850299" w14:textId="77777777" w:rsidR="001058B6" w:rsidRDefault="005212F4">
            <w:pPr>
              <w:pStyle w:val="TableParagraph"/>
              <w:ind w:right="5"/>
              <w:jc w:val="center"/>
            </w:pPr>
            <w:r>
              <w:rPr>
                <w:w w:val="104"/>
              </w:rPr>
              <w:t>8</w:t>
            </w:r>
          </w:p>
        </w:tc>
        <w:tc>
          <w:tcPr>
            <w:tcW w:w="4124" w:type="dxa"/>
          </w:tcPr>
          <w:p w14:paraId="6AC178CD" w14:textId="77777777" w:rsidR="001058B6" w:rsidRDefault="005212F4">
            <w:pPr>
              <w:pStyle w:val="TableParagraph"/>
              <w:tabs>
                <w:tab w:val="left" w:pos="458"/>
              </w:tabs>
              <w:ind w:right="55"/>
              <w:jc w:val="right"/>
            </w:pPr>
            <w:proofErr w:type="spellStart"/>
            <w:r>
              <w:rPr>
                <w:w w:val="120"/>
              </w:rPr>
              <w:t>ct</w:t>
            </w:r>
            <w:proofErr w:type="spellEnd"/>
            <w:r>
              <w:rPr>
                <w:w w:val="120"/>
              </w:rPr>
              <w:tab/>
            </w:r>
            <w:r>
              <w:rPr>
                <w:w w:val="105"/>
              </w:rPr>
              <w:t>0.42634415</w:t>
            </w:r>
          </w:p>
        </w:tc>
        <w:tc>
          <w:tcPr>
            <w:tcW w:w="1375" w:type="dxa"/>
          </w:tcPr>
          <w:p w14:paraId="1B444CC8" w14:textId="77777777" w:rsidR="001058B6" w:rsidRDefault="005212F4">
            <w:pPr>
              <w:pStyle w:val="TableParagraph"/>
              <w:ind w:right="56"/>
              <w:jc w:val="right"/>
            </w:pPr>
            <w:r>
              <w:rPr>
                <w:w w:val="105"/>
              </w:rPr>
              <w:t>0.028388807</w:t>
            </w:r>
          </w:p>
        </w:tc>
        <w:tc>
          <w:tcPr>
            <w:tcW w:w="1260" w:type="dxa"/>
          </w:tcPr>
          <w:p w14:paraId="2642553F" w14:textId="77777777" w:rsidR="001058B6" w:rsidRDefault="005212F4">
            <w:pPr>
              <w:pStyle w:val="TableParagraph"/>
              <w:ind w:right="56"/>
              <w:jc w:val="right"/>
            </w:pPr>
            <w:r>
              <w:rPr>
                <w:w w:val="110"/>
              </w:rPr>
              <w:t>15.018037</w:t>
            </w:r>
          </w:p>
        </w:tc>
        <w:tc>
          <w:tcPr>
            <w:tcW w:w="1482" w:type="dxa"/>
          </w:tcPr>
          <w:p w14:paraId="59CD1B64" w14:textId="77777777" w:rsidR="001058B6" w:rsidRDefault="005212F4">
            <w:pPr>
              <w:pStyle w:val="TableParagraph"/>
              <w:ind w:right="49"/>
              <w:jc w:val="right"/>
            </w:pPr>
            <w:r>
              <w:rPr>
                <w:w w:val="105"/>
              </w:rPr>
              <w:t>0.000000e+00</w:t>
            </w:r>
          </w:p>
        </w:tc>
      </w:tr>
      <w:tr w:rsidR="001058B6" w14:paraId="43E9E881" w14:textId="77777777">
        <w:trPr>
          <w:trHeight w:val="330"/>
        </w:trPr>
        <w:tc>
          <w:tcPr>
            <w:tcW w:w="222" w:type="dxa"/>
          </w:tcPr>
          <w:p w14:paraId="2B0407C0" w14:textId="77777777" w:rsidR="001058B6" w:rsidRDefault="001058B6">
            <w:pPr>
              <w:pStyle w:val="TableParagraph"/>
              <w:spacing w:line="240" w:lineRule="auto"/>
              <w:rPr>
                <w:rFonts w:ascii="Times New Roman"/>
                <w:sz w:val="20"/>
              </w:rPr>
            </w:pPr>
          </w:p>
        </w:tc>
        <w:tc>
          <w:tcPr>
            <w:tcW w:w="4124" w:type="dxa"/>
          </w:tcPr>
          <w:p w14:paraId="54AA1A07" w14:textId="77777777" w:rsidR="001058B6" w:rsidRDefault="005212F4">
            <w:pPr>
              <w:pStyle w:val="TableParagraph"/>
              <w:tabs>
                <w:tab w:val="left" w:pos="2576"/>
              </w:tabs>
              <w:spacing w:line="278" w:lineRule="exact"/>
              <w:ind w:left="1317"/>
            </w:pPr>
            <w:r>
              <w:t>b</w:t>
            </w:r>
            <w:r>
              <w:tab/>
            </w:r>
            <w:proofErr w:type="spellStart"/>
            <w:r>
              <w:t>df</w:t>
            </w:r>
            <w:proofErr w:type="spellEnd"/>
            <w:r>
              <w:t xml:space="preserve"> </w:t>
            </w:r>
            <w:proofErr w:type="spellStart"/>
            <w:r>
              <w:t>dfcom</w:t>
            </w:r>
            <w:proofErr w:type="spellEnd"/>
          </w:p>
        </w:tc>
        <w:tc>
          <w:tcPr>
            <w:tcW w:w="1375" w:type="dxa"/>
          </w:tcPr>
          <w:p w14:paraId="1CB5711C" w14:textId="77777777" w:rsidR="001058B6" w:rsidRDefault="005212F4">
            <w:pPr>
              <w:pStyle w:val="TableParagraph"/>
              <w:spacing w:line="278" w:lineRule="exact"/>
              <w:ind w:left="492" w:right="493"/>
              <w:jc w:val="center"/>
            </w:pPr>
            <w:proofErr w:type="spellStart"/>
            <w:r>
              <w:rPr>
                <w:w w:val="105"/>
              </w:rPr>
              <w:t>fmi</w:t>
            </w:r>
            <w:proofErr w:type="spellEnd"/>
          </w:p>
        </w:tc>
        <w:tc>
          <w:tcPr>
            <w:tcW w:w="1260" w:type="dxa"/>
          </w:tcPr>
          <w:p w14:paraId="77C10E98" w14:textId="77777777" w:rsidR="001058B6" w:rsidRDefault="005212F4">
            <w:pPr>
              <w:pStyle w:val="TableParagraph"/>
              <w:spacing w:line="278" w:lineRule="exact"/>
              <w:ind w:right="56"/>
              <w:jc w:val="right"/>
            </w:pPr>
            <w:r>
              <w:rPr>
                <w:w w:val="90"/>
              </w:rPr>
              <w:t>lambda m</w:t>
            </w:r>
          </w:p>
        </w:tc>
        <w:tc>
          <w:tcPr>
            <w:tcW w:w="1482" w:type="dxa"/>
          </w:tcPr>
          <w:p w14:paraId="4459CBBD" w14:textId="77777777" w:rsidR="001058B6" w:rsidRDefault="005212F4">
            <w:pPr>
              <w:pStyle w:val="TableParagraph"/>
              <w:spacing w:line="278" w:lineRule="exact"/>
              <w:ind w:right="49"/>
              <w:jc w:val="right"/>
            </w:pPr>
            <w:proofErr w:type="spellStart"/>
            <w:r>
              <w:rPr>
                <w:w w:val="120"/>
              </w:rPr>
              <w:t>riv</w:t>
            </w:r>
            <w:proofErr w:type="spellEnd"/>
          </w:p>
        </w:tc>
      </w:tr>
    </w:tbl>
    <w:p w14:paraId="7F896457" w14:textId="77777777" w:rsidR="001058B6" w:rsidRDefault="001058B6">
      <w:pPr>
        <w:spacing w:line="278" w:lineRule="exact"/>
        <w:jc w:val="right"/>
        <w:sectPr w:rsidR="001058B6">
          <w:type w:val="continuous"/>
          <w:pgSz w:w="11910" w:h="16840"/>
          <w:pgMar w:top="1580" w:right="0" w:bottom="280" w:left="1380" w:header="720" w:footer="720" w:gutter="0"/>
          <w:cols w:space="720"/>
        </w:sectPr>
      </w:pPr>
    </w:p>
    <w:p w14:paraId="54DB68BF" w14:textId="77777777" w:rsidR="001058B6" w:rsidRDefault="001058B6">
      <w:pPr>
        <w:pStyle w:val="BodyText"/>
        <w:rPr>
          <w:i/>
          <w:sz w:val="20"/>
        </w:rPr>
      </w:pPr>
    </w:p>
    <w:p w14:paraId="004E4D12" w14:textId="77777777" w:rsidR="001058B6" w:rsidRDefault="001058B6">
      <w:pPr>
        <w:pStyle w:val="BodyText"/>
        <w:spacing w:before="13"/>
        <w:rPr>
          <w:i/>
          <w:sz w:val="11"/>
        </w:rPr>
      </w:pPr>
    </w:p>
    <w:tbl>
      <w:tblPr>
        <w:tblStyle w:val="TableNormal1"/>
        <w:tblW w:w="0" w:type="auto"/>
        <w:tblInd w:w="197" w:type="dxa"/>
        <w:tblLayout w:type="fixed"/>
        <w:tblLook w:val="01E0" w:firstRow="1" w:lastRow="1" w:firstColumn="1" w:lastColumn="1" w:noHBand="0" w:noVBand="0"/>
      </w:tblPr>
      <w:tblGrid>
        <w:gridCol w:w="222"/>
        <w:gridCol w:w="1489"/>
        <w:gridCol w:w="1374"/>
        <w:gridCol w:w="687"/>
        <w:gridCol w:w="1489"/>
        <w:gridCol w:w="1489"/>
        <w:gridCol w:w="229"/>
        <w:gridCol w:w="1482"/>
      </w:tblGrid>
      <w:tr w:rsidR="001058B6" w14:paraId="65E5C622" w14:textId="77777777">
        <w:trPr>
          <w:trHeight w:val="280"/>
        </w:trPr>
        <w:tc>
          <w:tcPr>
            <w:tcW w:w="222" w:type="dxa"/>
          </w:tcPr>
          <w:p w14:paraId="56EF4B4F" w14:textId="77777777" w:rsidR="001058B6" w:rsidRDefault="005212F4">
            <w:pPr>
              <w:pStyle w:val="TableParagraph"/>
              <w:spacing w:line="261" w:lineRule="exact"/>
              <w:ind w:right="5"/>
              <w:jc w:val="center"/>
            </w:pPr>
            <w:r>
              <w:rPr>
                <w:w w:val="104"/>
              </w:rPr>
              <w:t>1</w:t>
            </w:r>
          </w:p>
        </w:tc>
        <w:tc>
          <w:tcPr>
            <w:tcW w:w="1489" w:type="dxa"/>
          </w:tcPr>
          <w:p w14:paraId="3528F024" w14:textId="77777777" w:rsidR="001058B6" w:rsidRDefault="005212F4">
            <w:pPr>
              <w:pStyle w:val="TableParagraph"/>
              <w:spacing w:line="261" w:lineRule="exact"/>
              <w:ind w:right="55"/>
              <w:jc w:val="right"/>
            </w:pPr>
            <w:r>
              <w:rPr>
                <w:w w:val="110"/>
              </w:rPr>
              <w:t>9.395965e-04</w:t>
            </w:r>
          </w:p>
        </w:tc>
        <w:tc>
          <w:tcPr>
            <w:tcW w:w="1374" w:type="dxa"/>
          </w:tcPr>
          <w:p w14:paraId="7E916027" w14:textId="77777777" w:rsidR="001058B6" w:rsidRDefault="005212F4">
            <w:pPr>
              <w:pStyle w:val="TableParagraph"/>
              <w:spacing w:line="261" w:lineRule="exact"/>
              <w:ind w:right="54"/>
              <w:jc w:val="right"/>
            </w:pPr>
            <w:r>
              <w:rPr>
                <w:w w:val="105"/>
              </w:rPr>
              <w:t>8668.10341</w:t>
            </w:r>
          </w:p>
        </w:tc>
        <w:tc>
          <w:tcPr>
            <w:tcW w:w="687" w:type="dxa"/>
          </w:tcPr>
          <w:p w14:paraId="2A22B886" w14:textId="77777777" w:rsidR="001058B6" w:rsidRDefault="005212F4">
            <w:pPr>
              <w:pStyle w:val="TableParagraph"/>
              <w:spacing w:line="261" w:lineRule="exact"/>
              <w:ind w:left="35" w:right="34"/>
              <w:jc w:val="center"/>
            </w:pPr>
            <w:r>
              <w:rPr>
                <w:w w:val="105"/>
              </w:rPr>
              <w:t>11013</w:t>
            </w:r>
          </w:p>
        </w:tc>
        <w:tc>
          <w:tcPr>
            <w:tcW w:w="1489" w:type="dxa"/>
          </w:tcPr>
          <w:p w14:paraId="110DA601" w14:textId="77777777" w:rsidR="001058B6" w:rsidRDefault="005212F4">
            <w:pPr>
              <w:pStyle w:val="TableParagraph"/>
              <w:spacing w:line="261" w:lineRule="exact"/>
              <w:ind w:right="54"/>
              <w:jc w:val="right"/>
            </w:pPr>
            <w:r>
              <w:rPr>
                <w:w w:val="105"/>
              </w:rPr>
              <w:t>0.0099557149</w:t>
            </w:r>
          </w:p>
        </w:tc>
        <w:tc>
          <w:tcPr>
            <w:tcW w:w="1489" w:type="dxa"/>
          </w:tcPr>
          <w:p w14:paraId="53A6261D" w14:textId="77777777" w:rsidR="001058B6" w:rsidRDefault="005212F4">
            <w:pPr>
              <w:pStyle w:val="TableParagraph"/>
              <w:spacing w:line="261" w:lineRule="exact"/>
              <w:ind w:left="29" w:right="28"/>
              <w:jc w:val="center"/>
            </w:pPr>
            <w:r>
              <w:rPr>
                <w:w w:val="110"/>
              </w:rPr>
              <w:t>0.0097273074</w:t>
            </w:r>
          </w:p>
        </w:tc>
        <w:tc>
          <w:tcPr>
            <w:tcW w:w="229" w:type="dxa"/>
          </w:tcPr>
          <w:p w14:paraId="281117C1" w14:textId="77777777" w:rsidR="001058B6" w:rsidRDefault="005212F4">
            <w:pPr>
              <w:pStyle w:val="TableParagraph"/>
              <w:spacing w:line="261" w:lineRule="exact"/>
              <w:ind w:left="1"/>
              <w:jc w:val="center"/>
            </w:pPr>
            <w:r>
              <w:rPr>
                <w:w w:val="104"/>
              </w:rPr>
              <w:t>5</w:t>
            </w:r>
          </w:p>
        </w:tc>
        <w:tc>
          <w:tcPr>
            <w:tcW w:w="1482" w:type="dxa"/>
          </w:tcPr>
          <w:p w14:paraId="32C90C33" w14:textId="77777777" w:rsidR="001058B6" w:rsidRDefault="005212F4">
            <w:pPr>
              <w:pStyle w:val="TableParagraph"/>
              <w:spacing w:line="261" w:lineRule="exact"/>
              <w:ind w:right="47"/>
              <w:jc w:val="right"/>
            </w:pPr>
            <w:r>
              <w:rPr>
                <w:w w:val="105"/>
              </w:rPr>
              <w:t>0.0098228573</w:t>
            </w:r>
          </w:p>
        </w:tc>
      </w:tr>
      <w:tr w:rsidR="001058B6" w14:paraId="2CCD0BEB" w14:textId="77777777">
        <w:trPr>
          <w:trHeight w:val="270"/>
        </w:trPr>
        <w:tc>
          <w:tcPr>
            <w:tcW w:w="222" w:type="dxa"/>
          </w:tcPr>
          <w:p w14:paraId="3AEEFCBD" w14:textId="77777777" w:rsidR="001058B6" w:rsidRDefault="005212F4">
            <w:pPr>
              <w:pStyle w:val="TableParagraph"/>
              <w:ind w:right="5"/>
              <w:jc w:val="center"/>
            </w:pPr>
            <w:r>
              <w:rPr>
                <w:w w:val="104"/>
              </w:rPr>
              <w:t>2</w:t>
            </w:r>
          </w:p>
        </w:tc>
        <w:tc>
          <w:tcPr>
            <w:tcW w:w="1489" w:type="dxa"/>
          </w:tcPr>
          <w:p w14:paraId="7D62B832" w14:textId="77777777" w:rsidR="001058B6" w:rsidRDefault="005212F4">
            <w:pPr>
              <w:pStyle w:val="TableParagraph"/>
              <w:ind w:right="55"/>
              <w:jc w:val="right"/>
            </w:pPr>
            <w:r>
              <w:rPr>
                <w:w w:val="110"/>
              </w:rPr>
              <w:t>1.729929e-05</w:t>
            </w:r>
          </w:p>
        </w:tc>
        <w:tc>
          <w:tcPr>
            <w:tcW w:w="1374" w:type="dxa"/>
          </w:tcPr>
          <w:p w14:paraId="4F4158B0" w14:textId="77777777" w:rsidR="001058B6" w:rsidRDefault="005212F4">
            <w:pPr>
              <w:pStyle w:val="TableParagraph"/>
              <w:ind w:right="54"/>
              <w:jc w:val="right"/>
            </w:pPr>
            <w:r>
              <w:rPr>
                <w:w w:val="105"/>
              </w:rPr>
              <w:t>10991.51028</w:t>
            </w:r>
          </w:p>
        </w:tc>
        <w:tc>
          <w:tcPr>
            <w:tcW w:w="687" w:type="dxa"/>
          </w:tcPr>
          <w:p w14:paraId="18F441F7" w14:textId="77777777" w:rsidR="001058B6" w:rsidRDefault="005212F4">
            <w:pPr>
              <w:pStyle w:val="TableParagraph"/>
              <w:ind w:left="35" w:right="34"/>
              <w:jc w:val="center"/>
            </w:pPr>
            <w:r>
              <w:rPr>
                <w:w w:val="105"/>
              </w:rPr>
              <w:t>11013</w:t>
            </w:r>
          </w:p>
        </w:tc>
        <w:tc>
          <w:tcPr>
            <w:tcW w:w="1489" w:type="dxa"/>
          </w:tcPr>
          <w:p w14:paraId="6D935507" w14:textId="77777777" w:rsidR="001058B6" w:rsidRDefault="005212F4">
            <w:pPr>
              <w:pStyle w:val="TableParagraph"/>
              <w:ind w:right="54"/>
              <w:jc w:val="right"/>
            </w:pPr>
            <w:r>
              <w:rPr>
                <w:w w:val="105"/>
              </w:rPr>
              <w:t>0.0008229571</w:t>
            </w:r>
          </w:p>
        </w:tc>
        <w:tc>
          <w:tcPr>
            <w:tcW w:w="1489" w:type="dxa"/>
          </w:tcPr>
          <w:p w14:paraId="4831E581" w14:textId="77777777" w:rsidR="001058B6" w:rsidRDefault="005212F4">
            <w:pPr>
              <w:pStyle w:val="TableParagraph"/>
              <w:ind w:left="29" w:right="28"/>
              <w:jc w:val="center"/>
            </w:pPr>
            <w:r>
              <w:rPr>
                <w:w w:val="110"/>
              </w:rPr>
              <w:t>0.0006411648</w:t>
            </w:r>
          </w:p>
        </w:tc>
        <w:tc>
          <w:tcPr>
            <w:tcW w:w="229" w:type="dxa"/>
          </w:tcPr>
          <w:p w14:paraId="3D3E585C" w14:textId="77777777" w:rsidR="001058B6" w:rsidRDefault="005212F4">
            <w:pPr>
              <w:pStyle w:val="TableParagraph"/>
              <w:ind w:left="1"/>
              <w:jc w:val="center"/>
            </w:pPr>
            <w:r>
              <w:rPr>
                <w:w w:val="104"/>
              </w:rPr>
              <w:t>5</w:t>
            </w:r>
          </w:p>
        </w:tc>
        <w:tc>
          <w:tcPr>
            <w:tcW w:w="1482" w:type="dxa"/>
          </w:tcPr>
          <w:p w14:paraId="1BD09ABD" w14:textId="77777777" w:rsidR="001058B6" w:rsidRDefault="005212F4">
            <w:pPr>
              <w:pStyle w:val="TableParagraph"/>
              <w:ind w:right="47"/>
              <w:jc w:val="right"/>
            </w:pPr>
            <w:r>
              <w:rPr>
                <w:w w:val="105"/>
              </w:rPr>
              <w:t>0.0006415761</w:t>
            </w:r>
          </w:p>
        </w:tc>
      </w:tr>
      <w:tr w:rsidR="001058B6" w14:paraId="4AF42346" w14:textId="77777777">
        <w:trPr>
          <w:trHeight w:val="270"/>
        </w:trPr>
        <w:tc>
          <w:tcPr>
            <w:tcW w:w="222" w:type="dxa"/>
          </w:tcPr>
          <w:p w14:paraId="514F063E" w14:textId="77777777" w:rsidR="001058B6" w:rsidRDefault="005212F4">
            <w:pPr>
              <w:pStyle w:val="TableParagraph"/>
              <w:ind w:right="5"/>
              <w:jc w:val="center"/>
            </w:pPr>
            <w:r>
              <w:rPr>
                <w:w w:val="104"/>
              </w:rPr>
              <w:t>3</w:t>
            </w:r>
          </w:p>
        </w:tc>
        <w:tc>
          <w:tcPr>
            <w:tcW w:w="1489" w:type="dxa"/>
          </w:tcPr>
          <w:p w14:paraId="5FAF6A7D" w14:textId="77777777" w:rsidR="001058B6" w:rsidRDefault="005212F4">
            <w:pPr>
              <w:pStyle w:val="TableParagraph"/>
              <w:ind w:right="55"/>
              <w:jc w:val="right"/>
            </w:pPr>
            <w:r>
              <w:rPr>
                <w:w w:val="110"/>
              </w:rPr>
              <w:t>8.332782e-09</w:t>
            </w:r>
          </w:p>
        </w:tc>
        <w:tc>
          <w:tcPr>
            <w:tcW w:w="1374" w:type="dxa"/>
          </w:tcPr>
          <w:p w14:paraId="679521D0" w14:textId="77777777" w:rsidR="001058B6" w:rsidRDefault="005212F4">
            <w:pPr>
              <w:pStyle w:val="TableParagraph"/>
              <w:ind w:right="54"/>
              <w:jc w:val="right"/>
            </w:pPr>
            <w:r>
              <w:rPr>
                <w:w w:val="105"/>
              </w:rPr>
              <w:t>10482.95010</w:t>
            </w:r>
          </w:p>
        </w:tc>
        <w:tc>
          <w:tcPr>
            <w:tcW w:w="687" w:type="dxa"/>
          </w:tcPr>
          <w:p w14:paraId="5F3F11AF" w14:textId="77777777" w:rsidR="001058B6" w:rsidRDefault="005212F4">
            <w:pPr>
              <w:pStyle w:val="TableParagraph"/>
              <w:ind w:left="35" w:right="34"/>
              <w:jc w:val="center"/>
            </w:pPr>
            <w:r>
              <w:rPr>
                <w:w w:val="105"/>
              </w:rPr>
              <w:t>11013</w:t>
            </w:r>
          </w:p>
        </w:tc>
        <w:tc>
          <w:tcPr>
            <w:tcW w:w="1489" w:type="dxa"/>
          </w:tcPr>
          <w:p w14:paraId="119660B6" w14:textId="77777777" w:rsidR="001058B6" w:rsidRDefault="005212F4">
            <w:pPr>
              <w:pStyle w:val="TableParagraph"/>
              <w:ind w:right="54"/>
              <w:jc w:val="right"/>
            </w:pPr>
            <w:r>
              <w:rPr>
                <w:w w:val="105"/>
              </w:rPr>
              <w:t>0.0042891736</w:t>
            </w:r>
          </w:p>
        </w:tc>
        <w:tc>
          <w:tcPr>
            <w:tcW w:w="1489" w:type="dxa"/>
          </w:tcPr>
          <w:p w14:paraId="5108DC71" w14:textId="77777777" w:rsidR="001058B6" w:rsidRDefault="005212F4">
            <w:pPr>
              <w:pStyle w:val="TableParagraph"/>
              <w:ind w:left="29" w:right="28"/>
              <w:jc w:val="center"/>
            </w:pPr>
            <w:r>
              <w:rPr>
                <w:w w:val="110"/>
              </w:rPr>
              <w:t>0.0040992241</w:t>
            </w:r>
          </w:p>
        </w:tc>
        <w:tc>
          <w:tcPr>
            <w:tcW w:w="229" w:type="dxa"/>
          </w:tcPr>
          <w:p w14:paraId="5BFDA8FA" w14:textId="77777777" w:rsidR="001058B6" w:rsidRDefault="005212F4">
            <w:pPr>
              <w:pStyle w:val="TableParagraph"/>
              <w:ind w:left="1"/>
              <w:jc w:val="center"/>
            </w:pPr>
            <w:r>
              <w:rPr>
                <w:w w:val="104"/>
              </w:rPr>
              <w:t>5</w:t>
            </w:r>
          </w:p>
        </w:tc>
        <w:tc>
          <w:tcPr>
            <w:tcW w:w="1482" w:type="dxa"/>
          </w:tcPr>
          <w:p w14:paraId="2D485510" w14:textId="77777777" w:rsidR="001058B6" w:rsidRDefault="005212F4">
            <w:pPr>
              <w:pStyle w:val="TableParagraph"/>
              <w:ind w:right="47"/>
              <w:jc w:val="right"/>
            </w:pPr>
            <w:r>
              <w:rPr>
                <w:w w:val="105"/>
              </w:rPr>
              <w:t>0.0041160969</w:t>
            </w:r>
          </w:p>
        </w:tc>
      </w:tr>
      <w:tr w:rsidR="001058B6" w14:paraId="65D67E1A" w14:textId="77777777">
        <w:trPr>
          <w:trHeight w:val="270"/>
        </w:trPr>
        <w:tc>
          <w:tcPr>
            <w:tcW w:w="222" w:type="dxa"/>
          </w:tcPr>
          <w:p w14:paraId="12FA13D1" w14:textId="77777777" w:rsidR="001058B6" w:rsidRDefault="005212F4">
            <w:pPr>
              <w:pStyle w:val="TableParagraph"/>
              <w:ind w:right="5"/>
              <w:jc w:val="center"/>
            </w:pPr>
            <w:r>
              <w:rPr>
                <w:w w:val="104"/>
              </w:rPr>
              <w:t>4</w:t>
            </w:r>
          </w:p>
        </w:tc>
        <w:tc>
          <w:tcPr>
            <w:tcW w:w="1489" w:type="dxa"/>
          </w:tcPr>
          <w:p w14:paraId="1ED6F52C" w14:textId="77777777" w:rsidR="001058B6" w:rsidRDefault="005212F4">
            <w:pPr>
              <w:pStyle w:val="TableParagraph"/>
              <w:ind w:right="55"/>
              <w:jc w:val="right"/>
            </w:pPr>
            <w:r>
              <w:rPr>
                <w:w w:val="110"/>
              </w:rPr>
              <w:t>5.649577e-05</w:t>
            </w:r>
          </w:p>
        </w:tc>
        <w:tc>
          <w:tcPr>
            <w:tcW w:w="1374" w:type="dxa"/>
          </w:tcPr>
          <w:p w14:paraId="37884DF6" w14:textId="77777777" w:rsidR="001058B6" w:rsidRDefault="005212F4">
            <w:pPr>
              <w:pStyle w:val="TableParagraph"/>
              <w:ind w:right="54"/>
              <w:jc w:val="right"/>
            </w:pPr>
            <w:r>
              <w:rPr>
                <w:w w:val="105"/>
              </w:rPr>
              <w:t>6979.24803</w:t>
            </w:r>
          </w:p>
        </w:tc>
        <w:tc>
          <w:tcPr>
            <w:tcW w:w="687" w:type="dxa"/>
          </w:tcPr>
          <w:p w14:paraId="032399F5" w14:textId="77777777" w:rsidR="001058B6" w:rsidRDefault="005212F4">
            <w:pPr>
              <w:pStyle w:val="TableParagraph"/>
              <w:ind w:left="35" w:right="34"/>
              <w:jc w:val="center"/>
            </w:pPr>
            <w:r>
              <w:rPr>
                <w:w w:val="105"/>
              </w:rPr>
              <w:t>11013</w:t>
            </w:r>
          </w:p>
        </w:tc>
        <w:tc>
          <w:tcPr>
            <w:tcW w:w="1489" w:type="dxa"/>
          </w:tcPr>
          <w:p w14:paraId="07D5F957" w14:textId="77777777" w:rsidR="001058B6" w:rsidRDefault="005212F4">
            <w:pPr>
              <w:pStyle w:val="TableParagraph"/>
              <w:ind w:right="54"/>
              <w:jc w:val="right"/>
            </w:pPr>
            <w:r>
              <w:rPr>
                <w:w w:val="105"/>
              </w:rPr>
              <w:t>0.0145856016</w:t>
            </w:r>
          </w:p>
        </w:tc>
        <w:tc>
          <w:tcPr>
            <w:tcW w:w="1489" w:type="dxa"/>
          </w:tcPr>
          <w:p w14:paraId="36CB2DF7" w14:textId="77777777" w:rsidR="001058B6" w:rsidRDefault="005212F4">
            <w:pPr>
              <w:pStyle w:val="TableParagraph"/>
              <w:ind w:left="29" w:right="28"/>
              <w:jc w:val="center"/>
            </w:pPr>
            <w:r>
              <w:rPr>
                <w:w w:val="110"/>
              </w:rPr>
              <w:t>0.0143032580</w:t>
            </w:r>
          </w:p>
        </w:tc>
        <w:tc>
          <w:tcPr>
            <w:tcW w:w="229" w:type="dxa"/>
          </w:tcPr>
          <w:p w14:paraId="2BAF1F69" w14:textId="77777777" w:rsidR="001058B6" w:rsidRDefault="005212F4">
            <w:pPr>
              <w:pStyle w:val="TableParagraph"/>
              <w:ind w:left="1"/>
              <w:jc w:val="center"/>
            </w:pPr>
            <w:r>
              <w:rPr>
                <w:w w:val="104"/>
              </w:rPr>
              <w:t>5</w:t>
            </w:r>
          </w:p>
        </w:tc>
        <w:tc>
          <w:tcPr>
            <w:tcW w:w="1482" w:type="dxa"/>
          </w:tcPr>
          <w:p w14:paraId="7854BCA8" w14:textId="77777777" w:rsidR="001058B6" w:rsidRDefault="005212F4">
            <w:pPr>
              <w:pStyle w:val="TableParagraph"/>
              <w:ind w:right="47"/>
              <w:jc w:val="right"/>
            </w:pPr>
            <w:r>
              <w:rPr>
                <w:w w:val="105"/>
              </w:rPr>
              <w:t>0.0145108098</w:t>
            </w:r>
          </w:p>
        </w:tc>
      </w:tr>
      <w:tr w:rsidR="001058B6" w14:paraId="5CA420CA" w14:textId="77777777">
        <w:trPr>
          <w:trHeight w:val="270"/>
        </w:trPr>
        <w:tc>
          <w:tcPr>
            <w:tcW w:w="222" w:type="dxa"/>
          </w:tcPr>
          <w:p w14:paraId="70B09C0F" w14:textId="77777777" w:rsidR="001058B6" w:rsidRDefault="005212F4">
            <w:pPr>
              <w:pStyle w:val="TableParagraph"/>
              <w:ind w:right="5"/>
              <w:jc w:val="center"/>
            </w:pPr>
            <w:r>
              <w:rPr>
                <w:w w:val="104"/>
              </w:rPr>
              <w:t>5</w:t>
            </w:r>
          </w:p>
        </w:tc>
        <w:tc>
          <w:tcPr>
            <w:tcW w:w="1489" w:type="dxa"/>
          </w:tcPr>
          <w:p w14:paraId="425FEBE0" w14:textId="77777777" w:rsidR="001058B6" w:rsidRDefault="005212F4">
            <w:pPr>
              <w:pStyle w:val="TableParagraph"/>
              <w:ind w:right="55"/>
              <w:jc w:val="right"/>
            </w:pPr>
            <w:r>
              <w:rPr>
                <w:w w:val="110"/>
              </w:rPr>
              <w:t>3.003051e-05</w:t>
            </w:r>
          </w:p>
        </w:tc>
        <w:tc>
          <w:tcPr>
            <w:tcW w:w="1374" w:type="dxa"/>
          </w:tcPr>
          <w:p w14:paraId="74E8D719" w14:textId="77777777" w:rsidR="001058B6" w:rsidRDefault="005212F4">
            <w:pPr>
              <w:pStyle w:val="TableParagraph"/>
              <w:ind w:right="54"/>
              <w:jc w:val="right"/>
            </w:pPr>
            <w:r>
              <w:rPr>
                <w:w w:val="105"/>
              </w:rPr>
              <w:t>9526.87220</w:t>
            </w:r>
          </w:p>
        </w:tc>
        <w:tc>
          <w:tcPr>
            <w:tcW w:w="687" w:type="dxa"/>
          </w:tcPr>
          <w:p w14:paraId="2390DB69" w14:textId="77777777" w:rsidR="001058B6" w:rsidRDefault="005212F4">
            <w:pPr>
              <w:pStyle w:val="TableParagraph"/>
              <w:ind w:left="35" w:right="34"/>
              <w:jc w:val="center"/>
            </w:pPr>
            <w:r>
              <w:rPr>
                <w:w w:val="105"/>
              </w:rPr>
              <w:t>11013</w:t>
            </w:r>
          </w:p>
        </w:tc>
        <w:tc>
          <w:tcPr>
            <w:tcW w:w="1489" w:type="dxa"/>
          </w:tcPr>
          <w:p w14:paraId="073E1268" w14:textId="77777777" w:rsidR="001058B6" w:rsidRDefault="005212F4">
            <w:pPr>
              <w:pStyle w:val="TableParagraph"/>
              <w:ind w:right="54"/>
              <w:jc w:val="right"/>
            </w:pPr>
            <w:r>
              <w:rPr>
                <w:w w:val="105"/>
              </w:rPr>
              <w:t>0.0075503299</w:t>
            </w:r>
          </w:p>
        </w:tc>
        <w:tc>
          <w:tcPr>
            <w:tcW w:w="1489" w:type="dxa"/>
          </w:tcPr>
          <w:p w14:paraId="7354C94A" w14:textId="77777777" w:rsidR="001058B6" w:rsidRDefault="005212F4">
            <w:pPr>
              <w:pStyle w:val="TableParagraph"/>
              <w:ind w:left="29" w:right="28"/>
              <w:jc w:val="center"/>
            </w:pPr>
            <w:r>
              <w:rPr>
                <w:w w:val="110"/>
              </w:rPr>
              <w:t>0.0073420043</w:t>
            </w:r>
          </w:p>
        </w:tc>
        <w:tc>
          <w:tcPr>
            <w:tcW w:w="229" w:type="dxa"/>
          </w:tcPr>
          <w:p w14:paraId="16BB0DDA" w14:textId="77777777" w:rsidR="001058B6" w:rsidRDefault="005212F4">
            <w:pPr>
              <w:pStyle w:val="TableParagraph"/>
              <w:ind w:left="1"/>
              <w:jc w:val="center"/>
            </w:pPr>
            <w:r>
              <w:rPr>
                <w:w w:val="104"/>
              </w:rPr>
              <w:t>5</w:t>
            </w:r>
          </w:p>
        </w:tc>
        <w:tc>
          <w:tcPr>
            <w:tcW w:w="1482" w:type="dxa"/>
          </w:tcPr>
          <w:p w14:paraId="210F2250" w14:textId="77777777" w:rsidR="001058B6" w:rsidRDefault="005212F4">
            <w:pPr>
              <w:pStyle w:val="TableParagraph"/>
              <w:ind w:right="47"/>
              <w:jc w:val="right"/>
            </w:pPr>
            <w:r>
              <w:rPr>
                <w:w w:val="105"/>
              </w:rPr>
              <w:t>0.0073963080</w:t>
            </w:r>
          </w:p>
        </w:tc>
      </w:tr>
      <w:tr w:rsidR="001058B6" w14:paraId="0333F376" w14:textId="77777777">
        <w:trPr>
          <w:trHeight w:val="270"/>
        </w:trPr>
        <w:tc>
          <w:tcPr>
            <w:tcW w:w="222" w:type="dxa"/>
          </w:tcPr>
          <w:p w14:paraId="1F8ADB66" w14:textId="77777777" w:rsidR="001058B6" w:rsidRDefault="005212F4">
            <w:pPr>
              <w:pStyle w:val="TableParagraph"/>
              <w:ind w:right="5"/>
              <w:jc w:val="center"/>
            </w:pPr>
            <w:r>
              <w:rPr>
                <w:w w:val="104"/>
              </w:rPr>
              <w:t>6</w:t>
            </w:r>
          </w:p>
        </w:tc>
        <w:tc>
          <w:tcPr>
            <w:tcW w:w="1489" w:type="dxa"/>
          </w:tcPr>
          <w:p w14:paraId="2D0F8EC1" w14:textId="77777777" w:rsidR="001058B6" w:rsidRDefault="005212F4">
            <w:pPr>
              <w:pStyle w:val="TableParagraph"/>
              <w:ind w:right="55"/>
              <w:jc w:val="right"/>
            </w:pPr>
            <w:r>
              <w:rPr>
                <w:w w:val="110"/>
              </w:rPr>
              <w:t>3.329522e-05</w:t>
            </w:r>
          </w:p>
        </w:tc>
        <w:tc>
          <w:tcPr>
            <w:tcW w:w="1374" w:type="dxa"/>
          </w:tcPr>
          <w:p w14:paraId="48E44C84" w14:textId="77777777" w:rsidR="001058B6" w:rsidRDefault="005212F4">
            <w:pPr>
              <w:pStyle w:val="TableParagraph"/>
              <w:ind w:right="54"/>
              <w:jc w:val="right"/>
            </w:pPr>
            <w:r>
              <w:rPr>
                <w:w w:val="105"/>
              </w:rPr>
              <w:t>9362.42789</w:t>
            </w:r>
          </w:p>
        </w:tc>
        <w:tc>
          <w:tcPr>
            <w:tcW w:w="687" w:type="dxa"/>
          </w:tcPr>
          <w:p w14:paraId="79584BF3" w14:textId="77777777" w:rsidR="001058B6" w:rsidRDefault="005212F4">
            <w:pPr>
              <w:pStyle w:val="TableParagraph"/>
              <w:ind w:left="35" w:right="34"/>
              <w:jc w:val="center"/>
            </w:pPr>
            <w:r>
              <w:rPr>
                <w:w w:val="105"/>
              </w:rPr>
              <w:t>11013</w:t>
            </w:r>
          </w:p>
        </w:tc>
        <w:tc>
          <w:tcPr>
            <w:tcW w:w="1489" w:type="dxa"/>
          </w:tcPr>
          <w:p w14:paraId="4B66ADFA" w14:textId="77777777" w:rsidR="001058B6" w:rsidRDefault="005212F4">
            <w:pPr>
              <w:pStyle w:val="TableParagraph"/>
              <w:ind w:right="54"/>
              <w:jc w:val="right"/>
            </w:pPr>
            <w:r>
              <w:rPr>
                <w:w w:val="105"/>
              </w:rPr>
              <w:t>0.0080288174</w:t>
            </w:r>
          </w:p>
        </w:tc>
        <w:tc>
          <w:tcPr>
            <w:tcW w:w="1489" w:type="dxa"/>
          </w:tcPr>
          <w:p w14:paraId="3D2D1DAC" w14:textId="77777777" w:rsidR="001058B6" w:rsidRDefault="005212F4">
            <w:pPr>
              <w:pStyle w:val="TableParagraph"/>
              <w:ind w:left="29" w:right="28"/>
              <w:jc w:val="center"/>
            </w:pPr>
            <w:r>
              <w:rPr>
                <w:w w:val="110"/>
              </w:rPr>
              <w:t>0.0078169354</w:t>
            </w:r>
          </w:p>
        </w:tc>
        <w:tc>
          <w:tcPr>
            <w:tcW w:w="229" w:type="dxa"/>
          </w:tcPr>
          <w:p w14:paraId="06D81EC3" w14:textId="77777777" w:rsidR="001058B6" w:rsidRDefault="005212F4">
            <w:pPr>
              <w:pStyle w:val="TableParagraph"/>
              <w:ind w:left="1"/>
              <w:jc w:val="center"/>
            </w:pPr>
            <w:r>
              <w:rPr>
                <w:w w:val="104"/>
              </w:rPr>
              <w:t>5</w:t>
            </w:r>
          </w:p>
        </w:tc>
        <w:tc>
          <w:tcPr>
            <w:tcW w:w="1482" w:type="dxa"/>
          </w:tcPr>
          <w:p w14:paraId="2C20D910" w14:textId="77777777" w:rsidR="001058B6" w:rsidRDefault="005212F4">
            <w:pPr>
              <w:pStyle w:val="TableParagraph"/>
              <w:ind w:right="47"/>
              <w:jc w:val="right"/>
            </w:pPr>
            <w:r>
              <w:rPr>
                <w:w w:val="105"/>
              </w:rPr>
              <w:t>0.0078785213</w:t>
            </w:r>
          </w:p>
        </w:tc>
      </w:tr>
      <w:tr w:rsidR="001058B6" w14:paraId="41D8EB2F" w14:textId="77777777">
        <w:trPr>
          <w:trHeight w:val="270"/>
        </w:trPr>
        <w:tc>
          <w:tcPr>
            <w:tcW w:w="222" w:type="dxa"/>
          </w:tcPr>
          <w:p w14:paraId="7B0FB5A1" w14:textId="77777777" w:rsidR="001058B6" w:rsidRDefault="005212F4">
            <w:pPr>
              <w:pStyle w:val="TableParagraph"/>
              <w:ind w:right="5"/>
              <w:jc w:val="center"/>
            </w:pPr>
            <w:r>
              <w:rPr>
                <w:w w:val="104"/>
              </w:rPr>
              <w:t>7</w:t>
            </w:r>
          </w:p>
        </w:tc>
        <w:tc>
          <w:tcPr>
            <w:tcW w:w="1489" w:type="dxa"/>
          </w:tcPr>
          <w:p w14:paraId="24B7D16F" w14:textId="77777777" w:rsidR="001058B6" w:rsidRDefault="005212F4">
            <w:pPr>
              <w:pStyle w:val="TableParagraph"/>
              <w:ind w:right="55"/>
              <w:jc w:val="right"/>
            </w:pPr>
            <w:r>
              <w:rPr>
                <w:w w:val="110"/>
              </w:rPr>
              <w:t>3.337070e-04</w:t>
            </w:r>
          </w:p>
        </w:tc>
        <w:tc>
          <w:tcPr>
            <w:tcW w:w="1374" w:type="dxa"/>
          </w:tcPr>
          <w:p w14:paraId="3AEA681D" w14:textId="77777777" w:rsidR="001058B6" w:rsidRDefault="005212F4">
            <w:pPr>
              <w:pStyle w:val="TableParagraph"/>
              <w:ind w:right="54"/>
              <w:jc w:val="right"/>
            </w:pPr>
            <w:r>
              <w:rPr>
                <w:w w:val="110"/>
              </w:rPr>
              <w:t>54.63795</w:t>
            </w:r>
          </w:p>
        </w:tc>
        <w:tc>
          <w:tcPr>
            <w:tcW w:w="687" w:type="dxa"/>
          </w:tcPr>
          <w:p w14:paraId="4DA903BD" w14:textId="77777777" w:rsidR="001058B6" w:rsidRDefault="005212F4">
            <w:pPr>
              <w:pStyle w:val="TableParagraph"/>
              <w:ind w:left="35" w:right="34"/>
              <w:jc w:val="center"/>
            </w:pPr>
            <w:r>
              <w:rPr>
                <w:w w:val="105"/>
              </w:rPr>
              <w:t>11013</w:t>
            </w:r>
          </w:p>
        </w:tc>
        <w:tc>
          <w:tcPr>
            <w:tcW w:w="1489" w:type="dxa"/>
          </w:tcPr>
          <w:p w14:paraId="68015661" w14:textId="77777777" w:rsidR="001058B6" w:rsidRDefault="005212F4">
            <w:pPr>
              <w:pStyle w:val="TableParagraph"/>
              <w:ind w:right="54"/>
              <w:jc w:val="right"/>
            </w:pPr>
            <w:r>
              <w:rPr>
                <w:w w:val="105"/>
              </w:rPr>
              <w:t>0.2949938851</w:t>
            </w:r>
          </w:p>
        </w:tc>
        <w:tc>
          <w:tcPr>
            <w:tcW w:w="1489" w:type="dxa"/>
          </w:tcPr>
          <w:p w14:paraId="165BB696" w14:textId="77777777" w:rsidR="001058B6" w:rsidRDefault="005212F4">
            <w:pPr>
              <w:pStyle w:val="TableParagraph"/>
              <w:ind w:left="29" w:right="28"/>
              <w:jc w:val="center"/>
            </w:pPr>
            <w:r>
              <w:rPr>
                <w:w w:val="110"/>
              </w:rPr>
              <w:t>0.2696512493</w:t>
            </w:r>
          </w:p>
        </w:tc>
        <w:tc>
          <w:tcPr>
            <w:tcW w:w="229" w:type="dxa"/>
          </w:tcPr>
          <w:p w14:paraId="577848D2" w14:textId="77777777" w:rsidR="001058B6" w:rsidRDefault="005212F4">
            <w:pPr>
              <w:pStyle w:val="TableParagraph"/>
              <w:ind w:left="1"/>
              <w:jc w:val="center"/>
            </w:pPr>
            <w:r>
              <w:rPr>
                <w:w w:val="104"/>
              </w:rPr>
              <w:t>5</w:t>
            </w:r>
          </w:p>
        </w:tc>
        <w:tc>
          <w:tcPr>
            <w:tcW w:w="1482" w:type="dxa"/>
          </w:tcPr>
          <w:p w14:paraId="3C8E8033" w14:textId="77777777" w:rsidR="001058B6" w:rsidRDefault="005212F4">
            <w:pPr>
              <w:pStyle w:val="TableParagraph"/>
              <w:ind w:right="47"/>
              <w:jc w:val="right"/>
            </w:pPr>
            <w:r>
              <w:rPr>
                <w:w w:val="105"/>
              </w:rPr>
              <w:t>0.3692088868</w:t>
            </w:r>
          </w:p>
        </w:tc>
      </w:tr>
      <w:tr w:rsidR="001058B6" w14:paraId="72D7DEDE" w14:textId="77777777">
        <w:trPr>
          <w:trHeight w:val="270"/>
        </w:trPr>
        <w:tc>
          <w:tcPr>
            <w:tcW w:w="222" w:type="dxa"/>
          </w:tcPr>
          <w:p w14:paraId="39C34EEE" w14:textId="77777777" w:rsidR="001058B6" w:rsidRDefault="005212F4">
            <w:pPr>
              <w:pStyle w:val="TableParagraph"/>
              <w:ind w:right="5"/>
              <w:jc w:val="center"/>
            </w:pPr>
            <w:r>
              <w:rPr>
                <w:w w:val="104"/>
              </w:rPr>
              <w:t>8</w:t>
            </w:r>
          </w:p>
        </w:tc>
        <w:tc>
          <w:tcPr>
            <w:tcW w:w="1489" w:type="dxa"/>
          </w:tcPr>
          <w:p w14:paraId="14B7C6AC" w14:textId="77777777" w:rsidR="001058B6" w:rsidRDefault="005212F4">
            <w:pPr>
              <w:pStyle w:val="TableParagraph"/>
              <w:ind w:right="55"/>
              <w:jc w:val="right"/>
            </w:pPr>
            <w:r>
              <w:rPr>
                <w:w w:val="110"/>
              </w:rPr>
              <w:t>1.180517e-05</w:t>
            </w:r>
          </w:p>
        </w:tc>
        <w:tc>
          <w:tcPr>
            <w:tcW w:w="1374" w:type="dxa"/>
          </w:tcPr>
          <w:p w14:paraId="694D6F87" w14:textId="77777777" w:rsidR="001058B6" w:rsidRDefault="005212F4">
            <w:pPr>
              <w:pStyle w:val="TableParagraph"/>
              <w:ind w:right="54"/>
              <w:jc w:val="right"/>
            </w:pPr>
            <w:r>
              <w:rPr>
                <w:w w:val="105"/>
              </w:rPr>
              <w:t>5893.23780</w:t>
            </w:r>
          </w:p>
        </w:tc>
        <w:tc>
          <w:tcPr>
            <w:tcW w:w="687" w:type="dxa"/>
          </w:tcPr>
          <w:p w14:paraId="5ABC6CFA" w14:textId="77777777" w:rsidR="001058B6" w:rsidRDefault="005212F4">
            <w:pPr>
              <w:pStyle w:val="TableParagraph"/>
              <w:ind w:left="35" w:right="34"/>
              <w:jc w:val="center"/>
            </w:pPr>
            <w:r>
              <w:rPr>
                <w:w w:val="105"/>
              </w:rPr>
              <w:t>11013</w:t>
            </w:r>
          </w:p>
        </w:tc>
        <w:tc>
          <w:tcPr>
            <w:tcW w:w="1489" w:type="dxa"/>
          </w:tcPr>
          <w:p w14:paraId="09AD91FC" w14:textId="77777777" w:rsidR="001058B6" w:rsidRDefault="005212F4">
            <w:pPr>
              <w:pStyle w:val="TableParagraph"/>
              <w:ind w:right="54"/>
              <w:jc w:val="right"/>
            </w:pPr>
            <w:r>
              <w:rPr>
                <w:w w:val="105"/>
              </w:rPr>
              <w:t>0.0179108151</w:t>
            </w:r>
          </w:p>
        </w:tc>
        <w:tc>
          <w:tcPr>
            <w:tcW w:w="1489" w:type="dxa"/>
          </w:tcPr>
          <w:p w14:paraId="62C617E2" w14:textId="77777777" w:rsidR="001058B6" w:rsidRDefault="005212F4">
            <w:pPr>
              <w:pStyle w:val="TableParagraph"/>
              <w:ind w:left="29" w:right="28"/>
              <w:jc w:val="center"/>
            </w:pPr>
            <w:r>
              <w:rPr>
                <w:w w:val="110"/>
              </w:rPr>
              <w:t>0.0175775781</w:t>
            </w:r>
          </w:p>
        </w:tc>
        <w:tc>
          <w:tcPr>
            <w:tcW w:w="229" w:type="dxa"/>
          </w:tcPr>
          <w:p w14:paraId="648F20CD" w14:textId="77777777" w:rsidR="001058B6" w:rsidRDefault="005212F4">
            <w:pPr>
              <w:pStyle w:val="TableParagraph"/>
              <w:ind w:left="1"/>
              <w:jc w:val="center"/>
            </w:pPr>
            <w:r>
              <w:rPr>
                <w:w w:val="104"/>
              </w:rPr>
              <w:t>5</w:t>
            </w:r>
          </w:p>
        </w:tc>
        <w:tc>
          <w:tcPr>
            <w:tcW w:w="1482" w:type="dxa"/>
          </w:tcPr>
          <w:p w14:paraId="61EA414C" w14:textId="77777777" w:rsidR="001058B6" w:rsidRDefault="005212F4">
            <w:pPr>
              <w:pStyle w:val="TableParagraph"/>
              <w:ind w:right="47"/>
              <w:jc w:val="right"/>
            </w:pPr>
            <w:r>
              <w:rPr>
                <w:w w:val="105"/>
              </w:rPr>
              <w:t>0.0178920775</w:t>
            </w:r>
          </w:p>
        </w:tc>
      </w:tr>
      <w:tr w:rsidR="001058B6" w14:paraId="00A9F841" w14:textId="77777777">
        <w:trPr>
          <w:trHeight w:val="270"/>
        </w:trPr>
        <w:tc>
          <w:tcPr>
            <w:tcW w:w="222" w:type="dxa"/>
          </w:tcPr>
          <w:p w14:paraId="5E8DD7D1" w14:textId="77777777" w:rsidR="001058B6" w:rsidRDefault="001058B6">
            <w:pPr>
              <w:pStyle w:val="TableParagraph"/>
              <w:spacing w:line="240" w:lineRule="auto"/>
              <w:rPr>
                <w:rFonts w:ascii="Times New Roman"/>
                <w:sz w:val="20"/>
              </w:rPr>
            </w:pPr>
          </w:p>
        </w:tc>
        <w:tc>
          <w:tcPr>
            <w:tcW w:w="1489" w:type="dxa"/>
          </w:tcPr>
          <w:p w14:paraId="029D5FCC" w14:textId="77777777" w:rsidR="001058B6" w:rsidRDefault="005212F4">
            <w:pPr>
              <w:pStyle w:val="TableParagraph"/>
              <w:ind w:right="55"/>
              <w:jc w:val="right"/>
            </w:pPr>
            <w:proofErr w:type="spellStart"/>
            <w:r>
              <w:t>ubar</w:t>
            </w:r>
            <w:proofErr w:type="spellEnd"/>
          </w:p>
        </w:tc>
        <w:tc>
          <w:tcPr>
            <w:tcW w:w="6750" w:type="dxa"/>
            <w:gridSpan w:val="6"/>
            <w:vMerge w:val="restart"/>
          </w:tcPr>
          <w:p w14:paraId="6A70B3AE" w14:textId="77777777" w:rsidR="001058B6" w:rsidRDefault="001058B6">
            <w:pPr>
              <w:pStyle w:val="TableParagraph"/>
              <w:spacing w:line="240" w:lineRule="auto"/>
              <w:rPr>
                <w:rFonts w:ascii="Times New Roman"/>
                <w:sz w:val="20"/>
              </w:rPr>
            </w:pPr>
          </w:p>
        </w:tc>
      </w:tr>
      <w:tr w:rsidR="001058B6" w14:paraId="35D24F69" w14:textId="77777777">
        <w:trPr>
          <w:trHeight w:val="270"/>
        </w:trPr>
        <w:tc>
          <w:tcPr>
            <w:tcW w:w="222" w:type="dxa"/>
          </w:tcPr>
          <w:p w14:paraId="13A57829" w14:textId="77777777" w:rsidR="001058B6" w:rsidRDefault="005212F4">
            <w:pPr>
              <w:pStyle w:val="TableParagraph"/>
              <w:ind w:right="5"/>
              <w:jc w:val="center"/>
            </w:pPr>
            <w:r>
              <w:rPr>
                <w:w w:val="104"/>
              </w:rPr>
              <w:t>1</w:t>
            </w:r>
          </w:p>
        </w:tc>
        <w:tc>
          <w:tcPr>
            <w:tcW w:w="1489" w:type="dxa"/>
          </w:tcPr>
          <w:p w14:paraId="4DFF6641" w14:textId="77777777" w:rsidR="001058B6" w:rsidRDefault="005212F4">
            <w:pPr>
              <w:pStyle w:val="TableParagraph"/>
              <w:ind w:right="55"/>
              <w:jc w:val="right"/>
            </w:pPr>
            <w:r>
              <w:rPr>
                <w:w w:val="110"/>
              </w:rPr>
              <w:t>1.147849e-01</w:t>
            </w:r>
          </w:p>
        </w:tc>
        <w:tc>
          <w:tcPr>
            <w:tcW w:w="6750" w:type="dxa"/>
            <w:gridSpan w:val="6"/>
            <w:vMerge/>
            <w:tcBorders>
              <w:top w:val="nil"/>
            </w:tcBorders>
          </w:tcPr>
          <w:p w14:paraId="5A02BB25" w14:textId="77777777" w:rsidR="001058B6" w:rsidRDefault="001058B6">
            <w:pPr>
              <w:rPr>
                <w:sz w:val="2"/>
                <w:szCs w:val="2"/>
              </w:rPr>
            </w:pPr>
          </w:p>
        </w:tc>
      </w:tr>
      <w:tr w:rsidR="001058B6" w14:paraId="6F1D667E" w14:textId="77777777">
        <w:trPr>
          <w:trHeight w:val="270"/>
        </w:trPr>
        <w:tc>
          <w:tcPr>
            <w:tcW w:w="222" w:type="dxa"/>
          </w:tcPr>
          <w:p w14:paraId="603D483C" w14:textId="77777777" w:rsidR="001058B6" w:rsidRDefault="005212F4">
            <w:pPr>
              <w:pStyle w:val="TableParagraph"/>
              <w:ind w:right="5"/>
              <w:jc w:val="center"/>
            </w:pPr>
            <w:r>
              <w:rPr>
                <w:w w:val="104"/>
              </w:rPr>
              <w:t>2</w:t>
            </w:r>
          </w:p>
        </w:tc>
        <w:tc>
          <w:tcPr>
            <w:tcW w:w="1489" w:type="dxa"/>
          </w:tcPr>
          <w:p w14:paraId="2A08FE83" w14:textId="77777777" w:rsidR="001058B6" w:rsidRDefault="005212F4">
            <w:pPr>
              <w:pStyle w:val="TableParagraph"/>
              <w:ind w:right="55"/>
              <w:jc w:val="right"/>
            </w:pPr>
            <w:r>
              <w:rPr>
                <w:w w:val="110"/>
              </w:rPr>
              <w:t>3.235648e-02</w:t>
            </w:r>
          </w:p>
        </w:tc>
        <w:tc>
          <w:tcPr>
            <w:tcW w:w="6750" w:type="dxa"/>
            <w:gridSpan w:val="6"/>
            <w:vMerge/>
            <w:tcBorders>
              <w:top w:val="nil"/>
            </w:tcBorders>
          </w:tcPr>
          <w:p w14:paraId="3618C3D4" w14:textId="77777777" w:rsidR="001058B6" w:rsidRDefault="001058B6">
            <w:pPr>
              <w:rPr>
                <w:sz w:val="2"/>
                <w:szCs w:val="2"/>
              </w:rPr>
            </w:pPr>
          </w:p>
        </w:tc>
      </w:tr>
      <w:tr w:rsidR="001058B6" w14:paraId="022696BE" w14:textId="77777777">
        <w:trPr>
          <w:trHeight w:val="270"/>
        </w:trPr>
        <w:tc>
          <w:tcPr>
            <w:tcW w:w="222" w:type="dxa"/>
          </w:tcPr>
          <w:p w14:paraId="55F1DEBE" w14:textId="77777777" w:rsidR="001058B6" w:rsidRDefault="005212F4">
            <w:pPr>
              <w:pStyle w:val="TableParagraph"/>
              <w:ind w:right="5"/>
              <w:jc w:val="center"/>
            </w:pPr>
            <w:r>
              <w:rPr>
                <w:w w:val="104"/>
              </w:rPr>
              <w:t>3</w:t>
            </w:r>
          </w:p>
        </w:tc>
        <w:tc>
          <w:tcPr>
            <w:tcW w:w="1489" w:type="dxa"/>
          </w:tcPr>
          <w:p w14:paraId="3AFAF950" w14:textId="77777777" w:rsidR="001058B6" w:rsidRDefault="005212F4">
            <w:pPr>
              <w:pStyle w:val="TableParagraph"/>
              <w:ind w:right="55"/>
              <w:jc w:val="right"/>
            </w:pPr>
            <w:r>
              <w:rPr>
                <w:w w:val="110"/>
              </w:rPr>
              <w:t>2.429325e-06</w:t>
            </w:r>
          </w:p>
        </w:tc>
        <w:tc>
          <w:tcPr>
            <w:tcW w:w="6750" w:type="dxa"/>
            <w:gridSpan w:val="6"/>
            <w:vMerge/>
            <w:tcBorders>
              <w:top w:val="nil"/>
            </w:tcBorders>
          </w:tcPr>
          <w:p w14:paraId="493B472E" w14:textId="77777777" w:rsidR="001058B6" w:rsidRDefault="001058B6">
            <w:pPr>
              <w:rPr>
                <w:sz w:val="2"/>
                <w:szCs w:val="2"/>
              </w:rPr>
            </w:pPr>
          </w:p>
        </w:tc>
      </w:tr>
      <w:tr w:rsidR="001058B6" w14:paraId="2548DF0E" w14:textId="77777777">
        <w:trPr>
          <w:trHeight w:val="270"/>
        </w:trPr>
        <w:tc>
          <w:tcPr>
            <w:tcW w:w="222" w:type="dxa"/>
          </w:tcPr>
          <w:p w14:paraId="1D71A123" w14:textId="77777777" w:rsidR="001058B6" w:rsidRDefault="005212F4">
            <w:pPr>
              <w:pStyle w:val="TableParagraph"/>
              <w:ind w:right="5"/>
              <w:jc w:val="center"/>
            </w:pPr>
            <w:r>
              <w:rPr>
                <w:w w:val="104"/>
              </w:rPr>
              <w:t>4</w:t>
            </w:r>
          </w:p>
        </w:tc>
        <w:tc>
          <w:tcPr>
            <w:tcW w:w="1489" w:type="dxa"/>
          </w:tcPr>
          <w:p w14:paraId="2B3F7257" w14:textId="77777777" w:rsidR="001058B6" w:rsidRDefault="005212F4">
            <w:pPr>
              <w:pStyle w:val="TableParagraph"/>
              <w:ind w:right="55"/>
              <w:jc w:val="right"/>
            </w:pPr>
            <w:r>
              <w:rPr>
                <w:w w:val="110"/>
              </w:rPr>
              <w:t>4.672029e-03</w:t>
            </w:r>
          </w:p>
        </w:tc>
        <w:tc>
          <w:tcPr>
            <w:tcW w:w="6750" w:type="dxa"/>
            <w:gridSpan w:val="6"/>
            <w:vMerge/>
            <w:tcBorders>
              <w:top w:val="nil"/>
            </w:tcBorders>
          </w:tcPr>
          <w:p w14:paraId="3C124E0B" w14:textId="77777777" w:rsidR="001058B6" w:rsidRDefault="001058B6">
            <w:pPr>
              <w:rPr>
                <w:sz w:val="2"/>
                <w:szCs w:val="2"/>
              </w:rPr>
            </w:pPr>
          </w:p>
        </w:tc>
      </w:tr>
      <w:tr w:rsidR="001058B6" w14:paraId="43DB76CC" w14:textId="77777777">
        <w:trPr>
          <w:trHeight w:val="270"/>
        </w:trPr>
        <w:tc>
          <w:tcPr>
            <w:tcW w:w="222" w:type="dxa"/>
          </w:tcPr>
          <w:p w14:paraId="77A1D481" w14:textId="77777777" w:rsidR="001058B6" w:rsidRDefault="005212F4">
            <w:pPr>
              <w:pStyle w:val="TableParagraph"/>
              <w:ind w:right="5"/>
              <w:jc w:val="center"/>
            </w:pPr>
            <w:r>
              <w:rPr>
                <w:w w:val="104"/>
              </w:rPr>
              <w:t>5</w:t>
            </w:r>
          </w:p>
        </w:tc>
        <w:tc>
          <w:tcPr>
            <w:tcW w:w="1489" w:type="dxa"/>
          </w:tcPr>
          <w:p w14:paraId="16625074" w14:textId="77777777" w:rsidR="001058B6" w:rsidRDefault="005212F4">
            <w:pPr>
              <w:pStyle w:val="TableParagraph"/>
              <w:ind w:right="55"/>
              <w:jc w:val="right"/>
            </w:pPr>
            <w:r>
              <w:rPr>
                <w:w w:val="110"/>
              </w:rPr>
              <w:t>4.872243e-03</w:t>
            </w:r>
          </w:p>
        </w:tc>
        <w:tc>
          <w:tcPr>
            <w:tcW w:w="6750" w:type="dxa"/>
            <w:gridSpan w:val="6"/>
            <w:vMerge/>
            <w:tcBorders>
              <w:top w:val="nil"/>
            </w:tcBorders>
          </w:tcPr>
          <w:p w14:paraId="54B521B8" w14:textId="77777777" w:rsidR="001058B6" w:rsidRDefault="001058B6">
            <w:pPr>
              <w:rPr>
                <w:sz w:val="2"/>
                <w:szCs w:val="2"/>
              </w:rPr>
            </w:pPr>
          </w:p>
        </w:tc>
      </w:tr>
      <w:tr w:rsidR="001058B6" w14:paraId="4B4E3925" w14:textId="77777777">
        <w:trPr>
          <w:trHeight w:val="270"/>
        </w:trPr>
        <w:tc>
          <w:tcPr>
            <w:tcW w:w="222" w:type="dxa"/>
          </w:tcPr>
          <w:p w14:paraId="5569399D" w14:textId="77777777" w:rsidR="001058B6" w:rsidRDefault="005212F4">
            <w:pPr>
              <w:pStyle w:val="TableParagraph"/>
              <w:ind w:right="5"/>
              <w:jc w:val="center"/>
            </w:pPr>
            <w:r>
              <w:rPr>
                <w:w w:val="104"/>
              </w:rPr>
              <w:t>6</w:t>
            </w:r>
          </w:p>
        </w:tc>
        <w:tc>
          <w:tcPr>
            <w:tcW w:w="1489" w:type="dxa"/>
          </w:tcPr>
          <w:p w14:paraId="40D41D24" w14:textId="77777777" w:rsidR="001058B6" w:rsidRDefault="005212F4">
            <w:pPr>
              <w:pStyle w:val="TableParagraph"/>
              <w:ind w:right="55"/>
              <w:jc w:val="right"/>
            </w:pPr>
            <w:r>
              <w:rPr>
                <w:w w:val="110"/>
              </w:rPr>
              <w:t>5.071289e-03</w:t>
            </w:r>
          </w:p>
        </w:tc>
        <w:tc>
          <w:tcPr>
            <w:tcW w:w="6750" w:type="dxa"/>
            <w:gridSpan w:val="6"/>
            <w:vMerge/>
            <w:tcBorders>
              <w:top w:val="nil"/>
            </w:tcBorders>
          </w:tcPr>
          <w:p w14:paraId="246ED781" w14:textId="77777777" w:rsidR="001058B6" w:rsidRDefault="001058B6">
            <w:pPr>
              <w:rPr>
                <w:sz w:val="2"/>
                <w:szCs w:val="2"/>
              </w:rPr>
            </w:pPr>
          </w:p>
        </w:tc>
      </w:tr>
      <w:tr w:rsidR="001058B6" w14:paraId="528BFA1A" w14:textId="77777777">
        <w:trPr>
          <w:trHeight w:val="270"/>
        </w:trPr>
        <w:tc>
          <w:tcPr>
            <w:tcW w:w="222" w:type="dxa"/>
          </w:tcPr>
          <w:p w14:paraId="12F30CA6" w14:textId="77777777" w:rsidR="001058B6" w:rsidRDefault="005212F4">
            <w:pPr>
              <w:pStyle w:val="TableParagraph"/>
              <w:ind w:right="5"/>
              <w:jc w:val="center"/>
            </w:pPr>
            <w:r>
              <w:rPr>
                <w:w w:val="104"/>
              </w:rPr>
              <w:t>7</w:t>
            </w:r>
          </w:p>
        </w:tc>
        <w:tc>
          <w:tcPr>
            <w:tcW w:w="1489" w:type="dxa"/>
          </w:tcPr>
          <w:p w14:paraId="1138E55E" w14:textId="77777777" w:rsidR="001058B6" w:rsidRDefault="005212F4">
            <w:pPr>
              <w:pStyle w:val="TableParagraph"/>
              <w:ind w:right="55"/>
              <w:jc w:val="right"/>
            </w:pPr>
            <w:r>
              <w:rPr>
                <w:w w:val="110"/>
              </w:rPr>
              <w:t>1.084612e-03</w:t>
            </w:r>
          </w:p>
        </w:tc>
        <w:tc>
          <w:tcPr>
            <w:tcW w:w="6750" w:type="dxa"/>
            <w:gridSpan w:val="6"/>
            <w:vMerge/>
            <w:tcBorders>
              <w:top w:val="nil"/>
            </w:tcBorders>
          </w:tcPr>
          <w:p w14:paraId="4EC40F4E" w14:textId="77777777" w:rsidR="001058B6" w:rsidRDefault="001058B6">
            <w:pPr>
              <w:rPr>
                <w:sz w:val="2"/>
                <w:szCs w:val="2"/>
              </w:rPr>
            </w:pPr>
          </w:p>
        </w:tc>
      </w:tr>
      <w:tr w:rsidR="001058B6" w14:paraId="3BD89D4F" w14:textId="77777777">
        <w:trPr>
          <w:trHeight w:val="280"/>
        </w:trPr>
        <w:tc>
          <w:tcPr>
            <w:tcW w:w="222" w:type="dxa"/>
          </w:tcPr>
          <w:p w14:paraId="5F069E52" w14:textId="77777777" w:rsidR="001058B6" w:rsidRDefault="005212F4">
            <w:pPr>
              <w:pStyle w:val="TableParagraph"/>
              <w:spacing w:line="261" w:lineRule="exact"/>
              <w:ind w:right="5"/>
              <w:jc w:val="center"/>
            </w:pPr>
            <w:r>
              <w:rPr>
                <w:w w:val="104"/>
              </w:rPr>
              <w:t>8</w:t>
            </w:r>
          </w:p>
        </w:tc>
        <w:tc>
          <w:tcPr>
            <w:tcW w:w="1489" w:type="dxa"/>
          </w:tcPr>
          <w:p w14:paraId="1BF498B1" w14:textId="77777777" w:rsidR="001058B6" w:rsidRDefault="005212F4">
            <w:pPr>
              <w:pStyle w:val="TableParagraph"/>
              <w:spacing w:line="261" w:lineRule="exact"/>
              <w:ind w:right="55"/>
              <w:jc w:val="right"/>
            </w:pPr>
            <w:r>
              <w:rPr>
                <w:w w:val="110"/>
              </w:rPr>
              <w:t>7.917581e-04</w:t>
            </w:r>
          </w:p>
        </w:tc>
        <w:tc>
          <w:tcPr>
            <w:tcW w:w="6750" w:type="dxa"/>
            <w:gridSpan w:val="6"/>
            <w:vMerge/>
            <w:tcBorders>
              <w:top w:val="nil"/>
            </w:tcBorders>
          </w:tcPr>
          <w:p w14:paraId="11927D2B" w14:textId="77777777" w:rsidR="001058B6" w:rsidRDefault="001058B6">
            <w:pPr>
              <w:rPr>
                <w:sz w:val="2"/>
                <w:szCs w:val="2"/>
              </w:rPr>
            </w:pPr>
          </w:p>
        </w:tc>
      </w:tr>
    </w:tbl>
    <w:p w14:paraId="0017AC81" w14:textId="77777777" w:rsidR="001058B6" w:rsidRDefault="001058B6">
      <w:pPr>
        <w:pStyle w:val="BodyText"/>
        <w:spacing w:before="2"/>
        <w:rPr>
          <w:i/>
          <w:sz w:val="11"/>
        </w:rPr>
      </w:pPr>
    </w:p>
    <w:p w14:paraId="27418B4F" w14:textId="77777777" w:rsidR="001058B6" w:rsidRDefault="005212F4">
      <w:pPr>
        <w:spacing w:before="91"/>
        <w:ind w:left="240"/>
        <w:rPr>
          <w:i/>
        </w:rPr>
      </w:pPr>
      <w:r>
        <w:rPr>
          <w:i/>
          <w:w w:val="115"/>
        </w:rPr>
        <w:t>R&gt;</w:t>
      </w:r>
      <w:r>
        <w:rPr>
          <w:i/>
          <w:spacing w:val="54"/>
          <w:w w:val="115"/>
        </w:rPr>
        <w:t xml:space="preserve"> </w:t>
      </w:r>
      <w:proofErr w:type="spellStart"/>
      <w:r>
        <w:rPr>
          <w:i/>
          <w:w w:val="115"/>
        </w:rPr>
        <w:t>as.mitml.result</w:t>
      </w:r>
      <w:proofErr w:type="spellEnd"/>
      <w:r>
        <w:rPr>
          <w:i/>
          <w:w w:val="115"/>
        </w:rPr>
        <w:t>(fit)</w:t>
      </w:r>
    </w:p>
    <w:p w14:paraId="188A2341" w14:textId="77777777" w:rsidR="001058B6" w:rsidRDefault="005212F4">
      <w:pPr>
        <w:pStyle w:val="BodyText"/>
        <w:spacing w:before="246" w:line="284" w:lineRule="exact"/>
        <w:ind w:left="240"/>
      </w:pPr>
      <w:r>
        <w:rPr>
          <w:w w:val="140"/>
        </w:rPr>
        <w:t>[[1]]</w:t>
      </w:r>
    </w:p>
    <w:p w14:paraId="067735A8" w14:textId="77777777" w:rsidR="001058B6" w:rsidRDefault="005212F4">
      <w:pPr>
        <w:pStyle w:val="BodyText"/>
        <w:spacing w:before="7" w:line="218" w:lineRule="auto"/>
        <w:ind w:left="469" w:right="1779" w:hanging="230"/>
      </w:pPr>
      <w:r>
        <w:rPr>
          <w:w w:val="110"/>
        </w:rPr>
        <w:t xml:space="preserve">Generalized linear mixed model </w:t>
      </w:r>
      <w:r>
        <w:rPr>
          <w:w w:val="135"/>
        </w:rPr>
        <w:t xml:space="preserve">fit </w:t>
      </w:r>
      <w:r>
        <w:rPr>
          <w:w w:val="110"/>
        </w:rPr>
        <w:t xml:space="preserve">by </w:t>
      </w:r>
      <w:r>
        <w:t xml:space="preserve">maximum </w:t>
      </w:r>
      <w:r>
        <w:rPr>
          <w:w w:val="110"/>
        </w:rPr>
        <w:t>likelihood (Laplace Approximation) [</w:t>
      </w:r>
      <w:proofErr w:type="spellStart"/>
      <w:r>
        <w:rPr>
          <w:w w:val="110"/>
        </w:rPr>
        <w:t>glmerMod</w:t>
      </w:r>
      <w:proofErr w:type="spellEnd"/>
      <w:r>
        <w:rPr>
          <w:w w:val="110"/>
        </w:rPr>
        <w:t>]</w:t>
      </w:r>
    </w:p>
    <w:p w14:paraId="2652149F" w14:textId="77777777" w:rsidR="001058B6" w:rsidRDefault="005212F4">
      <w:pPr>
        <w:pStyle w:val="BodyText"/>
        <w:tabs>
          <w:tab w:val="left" w:pos="2416"/>
        </w:tabs>
        <w:spacing w:line="265" w:lineRule="exact"/>
        <w:ind w:left="354"/>
      </w:pPr>
      <w:r>
        <w:rPr>
          <w:w w:val="115"/>
        </w:rPr>
        <w:t>Family:</w:t>
      </w:r>
      <w:r>
        <w:rPr>
          <w:spacing w:val="-2"/>
          <w:w w:val="115"/>
        </w:rPr>
        <w:t xml:space="preserve"> </w:t>
      </w:r>
      <w:r>
        <w:rPr>
          <w:w w:val="115"/>
        </w:rPr>
        <w:t>binomial</w:t>
      </w:r>
      <w:r>
        <w:rPr>
          <w:w w:val="115"/>
        </w:rPr>
        <w:tab/>
      </w:r>
      <w:r>
        <w:rPr>
          <w:w w:val="130"/>
        </w:rPr>
        <w:t xml:space="preserve">( </w:t>
      </w:r>
      <w:r>
        <w:rPr>
          <w:w w:val="125"/>
        </w:rPr>
        <w:t>logit</w:t>
      </w:r>
      <w:r>
        <w:rPr>
          <w:spacing w:val="18"/>
          <w:w w:val="125"/>
        </w:rPr>
        <w:t xml:space="preserve"> </w:t>
      </w:r>
      <w:r>
        <w:rPr>
          <w:w w:val="130"/>
        </w:rPr>
        <w:t>)</w:t>
      </w:r>
    </w:p>
    <w:p w14:paraId="35EDE025" w14:textId="77777777" w:rsidR="001058B6" w:rsidRDefault="005212F4">
      <w:pPr>
        <w:pStyle w:val="BodyText"/>
        <w:spacing w:before="8" w:line="218" w:lineRule="auto"/>
        <w:ind w:left="698" w:right="2193" w:hanging="459"/>
      </w:pPr>
      <w:r>
        <w:rPr>
          <w:w w:val="105"/>
        </w:rPr>
        <w:t xml:space="preserve">Formula: mort ~ type + age + </w:t>
      </w:r>
      <w:proofErr w:type="spellStart"/>
      <w:r>
        <w:rPr>
          <w:w w:val="105"/>
        </w:rPr>
        <w:t>as.factor</w:t>
      </w:r>
      <w:proofErr w:type="spellEnd"/>
      <w:r>
        <w:rPr>
          <w:w w:val="105"/>
        </w:rPr>
        <w:t>(</w:t>
      </w:r>
      <w:proofErr w:type="spellStart"/>
      <w:r>
        <w:rPr>
          <w:w w:val="105"/>
        </w:rPr>
        <w:t>motor_score</w:t>
      </w:r>
      <w:proofErr w:type="spellEnd"/>
      <w:r>
        <w:rPr>
          <w:w w:val="105"/>
        </w:rPr>
        <w:t xml:space="preserve">)  +  pupil  +  </w:t>
      </w:r>
      <w:proofErr w:type="spellStart"/>
      <w:r>
        <w:rPr>
          <w:w w:val="105"/>
        </w:rPr>
        <w:t>ct</w:t>
      </w:r>
      <w:proofErr w:type="spellEnd"/>
      <w:r>
        <w:rPr>
          <w:w w:val="105"/>
        </w:rPr>
        <w:t xml:space="preserve">  +  (1  |  name)</w:t>
      </w:r>
    </w:p>
    <w:p w14:paraId="01BCB0C1" w14:textId="77777777" w:rsidR="001058B6" w:rsidRDefault="005212F4">
      <w:pPr>
        <w:pStyle w:val="BodyText"/>
        <w:tabs>
          <w:tab w:val="left" w:pos="2072"/>
          <w:tab w:val="left" w:pos="2874"/>
          <w:tab w:val="left" w:pos="3790"/>
          <w:tab w:val="left" w:pos="4936"/>
          <w:tab w:val="right" w:pos="5852"/>
        </w:tabs>
        <w:spacing w:before="2" w:line="218" w:lineRule="auto"/>
        <w:ind w:left="240" w:right="4670" w:firstLine="687"/>
      </w:pPr>
      <w:r>
        <w:rPr>
          <w:w w:val="110"/>
        </w:rPr>
        <w:t>AIC</w:t>
      </w:r>
      <w:r>
        <w:rPr>
          <w:w w:val="110"/>
        </w:rPr>
        <w:tab/>
        <w:t>BIC</w:t>
      </w:r>
      <w:r>
        <w:rPr>
          <w:w w:val="110"/>
        </w:rPr>
        <w:tab/>
      </w:r>
      <w:proofErr w:type="spellStart"/>
      <w:r>
        <w:rPr>
          <w:w w:val="110"/>
        </w:rPr>
        <w:t>logLik</w:t>
      </w:r>
      <w:proofErr w:type="spellEnd"/>
      <w:r>
        <w:rPr>
          <w:w w:val="110"/>
        </w:rPr>
        <w:tab/>
        <w:t>deviance</w:t>
      </w:r>
      <w:r>
        <w:rPr>
          <w:w w:val="110"/>
        </w:rPr>
        <w:tab/>
      </w:r>
      <w:proofErr w:type="spellStart"/>
      <w:r>
        <w:rPr>
          <w:spacing w:val="-3"/>
          <w:w w:val="110"/>
        </w:rPr>
        <w:t>df.resid</w:t>
      </w:r>
      <w:proofErr w:type="spellEnd"/>
      <w:r>
        <w:rPr>
          <w:spacing w:val="-3"/>
          <w:w w:val="110"/>
        </w:rPr>
        <w:t xml:space="preserve"> </w:t>
      </w:r>
      <w:r>
        <w:rPr>
          <w:w w:val="110"/>
        </w:rPr>
        <w:t xml:space="preserve">10522.944  10588.713 </w:t>
      </w:r>
      <w:r>
        <w:rPr>
          <w:spacing w:val="19"/>
          <w:w w:val="110"/>
        </w:rPr>
        <w:t xml:space="preserve"> </w:t>
      </w:r>
      <w:r>
        <w:rPr>
          <w:w w:val="110"/>
        </w:rPr>
        <w:t xml:space="preserve">-5252.472 </w:t>
      </w:r>
      <w:r>
        <w:rPr>
          <w:spacing w:val="10"/>
          <w:w w:val="110"/>
        </w:rPr>
        <w:t xml:space="preserve"> </w:t>
      </w:r>
      <w:r>
        <w:rPr>
          <w:w w:val="110"/>
        </w:rPr>
        <w:t>10504.944</w:t>
      </w:r>
      <w:r>
        <w:rPr>
          <w:w w:val="110"/>
        </w:rPr>
        <w:tab/>
        <w:t>11013</w:t>
      </w:r>
    </w:p>
    <w:p w14:paraId="3ED59044" w14:textId="77777777" w:rsidR="001058B6" w:rsidRDefault="005212F4">
      <w:pPr>
        <w:pStyle w:val="BodyText"/>
        <w:spacing w:line="265" w:lineRule="exact"/>
        <w:ind w:left="240"/>
      </w:pPr>
      <w:r>
        <w:t xml:space="preserve">Random </w:t>
      </w:r>
      <w:r>
        <w:rPr>
          <w:w w:val="115"/>
        </w:rPr>
        <w:t>effects:</w:t>
      </w:r>
    </w:p>
    <w:p w14:paraId="220C445E" w14:textId="77777777" w:rsidR="001058B6" w:rsidRDefault="005212F4">
      <w:pPr>
        <w:pStyle w:val="BodyText"/>
        <w:tabs>
          <w:tab w:val="left" w:pos="1156"/>
          <w:tab w:val="left" w:pos="2530"/>
        </w:tabs>
        <w:spacing w:before="8" w:line="218" w:lineRule="auto"/>
        <w:ind w:left="354" w:right="7076"/>
      </w:pPr>
      <w:r>
        <w:rPr>
          <w:w w:val="95"/>
        </w:rPr>
        <w:t>Groups</w:t>
      </w:r>
      <w:r>
        <w:rPr>
          <w:spacing w:val="12"/>
          <w:w w:val="95"/>
        </w:rPr>
        <w:t xml:space="preserve"> </w:t>
      </w:r>
      <w:r>
        <w:rPr>
          <w:w w:val="95"/>
        </w:rPr>
        <w:t>Name</w:t>
      </w:r>
      <w:r>
        <w:rPr>
          <w:w w:val="95"/>
        </w:rPr>
        <w:tab/>
      </w:r>
      <w:proofErr w:type="spellStart"/>
      <w:r>
        <w:rPr>
          <w:spacing w:val="-3"/>
          <w:w w:val="105"/>
        </w:rPr>
        <w:t>Std.Dev</w:t>
      </w:r>
      <w:proofErr w:type="spellEnd"/>
      <w:r>
        <w:rPr>
          <w:spacing w:val="-3"/>
          <w:w w:val="105"/>
        </w:rPr>
        <w:t xml:space="preserve">. </w:t>
      </w:r>
      <w:r>
        <w:t>name</w:t>
      </w:r>
      <w:r>
        <w:tab/>
      </w:r>
      <w:r>
        <w:rPr>
          <w:w w:val="105"/>
        </w:rPr>
        <w:t>(Intercept)</w:t>
      </w:r>
      <w:r>
        <w:rPr>
          <w:spacing w:val="19"/>
          <w:w w:val="105"/>
        </w:rPr>
        <w:t xml:space="preserve"> </w:t>
      </w:r>
      <w:r>
        <w:rPr>
          <w:w w:val="105"/>
        </w:rPr>
        <w:t>0.2913</w:t>
      </w:r>
    </w:p>
    <w:p w14:paraId="4BA79573" w14:textId="77777777" w:rsidR="001058B6" w:rsidRDefault="005212F4">
      <w:pPr>
        <w:pStyle w:val="BodyText"/>
        <w:tabs>
          <w:tab w:val="left" w:pos="3790"/>
        </w:tabs>
        <w:spacing w:before="2" w:line="218" w:lineRule="auto"/>
        <w:ind w:left="240" w:right="5816"/>
      </w:pPr>
      <w:r>
        <w:rPr>
          <w:w w:val="105"/>
        </w:rPr>
        <w:t xml:space="preserve">Number  </w:t>
      </w:r>
      <w:r>
        <w:rPr>
          <w:w w:val="110"/>
        </w:rPr>
        <w:t xml:space="preserve">of  </w:t>
      </w:r>
      <w:proofErr w:type="spellStart"/>
      <w:r>
        <w:rPr>
          <w:w w:val="110"/>
        </w:rPr>
        <w:t>obs</w:t>
      </w:r>
      <w:proofErr w:type="spellEnd"/>
      <w:r>
        <w:rPr>
          <w:w w:val="110"/>
        </w:rPr>
        <w:t>:</w:t>
      </w:r>
      <w:r>
        <w:rPr>
          <w:spacing w:val="-26"/>
          <w:w w:val="110"/>
        </w:rPr>
        <w:t xml:space="preserve"> </w:t>
      </w:r>
      <w:r>
        <w:rPr>
          <w:w w:val="110"/>
        </w:rPr>
        <w:t>11022,</w:t>
      </w:r>
      <w:r>
        <w:rPr>
          <w:spacing w:val="30"/>
          <w:w w:val="110"/>
        </w:rPr>
        <w:t xml:space="preserve"> </w:t>
      </w:r>
      <w:r>
        <w:rPr>
          <w:w w:val="110"/>
        </w:rPr>
        <w:t>groups:</w:t>
      </w:r>
      <w:r>
        <w:rPr>
          <w:w w:val="110"/>
        </w:rPr>
        <w:tab/>
        <w:t>name,</w:t>
      </w:r>
      <w:r>
        <w:rPr>
          <w:spacing w:val="-21"/>
          <w:w w:val="110"/>
        </w:rPr>
        <w:t xml:space="preserve"> </w:t>
      </w:r>
      <w:r>
        <w:rPr>
          <w:spacing w:val="-9"/>
          <w:w w:val="110"/>
        </w:rPr>
        <w:t xml:space="preserve">15 </w:t>
      </w:r>
      <w:r>
        <w:rPr>
          <w:w w:val="110"/>
        </w:rPr>
        <w:t>Fixed</w:t>
      </w:r>
      <w:r>
        <w:rPr>
          <w:spacing w:val="58"/>
          <w:w w:val="110"/>
        </w:rPr>
        <w:t xml:space="preserve"> </w:t>
      </w:r>
      <w:r>
        <w:rPr>
          <w:w w:val="110"/>
        </w:rPr>
        <w:t>Effects:</w:t>
      </w:r>
    </w:p>
    <w:p w14:paraId="771D4BAB" w14:textId="77777777" w:rsidR="001058B6" w:rsidRDefault="005212F4">
      <w:pPr>
        <w:pStyle w:val="BodyText"/>
        <w:tabs>
          <w:tab w:val="left" w:pos="5279"/>
          <w:tab w:val="left" w:pos="8258"/>
        </w:tabs>
        <w:spacing w:line="265" w:lineRule="exact"/>
        <w:ind w:left="1614"/>
      </w:pPr>
      <w:r>
        <w:rPr>
          <w:w w:val="115"/>
        </w:rPr>
        <w:t>(Intercept)</w:t>
      </w:r>
      <w:r>
        <w:rPr>
          <w:w w:val="115"/>
        </w:rPr>
        <w:tab/>
        <w:t>type</w:t>
      </w:r>
      <w:r>
        <w:rPr>
          <w:w w:val="115"/>
        </w:rPr>
        <w:tab/>
        <w:t>age</w:t>
      </w:r>
    </w:p>
    <w:p w14:paraId="39ECD8BB" w14:textId="77777777" w:rsidR="001058B6" w:rsidRDefault="005212F4">
      <w:pPr>
        <w:pStyle w:val="BodyText"/>
        <w:tabs>
          <w:tab w:val="left" w:pos="2898"/>
          <w:tab w:val="left" w:pos="5876"/>
        </w:tabs>
        <w:spacing w:line="271" w:lineRule="exact"/>
        <w:ind w:left="34"/>
        <w:jc w:val="center"/>
      </w:pPr>
      <w:r>
        <w:rPr>
          <w:w w:val="115"/>
        </w:rPr>
        <w:t>-2.32713</w:t>
      </w:r>
      <w:r>
        <w:rPr>
          <w:w w:val="115"/>
        </w:rPr>
        <w:tab/>
        <w:t>-0.41953</w:t>
      </w:r>
      <w:r>
        <w:rPr>
          <w:w w:val="115"/>
        </w:rPr>
        <w:tab/>
        <w:t>0.03031</w:t>
      </w:r>
    </w:p>
    <w:p w14:paraId="4E435047" w14:textId="77777777" w:rsidR="001058B6" w:rsidRDefault="005212F4">
      <w:pPr>
        <w:pStyle w:val="BodyText"/>
        <w:tabs>
          <w:tab w:val="left" w:pos="3103"/>
          <w:tab w:val="left" w:pos="5967"/>
        </w:tabs>
        <w:spacing w:line="271" w:lineRule="exact"/>
        <w:ind w:left="239"/>
      </w:pPr>
      <w:proofErr w:type="spellStart"/>
      <w:r>
        <w:rPr>
          <w:w w:val="115"/>
        </w:rPr>
        <w:t>as.factor</w:t>
      </w:r>
      <w:proofErr w:type="spellEnd"/>
      <w:r>
        <w:rPr>
          <w:w w:val="115"/>
        </w:rPr>
        <w:t>(</w:t>
      </w:r>
      <w:proofErr w:type="spellStart"/>
      <w:r>
        <w:rPr>
          <w:w w:val="115"/>
        </w:rPr>
        <w:t>motor_score</w:t>
      </w:r>
      <w:proofErr w:type="spellEnd"/>
      <w:r>
        <w:rPr>
          <w:w w:val="115"/>
        </w:rPr>
        <w:t>)2</w:t>
      </w:r>
      <w:r>
        <w:rPr>
          <w:w w:val="115"/>
        </w:rPr>
        <w:tab/>
      </w:r>
      <w:proofErr w:type="spellStart"/>
      <w:r>
        <w:rPr>
          <w:w w:val="115"/>
        </w:rPr>
        <w:t>as.factor</w:t>
      </w:r>
      <w:proofErr w:type="spellEnd"/>
      <w:r>
        <w:rPr>
          <w:w w:val="115"/>
        </w:rPr>
        <w:t>(</w:t>
      </w:r>
      <w:proofErr w:type="spellStart"/>
      <w:r>
        <w:rPr>
          <w:w w:val="115"/>
        </w:rPr>
        <w:t>motor_score</w:t>
      </w:r>
      <w:proofErr w:type="spellEnd"/>
      <w:r>
        <w:rPr>
          <w:w w:val="115"/>
        </w:rPr>
        <w:t>)3</w:t>
      </w:r>
      <w:r>
        <w:rPr>
          <w:w w:val="115"/>
        </w:rPr>
        <w:tab/>
      </w:r>
      <w:proofErr w:type="spellStart"/>
      <w:r>
        <w:rPr>
          <w:w w:val="115"/>
        </w:rPr>
        <w:t>as.factor</w:t>
      </w:r>
      <w:proofErr w:type="spellEnd"/>
      <w:r>
        <w:rPr>
          <w:w w:val="115"/>
        </w:rPr>
        <w:t>(</w:t>
      </w:r>
      <w:proofErr w:type="spellStart"/>
      <w:r>
        <w:rPr>
          <w:w w:val="115"/>
        </w:rPr>
        <w:t>motor_score</w:t>
      </w:r>
      <w:proofErr w:type="spellEnd"/>
      <w:r>
        <w:rPr>
          <w:w w:val="115"/>
        </w:rPr>
        <w:t>)4</w:t>
      </w:r>
    </w:p>
    <w:p w14:paraId="076BA58A" w14:textId="77777777" w:rsidR="001058B6" w:rsidRDefault="005212F4">
      <w:pPr>
        <w:pStyle w:val="BodyText"/>
        <w:tabs>
          <w:tab w:val="left" w:pos="2898"/>
          <w:tab w:val="left" w:pos="5761"/>
        </w:tabs>
        <w:spacing w:line="271" w:lineRule="exact"/>
        <w:ind w:left="34"/>
        <w:jc w:val="center"/>
      </w:pPr>
      <w:r>
        <w:rPr>
          <w:w w:val="115"/>
        </w:rPr>
        <w:t>-0.65651</w:t>
      </w:r>
      <w:r>
        <w:rPr>
          <w:w w:val="115"/>
        </w:rPr>
        <w:tab/>
        <w:t>-1.04719</w:t>
      </w:r>
      <w:r>
        <w:rPr>
          <w:w w:val="115"/>
        </w:rPr>
        <w:tab/>
        <w:t>-1.49327</w:t>
      </w:r>
    </w:p>
    <w:p w14:paraId="47BA4845" w14:textId="77777777" w:rsidR="001058B6" w:rsidRDefault="005212F4">
      <w:pPr>
        <w:pStyle w:val="BodyText"/>
        <w:tabs>
          <w:tab w:val="left" w:pos="5509"/>
        </w:tabs>
        <w:spacing w:line="271" w:lineRule="exact"/>
        <w:ind w:left="2301"/>
      </w:pPr>
      <w:r>
        <w:rPr>
          <w:w w:val="120"/>
        </w:rPr>
        <w:t>pupil</w:t>
      </w:r>
      <w:r>
        <w:rPr>
          <w:w w:val="120"/>
        </w:rPr>
        <w:tab/>
      </w:r>
      <w:proofErr w:type="spellStart"/>
      <w:r>
        <w:rPr>
          <w:w w:val="120"/>
        </w:rPr>
        <w:t>ct</w:t>
      </w:r>
      <w:proofErr w:type="spellEnd"/>
    </w:p>
    <w:p w14:paraId="50734E31" w14:textId="77777777" w:rsidR="001058B6" w:rsidRDefault="005212F4">
      <w:pPr>
        <w:pStyle w:val="BodyText"/>
        <w:tabs>
          <w:tab w:val="left" w:pos="4936"/>
        </w:tabs>
        <w:spacing w:line="271" w:lineRule="exact"/>
        <w:ind w:left="2072"/>
      </w:pPr>
      <w:r>
        <w:rPr>
          <w:w w:val="110"/>
        </w:rPr>
        <w:t>0.48990</w:t>
      </w:r>
      <w:r>
        <w:rPr>
          <w:w w:val="110"/>
        </w:rPr>
        <w:tab/>
        <w:t>0.42335</w:t>
      </w:r>
    </w:p>
    <w:p w14:paraId="728B8072" w14:textId="77777777" w:rsidR="001058B6" w:rsidRDefault="005212F4">
      <w:pPr>
        <w:pStyle w:val="BodyText"/>
        <w:spacing w:line="284" w:lineRule="exact"/>
        <w:ind w:left="239"/>
      </w:pPr>
      <w:r>
        <w:rPr>
          <w:w w:val="110"/>
        </w:rPr>
        <w:t>optimizer (</w:t>
      </w:r>
      <w:proofErr w:type="spellStart"/>
      <w:r>
        <w:rPr>
          <w:w w:val="110"/>
        </w:rPr>
        <w:t>Nelder_Mead</w:t>
      </w:r>
      <w:proofErr w:type="spellEnd"/>
      <w:r>
        <w:rPr>
          <w:w w:val="110"/>
        </w:rPr>
        <w:t xml:space="preserve">) convergence code: 0 (OK) </w:t>
      </w:r>
      <w:r>
        <w:rPr>
          <w:w w:val="180"/>
        </w:rPr>
        <w:t xml:space="preserve">; </w:t>
      </w:r>
      <w:r>
        <w:rPr>
          <w:w w:val="110"/>
        </w:rPr>
        <w:t>0 optimizer warnings; 1 lme4 warnings</w:t>
      </w:r>
    </w:p>
    <w:p w14:paraId="6CCB7CAA" w14:textId="77777777" w:rsidR="001058B6" w:rsidRDefault="005212F4">
      <w:pPr>
        <w:pStyle w:val="BodyText"/>
        <w:spacing w:before="245" w:line="284" w:lineRule="exact"/>
        <w:ind w:left="239"/>
      </w:pPr>
      <w:r>
        <w:rPr>
          <w:w w:val="140"/>
        </w:rPr>
        <w:t>[[2]]</w:t>
      </w:r>
    </w:p>
    <w:p w14:paraId="557A6B49" w14:textId="77777777" w:rsidR="001058B6" w:rsidRDefault="005212F4">
      <w:pPr>
        <w:pStyle w:val="BodyText"/>
        <w:spacing w:before="8" w:line="218" w:lineRule="auto"/>
        <w:ind w:left="469" w:right="1779" w:hanging="230"/>
      </w:pPr>
      <w:r>
        <w:rPr>
          <w:w w:val="110"/>
        </w:rPr>
        <w:t xml:space="preserve">Generalized linear mixed model </w:t>
      </w:r>
      <w:r>
        <w:rPr>
          <w:w w:val="135"/>
        </w:rPr>
        <w:t xml:space="preserve">fit </w:t>
      </w:r>
      <w:r>
        <w:rPr>
          <w:w w:val="110"/>
        </w:rPr>
        <w:t xml:space="preserve">by </w:t>
      </w:r>
      <w:r>
        <w:t xml:space="preserve">maximum </w:t>
      </w:r>
      <w:r>
        <w:rPr>
          <w:w w:val="110"/>
        </w:rPr>
        <w:t>likelihood (Laplace Approximation) [</w:t>
      </w:r>
      <w:proofErr w:type="spellStart"/>
      <w:r>
        <w:rPr>
          <w:w w:val="110"/>
        </w:rPr>
        <w:t>glmerMod</w:t>
      </w:r>
      <w:proofErr w:type="spellEnd"/>
      <w:r>
        <w:rPr>
          <w:w w:val="110"/>
        </w:rPr>
        <w:t>]</w:t>
      </w:r>
    </w:p>
    <w:p w14:paraId="5472AE27" w14:textId="77777777" w:rsidR="001058B6" w:rsidRDefault="005212F4">
      <w:pPr>
        <w:pStyle w:val="BodyText"/>
        <w:tabs>
          <w:tab w:val="left" w:pos="2416"/>
        </w:tabs>
        <w:spacing w:line="265" w:lineRule="exact"/>
        <w:ind w:left="354"/>
      </w:pPr>
      <w:r>
        <w:rPr>
          <w:w w:val="115"/>
        </w:rPr>
        <w:t>Family:</w:t>
      </w:r>
      <w:r>
        <w:rPr>
          <w:spacing w:val="-2"/>
          <w:w w:val="115"/>
        </w:rPr>
        <w:t xml:space="preserve"> </w:t>
      </w:r>
      <w:r>
        <w:rPr>
          <w:w w:val="115"/>
        </w:rPr>
        <w:t>binomial</w:t>
      </w:r>
      <w:r>
        <w:rPr>
          <w:w w:val="115"/>
        </w:rPr>
        <w:tab/>
      </w:r>
      <w:r>
        <w:rPr>
          <w:w w:val="130"/>
        </w:rPr>
        <w:t xml:space="preserve">( </w:t>
      </w:r>
      <w:r>
        <w:rPr>
          <w:w w:val="125"/>
        </w:rPr>
        <w:t>logit</w:t>
      </w:r>
      <w:r>
        <w:rPr>
          <w:spacing w:val="18"/>
          <w:w w:val="125"/>
        </w:rPr>
        <w:t xml:space="preserve"> </w:t>
      </w:r>
      <w:r>
        <w:rPr>
          <w:w w:val="130"/>
        </w:rPr>
        <w:t>)</w:t>
      </w:r>
    </w:p>
    <w:p w14:paraId="4E8FF7D1" w14:textId="77777777" w:rsidR="001058B6" w:rsidRDefault="005212F4">
      <w:pPr>
        <w:pStyle w:val="BodyText"/>
        <w:spacing w:before="8" w:line="218" w:lineRule="auto"/>
        <w:ind w:left="698" w:right="2193" w:hanging="459"/>
      </w:pPr>
      <w:r>
        <w:rPr>
          <w:w w:val="105"/>
        </w:rPr>
        <w:t xml:space="preserve">Formula: mort ~ type + age + </w:t>
      </w:r>
      <w:proofErr w:type="spellStart"/>
      <w:r>
        <w:rPr>
          <w:w w:val="105"/>
        </w:rPr>
        <w:t>as.factor</w:t>
      </w:r>
      <w:proofErr w:type="spellEnd"/>
      <w:r>
        <w:rPr>
          <w:w w:val="105"/>
        </w:rPr>
        <w:t>(</w:t>
      </w:r>
      <w:proofErr w:type="spellStart"/>
      <w:r>
        <w:rPr>
          <w:w w:val="105"/>
        </w:rPr>
        <w:t>motor_score</w:t>
      </w:r>
      <w:proofErr w:type="spellEnd"/>
      <w:r>
        <w:rPr>
          <w:w w:val="105"/>
        </w:rPr>
        <w:t xml:space="preserve">)  +  pupil  +  </w:t>
      </w:r>
      <w:proofErr w:type="spellStart"/>
      <w:r>
        <w:rPr>
          <w:w w:val="105"/>
        </w:rPr>
        <w:t>ct</w:t>
      </w:r>
      <w:proofErr w:type="spellEnd"/>
      <w:r>
        <w:rPr>
          <w:w w:val="105"/>
        </w:rPr>
        <w:t xml:space="preserve">  +  (1  |  name)</w:t>
      </w:r>
    </w:p>
    <w:p w14:paraId="0422EB1D" w14:textId="77777777" w:rsidR="001058B6" w:rsidRDefault="001058B6">
      <w:pPr>
        <w:spacing w:line="218" w:lineRule="auto"/>
        <w:sectPr w:rsidR="001058B6">
          <w:pgSz w:w="11910" w:h="16840"/>
          <w:pgMar w:top="1740" w:right="0" w:bottom="280" w:left="1380" w:header="1431" w:footer="0" w:gutter="0"/>
          <w:cols w:space="720"/>
        </w:sectPr>
      </w:pPr>
    </w:p>
    <w:p w14:paraId="4AA27760" w14:textId="77777777" w:rsidR="001058B6" w:rsidRDefault="001058B6">
      <w:pPr>
        <w:pStyle w:val="BodyText"/>
        <w:spacing w:before="8"/>
        <w:rPr>
          <w:sz w:val="24"/>
        </w:rPr>
      </w:pPr>
    </w:p>
    <w:p w14:paraId="55CA6E6C" w14:textId="77777777" w:rsidR="001058B6" w:rsidRDefault="005212F4">
      <w:pPr>
        <w:pStyle w:val="BodyText"/>
        <w:tabs>
          <w:tab w:val="left" w:pos="2072"/>
          <w:tab w:val="left" w:pos="2874"/>
          <w:tab w:val="left" w:pos="3790"/>
          <w:tab w:val="left" w:pos="4936"/>
          <w:tab w:val="right" w:pos="5852"/>
        </w:tabs>
        <w:spacing w:before="112" w:line="218" w:lineRule="auto"/>
        <w:ind w:left="239" w:right="4670" w:firstLine="687"/>
      </w:pPr>
      <w:r>
        <w:rPr>
          <w:w w:val="110"/>
        </w:rPr>
        <w:t>AIC</w:t>
      </w:r>
      <w:r>
        <w:rPr>
          <w:w w:val="110"/>
        </w:rPr>
        <w:tab/>
        <w:t>BIC</w:t>
      </w:r>
      <w:r>
        <w:rPr>
          <w:w w:val="110"/>
        </w:rPr>
        <w:tab/>
      </w:r>
      <w:proofErr w:type="spellStart"/>
      <w:r>
        <w:rPr>
          <w:w w:val="110"/>
        </w:rPr>
        <w:t>logLik</w:t>
      </w:r>
      <w:proofErr w:type="spellEnd"/>
      <w:r>
        <w:rPr>
          <w:w w:val="110"/>
        </w:rPr>
        <w:tab/>
        <w:t>deviance</w:t>
      </w:r>
      <w:r>
        <w:rPr>
          <w:w w:val="110"/>
        </w:rPr>
        <w:tab/>
      </w:r>
      <w:proofErr w:type="spellStart"/>
      <w:r>
        <w:rPr>
          <w:spacing w:val="-3"/>
          <w:w w:val="110"/>
        </w:rPr>
        <w:t>df.resid</w:t>
      </w:r>
      <w:proofErr w:type="spellEnd"/>
      <w:r>
        <w:rPr>
          <w:spacing w:val="-3"/>
          <w:w w:val="110"/>
        </w:rPr>
        <w:t xml:space="preserve"> </w:t>
      </w:r>
      <w:r>
        <w:rPr>
          <w:w w:val="110"/>
        </w:rPr>
        <w:t xml:space="preserve">10525.723  10591.492 </w:t>
      </w:r>
      <w:r>
        <w:rPr>
          <w:spacing w:val="19"/>
          <w:w w:val="110"/>
        </w:rPr>
        <w:t xml:space="preserve"> </w:t>
      </w:r>
      <w:r>
        <w:rPr>
          <w:w w:val="110"/>
        </w:rPr>
        <w:t xml:space="preserve">-5253.861 </w:t>
      </w:r>
      <w:r>
        <w:rPr>
          <w:spacing w:val="10"/>
          <w:w w:val="110"/>
        </w:rPr>
        <w:t xml:space="preserve"> </w:t>
      </w:r>
      <w:r>
        <w:rPr>
          <w:w w:val="110"/>
        </w:rPr>
        <w:t>10507.723</w:t>
      </w:r>
      <w:r>
        <w:rPr>
          <w:w w:val="110"/>
        </w:rPr>
        <w:tab/>
        <w:t>11013</w:t>
      </w:r>
    </w:p>
    <w:p w14:paraId="51FB0930" w14:textId="77777777" w:rsidR="001058B6" w:rsidRDefault="005212F4">
      <w:pPr>
        <w:pStyle w:val="BodyText"/>
        <w:spacing w:line="265" w:lineRule="exact"/>
        <w:ind w:left="239"/>
      </w:pPr>
      <w:r>
        <w:t xml:space="preserve">Random </w:t>
      </w:r>
      <w:r>
        <w:rPr>
          <w:w w:val="115"/>
        </w:rPr>
        <w:t>effects:</w:t>
      </w:r>
    </w:p>
    <w:p w14:paraId="269C5C1E" w14:textId="77777777" w:rsidR="001058B6" w:rsidRDefault="005212F4">
      <w:pPr>
        <w:pStyle w:val="BodyText"/>
        <w:tabs>
          <w:tab w:val="left" w:pos="1156"/>
          <w:tab w:val="left" w:pos="2530"/>
        </w:tabs>
        <w:spacing w:before="8" w:line="218" w:lineRule="auto"/>
        <w:ind w:left="354" w:right="7076"/>
      </w:pPr>
      <w:r>
        <w:rPr>
          <w:w w:val="95"/>
        </w:rPr>
        <w:t>Groups</w:t>
      </w:r>
      <w:r>
        <w:rPr>
          <w:spacing w:val="12"/>
          <w:w w:val="95"/>
        </w:rPr>
        <w:t xml:space="preserve"> </w:t>
      </w:r>
      <w:r>
        <w:rPr>
          <w:w w:val="95"/>
        </w:rPr>
        <w:t>Name</w:t>
      </w:r>
      <w:r>
        <w:rPr>
          <w:w w:val="95"/>
        </w:rPr>
        <w:tab/>
      </w:r>
      <w:proofErr w:type="spellStart"/>
      <w:r>
        <w:rPr>
          <w:spacing w:val="-3"/>
          <w:w w:val="105"/>
        </w:rPr>
        <w:t>Std.Dev</w:t>
      </w:r>
      <w:proofErr w:type="spellEnd"/>
      <w:r>
        <w:rPr>
          <w:spacing w:val="-3"/>
          <w:w w:val="105"/>
        </w:rPr>
        <w:t xml:space="preserve">. </w:t>
      </w:r>
      <w:r>
        <w:t>name</w:t>
      </w:r>
      <w:r>
        <w:tab/>
      </w:r>
      <w:r>
        <w:rPr>
          <w:w w:val="105"/>
        </w:rPr>
        <w:t>(Intercept)</w:t>
      </w:r>
      <w:r>
        <w:rPr>
          <w:spacing w:val="19"/>
          <w:w w:val="105"/>
        </w:rPr>
        <w:t xml:space="preserve"> </w:t>
      </w:r>
      <w:r>
        <w:rPr>
          <w:w w:val="105"/>
        </w:rPr>
        <w:t>0.2937</w:t>
      </w:r>
    </w:p>
    <w:p w14:paraId="5786B108" w14:textId="77777777" w:rsidR="001058B6" w:rsidRDefault="005212F4">
      <w:pPr>
        <w:pStyle w:val="BodyText"/>
        <w:tabs>
          <w:tab w:val="left" w:pos="3790"/>
        </w:tabs>
        <w:spacing w:before="1" w:line="218" w:lineRule="auto"/>
        <w:ind w:left="239" w:right="5816"/>
      </w:pPr>
      <w:r>
        <w:rPr>
          <w:w w:val="105"/>
        </w:rPr>
        <w:t xml:space="preserve">Number  </w:t>
      </w:r>
      <w:r>
        <w:rPr>
          <w:w w:val="110"/>
        </w:rPr>
        <w:t xml:space="preserve">of  </w:t>
      </w:r>
      <w:proofErr w:type="spellStart"/>
      <w:r>
        <w:rPr>
          <w:w w:val="110"/>
        </w:rPr>
        <w:t>obs</w:t>
      </w:r>
      <w:proofErr w:type="spellEnd"/>
      <w:r>
        <w:rPr>
          <w:w w:val="110"/>
        </w:rPr>
        <w:t>:</w:t>
      </w:r>
      <w:r>
        <w:rPr>
          <w:spacing w:val="-26"/>
          <w:w w:val="110"/>
        </w:rPr>
        <w:t xml:space="preserve"> </w:t>
      </w:r>
      <w:r>
        <w:rPr>
          <w:w w:val="110"/>
        </w:rPr>
        <w:t>11022,</w:t>
      </w:r>
      <w:r>
        <w:rPr>
          <w:spacing w:val="30"/>
          <w:w w:val="110"/>
        </w:rPr>
        <w:t xml:space="preserve"> </w:t>
      </w:r>
      <w:r>
        <w:rPr>
          <w:w w:val="110"/>
        </w:rPr>
        <w:t>groups:</w:t>
      </w:r>
      <w:r>
        <w:rPr>
          <w:w w:val="110"/>
        </w:rPr>
        <w:tab/>
        <w:t>name,</w:t>
      </w:r>
      <w:r>
        <w:rPr>
          <w:spacing w:val="-21"/>
          <w:w w:val="110"/>
        </w:rPr>
        <w:t xml:space="preserve"> </w:t>
      </w:r>
      <w:r>
        <w:rPr>
          <w:spacing w:val="-9"/>
          <w:w w:val="110"/>
        </w:rPr>
        <w:t xml:space="preserve">15 </w:t>
      </w:r>
      <w:r>
        <w:rPr>
          <w:w w:val="110"/>
        </w:rPr>
        <w:t>Fixed</w:t>
      </w:r>
      <w:r>
        <w:rPr>
          <w:spacing w:val="58"/>
          <w:w w:val="110"/>
        </w:rPr>
        <w:t xml:space="preserve"> </w:t>
      </w:r>
      <w:r>
        <w:rPr>
          <w:w w:val="110"/>
        </w:rPr>
        <w:t>Effects:</w:t>
      </w:r>
    </w:p>
    <w:p w14:paraId="65425A58" w14:textId="77777777" w:rsidR="001058B6" w:rsidRDefault="005212F4">
      <w:pPr>
        <w:pStyle w:val="BodyText"/>
        <w:tabs>
          <w:tab w:val="left" w:pos="5279"/>
          <w:tab w:val="left" w:pos="8258"/>
        </w:tabs>
        <w:spacing w:line="265" w:lineRule="exact"/>
        <w:ind w:left="1614"/>
      </w:pPr>
      <w:r>
        <w:rPr>
          <w:w w:val="115"/>
        </w:rPr>
        <w:t>(Intercept)</w:t>
      </w:r>
      <w:r>
        <w:rPr>
          <w:w w:val="115"/>
        </w:rPr>
        <w:tab/>
        <w:t>type</w:t>
      </w:r>
      <w:r>
        <w:rPr>
          <w:w w:val="115"/>
        </w:rPr>
        <w:tab/>
        <w:t>age</w:t>
      </w:r>
    </w:p>
    <w:p w14:paraId="3D90C506" w14:textId="77777777" w:rsidR="001058B6" w:rsidRDefault="005212F4">
      <w:pPr>
        <w:pStyle w:val="BodyText"/>
        <w:tabs>
          <w:tab w:val="left" w:pos="2898"/>
          <w:tab w:val="left" w:pos="5876"/>
        </w:tabs>
        <w:spacing w:line="271" w:lineRule="exact"/>
        <w:ind w:left="34"/>
        <w:jc w:val="center"/>
      </w:pPr>
      <w:r>
        <w:rPr>
          <w:w w:val="115"/>
        </w:rPr>
        <w:t>-2.30150</w:t>
      </w:r>
      <w:r>
        <w:rPr>
          <w:w w:val="115"/>
        </w:rPr>
        <w:tab/>
        <w:t>-0.41940</w:t>
      </w:r>
      <w:r>
        <w:rPr>
          <w:w w:val="115"/>
        </w:rPr>
        <w:tab/>
        <w:t>0.03024</w:t>
      </w:r>
    </w:p>
    <w:p w14:paraId="75E355F6" w14:textId="77777777" w:rsidR="001058B6" w:rsidRDefault="005212F4">
      <w:pPr>
        <w:pStyle w:val="BodyText"/>
        <w:tabs>
          <w:tab w:val="left" w:pos="3103"/>
          <w:tab w:val="left" w:pos="5967"/>
        </w:tabs>
        <w:spacing w:line="271" w:lineRule="exact"/>
        <w:ind w:left="239"/>
      </w:pPr>
      <w:proofErr w:type="spellStart"/>
      <w:r>
        <w:rPr>
          <w:w w:val="115"/>
        </w:rPr>
        <w:t>as.factor</w:t>
      </w:r>
      <w:proofErr w:type="spellEnd"/>
      <w:r>
        <w:rPr>
          <w:w w:val="115"/>
        </w:rPr>
        <w:t>(</w:t>
      </w:r>
      <w:proofErr w:type="spellStart"/>
      <w:r>
        <w:rPr>
          <w:w w:val="115"/>
        </w:rPr>
        <w:t>motor_score</w:t>
      </w:r>
      <w:proofErr w:type="spellEnd"/>
      <w:r>
        <w:rPr>
          <w:w w:val="115"/>
        </w:rPr>
        <w:t>)2</w:t>
      </w:r>
      <w:r>
        <w:rPr>
          <w:w w:val="115"/>
        </w:rPr>
        <w:tab/>
      </w:r>
      <w:proofErr w:type="spellStart"/>
      <w:r>
        <w:rPr>
          <w:w w:val="115"/>
        </w:rPr>
        <w:t>as.factor</w:t>
      </w:r>
      <w:proofErr w:type="spellEnd"/>
      <w:r>
        <w:rPr>
          <w:w w:val="115"/>
        </w:rPr>
        <w:t>(</w:t>
      </w:r>
      <w:proofErr w:type="spellStart"/>
      <w:r>
        <w:rPr>
          <w:w w:val="115"/>
        </w:rPr>
        <w:t>motor_score</w:t>
      </w:r>
      <w:proofErr w:type="spellEnd"/>
      <w:r>
        <w:rPr>
          <w:w w:val="115"/>
        </w:rPr>
        <w:t>)3</w:t>
      </w:r>
      <w:r>
        <w:rPr>
          <w:w w:val="115"/>
        </w:rPr>
        <w:tab/>
      </w:r>
      <w:proofErr w:type="spellStart"/>
      <w:r>
        <w:rPr>
          <w:w w:val="115"/>
        </w:rPr>
        <w:t>as.factor</w:t>
      </w:r>
      <w:proofErr w:type="spellEnd"/>
      <w:r>
        <w:rPr>
          <w:w w:val="115"/>
        </w:rPr>
        <w:t>(</w:t>
      </w:r>
      <w:proofErr w:type="spellStart"/>
      <w:r>
        <w:rPr>
          <w:w w:val="115"/>
        </w:rPr>
        <w:t>motor_score</w:t>
      </w:r>
      <w:proofErr w:type="spellEnd"/>
      <w:r>
        <w:rPr>
          <w:w w:val="115"/>
        </w:rPr>
        <w:t>)4</w:t>
      </w:r>
    </w:p>
    <w:p w14:paraId="2D65B5F4" w14:textId="77777777" w:rsidR="001058B6" w:rsidRDefault="005212F4">
      <w:pPr>
        <w:pStyle w:val="BodyText"/>
        <w:tabs>
          <w:tab w:val="left" w:pos="2898"/>
          <w:tab w:val="left" w:pos="5761"/>
        </w:tabs>
        <w:spacing w:line="271" w:lineRule="exact"/>
        <w:ind w:left="34"/>
        <w:jc w:val="center"/>
      </w:pPr>
      <w:r>
        <w:rPr>
          <w:w w:val="115"/>
        </w:rPr>
        <w:t>-0.65497</w:t>
      </w:r>
      <w:r>
        <w:rPr>
          <w:w w:val="115"/>
        </w:rPr>
        <w:tab/>
        <w:t>-1.04451</w:t>
      </w:r>
      <w:r>
        <w:rPr>
          <w:w w:val="115"/>
        </w:rPr>
        <w:tab/>
        <w:t>-1.49454</w:t>
      </w:r>
    </w:p>
    <w:p w14:paraId="32022796" w14:textId="77777777" w:rsidR="001058B6" w:rsidRDefault="005212F4">
      <w:pPr>
        <w:pStyle w:val="BodyText"/>
        <w:tabs>
          <w:tab w:val="left" w:pos="5509"/>
        </w:tabs>
        <w:spacing w:line="271" w:lineRule="exact"/>
        <w:ind w:left="2301"/>
      </w:pPr>
      <w:r>
        <w:rPr>
          <w:w w:val="120"/>
        </w:rPr>
        <w:t>pupil</w:t>
      </w:r>
      <w:r>
        <w:rPr>
          <w:w w:val="120"/>
        </w:rPr>
        <w:tab/>
      </w:r>
      <w:proofErr w:type="spellStart"/>
      <w:r>
        <w:rPr>
          <w:w w:val="120"/>
        </w:rPr>
        <w:t>ct</w:t>
      </w:r>
      <w:proofErr w:type="spellEnd"/>
    </w:p>
    <w:p w14:paraId="17B56615" w14:textId="77777777" w:rsidR="001058B6" w:rsidRDefault="005212F4">
      <w:pPr>
        <w:pStyle w:val="BodyText"/>
        <w:tabs>
          <w:tab w:val="left" w:pos="4936"/>
        </w:tabs>
        <w:spacing w:line="271" w:lineRule="exact"/>
        <w:ind w:left="2072"/>
      </w:pPr>
      <w:r>
        <w:rPr>
          <w:w w:val="110"/>
        </w:rPr>
        <w:t>0.47281</w:t>
      </w:r>
      <w:r>
        <w:rPr>
          <w:w w:val="110"/>
        </w:rPr>
        <w:tab/>
        <w:t>0.42888</w:t>
      </w:r>
    </w:p>
    <w:p w14:paraId="2519FD23" w14:textId="77777777" w:rsidR="001058B6" w:rsidRDefault="005212F4">
      <w:pPr>
        <w:pStyle w:val="BodyText"/>
        <w:spacing w:line="284" w:lineRule="exact"/>
        <w:ind w:left="239"/>
      </w:pPr>
      <w:r>
        <w:rPr>
          <w:w w:val="110"/>
        </w:rPr>
        <w:t>optimizer (</w:t>
      </w:r>
      <w:proofErr w:type="spellStart"/>
      <w:r>
        <w:rPr>
          <w:w w:val="110"/>
        </w:rPr>
        <w:t>Nelder_Mead</w:t>
      </w:r>
      <w:proofErr w:type="spellEnd"/>
      <w:r>
        <w:rPr>
          <w:w w:val="110"/>
        </w:rPr>
        <w:t xml:space="preserve">) convergence code: 0 (OK) </w:t>
      </w:r>
      <w:r>
        <w:rPr>
          <w:w w:val="180"/>
        </w:rPr>
        <w:t xml:space="preserve">; </w:t>
      </w:r>
      <w:r>
        <w:rPr>
          <w:w w:val="110"/>
        </w:rPr>
        <w:t>0 optimizer warnings; 1 lme4 warnings</w:t>
      </w:r>
    </w:p>
    <w:p w14:paraId="7110E275" w14:textId="77777777" w:rsidR="001058B6" w:rsidRDefault="005212F4">
      <w:pPr>
        <w:pStyle w:val="BodyText"/>
        <w:spacing w:before="246" w:line="284" w:lineRule="exact"/>
        <w:ind w:left="239"/>
      </w:pPr>
      <w:r>
        <w:rPr>
          <w:w w:val="140"/>
        </w:rPr>
        <w:t>[[3]]</w:t>
      </w:r>
    </w:p>
    <w:p w14:paraId="2FCC8BEE" w14:textId="77777777" w:rsidR="001058B6" w:rsidRDefault="005212F4">
      <w:pPr>
        <w:pStyle w:val="BodyText"/>
        <w:spacing w:before="7" w:line="218" w:lineRule="auto"/>
        <w:ind w:left="469" w:right="1779" w:hanging="230"/>
      </w:pPr>
      <w:r>
        <w:rPr>
          <w:w w:val="110"/>
        </w:rPr>
        <w:t xml:space="preserve">Generalized linear mixed model </w:t>
      </w:r>
      <w:r>
        <w:rPr>
          <w:w w:val="135"/>
        </w:rPr>
        <w:t xml:space="preserve">fit </w:t>
      </w:r>
      <w:r>
        <w:rPr>
          <w:w w:val="110"/>
        </w:rPr>
        <w:t xml:space="preserve">by </w:t>
      </w:r>
      <w:r>
        <w:t xml:space="preserve">maximum </w:t>
      </w:r>
      <w:r>
        <w:rPr>
          <w:w w:val="110"/>
        </w:rPr>
        <w:t>likelihood (Laplace Approximation) [</w:t>
      </w:r>
      <w:proofErr w:type="spellStart"/>
      <w:r>
        <w:rPr>
          <w:w w:val="110"/>
        </w:rPr>
        <w:t>glmerMod</w:t>
      </w:r>
      <w:proofErr w:type="spellEnd"/>
      <w:r>
        <w:rPr>
          <w:w w:val="110"/>
        </w:rPr>
        <w:t>]</w:t>
      </w:r>
    </w:p>
    <w:p w14:paraId="5520F2D1" w14:textId="77777777" w:rsidR="001058B6" w:rsidRDefault="005212F4">
      <w:pPr>
        <w:pStyle w:val="BodyText"/>
        <w:tabs>
          <w:tab w:val="left" w:pos="2416"/>
        </w:tabs>
        <w:spacing w:line="265" w:lineRule="exact"/>
        <w:ind w:left="354"/>
      </w:pPr>
      <w:r>
        <w:rPr>
          <w:w w:val="115"/>
        </w:rPr>
        <w:t>Family:</w:t>
      </w:r>
      <w:r>
        <w:rPr>
          <w:spacing w:val="-2"/>
          <w:w w:val="115"/>
        </w:rPr>
        <w:t xml:space="preserve"> </w:t>
      </w:r>
      <w:r>
        <w:rPr>
          <w:w w:val="115"/>
        </w:rPr>
        <w:t>binomial</w:t>
      </w:r>
      <w:r>
        <w:rPr>
          <w:w w:val="115"/>
        </w:rPr>
        <w:tab/>
      </w:r>
      <w:r>
        <w:rPr>
          <w:w w:val="130"/>
        </w:rPr>
        <w:t xml:space="preserve">( </w:t>
      </w:r>
      <w:r>
        <w:rPr>
          <w:w w:val="125"/>
        </w:rPr>
        <w:t>logit</w:t>
      </w:r>
      <w:r>
        <w:rPr>
          <w:spacing w:val="18"/>
          <w:w w:val="125"/>
        </w:rPr>
        <w:t xml:space="preserve"> </w:t>
      </w:r>
      <w:r>
        <w:rPr>
          <w:w w:val="130"/>
        </w:rPr>
        <w:t>)</w:t>
      </w:r>
    </w:p>
    <w:p w14:paraId="6C100F18" w14:textId="77777777" w:rsidR="001058B6" w:rsidRDefault="005212F4">
      <w:pPr>
        <w:pStyle w:val="BodyText"/>
        <w:spacing w:before="8" w:line="218" w:lineRule="auto"/>
        <w:ind w:left="698" w:right="2193" w:hanging="459"/>
      </w:pPr>
      <w:r>
        <w:rPr>
          <w:w w:val="105"/>
        </w:rPr>
        <w:t xml:space="preserve">Formula: mort ~ type + age + </w:t>
      </w:r>
      <w:proofErr w:type="spellStart"/>
      <w:r>
        <w:rPr>
          <w:w w:val="105"/>
        </w:rPr>
        <w:t>as.factor</w:t>
      </w:r>
      <w:proofErr w:type="spellEnd"/>
      <w:r>
        <w:rPr>
          <w:w w:val="105"/>
        </w:rPr>
        <w:t>(</w:t>
      </w:r>
      <w:proofErr w:type="spellStart"/>
      <w:r>
        <w:rPr>
          <w:w w:val="105"/>
        </w:rPr>
        <w:t>motor_score</w:t>
      </w:r>
      <w:proofErr w:type="spellEnd"/>
      <w:r>
        <w:rPr>
          <w:w w:val="105"/>
        </w:rPr>
        <w:t xml:space="preserve">)  +  pupil  +  </w:t>
      </w:r>
      <w:proofErr w:type="spellStart"/>
      <w:r>
        <w:rPr>
          <w:w w:val="105"/>
        </w:rPr>
        <w:t>ct</w:t>
      </w:r>
      <w:proofErr w:type="spellEnd"/>
      <w:r>
        <w:rPr>
          <w:w w:val="105"/>
        </w:rPr>
        <w:t xml:space="preserve">  +  (1  |  name)</w:t>
      </w:r>
    </w:p>
    <w:p w14:paraId="3F1FFD63" w14:textId="77777777" w:rsidR="001058B6" w:rsidRDefault="005212F4">
      <w:pPr>
        <w:pStyle w:val="BodyText"/>
        <w:tabs>
          <w:tab w:val="left" w:pos="1843"/>
          <w:tab w:val="left" w:pos="2530"/>
          <w:tab w:val="left" w:pos="4707"/>
        </w:tabs>
        <w:spacing w:before="2" w:line="218" w:lineRule="auto"/>
        <w:ind w:left="239" w:right="5243" w:firstLine="572"/>
      </w:pPr>
      <w:r>
        <w:rPr>
          <w:w w:val="110"/>
        </w:rPr>
        <w:t>AIC</w:t>
      </w:r>
      <w:r>
        <w:rPr>
          <w:w w:val="110"/>
        </w:rPr>
        <w:tab/>
        <w:t>BIC</w:t>
      </w:r>
      <w:r>
        <w:rPr>
          <w:w w:val="110"/>
        </w:rPr>
        <w:tab/>
      </w:r>
      <w:proofErr w:type="spellStart"/>
      <w:r>
        <w:rPr>
          <w:w w:val="110"/>
        </w:rPr>
        <w:t>logLik</w:t>
      </w:r>
      <w:proofErr w:type="spellEnd"/>
      <w:r>
        <w:rPr>
          <w:w w:val="110"/>
        </w:rPr>
        <w:t xml:space="preserve"> deviance </w:t>
      </w:r>
      <w:proofErr w:type="spellStart"/>
      <w:r>
        <w:rPr>
          <w:w w:val="110"/>
        </w:rPr>
        <w:t>df.resid</w:t>
      </w:r>
      <w:proofErr w:type="spellEnd"/>
      <w:r>
        <w:rPr>
          <w:w w:val="110"/>
        </w:rPr>
        <w:t xml:space="preserve"> 10512.28   10578.05</w:t>
      </w:r>
      <w:r>
        <w:rPr>
          <w:spacing w:val="36"/>
          <w:w w:val="110"/>
        </w:rPr>
        <w:t xml:space="preserve"> </w:t>
      </w:r>
      <w:r>
        <w:rPr>
          <w:w w:val="110"/>
        </w:rPr>
        <w:t xml:space="preserve">-5247.14 </w:t>
      </w:r>
      <w:r>
        <w:rPr>
          <w:spacing w:val="18"/>
          <w:w w:val="110"/>
        </w:rPr>
        <w:t xml:space="preserve"> </w:t>
      </w:r>
      <w:r>
        <w:rPr>
          <w:w w:val="110"/>
        </w:rPr>
        <w:t>10494.28</w:t>
      </w:r>
      <w:r>
        <w:rPr>
          <w:w w:val="110"/>
        </w:rPr>
        <w:tab/>
      </w:r>
      <w:r>
        <w:rPr>
          <w:spacing w:val="-4"/>
          <w:w w:val="105"/>
        </w:rPr>
        <w:t>11013</w:t>
      </w:r>
    </w:p>
    <w:p w14:paraId="49488792" w14:textId="77777777" w:rsidR="001058B6" w:rsidRDefault="005212F4">
      <w:pPr>
        <w:pStyle w:val="BodyText"/>
        <w:spacing w:line="265" w:lineRule="exact"/>
        <w:ind w:left="239"/>
      </w:pPr>
      <w:r>
        <w:t xml:space="preserve">Random </w:t>
      </w:r>
      <w:r>
        <w:rPr>
          <w:w w:val="115"/>
        </w:rPr>
        <w:t>effects:</w:t>
      </w:r>
    </w:p>
    <w:p w14:paraId="7E85C640" w14:textId="77777777" w:rsidR="001058B6" w:rsidRDefault="005212F4">
      <w:pPr>
        <w:pStyle w:val="BodyText"/>
        <w:tabs>
          <w:tab w:val="left" w:pos="1156"/>
          <w:tab w:val="left" w:pos="2530"/>
        </w:tabs>
        <w:spacing w:before="8" w:line="218" w:lineRule="auto"/>
        <w:ind w:left="354" w:right="7076"/>
      </w:pPr>
      <w:r>
        <w:rPr>
          <w:w w:val="95"/>
        </w:rPr>
        <w:t>Groups</w:t>
      </w:r>
      <w:r>
        <w:rPr>
          <w:spacing w:val="12"/>
          <w:w w:val="95"/>
        </w:rPr>
        <w:t xml:space="preserve"> </w:t>
      </w:r>
      <w:r>
        <w:rPr>
          <w:w w:val="95"/>
        </w:rPr>
        <w:t>Name</w:t>
      </w:r>
      <w:r>
        <w:rPr>
          <w:w w:val="95"/>
        </w:rPr>
        <w:tab/>
      </w:r>
      <w:proofErr w:type="spellStart"/>
      <w:r>
        <w:rPr>
          <w:spacing w:val="-3"/>
          <w:w w:val="105"/>
        </w:rPr>
        <w:t>Std.Dev</w:t>
      </w:r>
      <w:proofErr w:type="spellEnd"/>
      <w:r>
        <w:rPr>
          <w:spacing w:val="-3"/>
          <w:w w:val="105"/>
        </w:rPr>
        <w:t xml:space="preserve">. </w:t>
      </w:r>
      <w:r>
        <w:t>name</w:t>
      </w:r>
      <w:r>
        <w:tab/>
      </w:r>
      <w:r>
        <w:rPr>
          <w:w w:val="105"/>
        </w:rPr>
        <w:t>(Intercept)</w:t>
      </w:r>
      <w:r>
        <w:rPr>
          <w:spacing w:val="19"/>
          <w:w w:val="105"/>
        </w:rPr>
        <w:t xml:space="preserve"> </w:t>
      </w:r>
      <w:r>
        <w:rPr>
          <w:w w:val="105"/>
        </w:rPr>
        <w:t>0.2852</w:t>
      </w:r>
    </w:p>
    <w:p w14:paraId="6D1379C3" w14:textId="77777777" w:rsidR="001058B6" w:rsidRDefault="005212F4">
      <w:pPr>
        <w:pStyle w:val="BodyText"/>
        <w:tabs>
          <w:tab w:val="left" w:pos="3790"/>
        </w:tabs>
        <w:spacing w:before="2" w:line="218" w:lineRule="auto"/>
        <w:ind w:left="239" w:right="5816"/>
      </w:pPr>
      <w:r>
        <w:rPr>
          <w:w w:val="105"/>
        </w:rPr>
        <w:t xml:space="preserve">Number  </w:t>
      </w:r>
      <w:r>
        <w:rPr>
          <w:w w:val="110"/>
        </w:rPr>
        <w:t xml:space="preserve">of  </w:t>
      </w:r>
      <w:proofErr w:type="spellStart"/>
      <w:r>
        <w:rPr>
          <w:w w:val="110"/>
        </w:rPr>
        <w:t>obs</w:t>
      </w:r>
      <w:proofErr w:type="spellEnd"/>
      <w:r>
        <w:rPr>
          <w:w w:val="110"/>
        </w:rPr>
        <w:t>:</w:t>
      </w:r>
      <w:r>
        <w:rPr>
          <w:spacing w:val="-26"/>
          <w:w w:val="110"/>
        </w:rPr>
        <w:t xml:space="preserve"> </w:t>
      </w:r>
      <w:r>
        <w:rPr>
          <w:w w:val="110"/>
        </w:rPr>
        <w:t>11022,</w:t>
      </w:r>
      <w:r>
        <w:rPr>
          <w:spacing w:val="30"/>
          <w:w w:val="110"/>
        </w:rPr>
        <w:t xml:space="preserve"> </w:t>
      </w:r>
      <w:r>
        <w:rPr>
          <w:w w:val="110"/>
        </w:rPr>
        <w:t>groups:</w:t>
      </w:r>
      <w:r>
        <w:rPr>
          <w:w w:val="110"/>
        </w:rPr>
        <w:tab/>
        <w:t>name,</w:t>
      </w:r>
      <w:r>
        <w:rPr>
          <w:spacing w:val="-21"/>
          <w:w w:val="110"/>
        </w:rPr>
        <w:t xml:space="preserve"> </w:t>
      </w:r>
      <w:r>
        <w:rPr>
          <w:spacing w:val="-9"/>
          <w:w w:val="110"/>
        </w:rPr>
        <w:t xml:space="preserve">15 </w:t>
      </w:r>
      <w:r>
        <w:rPr>
          <w:w w:val="110"/>
        </w:rPr>
        <w:t>Fixed</w:t>
      </w:r>
      <w:r>
        <w:rPr>
          <w:spacing w:val="58"/>
          <w:w w:val="110"/>
        </w:rPr>
        <w:t xml:space="preserve"> </w:t>
      </w:r>
      <w:r>
        <w:rPr>
          <w:w w:val="110"/>
        </w:rPr>
        <w:t>Effects:</w:t>
      </w:r>
    </w:p>
    <w:p w14:paraId="1F331911" w14:textId="77777777" w:rsidR="001058B6" w:rsidRDefault="005212F4">
      <w:pPr>
        <w:pStyle w:val="BodyText"/>
        <w:tabs>
          <w:tab w:val="left" w:pos="5279"/>
          <w:tab w:val="left" w:pos="8258"/>
        </w:tabs>
        <w:spacing w:line="265" w:lineRule="exact"/>
        <w:ind w:left="1614"/>
      </w:pPr>
      <w:r>
        <w:rPr>
          <w:w w:val="115"/>
        </w:rPr>
        <w:t>(Intercept)</w:t>
      </w:r>
      <w:r>
        <w:rPr>
          <w:w w:val="115"/>
        </w:rPr>
        <w:tab/>
        <w:t>type</w:t>
      </w:r>
      <w:r>
        <w:rPr>
          <w:w w:val="115"/>
        </w:rPr>
        <w:tab/>
        <w:t>age</w:t>
      </w:r>
    </w:p>
    <w:p w14:paraId="065551F5" w14:textId="77777777" w:rsidR="001058B6" w:rsidRDefault="005212F4">
      <w:pPr>
        <w:pStyle w:val="BodyText"/>
        <w:tabs>
          <w:tab w:val="left" w:pos="2898"/>
          <w:tab w:val="left" w:pos="5876"/>
        </w:tabs>
        <w:spacing w:line="271" w:lineRule="exact"/>
        <w:ind w:left="34"/>
        <w:jc w:val="center"/>
      </w:pPr>
      <w:r>
        <w:rPr>
          <w:w w:val="115"/>
        </w:rPr>
        <w:t>-2.35320</w:t>
      </w:r>
      <w:r>
        <w:rPr>
          <w:w w:val="115"/>
        </w:rPr>
        <w:tab/>
        <w:t>-0.41028</w:t>
      </w:r>
      <w:r>
        <w:rPr>
          <w:w w:val="115"/>
        </w:rPr>
        <w:tab/>
        <w:t>0.03034</w:t>
      </w:r>
    </w:p>
    <w:p w14:paraId="1235E100" w14:textId="77777777" w:rsidR="001058B6" w:rsidRDefault="005212F4">
      <w:pPr>
        <w:pStyle w:val="BodyText"/>
        <w:tabs>
          <w:tab w:val="left" w:pos="3103"/>
          <w:tab w:val="left" w:pos="5967"/>
        </w:tabs>
        <w:spacing w:line="271" w:lineRule="exact"/>
        <w:ind w:left="239"/>
      </w:pPr>
      <w:proofErr w:type="spellStart"/>
      <w:r>
        <w:rPr>
          <w:w w:val="115"/>
        </w:rPr>
        <w:t>as.factor</w:t>
      </w:r>
      <w:proofErr w:type="spellEnd"/>
      <w:r>
        <w:rPr>
          <w:w w:val="115"/>
        </w:rPr>
        <w:t>(</w:t>
      </w:r>
      <w:proofErr w:type="spellStart"/>
      <w:r>
        <w:rPr>
          <w:w w:val="115"/>
        </w:rPr>
        <w:t>motor_score</w:t>
      </w:r>
      <w:proofErr w:type="spellEnd"/>
      <w:r>
        <w:rPr>
          <w:w w:val="115"/>
        </w:rPr>
        <w:t>)2</w:t>
      </w:r>
      <w:r>
        <w:rPr>
          <w:w w:val="115"/>
        </w:rPr>
        <w:tab/>
      </w:r>
      <w:proofErr w:type="spellStart"/>
      <w:r>
        <w:rPr>
          <w:w w:val="115"/>
        </w:rPr>
        <w:t>as.factor</w:t>
      </w:r>
      <w:proofErr w:type="spellEnd"/>
      <w:r>
        <w:rPr>
          <w:w w:val="115"/>
        </w:rPr>
        <w:t>(</w:t>
      </w:r>
      <w:proofErr w:type="spellStart"/>
      <w:r>
        <w:rPr>
          <w:w w:val="115"/>
        </w:rPr>
        <w:t>motor_score</w:t>
      </w:r>
      <w:proofErr w:type="spellEnd"/>
      <w:r>
        <w:rPr>
          <w:w w:val="115"/>
        </w:rPr>
        <w:t>)3</w:t>
      </w:r>
      <w:r>
        <w:rPr>
          <w:w w:val="115"/>
        </w:rPr>
        <w:tab/>
      </w:r>
      <w:proofErr w:type="spellStart"/>
      <w:r>
        <w:rPr>
          <w:w w:val="115"/>
        </w:rPr>
        <w:t>as.factor</w:t>
      </w:r>
      <w:proofErr w:type="spellEnd"/>
      <w:r>
        <w:rPr>
          <w:w w:val="115"/>
        </w:rPr>
        <w:t>(</w:t>
      </w:r>
      <w:proofErr w:type="spellStart"/>
      <w:r>
        <w:rPr>
          <w:w w:val="115"/>
        </w:rPr>
        <w:t>motor_score</w:t>
      </w:r>
      <w:proofErr w:type="spellEnd"/>
      <w:r>
        <w:rPr>
          <w:w w:val="115"/>
        </w:rPr>
        <w:t>)4</w:t>
      </w:r>
    </w:p>
    <w:p w14:paraId="38056AEF" w14:textId="77777777" w:rsidR="001058B6" w:rsidRDefault="005212F4">
      <w:pPr>
        <w:pStyle w:val="BodyText"/>
        <w:tabs>
          <w:tab w:val="left" w:pos="2898"/>
          <w:tab w:val="left" w:pos="5761"/>
        </w:tabs>
        <w:spacing w:line="271" w:lineRule="exact"/>
        <w:ind w:left="34"/>
        <w:jc w:val="center"/>
      </w:pPr>
      <w:r>
        <w:rPr>
          <w:w w:val="115"/>
        </w:rPr>
        <w:t>-0.66933</w:t>
      </w:r>
      <w:r>
        <w:rPr>
          <w:w w:val="115"/>
        </w:rPr>
        <w:tab/>
        <w:t>-1.05474</w:t>
      </w:r>
      <w:r>
        <w:rPr>
          <w:w w:val="115"/>
        </w:rPr>
        <w:tab/>
        <w:t>-1.50379</w:t>
      </w:r>
    </w:p>
    <w:p w14:paraId="42E41390" w14:textId="77777777" w:rsidR="001058B6" w:rsidRDefault="005212F4">
      <w:pPr>
        <w:pStyle w:val="BodyText"/>
        <w:tabs>
          <w:tab w:val="left" w:pos="5509"/>
        </w:tabs>
        <w:spacing w:line="271" w:lineRule="exact"/>
        <w:ind w:left="2301"/>
      </w:pPr>
      <w:r>
        <w:rPr>
          <w:w w:val="120"/>
        </w:rPr>
        <w:t>pupil</w:t>
      </w:r>
      <w:r>
        <w:rPr>
          <w:w w:val="120"/>
        </w:rPr>
        <w:tab/>
      </w:r>
      <w:proofErr w:type="spellStart"/>
      <w:r>
        <w:rPr>
          <w:w w:val="120"/>
        </w:rPr>
        <w:t>ct</w:t>
      </w:r>
      <w:proofErr w:type="spellEnd"/>
    </w:p>
    <w:p w14:paraId="42CF52C1" w14:textId="77777777" w:rsidR="001058B6" w:rsidRDefault="005212F4">
      <w:pPr>
        <w:pStyle w:val="BodyText"/>
        <w:tabs>
          <w:tab w:val="left" w:pos="4936"/>
        </w:tabs>
        <w:spacing w:line="271" w:lineRule="exact"/>
        <w:ind w:left="2072"/>
      </w:pPr>
      <w:r>
        <w:rPr>
          <w:w w:val="110"/>
        </w:rPr>
        <w:t>0.49491</w:t>
      </w:r>
      <w:r>
        <w:rPr>
          <w:w w:val="110"/>
        </w:rPr>
        <w:tab/>
        <w:t>0.42442</w:t>
      </w:r>
    </w:p>
    <w:p w14:paraId="26A68EFB" w14:textId="77777777" w:rsidR="001058B6" w:rsidRDefault="005212F4">
      <w:pPr>
        <w:pStyle w:val="BodyText"/>
        <w:spacing w:line="284" w:lineRule="exact"/>
        <w:ind w:left="239"/>
      </w:pPr>
      <w:r>
        <w:rPr>
          <w:w w:val="110"/>
        </w:rPr>
        <w:t>optimizer (</w:t>
      </w:r>
      <w:proofErr w:type="spellStart"/>
      <w:r>
        <w:rPr>
          <w:w w:val="110"/>
        </w:rPr>
        <w:t>Nelder_Mead</w:t>
      </w:r>
      <w:proofErr w:type="spellEnd"/>
      <w:r>
        <w:rPr>
          <w:w w:val="110"/>
        </w:rPr>
        <w:t xml:space="preserve">) convergence code: 0 (OK) </w:t>
      </w:r>
      <w:r>
        <w:rPr>
          <w:w w:val="180"/>
        </w:rPr>
        <w:t xml:space="preserve">; </w:t>
      </w:r>
      <w:r>
        <w:rPr>
          <w:w w:val="110"/>
        </w:rPr>
        <w:t>0 optimizer warnings; 1 lme4 warnings</w:t>
      </w:r>
    </w:p>
    <w:p w14:paraId="5EC7F6FE" w14:textId="77777777" w:rsidR="001058B6" w:rsidRDefault="005212F4">
      <w:pPr>
        <w:pStyle w:val="BodyText"/>
        <w:spacing w:before="245" w:line="284" w:lineRule="exact"/>
        <w:ind w:left="239"/>
      </w:pPr>
      <w:r>
        <w:rPr>
          <w:w w:val="140"/>
        </w:rPr>
        <w:t>[[4]]</w:t>
      </w:r>
    </w:p>
    <w:p w14:paraId="385B56E0" w14:textId="77777777" w:rsidR="001058B6" w:rsidRDefault="005212F4">
      <w:pPr>
        <w:pStyle w:val="BodyText"/>
        <w:spacing w:before="8" w:line="218" w:lineRule="auto"/>
        <w:ind w:left="469" w:right="1779" w:hanging="230"/>
      </w:pPr>
      <w:r>
        <w:rPr>
          <w:w w:val="110"/>
        </w:rPr>
        <w:t xml:space="preserve">Generalized linear mixed model </w:t>
      </w:r>
      <w:r>
        <w:rPr>
          <w:w w:val="135"/>
        </w:rPr>
        <w:t xml:space="preserve">fit </w:t>
      </w:r>
      <w:r>
        <w:rPr>
          <w:w w:val="110"/>
        </w:rPr>
        <w:t xml:space="preserve">by </w:t>
      </w:r>
      <w:r>
        <w:t xml:space="preserve">maximum </w:t>
      </w:r>
      <w:r>
        <w:rPr>
          <w:w w:val="110"/>
        </w:rPr>
        <w:t>likelihood (Laplace Approximation) [</w:t>
      </w:r>
      <w:proofErr w:type="spellStart"/>
      <w:r>
        <w:rPr>
          <w:w w:val="110"/>
        </w:rPr>
        <w:t>glmerMod</w:t>
      </w:r>
      <w:proofErr w:type="spellEnd"/>
      <w:r>
        <w:rPr>
          <w:w w:val="110"/>
        </w:rPr>
        <w:t>]</w:t>
      </w:r>
    </w:p>
    <w:p w14:paraId="232098BB" w14:textId="77777777" w:rsidR="001058B6" w:rsidRDefault="005212F4">
      <w:pPr>
        <w:pStyle w:val="BodyText"/>
        <w:tabs>
          <w:tab w:val="left" w:pos="2416"/>
        </w:tabs>
        <w:spacing w:line="265" w:lineRule="exact"/>
        <w:ind w:left="354"/>
      </w:pPr>
      <w:r>
        <w:rPr>
          <w:w w:val="115"/>
        </w:rPr>
        <w:t>Family:</w:t>
      </w:r>
      <w:r>
        <w:rPr>
          <w:spacing w:val="-2"/>
          <w:w w:val="115"/>
        </w:rPr>
        <w:t xml:space="preserve"> </w:t>
      </w:r>
      <w:r>
        <w:rPr>
          <w:w w:val="115"/>
        </w:rPr>
        <w:t>binomial</w:t>
      </w:r>
      <w:r>
        <w:rPr>
          <w:w w:val="115"/>
        </w:rPr>
        <w:tab/>
      </w:r>
      <w:r>
        <w:rPr>
          <w:w w:val="130"/>
        </w:rPr>
        <w:t xml:space="preserve">( </w:t>
      </w:r>
      <w:r>
        <w:rPr>
          <w:w w:val="125"/>
        </w:rPr>
        <w:t>logit</w:t>
      </w:r>
      <w:r>
        <w:rPr>
          <w:spacing w:val="18"/>
          <w:w w:val="125"/>
        </w:rPr>
        <w:t xml:space="preserve"> </w:t>
      </w:r>
      <w:r>
        <w:rPr>
          <w:w w:val="130"/>
        </w:rPr>
        <w:t>)</w:t>
      </w:r>
    </w:p>
    <w:p w14:paraId="3490111B" w14:textId="77777777" w:rsidR="001058B6" w:rsidRDefault="005212F4">
      <w:pPr>
        <w:pStyle w:val="BodyText"/>
        <w:spacing w:before="8" w:line="218" w:lineRule="auto"/>
        <w:ind w:left="698" w:right="2193" w:hanging="459"/>
      </w:pPr>
      <w:r>
        <w:rPr>
          <w:w w:val="105"/>
        </w:rPr>
        <w:t xml:space="preserve">Formula: mort ~ type + age + </w:t>
      </w:r>
      <w:proofErr w:type="spellStart"/>
      <w:r>
        <w:rPr>
          <w:w w:val="105"/>
        </w:rPr>
        <w:t>as.factor</w:t>
      </w:r>
      <w:proofErr w:type="spellEnd"/>
      <w:r>
        <w:rPr>
          <w:w w:val="105"/>
        </w:rPr>
        <w:t>(</w:t>
      </w:r>
      <w:proofErr w:type="spellStart"/>
      <w:r>
        <w:rPr>
          <w:w w:val="105"/>
        </w:rPr>
        <w:t>motor_score</w:t>
      </w:r>
      <w:proofErr w:type="spellEnd"/>
      <w:r>
        <w:rPr>
          <w:w w:val="105"/>
        </w:rPr>
        <w:t xml:space="preserve">)  +  pupil  +  </w:t>
      </w:r>
      <w:proofErr w:type="spellStart"/>
      <w:r>
        <w:rPr>
          <w:w w:val="105"/>
        </w:rPr>
        <w:t>ct</w:t>
      </w:r>
      <w:proofErr w:type="spellEnd"/>
      <w:r>
        <w:rPr>
          <w:w w:val="105"/>
        </w:rPr>
        <w:t xml:space="preserve">  +  (1  |  name)</w:t>
      </w:r>
    </w:p>
    <w:p w14:paraId="15ED041D" w14:textId="77777777" w:rsidR="001058B6" w:rsidRDefault="005212F4">
      <w:pPr>
        <w:pStyle w:val="BodyText"/>
        <w:tabs>
          <w:tab w:val="left" w:pos="1843"/>
          <w:tab w:val="left" w:pos="2530"/>
          <w:tab w:val="left" w:pos="4707"/>
        </w:tabs>
        <w:spacing w:before="2" w:line="218" w:lineRule="auto"/>
        <w:ind w:left="239" w:right="5243" w:firstLine="572"/>
      </w:pPr>
      <w:r>
        <w:rPr>
          <w:w w:val="110"/>
        </w:rPr>
        <w:t>AIC</w:t>
      </w:r>
      <w:r>
        <w:rPr>
          <w:w w:val="110"/>
        </w:rPr>
        <w:tab/>
        <w:t>BIC</w:t>
      </w:r>
      <w:r>
        <w:rPr>
          <w:w w:val="110"/>
        </w:rPr>
        <w:tab/>
      </w:r>
      <w:proofErr w:type="spellStart"/>
      <w:r>
        <w:rPr>
          <w:w w:val="110"/>
        </w:rPr>
        <w:t>logLik</w:t>
      </w:r>
      <w:proofErr w:type="spellEnd"/>
      <w:r>
        <w:rPr>
          <w:w w:val="110"/>
        </w:rPr>
        <w:t xml:space="preserve"> deviance </w:t>
      </w:r>
      <w:proofErr w:type="spellStart"/>
      <w:r>
        <w:rPr>
          <w:w w:val="110"/>
        </w:rPr>
        <w:t>df.resid</w:t>
      </w:r>
      <w:proofErr w:type="spellEnd"/>
      <w:r>
        <w:rPr>
          <w:w w:val="110"/>
        </w:rPr>
        <w:t xml:space="preserve"> 10530.02   10595.79</w:t>
      </w:r>
      <w:r>
        <w:rPr>
          <w:spacing w:val="36"/>
          <w:w w:val="110"/>
        </w:rPr>
        <w:t xml:space="preserve"> </w:t>
      </w:r>
      <w:r>
        <w:rPr>
          <w:w w:val="110"/>
        </w:rPr>
        <w:t xml:space="preserve">-5256.01 </w:t>
      </w:r>
      <w:r>
        <w:rPr>
          <w:spacing w:val="18"/>
          <w:w w:val="110"/>
        </w:rPr>
        <w:t xml:space="preserve"> </w:t>
      </w:r>
      <w:r>
        <w:rPr>
          <w:w w:val="110"/>
        </w:rPr>
        <w:t>10512.02</w:t>
      </w:r>
      <w:r>
        <w:rPr>
          <w:w w:val="110"/>
        </w:rPr>
        <w:tab/>
      </w:r>
      <w:r>
        <w:rPr>
          <w:spacing w:val="-4"/>
          <w:w w:val="105"/>
        </w:rPr>
        <w:t>11013</w:t>
      </w:r>
    </w:p>
    <w:p w14:paraId="40C39511" w14:textId="77777777" w:rsidR="001058B6" w:rsidRDefault="005212F4">
      <w:pPr>
        <w:pStyle w:val="BodyText"/>
        <w:spacing w:line="265" w:lineRule="exact"/>
        <w:ind w:left="239"/>
      </w:pPr>
      <w:r>
        <w:t xml:space="preserve">Random </w:t>
      </w:r>
      <w:r>
        <w:rPr>
          <w:w w:val="115"/>
        </w:rPr>
        <w:t>effects:</w:t>
      </w:r>
    </w:p>
    <w:p w14:paraId="2A3A806C" w14:textId="77777777" w:rsidR="001058B6" w:rsidRDefault="005212F4">
      <w:pPr>
        <w:pStyle w:val="BodyText"/>
        <w:tabs>
          <w:tab w:val="left" w:pos="1156"/>
          <w:tab w:val="left" w:pos="2530"/>
        </w:tabs>
        <w:spacing w:before="7" w:line="218" w:lineRule="auto"/>
        <w:ind w:left="354" w:right="7076"/>
      </w:pPr>
      <w:r>
        <w:rPr>
          <w:w w:val="95"/>
        </w:rPr>
        <w:t>Groups</w:t>
      </w:r>
      <w:r>
        <w:rPr>
          <w:spacing w:val="12"/>
          <w:w w:val="95"/>
        </w:rPr>
        <w:t xml:space="preserve"> </w:t>
      </w:r>
      <w:r>
        <w:rPr>
          <w:w w:val="95"/>
        </w:rPr>
        <w:t>Name</w:t>
      </w:r>
      <w:r>
        <w:rPr>
          <w:w w:val="95"/>
        </w:rPr>
        <w:tab/>
      </w:r>
      <w:proofErr w:type="spellStart"/>
      <w:r>
        <w:rPr>
          <w:spacing w:val="-3"/>
          <w:w w:val="105"/>
        </w:rPr>
        <w:t>Std.Dev</w:t>
      </w:r>
      <w:proofErr w:type="spellEnd"/>
      <w:r>
        <w:rPr>
          <w:spacing w:val="-3"/>
          <w:w w:val="105"/>
        </w:rPr>
        <w:t xml:space="preserve">. </w:t>
      </w:r>
      <w:r>
        <w:t>name</w:t>
      </w:r>
      <w:r>
        <w:tab/>
      </w:r>
      <w:r>
        <w:rPr>
          <w:w w:val="105"/>
        </w:rPr>
        <w:t>(Intercept)</w:t>
      </w:r>
      <w:r>
        <w:rPr>
          <w:spacing w:val="19"/>
          <w:w w:val="105"/>
        </w:rPr>
        <w:t xml:space="preserve"> </w:t>
      </w:r>
      <w:r>
        <w:rPr>
          <w:w w:val="105"/>
        </w:rPr>
        <w:t>0.2923</w:t>
      </w:r>
    </w:p>
    <w:p w14:paraId="215D8182" w14:textId="77777777" w:rsidR="001058B6" w:rsidRDefault="001058B6">
      <w:pPr>
        <w:spacing w:line="218" w:lineRule="auto"/>
        <w:sectPr w:rsidR="001058B6">
          <w:pgSz w:w="11910" w:h="16840"/>
          <w:pgMar w:top="1740" w:right="0" w:bottom="280" w:left="1380" w:header="1433" w:footer="0" w:gutter="0"/>
          <w:cols w:space="720"/>
        </w:sectPr>
      </w:pPr>
    </w:p>
    <w:p w14:paraId="1B3E1CA3" w14:textId="77777777" w:rsidR="001058B6" w:rsidRDefault="001058B6">
      <w:pPr>
        <w:pStyle w:val="BodyText"/>
        <w:spacing w:before="7"/>
        <w:rPr>
          <w:sz w:val="24"/>
        </w:rPr>
      </w:pPr>
    </w:p>
    <w:p w14:paraId="38DD6CD6" w14:textId="77777777" w:rsidR="001058B6" w:rsidRDefault="005212F4">
      <w:pPr>
        <w:pStyle w:val="BodyText"/>
        <w:tabs>
          <w:tab w:val="left" w:pos="3790"/>
        </w:tabs>
        <w:spacing w:before="112" w:line="218" w:lineRule="auto"/>
        <w:ind w:left="240" w:right="5816"/>
      </w:pPr>
      <w:r>
        <w:rPr>
          <w:w w:val="105"/>
        </w:rPr>
        <w:t xml:space="preserve">Number  </w:t>
      </w:r>
      <w:r>
        <w:rPr>
          <w:w w:val="110"/>
        </w:rPr>
        <w:t xml:space="preserve">of  </w:t>
      </w:r>
      <w:proofErr w:type="spellStart"/>
      <w:r>
        <w:rPr>
          <w:w w:val="110"/>
        </w:rPr>
        <w:t>obs</w:t>
      </w:r>
      <w:proofErr w:type="spellEnd"/>
      <w:r>
        <w:rPr>
          <w:w w:val="110"/>
        </w:rPr>
        <w:t>:</w:t>
      </w:r>
      <w:r>
        <w:rPr>
          <w:spacing w:val="-26"/>
          <w:w w:val="110"/>
        </w:rPr>
        <w:t xml:space="preserve"> </w:t>
      </w:r>
      <w:r>
        <w:rPr>
          <w:w w:val="110"/>
        </w:rPr>
        <w:t>11022,</w:t>
      </w:r>
      <w:r>
        <w:rPr>
          <w:spacing w:val="30"/>
          <w:w w:val="110"/>
        </w:rPr>
        <w:t xml:space="preserve"> </w:t>
      </w:r>
      <w:r>
        <w:rPr>
          <w:w w:val="110"/>
        </w:rPr>
        <w:t>groups:</w:t>
      </w:r>
      <w:r>
        <w:rPr>
          <w:w w:val="110"/>
        </w:rPr>
        <w:tab/>
        <w:t>name,</w:t>
      </w:r>
      <w:r>
        <w:rPr>
          <w:spacing w:val="-21"/>
          <w:w w:val="110"/>
        </w:rPr>
        <w:t xml:space="preserve"> </w:t>
      </w:r>
      <w:r>
        <w:rPr>
          <w:spacing w:val="-9"/>
          <w:w w:val="110"/>
        </w:rPr>
        <w:t xml:space="preserve">15 </w:t>
      </w:r>
      <w:r>
        <w:rPr>
          <w:w w:val="110"/>
        </w:rPr>
        <w:t>Fixed</w:t>
      </w:r>
      <w:r>
        <w:rPr>
          <w:spacing w:val="58"/>
          <w:w w:val="110"/>
        </w:rPr>
        <w:t xml:space="preserve"> </w:t>
      </w:r>
      <w:r>
        <w:rPr>
          <w:w w:val="110"/>
        </w:rPr>
        <w:t>Effects:</w:t>
      </w:r>
    </w:p>
    <w:p w14:paraId="21A51C7E" w14:textId="77777777" w:rsidR="001058B6" w:rsidRDefault="005212F4">
      <w:pPr>
        <w:pStyle w:val="BodyText"/>
        <w:tabs>
          <w:tab w:val="left" w:pos="5279"/>
          <w:tab w:val="left" w:pos="8258"/>
        </w:tabs>
        <w:spacing w:line="265" w:lineRule="exact"/>
        <w:ind w:left="1614"/>
      </w:pPr>
      <w:r>
        <w:rPr>
          <w:w w:val="115"/>
        </w:rPr>
        <w:t>(Intercept)</w:t>
      </w:r>
      <w:r>
        <w:rPr>
          <w:w w:val="115"/>
        </w:rPr>
        <w:tab/>
        <w:t>type</w:t>
      </w:r>
      <w:r>
        <w:rPr>
          <w:w w:val="115"/>
        </w:rPr>
        <w:tab/>
        <w:t>age</w:t>
      </w:r>
    </w:p>
    <w:p w14:paraId="5642E3F1" w14:textId="77777777" w:rsidR="001058B6" w:rsidRDefault="005212F4">
      <w:pPr>
        <w:pStyle w:val="BodyText"/>
        <w:tabs>
          <w:tab w:val="left" w:pos="2898"/>
          <w:tab w:val="left" w:pos="5876"/>
        </w:tabs>
        <w:spacing w:line="271" w:lineRule="exact"/>
        <w:ind w:left="34"/>
        <w:jc w:val="center"/>
      </w:pPr>
      <w:r>
        <w:rPr>
          <w:w w:val="115"/>
        </w:rPr>
        <w:t>-2.32670</w:t>
      </w:r>
      <w:r>
        <w:rPr>
          <w:w w:val="115"/>
        </w:rPr>
        <w:tab/>
        <w:t>-0.41286</w:t>
      </w:r>
      <w:r>
        <w:rPr>
          <w:w w:val="115"/>
        </w:rPr>
        <w:tab/>
        <w:t>0.03037</w:t>
      </w:r>
    </w:p>
    <w:p w14:paraId="5F2F6A0B" w14:textId="77777777" w:rsidR="001058B6" w:rsidRDefault="005212F4">
      <w:pPr>
        <w:pStyle w:val="BodyText"/>
        <w:tabs>
          <w:tab w:val="left" w:pos="3103"/>
          <w:tab w:val="left" w:pos="5967"/>
        </w:tabs>
        <w:spacing w:line="271" w:lineRule="exact"/>
        <w:ind w:left="239"/>
      </w:pPr>
      <w:proofErr w:type="spellStart"/>
      <w:r>
        <w:rPr>
          <w:w w:val="115"/>
        </w:rPr>
        <w:t>as.factor</w:t>
      </w:r>
      <w:proofErr w:type="spellEnd"/>
      <w:r>
        <w:rPr>
          <w:w w:val="115"/>
        </w:rPr>
        <w:t>(</w:t>
      </w:r>
      <w:proofErr w:type="spellStart"/>
      <w:r>
        <w:rPr>
          <w:w w:val="115"/>
        </w:rPr>
        <w:t>motor_score</w:t>
      </w:r>
      <w:proofErr w:type="spellEnd"/>
      <w:r>
        <w:rPr>
          <w:w w:val="115"/>
        </w:rPr>
        <w:t>)2</w:t>
      </w:r>
      <w:r>
        <w:rPr>
          <w:w w:val="115"/>
        </w:rPr>
        <w:tab/>
      </w:r>
      <w:proofErr w:type="spellStart"/>
      <w:r>
        <w:rPr>
          <w:w w:val="115"/>
        </w:rPr>
        <w:t>as.factor</w:t>
      </w:r>
      <w:proofErr w:type="spellEnd"/>
      <w:r>
        <w:rPr>
          <w:w w:val="115"/>
        </w:rPr>
        <w:t>(</w:t>
      </w:r>
      <w:proofErr w:type="spellStart"/>
      <w:r>
        <w:rPr>
          <w:w w:val="115"/>
        </w:rPr>
        <w:t>motor_score</w:t>
      </w:r>
      <w:proofErr w:type="spellEnd"/>
      <w:r>
        <w:rPr>
          <w:w w:val="115"/>
        </w:rPr>
        <w:t>)3</w:t>
      </w:r>
      <w:r>
        <w:rPr>
          <w:w w:val="115"/>
        </w:rPr>
        <w:tab/>
      </w:r>
      <w:proofErr w:type="spellStart"/>
      <w:r>
        <w:rPr>
          <w:w w:val="115"/>
        </w:rPr>
        <w:t>as.factor</w:t>
      </w:r>
      <w:proofErr w:type="spellEnd"/>
      <w:r>
        <w:rPr>
          <w:w w:val="115"/>
        </w:rPr>
        <w:t>(</w:t>
      </w:r>
      <w:proofErr w:type="spellStart"/>
      <w:r>
        <w:rPr>
          <w:w w:val="115"/>
        </w:rPr>
        <w:t>motor_score</w:t>
      </w:r>
      <w:proofErr w:type="spellEnd"/>
      <w:r>
        <w:rPr>
          <w:w w:val="115"/>
        </w:rPr>
        <w:t>)4</w:t>
      </w:r>
    </w:p>
    <w:p w14:paraId="39040B80" w14:textId="77777777" w:rsidR="001058B6" w:rsidRDefault="005212F4">
      <w:pPr>
        <w:pStyle w:val="BodyText"/>
        <w:tabs>
          <w:tab w:val="left" w:pos="2898"/>
          <w:tab w:val="left" w:pos="5761"/>
        </w:tabs>
        <w:spacing w:line="271" w:lineRule="exact"/>
        <w:ind w:left="34"/>
        <w:jc w:val="center"/>
      </w:pPr>
      <w:r>
        <w:rPr>
          <w:w w:val="115"/>
        </w:rPr>
        <w:t>-0.66801</w:t>
      </w:r>
      <w:r>
        <w:rPr>
          <w:w w:val="115"/>
        </w:rPr>
        <w:tab/>
        <w:t>-1.04770</w:t>
      </w:r>
      <w:r>
        <w:rPr>
          <w:w w:val="115"/>
        </w:rPr>
        <w:tab/>
        <w:t>-1.50070</w:t>
      </w:r>
    </w:p>
    <w:p w14:paraId="6B3A0FBB" w14:textId="77777777" w:rsidR="001058B6" w:rsidRDefault="005212F4">
      <w:pPr>
        <w:pStyle w:val="BodyText"/>
        <w:tabs>
          <w:tab w:val="left" w:pos="5509"/>
        </w:tabs>
        <w:spacing w:line="271" w:lineRule="exact"/>
        <w:ind w:left="2301"/>
      </w:pPr>
      <w:r>
        <w:rPr>
          <w:w w:val="120"/>
        </w:rPr>
        <w:t>pupil</w:t>
      </w:r>
      <w:r>
        <w:rPr>
          <w:w w:val="120"/>
        </w:rPr>
        <w:tab/>
      </w:r>
      <w:proofErr w:type="spellStart"/>
      <w:r>
        <w:rPr>
          <w:w w:val="120"/>
        </w:rPr>
        <w:t>ct</w:t>
      </w:r>
      <w:proofErr w:type="spellEnd"/>
    </w:p>
    <w:p w14:paraId="2D7A57CB" w14:textId="77777777" w:rsidR="001058B6" w:rsidRDefault="005212F4">
      <w:pPr>
        <w:pStyle w:val="BodyText"/>
        <w:tabs>
          <w:tab w:val="left" w:pos="4936"/>
        </w:tabs>
        <w:spacing w:line="271" w:lineRule="exact"/>
        <w:ind w:left="2072"/>
      </w:pPr>
      <w:r>
        <w:rPr>
          <w:w w:val="110"/>
        </w:rPr>
        <w:t>0.47210</w:t>
      </w:r>
      <w:r>
        <w:rPr>
          <w:w w:val="110"/>
        </w:rPr>
        <w:tab/>
        <w:t>0.43109</w:t>
      </w:r>
    </w:p>
    <w:p w14:paraId="4986DF16" w14:textId="77777777" w:rsidR="001058B6" w:rsidRDefault="005212F4">
      <w:pPr>
        <w:pStyle w:val="BodyText"/>
        <w:spacing w:line="284" w:lineRule="exact"/>
        <w:ind w:left="239"/>
      </w:pPr>
      <w:r>
        <w:rPr>
          <w:w w:val="110"/>
        </w:rPr>
        <w:t>optimizer (</w:t>
      </w:r>
      <w:proofErr w:type="spellStart"/>
      <w:r>
        <w:rPr>
          <w:w w:val="110"/>
        </w:rPr>
        <w:t>Nelder_Mead</w:t>
      </w:r>
      <w:proofErr w:type="spellEnd"/>
      <w:r>
        <w:rPr>
          <w:w w:val="110"/>
        </w:rPr>
        <w:t xml:space="preserve">) convergence code: 0 (OK) </w:t>
      </w:r>
      <w:r>
        <w:rPr>
          <w:w w:val="180"/>
        </w:rPr>
        <w:t xml:space="preserve">; </w:t>
      </w:r>
      <w:r>
        <w:rPr>
          <w:w w:val="110"/>
        </w:rPr>
        <w:t>0 optimizer warnings; 1 lme4 warnings</w:t>
      </w:r>
    </w:p>
    <w:p w14:paraId="56292EC0" w14:textId="77777777" w:rsidR="001058B6" w:rsidRDefault="005212F4">
      <w:pPr>
        <w:pStyle w:val="BodyText"/>
        <w:spacing w:before="245" w:line="284" w:lineRule="exact"/>
        <w:ind w:left="239"/>
      </w:pPr>
      <w:r>
        <w:rPr>
          <w:w w:val="140"/>
        </w:rPr>
        <w:t>[[5]]</w:t>
      </w:r>
    </w:p>
    <w:p w14:paraId="04F35AD7" w14:textId="77777777" w:rsidR="001058B6" w:rsidRDefault="005212F4">
      <w:pPr>
        <w:pStyle w:val="BodyText"/>
        <w:spacing w:before="8" w:line="218" w:lineRule="auto"/>
        <w:ind w:left="469" w:right="1779" w:hanging="230"/>
      </w:pPr>
      <w:r>
        <w:rPr>
          <w:w w:val="110"/>
        </w:rPr>
        <w:t xml:space="preserve">Generalized linear mixed model </w:t>
      </w:r>
      <w:r>
        <w:rPr>
          <w:w w:val="135"/>
        </w:rPr>
        <w:t xml:space="preserve">fit </w:t>
      </w:r>
      <w:r>
        <w:rPr>
          <w:w w:val="110"/>
        </w:rPr>
        <w:t xml:space="preserve">by </w:t>
      </w:r>
      <w:r>
        <w:t xml:space="preserve">maximum </w:t>
      </w:r>
      <w:r>
        <w:rPr>
          <w:w w:val="110"/>
        </w:rPr>
        <w:t>likelihood (Laplace Approximation) [</w:t>
      </w:r>
      <w:proofErr w:type="spellStart"/>
      <w:r>
        <w:rPr>
          <w:w w:val="110"/>
        </w:rPr>
        <w:t>glmerMod</w:t>
      </w:r>
      <w:proofErr w:type="spellEnd"/>
      <w:r>
        <w:rPr>
          <w:w w:val="110"/>
        </w:rPr>
        <w:t>]</w:t>
      </w:r>
    </w:p>
    <w:p w14:paraId="06F08A7A" w14:textId="77777777" w:rsidR="001058B6" w:rsidRDefault="005212F4">
      <w:pPr>
        <w:pStyle w:val="BodyText"/>
        <w:tabs>
          <w:tab w:val="left" w:pos="2416"/>
        </w:tabs>
        <w:spacing w:line="265" w:lineRule="exact"/>
        <w:ind w:left="354"/>
      </w:pPr>
      <w:r>
        <w:rPr>
          <w:w w:val="115"/>
        </w:rPr>
        <w:t>Family:</w:t>
      </w:r>
      <w:r>
        <w:rPr>
          <w:spacing w:val="-2"/>
          <w:w w:val="115"/>
        </w:rPr>
        <w:t xml:space="preserve"> </w:t>
      </w:r>
      <w:r>
        <w:rPr>
          <w:w w:val="115"/>
        </w:rPr>
        <w:t>binomial</w:t>
      </w:r>
      <w:r>
        <w:rPr>
          <w:w w:val="115"/>
        </w:rPr>
        <w:tab/>
      </w:r>
      <w:r>
        <w:rPr>
          <w:w w:val="130"/>
        </w:rPr>
        <w:t xml:space="preserve">( </w:t>
      </w:r>
      <w:r>
        <w:rPr>
          <w:w w:val="125"/>
        </w:rPr>
        <w:t>logit</w:t>
      </w:r>
      <w:r>
        <w:rPr>
          <w:spacing w:val="18"/>
          <w:w w:val="125"/>
        </w:rPr>
        <w:t xml:space="preserve"> </w:t>
      </w:r>
      <w:r>
        <w:rPr>
          <w:w w:val="130"/>
        </w:rPr>
        <w:t>)</w:t>
      </w:r>
    </w:p>
    <w:p w14:paraId="54FD2FC7" w14:textId="77777777" w:rsidR="001058B6" w:rsidRDefault="005212F4">
      <w:pPr>
        <w:pStyle w:val="BodyText"/>
        <w:spacing w:before="8" w:line="218" w:lineRule="auto"/>
        <w:ind w:left="698" w:right="2193" w:hanging="459"/>
      </w:pPr>
      <w:r>
        <w:rPr>
          <w:w w:val="105"/>
        </w:rPr>
        <w:t xml:space="preserve">Formula: mort ~ type + age + </w:t>
      </w:r>
      <w:proofErr w:type="spellStart"/>
      <w:r>
        <w:rPr>
          <w:w w:val="105"/>
        </w:rPr>
        <w:t>as.factor</w:t>
      </w:r>
      <w:proofErr w:type="spellEnd"/>
      <w:r>
        <w:rPr>
          <w:w w:val="105"/>
        </w:rPr>
        <w:t>(</w:t>
      </w:r>
      <w:proofErr w:type="spellStart"/>
      <w:r>
        <w:rPr>
          <w:w w:val="105"/>
        </w:rPr>
        <w:t>motor_score</w:t>
      </w:r>
      <w:proofErr w:type="spellEnd"/>
      <w:r>
        <w:rPr>
          <w:w w:val="105"/>
        </w:rPr>
        <w:t xml:space="preserve">)  +  pupil  +  </w:t>
      </w:r>
      <w:proofErr w:type="spellStart"/>
      <w:r>
        <w:rPr>
          <w:w w:val="105"/>
        </w:rPr>
        <w:t>ct</w:t>
      </w:r>
      <w:proofErr w:type="spellEnd"/>
      <w:r>
        <w:rPr>
          <w:w w:val="105"/>
        </w:rPr>
        <w:t xml:space="preserve">  +  (1  |  name)</w:t>
      </w:r>
    </w:p>
    <w:p w14:paraId="101ECDBF" w14:textId="77777777" w:rsidR="001058B6" w:rsidRDefault="005212F4">
      <w:pPr>
        <w:pStyle w:val="BodyText"/>
        <w:tabs>
          <w:tab w:val="left" w:pos="2072"/>
          <w:tab w:val="left" w:pos="2874"/>
          <w:tab w:val="left" w:pos="3790"/>
          <w:tab w:val="left" w:pos="4936"/>
          <w:tab w:val="right" w:pos="5852"/>
        </w:tabs>
        <w:spacing w:before="1" w:line="218" w:lineRule="auto"/>
        <w:ind w:left="239" w:right="4670" w:firstLine="687"/>
      </w:pPr>
      <w:r>
        <w:rPr>
          <w:w w:val="110"/>
        </w:rPr>
        <w:t>AIC</w:t>
      </w:r>
      <w:r>
        <w:rPr>
          <w:w w:val="110"/>
        </w:rPr>
        <w:tab/>
        <w:t>BIC</w:t>
      </w:r>
      <w:r>
        <w:rPr>
          <w:w w:val="110"/>
        </w:rPr>
        <w:tab/>
      </w:r>
      <w:proofErr w:type="spellStart"/>
      <w:r>
        <w:rPr>
          <w:w w:val="110"/>
        </w:rPr>
        <w:t>logLik</w:t>
      </w:r>
      <w:proofErr w:type="spellEnd"/>
      <w:r>
        <w:rPr>
          <w:w w:val="110"/>
        </w:rPr>
        <w:tab/>
        <w:t>deviance</w:t>
      </w:r>
      <w:r>
        <w:rPr>
          <w:w w:val="110"/>
        </w:rPr>
        <w:tab/>
      </w:r>
      <w:proofErr w:type="spellStart"/>
      <w:r>
        <w:rPr>
          <w:spacing w:val="-3"/>
          <w:w w:val="110"/>
        </w:rPr>
        <w:t>df.resid</w:t>
      </w:r>
      <w:proofErr w:type="spellEnd"/>
      <w:r>
        <w:rPr>
          <w:spacing w:val="-3"/>
          <w:w w:val="110"/>
        </w:rPr>
        <w:t xml:space="preserve"> </w:t>
      </w:r>
      <w:r>
        <w:rPr>
          <w:w w:val="110"/>
        </w:rPr>
        <w:t xml:space="preserve">10488.615  10554.383 </w:t>
      </w:r>
      <w:r>
        <w:rPr>
          <w:spacing w:val="19"/>
          <w:w w:val="110"/>
        </w:rPr>
        <w:t xml:space="preserve"> </w:t>
      </w:r>
      <w:r>
        <w:rPr>
          <w:w w:val="110"/>
        </w:rPr>
        <w:t xml:space="preserve">-5235.307 </w:t>
      </w:r>
      <w:r>
        <w:rPr>
          <w:spacing w:val="10"/>
          <w:w w:val="110"/>
        </w:rPr>
        <w:t xml:space="preserve"> </w:t>
      </w:r>
      <w:r>
        <w:rPr>
          <w:w w:val="110"/>
        </w:rPr>
        <w:t>10470.615</w:t>
      </w:r>
      <w:r>
        <w:rPr>
          <w:w w:val="110"/>
        </w:rPr>
        <w:tab/>
        <w:t>11013</w:t>
      </w:r>
    </w:p>
    <w:p w14:paraId="08C7D3CF" w14:textId="77777777" w:rsidR="001058B6" w:rsidRDefault="005212F4">
      <w:pPr>
        <w:pStyle w:val="BodyText"/>
        <w:spacing w:line="265" w:lineRule="exact"/>
        <w:ind w:left="239"/>
      </w:pPr>
      <w:r>
        <w:t xml:space="preserve">Random </w:t>
      </w:r>
      <w:r>
        <w:rPr>
          <w:w w:val="115"/>
        </w:rPr>
        <w:t>effects:</w:t>
      </w:r>
    </w:p>
    <w:p w14:paraId="7515613F" w14:textId="77777777" w:rsidR="001058B6" w:rsidRDefault="005212F4">
      <w:pPr>
        <w:pStyle w:val="BodyText"/>
        <w:tabs>
          <w:tab w:val="left" w:pos="1156"/>
          <w:tab w:val="left" w:pos="2530"/>
        </w:tabs>
        <w:spacing w:before="8" w:line="218" w:lineRule="auto"/>
        <w:ind w:left="354" w:right="7076"/>
      </w:pPr>
      <w:r>
        <w:rPr>
          <w:w w:val="95"/>
        </w:rPr>
        <w:t>Groups</w:t>
      </w:r>
      <w:r>
        <w:rPr>
          <w:spacing w:val="12"/>
          <w:w w:val="95"/>
        </w:rPr>
        <w:t xml:space="preserve"> </w:t>
      </w:r>
      <w:r>
        <w:rPr>
          <w:w w:val="95"/>
        </w:rPr>
        <w:t>Name</w:t>
      </w:r>
      <w:r>
        <w:rPr>
          <w:w w:val="95"/>
        </w:rPr>
        <w:tab/>
      </w:r>
      <w:proofErr w:type="spellStart"/>
      <w:r>
        <w:rPr>
          <w:spacing w:val="-3"/>
          <w:w w:val="105"/>
        </w:rPr>
        <w:t>Std.Dev</w:t>
      </w:r>
      <w:proofErr w:type="spellEnd"/>
      <w:r>
        <w:rPr>
          <w:spacing w:val="-3"/>
          <w:w w:val="105"/>
        </w:rPr>
        <w:t xml:space="preserve">. </w:t>
      </w:r>
      <w:r>
        <w:t>name</w:t>
      </w:r>
      <w:r>
        <w:tab/>
      </w:r>
      <w:r>
        <w:rPr>
          <w:w w:val="105"/>
        </w:rPr>
        <w:t>(Intercept)</w:t>
      </w:r>
      <w:r>
        <w:rPr>
          <w:spacing w:val="19"/>
          <w:w w:val="105"/>
        </w:rPr>
        <w:t xml:space="preserve"> </w:t>
      </w:r>
      <w:r>
        <w:rPr>
          <w:w w:val="105"/>
        </w:rPr>
        <w:t>0.2939</w:t>
      </w:r>
    </w:p>
    <w:p w14:paraId="50409ECE" w14:textId="77777777" w:rsidR="001058B6" w:rsidRDefault="005212F4">
      <w:pPr>
        <w:pStyle w:val="BodyText"/>
        <w:tabs>
          <w:tab w:val="left" w:pos="3790"/>
        </w:tabs>
        <w:spacing w:before="2" w:line="218" w:lineRule="auto"/>
        <w:ind w:left="239" w:right="5816"/>
      </w:pPr>
      <w:r>
        <w:rPr>
          <w:w w:val="105"/>
        </w:rPr>
        <w:t xml:space="preserve">Number  </w:t>
      </w:r>
      <w:r>
        <w:rPr>
          <w:w w:val="110"/>
        </w:rPr>
        <w:t xml:space="preserve">of  </w:t>
      </w:r>
      <w:proofErr w:type="spellStart"/>
      <w:r>
        <w:rPr>
          <w:w w:val="110"/>
        </w:rPr>
        <w:t>obs</w:t>
      </w:r>
      <w:proofErr w:type="spellEnd"/>
      <w:r>
        <w:rPr>
          <w:w w:val="110"/>
        </w:rPr>
        <w:t>:</w:t>
      </w:r>
      <w:r>
        <w:rPr>
          <w:spacing w:val="-26"/>
          <w:w w:val="110"/>
        </w:rPr>
        <w:t xml:space="preserve"> </w:t>
      </w:r>
      <w:r>
        <w:rPr>
          <w:w w:val="110"/>
        </w:rPr>
        <w:t>11022,</w:t>
      </w:r>
      <w:r>
        <w:rPr>
          <w:spacing w:val="30"/>
          <w:w w:val="110"/>
        </w:rPr>
        <w:t xml:space="preserve"> </w:t>
      </w:r>
      <w:r>
        <w:rPr>
          <w:w w:val="110"/>
        </w:rPr>
        <w:t>groups:</w:t>
      </w:r>
      <w:r>
        <w:rPr>
          <w:w w:val="110"/>
        </w:rPr>
        <w:tab/>
        <w:t>name,</w:t>
      </w:r>
      <w:r>
        <w:rPr>
          <w:spacing w:val="-21"/>
          <w:w w:val="110"/>
        </w:rPr>
        <w:t xml:space="preserve"> </w:t>
      </w:r>
      <w:r>
        <w:rPr>
          <w:spacing w:val="-9"/>
          <w:w w:val="110"/>
        </w:rPr>
        <w:t xml:space="preserve">15 </w:t>
      </w:r>
      <w:r>
        <w:rPr>
          <w:w w:val="110"/>
        </w:rPr>
        <w:t>Fixed</w:t>
      </w:r>
      <w:r>
        <w:rPr>
          <w:spacing w:val="58"/>
          <w:w w:val="110"/>
        </w:rPr>
        <w:t xml:space="preserve"> </w:t>
      </w:r>
      <w:r>
        <w:rPr>
          <w:w w:val="110"/>
        </w:rPr>
        <w:t>Effects:</w:t>
      </w:r>
    </w:p>
    <w:p w14:paraId="5A19147C" w14:textId="77777777" w:rsidR="001058B6" w:rsidRDefault="005212F4">
      <w:pPr>
        <w:pStyle w:val="BodyText"/>
        <w:tabs>
          <w:tab w:val="left" w:pos="5279"/>
          <w:tab w:val="left" w:pos="8258"/>
        </w:tabs>
        <w:spacing w:line="265" w:lineRule="exact"/>
        <w:ind w:left="1614"/>
      </w:pPr>
      <w:r>
        <w:rPr>
          <w:w w:val="115"/>
        </w:rPr>
        <w:t>(Intercept)</w:t>
      </w:r>
      <w:r>
        <w:rPr>
          <w:w w:val="115"/>
        </w:rPr>
        <w:tab/>
        <w:t>type</w:t>
      </w:r>
      <w:r>
        <w:rPr>
          <w:w w:val="115"/>
        </w:rPr>
        <w:tab/>
        <w:t>age</w:t>
      </w:r>
    </w:p>
    <w:p w14:paraId="0F33B61C" w14:textId="77777777" w:rsidR="001058B6" w:rsidRDefault="005212F4">
      <w:pPr>
        <w:pStyle w:val="BodyText"/>
        <w:tabs>
          <w:tab w:val="left" w:pos="2898"/>
          <w:tab w:val="left" w:pos="5876"/>
        </w:tabs>
        <w:spacing w:line="271" w:lineRule="exact"/>
        <w:ind w:left="34"/>
        <w:jc w:val="center"/>
      </w:pPr>
      <w:r>
        <w:rPr>
          <w:w w:val="115"/>
        </w:rPr>
        <w:t>-2.38215</w:t>
      </w:r>
      <w:r>
        <w:rPr>
          <w:w w:val="115"/>
        </w:rPr>
        <w:tab/>
        <w:t>-0.41343</w:t>
      </w:r>
      <w:r>
        <w:rPr>
          <w:w w:val="115"/>
        </w:rPr>
        <w:tab/>
        <w:t>0.03049</w:t>
      </w:r>
    </w:p>
    <w:p w14:paraId="4DDE1A93" w14:textId="77777777" w:rsidR="001058B6" w:rsidRDefault="005212F4">
      <w:pPr>
        <w:pStyle w:val="BodyText"/>
        <w:tabs>
          <w:tab w:val="left" w:pos="3103"/>
          <w:tab w:val="left" w:pos="5967"/>
        </w:tabs>
        <w:spacing w:line="271" w:lineRule="exact"/>
        <w:ind w:left="239"/>
      </w:pPr>
      <w:proofErr w:type="spellStart"/>
      <w:r>
        <w:rPr>
          <w:w w:val="115"/>
        </w:rPr>
        <w:t>as.factor</w:t>
      </w:r>
      <w:proofErr w:type="spellEnd"/>
      <w:r>
        <w:rPr>
          <w:w w:val="115"/>
        </w:rPr>
        <w:t>(</w:t>
      </w:r>
      <w:proofErr w:type="spellStart"/>
      <w:r>
        <w:rPr>
          <w:w w:val="115"/>
        </w:rPr>
        <w:t>motor_score</w:t>
      </w:r>
      <w:proofErr w:type="spellEnd"/>
      <w:r>
        <w:rPr>
          <w:w w:val="115"/>
        </w:rPr>
        <w:t>)2</w:t>
      </w:r>
      <w:r>
        <w:rPr>
          <w:w w:val="115"/>
        </w:rPr>
        <w:tab/>
      </w:r>
      <w:proofErr w:type="spellStart"/>
      <w:r>
        <w:rPr>
          <w:w w:val="115"/>
        </w:rPr>
        <w:t>as.factor</w:t>
      </w:r>
      <w:proofErr w:type="spellEnd"/>
      <w:r>
        <w:rPr>
          <w:w w:val="115"/>
        </w:rPr>
        <w:t>(</w:t>
      </w:r>
      <w:proofErr w:type="spellStart"/>
      <w:r>
        <w:rPr>
          <w:w w:val="115"/>
        </w:rPr>
        <w:t>motor_score</w:t>
      </w:r>
      <w:proofErr w:type="spellEnd"/>
      <w:r>
        <w:rPr>
          <w:w w:val="115"/>
        </w:rPr>
        <w:t>)3</w:t>
      </w:r>
      <w:r>
        <w:rPr>
          <w:w w:val="115"/>
        </w:rPr>
        <w:tab/>
      </w:r>
      <w:proofErr w:type="spellStart"/>
      <w:r>
        <w:rPr>
          <w:w w:val="115"/>
        </w:rPr>
        <w:t>as.factor</w:t>
      </w:r>
      <w:proofErr w:type="spellEnd"/>
      <w:r>
        <w:rPr>
          <w:w w:val="115"/>
        </w:rPr>
        <w:t>(</w:t>
      </w:r>
      <w:proofErr w:type="spellStart"/>
      <w:r>
        <w:rPr>
          <w:w w:val="115"/>
        </w:rPr>
        <w:t>motor_score</w:t>
      </w:r>
      <w:proofErr w:type="spellEnd"/>
      <w:r>
        <w:rPr>
          <w:w w:val="115"/>
        </w:rPr>
        <w:t>)4</w:t>
      </w:r>
    </w:p>
    <w:p w14:paraId="5CAE6167" w14:textId="77777777" w:rsidR="001058B6" w:rsidRDefault="005212F4">
      <w:pPr>
        <w:pStyle w:val="BodyText"/>
        <w:tabs>
          <w:tab w:val="left" w:pos="2898"/>
          <w:tab w:val="left" w:pos="5761"/>
        </w:tabs>
        <w:spacing w:line="271" w:lineRule="exact"/>
        <w:ind w:left="34"/>
        <w:jc w:val="center"/>
      </w:pPr>
      <w:r>
        <w:rPr>
          <w:w w:val="115"/>
        </w:rPr>
        <w:t>-0.65379</w:t>
      </w:r>
      <w:r>
        <w:rPr>
          <w:w w:val="115"/>
        </w:rPr>
        <w:tab/>
        <w:t>-1.05740</w:t>
      </w:r>
      <w:r>
        <w:rPr>
          <w:w w:val="115"/>
        </w:rPr>
        <w:tab/>
        <w:t>-1.48956</w:t>
      </w:r>
    </w:p>
    <w:p w14:paraId="28DB8AC1" w14:textId="77777777" w:rsidR="001058B6" w:rsidRDefault="005212F4">
      <w:pPr>
        <w:pStyle w:val="BodyText"/>
        <w:tabs>
          <w:tab w:val="left" w:pos="5509"/>
        </w:tabs>
        <w:spacing w:line="271" w:lineRule="exact"/>
        <w:ind w:left="2301"/>
      </w:pPr>
      <w:r>
        <w:rPr>
          <w:w w:val="120"/>
        </w:rPr>
        <w:t>pupil</w:t>
      </w:r>
      <w:r>
        <w:rPr>
          <w:w w:val="120"/>
        </w:rPr>
        <w:tab/>
      </w:r>
      <w:proofErr w:type="spellStart"/>
      <w:r>
        <w:rPr>
          <w:w w:val="120"/>
        </w:rPr>
        <w:t>ct</w:t>
      </w:r>
      <w:proofErr w:type="spellEnd"/>
    </w:p>
    <w:p w14:paraId="0966DBE4" w14:textId="77777777" w:rsidR="001058B6" w:rsidRDefault="005212F4">
      <w:pPr>
        <w:pStyle w:val="BodyText"/>
        <w:tabs>
          <w:tab w:val="left" w:pos="4936"/>
        </w:tabs>
        <w:spacing w:line="271" w:lineRule="exact"/>
        <w:ind w:left="2072"/>
      </w:pPr>
      <w:r>
        <w:rPr>
          <w:w w:val="110"/>
        </w:rPr>
        <w:t>0.51641</w:t>
      </w:r>
      <w:r>
        <w:rPr>
          <w:w w:val="110"/>
        </w:rPr>
        <w:tab/>
        <w:t>0.42397</w:t>
      </w:r>
    </w:p>
    <w:p w14:paraId="4A0E8222" w14:textId="77777777" w:rsidR="001058B6" w:rsidRDefault="005212F4">
      <w:pPr>
        <w:pStyle w:val="BodyText"/>
        <w:spacing w:line="284" w:lineRule="exact"/>
        <w:ind w:left="239"/>
      </w:pPr>
      <w:r>
        <w:rPr>
          <w:w w:val="110"/>
        </w:rPr>
        <w:t>optimizer (</w:t>
      </w:r>
      <w:proofErr w:type="spellStart"/>
      <w:r>
        <w:rPr>
          <w:w w:val="110"/>
        </w:rPr>
        <w:t>Nelder_Mead</w:t>
      </w:r>
      <w:proofErr w:type="spellEnd"/>
      <w:r>
        <w:rPr>
          <w:w w:val="110"/>
        </w:rPr>
        <w:t xml:space="preserve">) convergence code: 0 (OK) </w:t>
      </w:r>
      <w:r>
        <w:rPr>
          <w:w w:val="180"/>
        </w:rPr>
        <w:t xml:space="preserve">; </w:t>
      </w:r>
      <w:r>
        <w:rPr>
          <w:w w:val="110"/>
        </w:rPr>
        <w:t>0 optimizer warnings; 1 lme4 warnings</w:t>
      </w:r>
    </w:p>
    <w:p w14:paraId="29A3370F" w14:textId="77777777" w:rsidR="001058B6" w:rsidRDefault="005212F4">
      <w:pPr>
        <w:pStyle w:val="BodyText"/>
        <w:spacing w:before="245" w:line="284" w:lineRule="exact"/>
        <w:ind w:left="239"/>
      </w:pPr>
      <w:proofErr w:type="spellStart"/>
      <w:r>
        <w:rPr>
          <w:w w:val="140"/>
        </w:rPr>
        <w:t>attr</w:t>
      </w:r>
      <w:proofErr w:type="spellEnd"/>
      <w:r>
        <w:rPr>
          <w:w w:val="140"/>
        </w:rPr>
        <w:t>(,"class")</w:t>
      </w:r>
    </w:p>
    <w:p w14:paraId="7583F2B8" w14:textId="77777777" w:rsidR="001058B6" w:rsidRDefault="005212F4">
      <w:pPr>
        <w:pStyle w:val="ListParagraph"/>
        <w:numPr>
          <w:ilvl w:val="0"/>
          <w:numId w:val="1"/>
        </w:numPr>
        <w:tabs>
          <w:tab w:val="left" w:pos="699"/>
        </w:tabs>
        <w:spacing w:line="284" w:lineRule="exact"/>
        <w:ind w:hanging="458"/>
      </w:pPr>
      <w:r>
        <w:rPr>
          <w:w w:val="135"/>
        </w:rPr>
        <w:t>"</w:t>
      </w:r>
      <w:proofErr w:type="spellStart"/>
      <w:r>
        <w:rPr>
          <w:w w:val="135"/>
        </w:rPr>
        <w:t>mitml.result</w:t>
      </w:r>
      <w:proofErr w:type="spellEnd"/>
      <w:r>
        <w:rPr>
          <w:w w:val="135"/>
        </w:rPr>
        <w:t>"</w:t>
      </w:r>
      <w:r>
        <w:rPr>
          <w:spacing w:val="37"/>
          <w:w w:val="135"/>
        </w:rPr>
        <w:t xml:space="preserve"> </w:t>
      </w:r>
      <w:r>
        <w:rPr>
          <w:w w:val="135"/>
        </w:rPr>
        <w:t>"list"</w:t>
      </w:r>
    </w:p>
    <w:p w14:paraId="6203667E" w14:textId="77777777" w:rsidR="001058B6" w:rsidRDefault="001058B6">
      <w:pPr>
        <w:pStyle w:val="BodyText"/>
        <w:spacing w:before="7"/>
      </w:pPr>
    </w:p>
    <w:p w14:paraId="377FCE1C" w14:textId="77777777" w:rsidR="001058B6" w:rsidRDefault="005212F4">
      <w:pPr>
        <w:ind w:left="239"/>
        <w:rPr>
          <w:i/>
        </w:rPr>
      </w:pPr>
      <w:r>
        <w:rPr>
          <w:i/>
          <w:w w:val="115"/>
        </w:rPr>
        <w:t>R&gt; #</w:t>
      </w:r>
      <w:r>
        <w:rPr>
          <w:i/>
          <w:spacing w:val="56"/>
          <w:w w:val="115"/>
        </w:rPr>
        <w:t xml:space="preserve"> </w:t>
      </w:r>
      <w:proofErr w:type="spellStart"/>
      <w:r>
        <w:rPr>
          <w:i/>
          <w:w w:val="115"/>
        </w:rPr>
        <w:t>testEstimates</w:t>
      </w:r>
      <w:proofErr w:type="spellEnd"/>
      <w:r>
        <w:rPr>
          <w:i/>
          <w:w w:val="115"/>
        </w:rPr>
        <w:t>(</w:t>
      </w:r>
      <w:proofErr w:type="spellStart"/>
      <w:r>
        <w:rPr>
          <w:i/>
          <w:w w:val="115"/>
        </w:rPr>
        <w:t>as.mitml.result</w:t>
      </w:r>
      <w:proofErr w:type="spellEnd"/>
      <w:r>
        <w:rPr>
          <w:i/>
          <w:w w:val="115"/>
        </w:rPr>
        <w:t>(fit))</w:t>
      </w:r>
    </w:p>
    <w:p w14:paraId="3D12D5F3" w14:textId="77777777" w:rsidR="001058B6" w:rsidRDefault="001058B6">
      <w:pPr>
        <w:pStyle w:val="BodyText"/>
        <w:rPr>
          <w:i/>
          <w:sz w:val="28"/>
        </w:rPr>
      </w:pPr>
    </w:p>
    <w:p w14:paraId="16A69396" w14:textId="77777777" w:rsidR="001058B6" w:rsidRDefault="001058B6">
      <w:pPr>
        <w:pStyle w:val="BodyText"/>
        <w:spacing w:before="2"/>
        <w:rPr>
          <w:i/>
          <w:sz w:val="24"/>
        </w:rPr>
      </w:pPr>
    </w:p>
    <w:p w14:paraId="0F789FD6" w14:textId="77777777" w:rsidR="001058B6" w:rsidRDefault="005212F4">
      <w:pPr>
        <w:pStyle w:val="Heading1"/>
        <w:numPr>
          <w:ilvl w:val="0"/>
          <w:numId w:val="3"/>
        </w:numPr>
        <w:tabs>
          <w:tab w:val="left" w:pos="3055"/>
        </w:tabs>
        <w:ind w:left="3054"/>
        <w:jc w:val="left"/>
        <w:rPr>
          <w:b/>
        </w:rPr>
      </w:pPr>
      <w:bookmarkStart w:id="96" w:name="Case_study_III:_HIV_data"/>
      <w:bookmarkEnd w:id="96"/>
      <w:r>
        <w:rPr>
          <w:b/>
        </w:rPr>
        <w:t xml:space="preserve">Case study </w:t>
      </w:r>
      <w:r>
        <w:rPr>
          <w:b/>
          <w:spacing w:val="4"/>
        </w:rPr>
        <w:t xml:space="preserve">III: </w:t>
      </w:r>
      <w:r>
        <w:rPr>
          <w:b/>
        </w:rPr>
        <w:t>HIV</w:t>
      </w:r>
      <w:r>
        <w:rPr>
          <w:b/>
          <w:spacing w:val="46"/>
        </w:rPr>
        <w:t xml:space="preserve"> </w:t>
      </w:r>
      <w:r>
        <w:rPr>
          <w:b/>
        </w:rPr>
        <w:t>data</w:t>
      </w:r>
    </w:p>
    <w:p w14:paraId="21988D04" w14:textId="77777777" w:rsidR="001058B6" w:rsidRDefault="005212F4">
      <w:pPr>
        <w:pStyle w:val="BodyText"/>
        <w:spacing w:before="180"/>
        <w:ind w:left="239"/>
      </w:pPr>
      <w:r>
        <w:t>Data are simulated and included in the GJRM package. We will use the following variables:</w:t>
      </w:r>
    </w:p>
    <w:p w14:paraId="746695BC" w14:textId="77777777" w:rsidR="001058B6" w:rsidRDefault="001058B6">
      <w:pPr>
        <w:pStyle w:val="BodyText"/>
        <w:spacing w:before="9"/>
        <w:rPr>
          <w:sz w:val="21"/>
        </w:rPr>
      </w:pPr>
    </w:p>
    <w:p w14:paraId="1E8B51D9" w14:textId="77777777" w:rsidR="001058B6" w:rsidRDefault="005212F4">
      <w:pPr>
        <w:pStyle w:val="ListParagraph"/>
        <w:numPr>
          <w:ilvl w:val="1"/>
          <w:numId w:val="1"/>
        </w:numPr>
        <w:tabs>
          <w:tab w:val="left" w:pos="786"/>
        </w:tabs>
        <w:spacing w:line="291" w:lineRule="exact"/>
      </w:pPr>
      <w:r>
        <w:t>region Cluster</w:t>
      </w:r>
      <w:r>
        <w:rPr>
          <w:spacing w:val="-21"/>
        </w:rPr>
        <w:t xml:space="preserve"> </w:t>
      </w:r>
      <w:r>
        <w:t>variable,</w:t>
      </w:r>
    </w:p>
    <w:p w14:paraId="61CFB1BE" w14:textId="77777777" w:rsidR="001058B6" w:rsidRDefault="005212F4">
      <w:pPr>
        <w:pStyle w:val="ListParagraph"/>
        <w:numPr>
          <w:ilvl w:val="1"/>
          <w:numId w:val="1"/>
        </w:numPr>
        <w:tabs>
          <w:tab w:val="left" w:pos="786"/>
        </w:tabs>
        <w:spacing w:line="271" w:lineRule="exact"/>
      </w:pPr>
      <w:proofErr w:type="spellStart"/>
      <w:r>
        <w:t>hiv</w:t>
      </w:r>
      <w:proofErr w:type="spellEnd"/>
      <w:r>
        <w:t xml:space="preserve"> HIV diagnosis (0=no,</w:t>
      </w:r>
      <w:r>
        <w:rPr>
          <w:spacing w:val="14"/>
        </w:rPr>
        <w:t xml:space="preserve"> </w:t>
      </w:r>
      <w:r>
        <w:t>1=yes),</w:t>
      </w:r>
    </w:p>
    <w:p w14:paraId="77E2C3E6" w14:textId="77777777" w:rsidR="001058B6" w:rsidRDefault="005212F4">
      <w:pPr>
        <w:pStyle w:val="ListParagraph"/>
        <w:numPr>
          <w:ilvl w:val="1"/>
          <w:numId w:val="1"/>
        </w:numPr>
        <w:tabs>
          <w:tab w:val="left" w:pos="786"/>
        </w:tabs>
        <w:spacing w:line="271" w:lineRule="exact"/>
      </w:pPr>
      <w:r>
        <w:t xml:space="preserve">age </w:t>
      </w:r>
      <w:proofErr w:type="spellStart"/>
      <w:r>
        <w:t>Age</w:t>
      </w:r>
      <w:proofErr w:type="spellEnd"/>
      <w:r>
        <w:t xml:space="preserve"> of the</w:t>
      </w:r>
      <w:r>
        <w:rPr>
          <w:spacing w:val="10"/>
        </w:rPr>
        <w:t xml:space="preserve"> </w:t>
      </w:r>
      <w:r>
        <w:t>patient,</w:t>
      </w:r>
    </w:p>
    <w:p w14:paraId="518254C0" w14:textId="77777777" w:rsidR="001058B6" w:rsidRDefault="005212F4">
      <w:pPr>
        <w:pStyle w:val="ListParagraph"/>
        <w:numPr>
          <w:ilvl w:val="1"/>
          <w:numId w:val="1"/>
        </w:numPr>
        <w:tabs>
          <w:tab w:val="left" w:pos="786"/>
        </w:tabs>
        <w:spacing w:line="271" w:lineRule="exact"/>
      </w:pPr>
      <w:r>
        <w:rPr>
          <w:w w:val="105"/>
        </w:rPr>
        <w:t xml:space="preserve">marital </w:t>
      </w:r>
      <w:proofErr w:type="spellStart"/>
      <w:r>
        <w:rPr>
          <w:w w:val="105"/>
        </w:rPr>
        <w:t>Marital</w:t>
      </w:r>
      <w:proofErr w:type="spellEnd"/>
      <w:r>
        <w:rPr>
          <w:spacing w:val="28"/>
          <w:w w:val="105"/>
        </w:rPr>
        <w:t xml:space="preserve"> </w:t>
      </w:r>
      <w:r>
        <w:rPr>
          <w:w w:val="105"/>
        </w:rPr>
        <w:t>status,</w:t>
      </w:r>
    </w:p>
    <w:p w14:paraId="0FFA2FE1" w14:textId="77777777" w:rsidR="001058B6" w:rsidRDefault="005212F4">
      <w:pPr>
        <w:pStyle w:val="ListParagraph"/>
        <w:numPr>
          <w:ilvl w:val="1"/>
          <w:numId w:val="1"/>
        </w:numPr>
        <w:tabs>
          <w:tab w:val="left" w:pos="786"/>
        </w:tabs>
        <w:spacing w:line="291" w:lineRule="exact"/>
      </w:pPr>
      <w:r>
        <w:t xml:space="preserve">condom </w:t>
      </w:r>
      <w:proofErr w:type="spellStart"/>
      <w:r>
        <w:t>Condom</w:t>
      </w:r>
      <w:proofErr w:type="spellEnd"/>
      <w:r>
        <w:t xml:space="preserve"> use during last</w:t>
      </w:r>
      <w:r>
        <w:rPr>
          <w:spacing w:val="11"/>
        </w:rPr>
        <w:t xml:space="preserve"> </w:t>
      </w:r>
      <w:r>
        <w:t>intercourse,</w:t>
      </w:r>
    </w:p>
    <w:p w14:paraId="0C0B9452" w14:textId="77777777" w:rsidR="001058B6" w:rsidRDefault="001058B6">
      <w:pPr>
        <w:spacing w:line="291" w:lineRule="exact"/>
        <w:sectPr w:rsidR="001058B6">
          <w:pgSz w:w="11910" w:h="16840"/>
          <w:pgMar w:top="1740" w:right="0" w:bottom="280" w:left="1380" w:header="1431" w:footer="0" w:gutter="0"/>
          <w:cols w:space="720"/>
        </w:sectPr>
      </w:pPr>
    </w:p>
    <w:p w14:paraId="3345CF81" w14:textId="77777777" w:rsidR="001058B6" w:rsidRDefault="001058B6">
      <w:pPr>
        <w:pStyle w:val="BodyText"/>
        <w:spacing w:before="11"/>
      </w:pPr>
    </w:p>
    <w:p w14:paraId="183646CE" w14:textId="77777777" w:rsidR="001058B6" w:rsidRDefault="005212F4">
      <w:pPr>
        <w:pStyle w:val="ListParagraph"/>
        <w:numPr>
          <w:ilvl w:val="1"/>
          <w:numId w:val="1"/>
        </w:numPr>
        <w:tabs>
          <w:tab w:val="left" w:pos="786"/>
        </w:tabs>
        <w:spacing w:before="104"/>
      </w:pPr>
      <w:r>
        <w:t>smoke Smoker (levels; inclusion restriction</w:t>
      </w:r>
      <w:r>
        <w:rPr>
          <w:spacing w:val="12"/>
        </w:rPr>
        <w:t xml:space="preserve"> </w:t>
      </w:r>
      <w:r>
        <w:t>variable).</w:t>
      </w:r>
    </w:p>
    <w:p w14:paraId="7547167D" w14:textId="77777777" w:rsidR="001058B6" w:rsidRDefault="001058B6">
      <w:pPr>
        <w:pStyle w:val="BodyText"/>
        <w:spacing w:before="5"/>
      </w:pPr>
    </w:p>
    <w:p w14:paraId="4336A874" w14:textId="77777777" w:rsidR="001058B6" w:rsidRDefault="005212F4">
      <w:pPr>
        <w:pStyle w:val="BodyText"/>
        <w:spacing w:line="218" w:lineRule="auto"/>
        <w:ind w:left="240" w:right="1530"/>
      </w:pPr>
      <w:r>
        <w:t xml:space="preserve">The imputation of these date is based on the toy example from </w:t>
      </w:r>
      <w:hyperlink r:id="rId79">
        <w:r>
          <w:rPr>
            <w:color w:val="7F0000"/>
          </w:rPr>
          <w:t xml:space="preserve">IPDMA Heckman </w:t>
        </w:r>
        <w:proofErr w:type="spellStart"/>
        <w:r>
          <w:rPr>
            <w:color w:val="7F0000"/>
          </w:rPr>
          <w:t>Github</w:t>
        </w:r>
        <w:proofErr w:type="spellEnd"/>
      </w:hyperlink>
      <w:r>
        <w:rPr>
          <w:color w:val="7F0000"/>
        </w:rPr>
        <w:t xml:space="preserve"> </w:t>
      </w:r>
      <w:hyperlink r:id="rId80">
        <w:r>
          <w:rPr>
            <w:color w:val="7F0000"/>
          </w:rPr>
          <w:t>repo</w:t>
        </w:r>
      </w:hyperlink>
      <w:r>
        <w:t>.</w:t>
      </w:r>
    </w:p>
    <w:p w14:paraId="22E94B79" w14:textId="77777777" w:rsidR="001058B6" w:rsidRDefault="001058B6">
      <w:pPr>
        <w:pStyle w:val="BodyText"/>
        <w:spacing w:before="8"/>
        <w:rPr>
          <w:sz w:val="23"/>
        </w:rPr>
      </w:pPr>
    </w:p>
    <w:p w14:paraId="6B0138EC" w14:textId="77777777" w:rsidR="001058B6" w:rsidRDefault="005212F4">
      <w:pPr>
        <w:pStyle w:val="BodyText"/>
        <w:spacing w:before="106" w:line="225" w:lineRule="auto"/>
        <w:ind w:left="4357" w:right="5328"/>
        <w:jc w:val="center"/>
        <w:rPr>
          <w:rFonts w:ascii="Arial"/>
        </w:rPr>
      </w:pPr>
      <w:r>
        <w:rPr>
          <w:rFonts w:ascii="Arial"/>
        </w:rPr>
        <w:t>Variable (name)</w:t>
      </w:r>
    </w:p>
    <w:p w14:paraId="28F19904" w14:textId="77777777" w:rsidR="001058B6" w:rsidRDefault="005212F4">
      <w:pPr>
        <w:tabs>
          <w:tab w:val="left" w:pos="828"/>
          <w:tab w:val="left" w:pos="1435"/>
        </w:tabs>
        <w:spacing w:before="11"/>
        <w:ind w:right="1106"/>
        <w:jc w:val="center"/>
        <w:rPr>
          <w:rFonts w:ascii="Arial"/>
          <w:sz w:val="18"/>
        </w:rPr>
      </w:pPr>
      <w:r>
        <w:rPr>
          <w:rFonts w:ascii="Arial"/>
          <w:color w:val="4D4D4D"/>
          <w:sz w:val="18"/>
        </w:rPr>
        <w:t>region</w:t>
      </w:r>
      <w:r>
        <w:rPr>
          <w:rFonts w:ascii="Arial"/>
          <w:color w:val="4D4D4D"/>
          <w:sz w:val="18"/>
        </w:rPr>
        <w:tab/>
        <w:t>age</w:t>
      </w:r>
      <w:r>
        <w:rPr>
          <w:rFonts w:ascii="Arial"/>
          <w:color w:val="4D4D4D"/>
          <w:sz w:val="18"/>
        </w:rPr>
        <w:tab/>
        <w:t xml:space="preserve">marital condom </w:t>
      </w:r>
      <w:proofErr w:type="spellStart"/>
      <w:r>
        <w:rPr>
          <w:rFonts w:ascii="Arial"/>
          <w:color w:val="4D4D4D"/>
          <w:spacing w:val="-4"/>
          <w:sz w:val="18"/>
        </w:rPr>
        <w:t>smokeinterviewerID</w:t>
      </w:r>
      <w:proofErr w:type="spellEnd"/>
      <w:r>
        <w:rPr>
          <w:rFonts w:ascii="Arial"/>
          <w:color w:val="4D4D4D"/>
          <w:spacing w:val="10"/>
          <w:sz w:val="18"/>
        </w:rPr>
        <w:t xml:space="preserve"> </w:t>
      </w:r>
      <w:proofErr w:type="spellStart"/>
      <w:r>
        <w:rPr>
          <w:rFonts w:ascii="Arial"/>
          <w:color w:val="4D4D4D"/>
          <w:sz w:val="18"/>
        </w:rPr>
        <w:t>hiv</w:t>
      </w:r>
      <w:proofErr w:type="spellEnd"/>
    </w:p>
    <w:p w14:paraId="5787FBDA" w14:textId="77777777" w:rsidR="001058B6" w:rsidRDefault="001058B6">
      <w:pPr>
        <w:pStyle w:val="BodyText"/>
        <w:rPr>
          <w:rFonts w:ascii="Arial"/>
          <w:sz w:val="20"/>
        </w:rPr>
      </w:pPr>
    </w:p>
    <w:p w14:paraId="16D5CC64" w14:textId="77777777" w:rsidR="001058B6" w:rsidRDefault="001058B6">
      <w:pPr>
        <w:pStyle w:val="BodyText"/>
        <w:spacing w:before="8"/>
        <w:rPr>
          <w:rFonts w:ascii="Arial"/>
          <w:sz w:val="28"/>
        </w:rPr>
      </w:pPr>
    </w:p>
    <w:p w14:paraId="230EC4EA" w14:textId="6105E649" w:rsidR="001058B6" w:rsidRDefault="00C27F74">
      <w:pPr>
        <w:tabs>
          <w:tab w:val="left" w:pos="7419"/>
        </w:tabs>
        <w:spacing w:before="96"/>
        <w:ind w:left="1731"/>
        <w:rPr>
          <w:rFonts w:ascii="Arial"/>
          <w:sz w:val="18"/>
        </w:rPr>
      </w:pPr>
      <w:r>
        <w:rPr>
          <w:noProof/>
        </w:rPr>
        <mc:AlternateContent>
          <mc:Choice Requires="wpg">
            <w:drawing>
              <wp:anchor distT="0" distB="0" distL="114300" distR="114300" simplePos="0" relativeHeight="251709952" behindDoc="1" locked="0" layoutInCell="1" allowOverlap="1" wp14:anchorId="29A70A2D" wp14:editId="31428C1C">
                <wp:simplePos x="0" y="0"/>
                <wp:positionH relativeFrom="page">
                  <wp:posOffset>2258695</wp:posOffset>
                </wp:positionH>
                <wp:positionV relativeFrom="paragraph">
                  <wp:posOffset>-351155</wp:posOffset>
                </wp:positionV>
                <wp:extent cx="3301365" cy="1842770"/>
                <wp:effectExtent l="10795" t="8890" r="12065" b="5715"/>
                <wp:wrapNone/>
                <wp:docPr id="28"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01365" cy="1842770"/>
                          <a:chOff x="3557" y="-553"/>
                          <a:chExt cx="5199" cy="2902"/>
                        </a:xfrm>
                      </wpg:grpSpPr>
                      <wps:wsp>
                        <wps:cNvPr id="29" name="Rectangle 41"/>
                        <wps:cNvSpPr>
                          <a:spLocks noChangeArrowheads="1"/>
                        </wps:cNvSpPr>
                        <wps:spPr bwMode="auto">
                          <a:xfrm>
                            <a:off x="3611"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Rectangle 40"/>
                        <wps:cNvSpPr>
                          <a:spLocks noChangeArrowheads="1"/>
                        </wps:cNvSpPr>
                        <wps:spPr bwMode="auto">
                          <a:xfrm>
                            <a:off x="3611"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1" name="Rectangle 39"/>
                        <wps:cNvSpPr>
                          <a:spLocks noChangeArrowheads="1"/>
                        </wps:cNvSpPr>
                        <wps:spPr bwMode="auto">
                          <a:xfrm>
                            <a:off x="4338"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2" name="Rectangle 38"/>
                        <wps:cNvSpPr>
                          <a:spLocks noChangeArrowheads="1"/>
                        </wps:cNvSpPr>
                        <wps:spPr bwMode="auto">
                          <a:xfrm>
                            <a:off x="4338"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3" name="Rectangle 37"/>
                        <wps:cNvSpPr>
                          <a:spLocks noChangeArrowheads="1"/>
                        </wps:cNvSpPr>
                        <wps:spPr bwMode="auto">
                          <a:xfrm>
                            <a:off x="5065"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 name="Rectangle 36"/>
                        <wps:cNvSpPr>
                          <a:spLocks noChangeArrowheads="1"/>
                        </wps:cNvSpPr>
                        <wps:spPr bwMode="auto">
                          <a:xfrm>
                            <a:off x="5065"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5" name="Rectangle 35"/>
                        <wps:cNvSpPr>
                          <a:spLocks noChangeArrowheads="1"/>
                        </wps:cNvSpPr>
                        <wps:spPr bwMode="auto">
                          <a:xfrm>
                            <a:off x="5792"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 name="Rectangle 34"/>
                        <wps:cNvSpPr>
                          <a:spLocks noChangeArrowheads="1"/>
                        </wps:cNvSpPr>
                        <wps:spPr bwMode="auto">
                          <a:xfrm>
                            <a:off x="5792"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 name="Rectangle 33"/>
                        <wps:cNvSpPr>
                          <a:spLocks noChangeArrowheads="1"/>
                        </wps:cNvSpPr>
                        <wps:spPr bwMode="auto">
                          <a:xfrm>
                            <a:off x="6519"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 name="Rectangle 32"/>
                        <wps:cNvSpPr>
                          <a:spLocks noChangeArrowheads="1"/>
                        </wps:cNvSpPr>
                        <wps:spPr bwMode="auto">
                          <a:xfrm>
                            <a:off x="6519"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9" name="Rectangle 31"/>
                        <wps:cNvSpPr>
                          <a:spLocks noChangeArrowheads="1"/>
                        </wps:cNvSpPr>
                        <wps:spPr bwMode="auto">
                          <a:xfrm>
                            <a:off x="7246"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0" name="Rectangle 30"/>
                        <wps:cNvSpPr>
                          <a:spLocks noChangeArrowheads="1"/>
                        </wps:cNvSpPr>
                        <wps:spPr bwMode="auto">
                          <a:xfrm>
                            <a:off x="7246"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9"/>
                        <wps:cNvSpPr>
                          <a:spLocks noChangeArrowheads="1"/>
                        </wps:cNvSpPr>
                        <wps:spPr bwMode="auto">
                          <a:xfrm>
                            <a:off x="7973" y="-499"/>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2" name="Rectangle 28"/>
                        <wps:cNvSpPr>
                          <a:spLocks noChangeArrowheads="1"/>
                        </wps:cNvSpPr>
                        <wps:spPr bwMode="auto">
                          <a:xfrm>
                            <a:off x="7973" y="-499"/>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Rectangle 27"/>
                        <wps:cNvSpPr>
                          <a:spLocks noChangeArrowheads="1"/>
                        </wps:cNvSpPr>
                        <wps:spPr bwMode="auto">
                          <a:xfrm>
                            <a:off x="3611" y="897"/>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4" name="Rectangle 26"/>
                        <wps:cNvSpPr>
                          <a:spLocks noChangeArrowheads="1"/>
                        </wps:cNvSpPr>
                        <wps:spPr bwMode="auto">
                          <a:xfrm>
                            <a:off x="3611"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Rectangle 25"/>
                        <wps:cNvSpPr>
                          <a:spLocks noChangeArrowheads="1"/>
                        </wps:cNvSpPr>
                        <wps:spPr bwMode="auto">
                          <a:xfrm>
                            <a:off x="4338" y="897"/>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6" name="Rectangle 24"/>
                        <wps:cNvSpPr>
                          <a:spLocks noChangeArrowheads="1"/>
                        </wps:cNvSpPr>
                        <wps:spPr bwMode="auto">
                          <a:xfrm>
                            <a:off x="4338"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Rectangle 23"/>
                        <wps:cNvSpPr>
                          <a:spLocks noChangeArrowheads="1"/>
                        </wps:cNvSpPr>
                        <wps:spPr bwMode="auto">
                          <a:xfrm>
                            <a:off x="5065" y="897"/>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48" name="Rectangle 22"/>
                        <wps:cNvSpPr>
                          <a:spLocks noChangeArrowheads="1"/>
                        </wps:cNvSpPr>
                        <wps:spPr bwMode="auto">
                          <a:xfrm>
                            <a:off x="5065"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Rectangle 21"/>
                        <wps:cNvSpPr>
                          <a:spLocks noChangeArrowheads="1"/>
                        </wps:cNvSpPr>
                        <wps:spPr bwMode="auto">
                          <a:xfrm>
                            <a:off x="5792" y="897"/>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
                        <wps:cNvSpPr>
                          <a:spLocks noChangeArrowheads="1"/>
                        </wps:cNvSpPr>
                        <wps:spPr bwMode="auto">
                          <a:xfrm>
                            <a:off x="5792"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Rectangle 19"/>
                        <wps:cNvSpPr>
                          <a:spLocks noChangeArrowheads="1"/>
                        </wps:cNvSpPr>
                        <wps:spPr bwMode="auto">
                          <a:xfrm>
                            <a:off x="6519" y="897"/>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2" name="Rectangle 18"/>
                        <wps:cNvSpPr>
                          <a:spLocks noChangeArrowheads="1"/>
                        </wps:cNvSpPr>
                        <wps:spPr bwMode="auto">
                          <a:xfrm>
                            <a:off x="6519"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Rectangle 17"/>
                        <wps:cNvSpPr>
                          <a:spLocks noChangeArrowheads="1"/>
                        </wps:cNvSpPr>
                        <wps:spPr bwMode="auto">
                          <a:xfrm>
                            <a:off x="7246" y="897"/>
                            <a:ext cx="727" cy="1396"/>
                          </a:xfrm>
                          <a:prstGeom prst="rect">
                            <a:avLst/>
                          </a:prstGeom>
                          <a:solidFill>
                            <a:srgbClr val="006CC2">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4" name="Rectangle 16"/>
                        <wps:cNvSpPr>
                          <a:spLocks noChangeArrowheads="1"/>
                        </wps:cNvSpPr>
                        <wps:spPr bwMode="auto">
                          <a:xfrm>
                            <a:off x="7246"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Rectangle 15"/>
                        <wps:cNvSpPr>
                          <a:spLocks noChangeArrowheads="1"/>
                        </wps:cNvSpPr>
                        <wps:spPr bwMode="auto">
                          <a:xfrm>
                            <a:off x="7973" y="897"/>
                            <a:ext cx="727" cy="1396"/>
                          </a:xfrm>
                          <a:prstGeom prst="rect">
                            <a:avLst/>
                          </a:prstGeom>
                          <a:solidFill>
                            <a:srgbClr val="B61A51">
                              <a:alpha val="63899"/>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6" name="Rectangle 14"/>
                        <wps:cNvSpPr>
                          <a:spLocks noChangeArrowheads="1"/>
                        </wps:cNvSpPr>
                        <wps:spPr bwMode="auto">
                          <a:xfrm>
                            <a:off x="7973" y="897"/>
                            <a:ext cx="727" cy="1396"/>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7" name="AutoShape 13"/>
                        <wps:cNvSpPr>
                          <a:spLocks/>
                        </wps:cNvSpPr>
                        <wps:spPr bwMode="auto">
                          <a:xfrm>
                            <a:off x="1052" y="7382"/>
                            <a:ext cx="5187" cy="2895"/>
                          </a:xfrm>
                          <a:custGeom>
                            <a:avLst/>
                            <a:gdLst>
                              <a:gd name="T0" fmla="+- 0 3974 1052"/>
                              <a:gd name="T1" fmla="*/ T0 w 5187"/>
                              <a:gd name="T2" fmla="+- 0 -499 7383"/>
                              <a:gd name="T3" fmla="*/ -499 h 2895"/>
                              <a:gd name="T4" fmla="+- 0 3974 1052"/>
                              <a:gd name="T5" fmla="*/ T4 w 5187"/>
                              <a:gd name="T6" fmla="+- 0 -553 7383"/>
                              <a:gd name="T7" fmla="*/ -553 h 2895"/>
                              <a:gd name="T8" fmla="+- 0 4702 1052"/>
                              <a:gd name="T9" fmla="*/ T8 w 5187"/>
                              <a:gd name="T10" fmla="+- 0 -499 7383"/>
                              <a:gd name="T11" fmla="*/ -499 h 2895"/>
                              <a:gd name="T12" fmla="+- 0 4702 1052"/>
                              <a:gd name="T13" fmla="*/ T12 w 5187"/>
                              <a:gd name="T14" fmla="+- 0 -553 7383"/>
                              <a:gd name="T15" fmla="*/ -553 h 2895"/>
                              <a:gd name="T16" fmla="+- 0 5430 1052"/>
                              <a:gd name="T17" fmla="*/ T16 w 5187"/>
                              <a:gd name="T18" fmla="+- 0 -499 7383"/>
                              <a:gd name="T19" fmla="*/ -499 h 2895"/>
                              <a:gd name="T20" fmla="+- 0 5430 1052"/>
                              <a:gd name="T21" fmla="*/ T20 w 5187"/>
                              <a:gd name="T22" fmla="+- 0 -553 7383"/>
                              <a:gd name="T23" fmla="*/ -553 h 2895"/>
                              <a:gd name="T24" fmla="+- 0 6154 1052"/>
                              <a:gd name="T25" fmla="*/ T24 w 5187"/>
                              <a:gd name="T26" fmla="+- 0 -499 7383"/>
                              <a:gd name="T27" fmla="*/ -499 h 2895"/>
                              <a:gd name="T28" fmla="+- 0 6154 1052"/>
                              <a:gd name="T29" fmla="*/ T28 w 5187"/>
                              <a:gd name="T30" fmla="+- 0 -553 7383"/>
                              <a:gd name="T31" fmla="*/ -553 h 2895"/>
                              <a:gd name="T32" fmla="+- 0 6882 1052"/>
                              <a:gd name="T33" fmla="*/ T32 w 5187"/>
                              <a:gd name="T34" fmla="+- 0 -499 7383"/>
                              <a:gd name="T35" fmla="*/ -499 h 2895"/>
                              <a:gd name="T36" fmla="+- 0 6882 1052"/>
                              <a:gd name="T37" fmla="*/ T36 w 5187"/>
                              <a:gd name="T38" fmla="+- 0 -553 7383"/>
                              <a:gd name="T39" fmla="*/ -553 h 2895"/>
                              <a:gd name="T40" fmla="+- 0 7610 1052"/>
                              <a:gd name="T41" fmla="*/ T40 w 5187"/>
                              <a:gd name="T42" fmla="+- 0 -499 7383"/>
                              <a:gd name="T43" fmla="*/ -499 h 2895"/>
                              <a:gd name="T44" fmla="+- 0 7610 1052"/>
                              <a:gd name="T45" fmla="*/ T44 w 5187"/>
                              <a:gd name="T46" fmla="+- 0 -553 7383"/>
                              <a:gd name="T47" fmla="*/ -553 h 2895"/>
                              <a:gd name="T48" fmla="+- 0 8339 1052"/>
                              <a:gd name="T49" fmla="*/ T48 w 5187"/>
                              <a:gd name="T50" fmla="+- 0 -499 7383"/>
                              <a:gd name="T51" fmla="*/ -499 h 2895"/>
                              <a:gd name="T52" fmla="+- 0 8339 1052"/>
                              <a:gd name="T53" fmla="*/ T52 w 5187"/>
                              <a:gd name="T54" fmla="+- 0 -553 7383"/>
                              <a:gd name="T55" fmla="*/ -553 h 2895"/>
                              <a:gd name="T56" fmla="+- 0 3557 1052"/>
                              <a:gd name="T57" fmla="*/ T56 w 5187"/>
                              <a:gd name="T58" fmla="+- 0 199 7383"/>
                              <a:gd name="T59" fmla="*/ 199 h 2895"/>
                              <a:gd name="T60" fmla="+- 0 3612 1052"/>
                              <a:gd name="T61" fmla="*/ T60 w 5187"/>
                              <a:gd name="T62" fmla="+- 0 199 7383"/>
                              <a:gd name="T63" fmla="*/ 199 h 2895"/>
                              <a:gd name="T64" fmla="+- 0 3557 1052"/>
                              <a:gd name="T65" fmla="*/ T64 w 5187"/>
                              <a:gd name="T66" fmla="+- 0 1595 7383"/>
                              <a:gd name="T67" fmla="*/ 1595 h 2895"/>
                              <a:gd name="T68" fmla="+- 0 3612 1052"/>
                              <a:gd name="T69" fmla="*/ T68 w 5187"/>
                              <a:gd name="T70" fmla="+- 0 1595 7383"/>
                              <a:gd name="T71" fmla="*/ 1595 h 2895"/>
                              <a:gd name="T72" fmla="+- 0 8700 1052"/>
                              <a:gd name="T73" fmla="*/ T72 w 5187"/>
                              <a:gd name="T74" fmla="+- 0 200 7383"/>
                              <a:gd name="T75" fmla="*/ 200 h 2895"/>
                              <a:gd name="T76" fmla="+- 0 8755 1052"/>
                              <a:gd name="T77" fmla="*/ T76 w 5187"/>
                              <a:gd name="T78" fmla="+- 0 200 7383"/>
                              <a:gd name="T79" fmla="*/ 200 h 2895"/>
                              <a:gd name="T80" fmla="+- 0 8700 1052"/>
                              <a:gd name="T81" fmla="*/ T80 w 5187"/>
                              <a:gd name="T82" fmla="+- 0 1594 7383"/>
                              <a:gd name="T83" fmla="*/ 1594 h 2895"/>
                              <a:gd name="T84" fmla="+- 0 8755 1052"/>
                              <a:gd name="T85" fmla="*/ T84 w 5187"/>
                              <a:gd name="T86" fmla="+- 0 1594 7383"/>
                              <a:gd name="T87" fmla="*/ 1594 h 2895"/>
                              <a:gd name="T88" fmla="+- 0 3975 1052"/>
                              <a:gd name="T89" fmla="*/ T88 w 5187"/>
                              <a:gd name="T90" fmla="+- 0 2348 7383"/>
                              <a:gd name="T91" fmla="*/ 2348 h 2895"/>
                              <a:gd name="T92" fmla="+- 0 3975 1052"/>
                              <a:gd name="T93" fmla="*/ T92 w 5187"/>
                              <a:gd name="T94" fmla="+- 0 2293 7383"/>
                              <a:gd name="T95" fmla="*/ 2293 h 2895"/>
                              <a:gd name="T96" fmla="+- 0 4702 1052"/>
                              <a:gd name="T97" fmla="*/ T96 w 5187"/>
                              <a:gd name="T98" fmla="+- 0 2348 7383"/>
                              <a:gd name="T99" fmla="*/ 2348 h 2895"/>
                              <a:gd name="T100" fmla="+- 0 4702 1052"/>
                              <a:gd name="T101" fmla="*/ T100 w 5187"/>
                              <a:gd name="T102" fmla="+- 0 2293 7383"/>
                              <a:gd name="T103" fmla="*/ 2293 h 2895"/>
                              <a:gd name="T104" fmla="+- 0 5429 1052"/>
                              <a:gd name="T105" fmla="*/ T104 w 5187"/>
                              <a:gd name="T106" fmla="+- 0 2348 7383"/>
                              <a:gd name="T107" fmla="*/ 2348 h 2895"/>
                              <a:gd name="T108" fmla="+- 0 5429 1052"/>
                              <a:gd name="T109" fmla="*/ T108 w 5187"/>
                              <a:gd name="T110" fmla="+- 0 2293 7383"/>
                              <a:gd name="T111" fmla="*/ 2293 h 2895"/>
                              <a:gd name="T112" fmla="+- 0 6156 1052"/>
                              <a:gd name="T113" fmla="*/ T112 w 5187"/>
                              <a:gd name="T114" fmla="+- 0 2348 7383"/>
                              <a:gd name="T115" fmla="*/ 2348 h 2895"/>
                              <a:gd name="T116" fmla="+- 0 6156 1052"/>
                              <a:gd name="T117" fmla="*/ T116 w 5187"/>
                              <a:gd name="T118" fmla="+- 0 2293 7383"/>
                              <a:gd name="T119" fmla="*/ 2293 h 2895"/>
                              <a:gd name="T120" fmla="+- 0 6883 1052"/>
                              <a:gd name="T121" fmla="*/ T120 w 5187"/>
                              <a:gd name="T122" fmla="+- 0 2348 7383"/>
                              <a:gd name="T123" fmla="*/ 2348 h 2895"/>
                              <a:gd name="T124" fmla="+- 0 6883 1052"/>
                              <a:gd name="T125" fmla="*/ T124 w 5187"/>
                              <a:gd name="T126" fmla="+- 0 2293 7383"/>
                              <a:gd name="T127" fmla="*/ 2293 h 2895"/>
                              <a:gd name="T128" fmla="+- 0 7610 1052"/>
                              <a:gd name="T129" fmla="*/ T128 w 5187"/>
                              <a:gd name="T130" fmla="+- 0 2348 7383"/>
                              <a:gd name="T131" fmla="*/ 2348 h 2895"/>
                              <a:gd name="T132" fmla="+- 0 7610 1052"/>
                              <a:gd name="T133" fmla="*/ T132 w 5187"/>
                              <a:gd name="T134" fmla="+- 0 2293 7383"/>
                              <a:gd name="T135" fmla="*/ 2293 h 2895"/>
                              <a:gd name="T136" fmla="+- 0 8337 1052"/>
                              <a:gd name="T137" fmla="*/ T136 w 5187"/>
                              <a:gd name="T138" fmla="+- 0 2348 7383"/>
                              <a:gd name="T139" fmla="*/ 2348 h 2895"/>
                              <a:gd name="T140" fmla="+- 0 8337 1052"/>
                              <a:gd name="T141" fmla="*/ T140 w 5187"/>
                              <a:gd name="T142" fmla="+- 0 2293 7383"/>
                              <a:gd name="T143" fmla="*/ 2293 h 289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Lst>
                            <a:rect l="0" t="0" r="r" b="b"/>
                            <a:pathLst>
                              <a:path w="5187" h="2895">
                                <a:moveTo>
                                  <a:pt x="2922" y="-7882"/>
                                </a:moveTo>
                                <a:lnTo>
                                  <a:pt x="2922" y="-7936"/>
                                </a:lnTo>
                                <a:moveTo>
                                  <a:pt x="3650" y="-7882"/>
                                </a:moveTo>
                                <a:lnTo>
                                  <a:pt x="3650" y="-7936"/>
                                </a:lnTo>
                                <a:moveTo>
                                  <a:pt x="4378" y="-7882"/>
                                </a:moveTo>
                                <a:lnTo>
                                  <a:pt x="4378" y="-7936"/>
                                </a:lnTo>
                                <a:moveTo>
                                  <a:pt x="5102" y="-7882"/>
                                </a:moveTo>
                                <a:lnTo>
                                  <a:pt x="5102" y="-7936"/>
                                </a:lnTo>
                                <a:moveTo>
                                  <a:pt x="5830" y="-7882"/>
                                </a:moveTo>
                                <a:lnTo>
                                  <a:pt x="5830" y="-7936"/>
                                </a:lnTo>
                                <a:moveTo>
                                  <a:pt x="6558" y="-7882"/>
                                </a:moveTo>
                                <a:lnTo>
                                  <a:pt x="6558" y="-7936"/>
                                </a:lnTo>
                                <a:moveTo>
                                  <a:pt x="7287" y="-7882"/>
                                </a:moveTo>
                                <a:lnTo>
                                  <a:pt x="7287" y="-7936"/>
                                </a:lnTo>
                                <a:moveTo>
                                  <a:pt x="2505" y="-7184"/>
                                </a:moveTo>
                                <a:lnTo>
                                  <a:pt x="2560" y="-7184"/>
                                </a:lnTo>
                                <a:moveTo>
                                  <a:pt x="2505" y="-5788"/>
                                </a:moveTo>
                                <a:lnTo>
                                  <a:pt x="2560" y="-5788"/>
                                </a:lnTo>
                                <a:moveTo>
                                  <a:pt x="7648" y="-7183"/>
                                </a:moveTo>
                                <a:lnTo>
                                  <a:pt x="7703" y="-7183"/>
                                </a:lnTo>
                                <a:moveTo>
                                  <a:pt x="7648" y="-5789"/>
                                </a:moveTo>
                                <a:lnTo>
                                  <a:pt x="7703" y="-5789"/>
                                </a:lnTo>
                                <a:moveTo>
                                  <a:pt x="2923" y="-5035"/>
                                </a:moveTo>
                                <a:lnTo>
                                  <a:pt x="2923" y="-5090"/>
                                </a:lnTo>
                                <a:moveTo>
                                  <a:pt x="3650" y="-5035"/>
                                </a:moveTo>
                                <a:lnTo>
                                  <a:pt x="3650" y="-5090"/>
                                </a:lnTo>
                                <a:moveTo>
                                  <a:pt x="4377" y="-5035"/>
                                </a:moveTo>
                                <a:lnTo>
                                  <a:pt x="4377" y="-5090"/>
                                </a:lnTo>
                                <a:moveTo>
                                  <a:pt x="5104" y="-5035"/>
                                </a:moveTo>
                                <a:lnTo>
                                  <a:pt x="5104" y="-5090"/>
                                </a:lnTo>
                                <a:moveTo>
                                  <a:pt x="5831" y="-5035"/>
                                </a:moveTo>
                                <a:lnTo>
                                  <a:pt x="5831" y="-5090"/>
                                </a:lnTo>
                                <a:moveTo>
                                  <a:pt x="6558" y="-5035"/>
                                </a:moveTo>
                                <a:lnTo>
                                  <a:pt x="6558" y="-5090"/>
                                </a:lnTo>
                                <a:moveTo>
                                  <a:pt x="7285" y="-5035"/>
                                </a:moveTo>
                                <a:lnTo>
                                  <a:pt x="7285" y="-5090"/>
                                </a:lnTo>
                              </a:path>
                            </a:pathLst>
                          </a:custGeom>
                          <a:noFill/>
                          <a:ln w="1362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339B5F" id="Group 12" o:spid="_x0000_s1026" style="position:absolute;margin-left:177.85pt;margin-top:-27.65pt;width:259.95pt;height:145.1pt;z-index:-251606528;mso-position-horizontal-relative:page" coordorigin="3557,-553" coordsize="5199,29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">
                <v:rect id="Rectangle 41" o:spid="_x0000_s1027" style="position:absolute;left:3611;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" fillcolor="#006cc2" stroked="f">
                  <v:fill opacity="41891f"/>
                </v:rect>
                <v:rect id="Rectangle 40" o:spid="_x0000_s1028" style="position:absolute;left:3611;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" filled="f" strokeweight=".07425mm"/>
                <v:rect id="Rectangle 39" o:spid="_x0000_s1029" style="position:absolute;left:4338;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" fillcolor="#006cc2" stroked="f">
                  <v:fill opacity="41891f"/>
                </v:rect>
                <v:rect id="Rectangle 38" o:spid="_x0000_s1030" style="position:absolute;left:4338;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" filled="f" strokeweight=".07425mm"/>
                <v:rect id="Rectangle 37" o:spid="_x0000_s1031" style="position:absolute;left:5065;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" fillcolor="#006cc2" stroked="f">
                  <v:fill opacity="41891f"/>
                </v:rect>
                <v:rect id="Rectangle 36" o:spid="_x0000_s1032" style="position:absolute;left:5065;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" filled="f" strokeweight=".07425mm"/>
                <v:rect id="Rectangle 35" o:spid="_x0000_s1033" style="position:absolute;left:5792;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" fillcolor="#006cc2" stroked="f">
                  <v:fill opacity="41891f"/>
                </v:rect>
                <v:rect id="Rectangle 34" o:spid="_x0000_s1034" style="position:absolute;left:5792;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" filled="f" strokeweight=".07425mm"/>
                <v:rect id="Rectangle 33" o:spid="_x0000_s1035" style="position:absolute;left:6519;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" fillcolor="#006cc2" stroked="f">
                  <v:fill opacity="41891f"/>
                </v:rect>
                <v:rect id="Rectangle 32" o:spid="_x0000_s1036" style="position:absolute;left:6519;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" filled="f" strokeweight=".07425mm"/>
                <v:rect id="Rectangle 31" o:spid="_x0000_s1037" style="position:absolute;left:7246;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" fillcolor="#006cc2" stroked="f">
                  <v:fill opacity="41891f"/>
                </v:rect>
                <v:rect id="Rectangle 30" o:spid="_x0000_s1038" style="position:absolute;left:7246;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" filled="f" strokeweight=".07425mm"/>
                <v:rect id="Rectangle 29" o:spid="_x0000_s1039" style="position:absolute;left:7973;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" fillcolor="#006cc2" stroked="f">
                  <v:fill opacity="41891f"/>
                </v:rect>
                <v:rect id="Rectangle 28" o:spid="_x0000_s1040" style="position:absolute;left:7973;top:-499;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" filled="f" strokeweight=".07425mm"/>
                <v:rect id="Rectangle 27" o:spid="_x0000_s1041" style="position:absolute;left:3611;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" fillcolor="#006cc2" stroked="f">
                  <v:fill opacity="41891f"/>
                </v:rect>
                <v:rect id="Rectangle 26" o:spid="_x0000_s1042" style="position:absolute;left:3611;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" filled="f" strokeweight=".07425mm"/>
                <v:rect id="Rectangle 25" o:spid="_x0000_s1043" style="position:absolute;left:4338;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" fillcolor="#006cc2" stroked="f">
                  <v:fill opacity="41891f"/>
                </v:rect>
                <v:rect id="Rectangle 24" o:spid="_x0000_s1044" style="position:absolute;left:4338;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" filled="f" strokeweight=".07425mm"/>
                <v:rect id="Rectangle 23" o:spid="_x0000_s1045" style="position:absolute;left:5065;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" fillcolor="#006cc2" stroked="f">
                  <v:fill opacity="41891f"/>
                </v:rect>
                <v:rect id="Rectangle 22" o:spid="_x0000_s1046" style="position:absolute;left:5065;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" filled="f" strokeweight=".07425mm"/>
                <v:rect id="Rectangle 21" o:spid="_x0000_s1047" style="position:absolute;left:5792;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" fillcolor="#006cc2" stroked="f">
                  <v:fill opacity="41891f"/>
                </v:rect>
                <v:rect id="Rectangle 20" o:spid="_x0000_s1048" style="position:absolute;left:5792;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" filled="f" strokeweight=".07425mm"/>
                <v:rect id="Rectangle 19" o:spid="_x0000_s1049" style="position:absolute;left:6519;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" fillcolor="#006cc2" stroked="f">
                  <v:fill opacity="41891f"/>
                </v:rect>
                <v:rect id="Rectangle 18" o:spid="_x0000_s1050" style="position:absolute;left:6519;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" filled="f" strokeweight=".07425mm"/>
                <v:rect id="Rectangle 17" o:spid="_x0000_s1051" style="position:absolute;left:7246;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" fillcolor="#006cc2" stroked="f">
                  <v:fill opacity="41891f"/>
                </v:rect>
                <v:rect id="Rectangle 16" o:spid="_x0000_s1052" style="position:absolute;left:7246;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" filled="f" strokeweight=".07425mm"/>
                <v:rect id="Rectangle 15" o:spid="_x0000_s1053" style="position:absolute;left:7973;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" fillcolor="#b61a51" stroked="f">
                  <v:fill opacity="41891f"/>
                </v:rect>
                <v:rect id="Rectangle 14" o:spid="_x0000_s1054" style="position:absolute;left:7973;top:897;width:727;height:1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" filled="f" strokeweight=".07425mm"/>
                <v:shape id="AutoShape 13" o:spid="_x0000_s1055" style="position:absolute;left:1052;top:7382;width:5187;height:2895;visibility:visible;mso-wrap-style:square;v-text-anchor:top" coordsize="5187,2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" path="m2922,-7882r,-54m3650,-7882r,-54m4378,-7882r,-54m5102,-7882r,-54m5830,-7882r,-54m6558,-7882r,-54m7287,-7882r,-54m2505,-7184r55,m2505,-5788r55,m7648,-7183r55,m7648,-5789r55,m2923,-5035r,-55m3650,-5035r,-55m4377,-5035r,-55m5104,-5035r,-55m5831,-5035r,-55m6558,-5035r,-55m7285,-5035r,-55e" filled="f" strokeweight=".37833mm">
                  <v:path arrowok="t" o:connecttype="custom" o:connectlocs="2922,-499;2922,-553;3650,-499;3650,-553;4378,-499;4378,-553;5102,-499;5102,-553;5830,-499;5830,-553;6558,-499;6558,-553;7287,-499;7287,-553;2505,199;2560,199;2505,1595;2560,1595;7648,200;7703,200;7648,1594;7703,1594;2923,2348;2923,2293;3650,2348;3650,2293;4377,2348;4377,2293;5104,2348;5104,2293;5831,2348;5831,2293;6558,2348;6558,2293;7285,2348;7285,2293" o:connectangles="0,0,0,0,0,0,0,0,0,0,0,0,0,0,0,0,0,0,0,0,0,0,0,0,0,0,0,0,0,0,0,0,0,0,0,0"/>
                </v:shape>
                <w10:wrap anchorx="page"/>
              </v:group>
            </w:pict>
          </mc:Fallback>
        </mc:AlternateContent>
      </w:r>
      <w:r>
        <w:rPr>
          <w:noProof/>
        </w:rPr>
        <mc:AlternateContent>
          <mc:Choice Requires="wps">
            <w:drawing>
              <wp:anchor distT="0" distB="0" distL="114300" distR="114300" simplePos="0" relativeHeight="251675136" behindDoc="0" locked="0" layoutInCell="1" allowOverlap="1" wp14:anchorId="083E2C7B" wp14:editId="3065C669">
                <wp:simplePos x="0" y="0"/>
                <wp:positionH relativeFrom="page">
                  <wp:posOffset>5685155</wp:posOffset>
                </wp:positionH>
                <wp:positionV relativeFrom="paragraph">
                  <wp:posOffset>-291465</wp:posOffset>
                </wp:positionV>
                <wp:extent cx="333375" cy="1722755"/>
                <wp:effectExtent l="0" t="1905" r="1270" b="0"/>
                <wp:wrapNone/>
                <wp:docPr id="2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152D24" w14:textId="77777777" w:rsidR="001058B6" w:rsidRDefault="005212F4">
                            <w:pPr>
                              <w:pStyle w:val="BodyText"/>
                              <w:spacing w:before="13" w:line="246" w:lineRule="exact"/>
                              <w:ind w:left="3" w:right="3"/>
                              <w:jc w:val="center"/>
                              <w:rPr>
                                <w:rFonts w:ascii="Arial"/>
                              </w:rPr>
                            </w:pPr>
                            <w:r>
                              <w:rPr>
                                <w:rFonts w:ascii="Arial"/>
                              </w:rPr>
                              <w:t>Pattern</w:t>
                            </w:r>
                          </w:p>
                          <w:p w14:paraId="3671A136" w14:textId="77777777" w:rsidR="001058B6" w:rsidRDefault="005212F4">
                            <w:pPr>
                              <w:pStyle w:val="BodyText"/>
                              <w:spacing w:line="246" w:lineRule="exact"/>
                              <w:ind w:left="3" w:right="3"/>
                              <w:jc w:val="center"/>
                              <w:rPr>
                                <w:rFonts w:ascii="Arial"/>
                              </w:rPr>
                            </w:pPr>
                            <w:r>
                              <w:rPr>
                                <w:rFonts w:ascii="Arial"/>
                              </w:rPr>
                              <w:t>(number of missing entries)</w:t>
                            </w:r>
                          </w:p>
                        </w:txbxContent>
                      </wps:txbx>
                      <wps:bodyPr rot="0" vert="vert"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3E2C7B" id="Text Box 11" o:spid="_x0000_s1494" type="#_x0000_t202" style="position:absolute;left:0;text-align:left;margin-left:447.65pt;margin-top:-22.95pt;width:26.25pt;height:135.65pt;z-index:2516751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" filled="f" stroked="f">
                <v:textbox style="layout-flow:vertical" inset="0,0,0,0">
                  <w:txbxContent>
                    <w:p w14:paraId="3B152D24" w14:textId="77777777" w:rsidR="001058B6" w:rsidRDefault="005212F4">
                      <w:pPr>
                        <w:pStyle w:val="BodyText"/>
                        <w:spacing w:before="13" w:line="246" w:lineRule="exact"/>
                        <w:ind w:left="3" w:right="3"/>
                        <w:jc w:val="center"/>
                        <w:rPr>
                          <w:rFonts w:ascii="Arial"/>
                        </w:rPr>
                      </w:pPr>
                      <w:r>
                        <w:rPr>
                          <w:rFonts w:ascii="Arial"/>
                        </w:rPr>
                        <w:t>Pattern</w:t>
                      </w:r>
                    </w:p>
                    <w:p w14:paraId="3671A136" w14:textId="77777777" w:rsidR="001058B6" w:rsidRDefault="005212F4">
                      <w:pPr>
                        <w:pStyle w:val="BodyText"/>
                        <w:spacing w:line="246" w:lineRule="exact"/>
                        <w:ind w:left="3" w:right="3"/>
                        <w:jc w:val="center"/>
                        <w:rPr>
                          <w:rFonts w:ascii="Arial"/>
                        </w:rPr>
                      </w:pPr>
                      <w:r>
                        <w:rPr>
                          <w:rFonts w:ascii="Arial"/>
                        </w:rPr>
                        <w:t>(number of missing entries)</w:t>
                      </w:r>
                    </w:p>
                  </w:txbxContent>
                </v:textbox>
                <w10:wrap anchorx="page"/>
              </v:shape>
            </w:pict>
          </mc:Fallback>
        </mc:AlternateContent>
      </w:r>
      <w:r>
        <w:rPr>
          <w:noProof/>
        </w:rPr>
        <mc:AlternateContent>
          <mc:Choice Requires="wps">
            <w:drawing>
              <wp:anchor distT="0" distB="0" distL="114300" distR="114300" simplePos="0" relativeHeight="251676160" behindDoc="0" locked="0" layoutInCell="1" allowOverlap="1" wp14:anchorId="543D0CC6" wp14:editId="1D0F2A80">
                <wp:simplePos x="0" y="0"/>
                <wp:positionH relativeFrom="page">
                  <wp:posOffset>1619885</wp:posOffset>
                </wp:positionH>
                <wp:positionV relativeFrom="paragraph">
                  <wp:posOffset>203200</wp:posOffset>
                </wp:positionV>
                <wp:extent cx="333375" cy="734060"/>
                <wp:effectExtent l="635" t="1270" r="0" b="0"/>
                <wp:wrapNone/>
                <wp:docPr id="26"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3375" cy="734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D9DD4" w14:textId="77777777" w:rsidR="001058B6" w:rsidRDefault="005212F4">
                            <w:pPr>
                              <w:pStyle w:val="BodyText"/>
                              <w:spacing w:before="25" w:line="225" w:lineRule="auto"/>
                              <w:ind w:left="20" w:right="3" w:firstLine="203"/>
                              <w:rPr>
                                <w:rFonts w:ascii="Arial"/>
                              </w:rPr>
                            </w:pPr>
                            <w:r>
                              <w:rPr>
                                <w:rFonts w:ascii="Arial"/>
                              </w:rPr>
                              <w:t>Pattern (frequency)</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3D0CC6" id="Text Box 10" o:spid="_x0000_s1495" type="#_x0000_t202" style="position:absolute;left:0;text-align:left;margin-left:127.55pt;margin-top:16pt;width:26.25pt;height:57.8pt;z-index:2516761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" filled="f" stroked="f">
                <v:textbox style="layout-flow:vertical;mso-layout-flow-alt:bottom-to-top" inset="0,0,0,0">
                  <w:txbxContent>
                    <w:p w14:paraId="4B9D9DD4" w14:textId="77777777" w:rsidR="001058B6" w:rsidRDefault="005212F4">
                      <w:pPr>
                        <w:pStyle w:val="BodyText"/>
                        <w:spacing w:before="25" w:line="225" w:lineRule="auto"/>
                        <w:ind w:left="20" w:right="3" w:firstLine="203"/>
                        <w:rPr>
                          <w:rFonts w:ascii="Arial"/>
                        </w:rPr>
                      </w:pPr>
                      <w:r>
                        <w:rPr>
                          <w:rFonts w:ascii="Arial"/>
                        </w:rPr>
                        <w:t>Pattern (frequency)</w:t>
                      </w:r>
                    </w:p>
                  </w:txbxContent>
                </v:textbox>
                <w10:wrap anchorx="page"/>
              </v:shape>
            </w:pict>
          </mc:Fallback>
        </mc:AlternateContent>
      </w:r>
      <w:r w:rsidR="005212F4">
        <w:rPr>
          <w:rFonts w:ascii="Arial"/>
          <w:color w:val="4D4D4D"/>
          <w:sz w:val="18"/>
        </w:rPr>
        <w:t>5098</w:t>
      </w:r>
      <w:r w:rsidR="005212F4">
        <w:rPr>
          <w:rFonts w:ascii="Arial"/>
          <w:color w:val="4D4D4D"/>
          <w:sz w:val="18"/>
        </w:rPr>
        <w:tab/>
        <w:t>0</w:t>
      </w:r>
    </w:p>
    <w:p w14:paraId="08A4FB69" w14:textId="77777777" w:rsidR="001058B6" w:rsidRDefault="001058B6">
      <w:pPr>
        <w:pStyle w:val="BodyText"/>
        <w:rPr>
          <w:rFonts w:ascii="Arial"/>
          <w:sz w:val="20"/>
        </w:rPr>
      </w:pPr>
    </w:p>
    <w:p w14:paraId="3C4D99AD" w14:textId="77777777" w:rsidR="001058B6" w:rsidRDefault="001058B6">
      <w:pPr>
        <w:pStyle w:val="BodyText"/>
        <w:rPr>
          <w:rFonts w:ascii="Arial"/>
          <w:sz w:val="20"/>
        </w:rPr>
      </w:pPr>
    </w:p>
    <w:p w14:paraId="080D53F9" w14:textId="77777777" w:rsidR="001058B6" w:rsidRDefault="001058B6">
      <w:pPr>
        <w:pStyle w:val="BodyText"/>
        <w:rPr>
          <w:rFonts w:ascii="Arial"/>
          <w:sz w:val="20"/>
        </w:rPr>
      </w:pPr>
    </w:p>
    <w:p w14:paraId="025B2DEF" w14:textId="77777777" w:rsidR="001058B6" w:rsidRDefault="001058B6">
      <w:pPr>
        <w:pStyle w:val="BodyText"/>
        <w:rPr>
          <w:rFonts w:ascii="Arial"/>
          <w:sz w:val="20"/>
        </w:rPr>
      </w:pPr>
    </w:p>
    <w:p w14:paraId="7EFDDF52" w14:textId="77777777" w:rsidR="001058B6" w:rsidRDefault="001058B6">
      <w:pPr>
        <w:pStyle w:val="BodyText"/>
        <w:spacing w:before="3"/>
        <w:rPr>
          <w:rFonts w:ascii="Arial"/>
          <w:sz w:val="23"/>
        </w:rPr>
      </w:pPr>
    </w:p>
    <w:p w14:paraId="6C6D4127" w14:textId="77777777" w:rsidR="001058B6" w:rsidRDefault="005212F4">
      <w:pPr>
        <w:tabs>
          <w:tab w:val="left" w:pos="7419"/>
        </w:tabs>
        <w:ind w:left="1731"/>
        <w:rPr>
          <w:rFonts w:ascii="Arial"/>
          <w:sz w:val="18"/>
        </w:rPr>
      </w:pPr>
      <w:r>
        <w:rPr>
          <w:rFonts w:ascii="Arial"/>
          <w:color w:val="4D4D4D"/>
          <w:sz w:val="18"/>
        </w:rPr>
        <w:t>1318</w:t>
      </w:r>
      <w:r>
        <w:rPr>
          <w:rFonts w:ascii="Arial"/>
          <w:color w:val="4D4D4D"/>
          <w:sz w:val="18"/>
        </w:rPr>
        <w:tab/>
        <w:t>1</w:t>
      </w:r>
    </w:p>
    <w:p w14:paraId="36696962" w14:textId="77777777" w:rsidR="001058B6" w:rsidRDefault="001058B6">
      <w:pPr>
        <w:pStyle w:val="BodyText"/>
        <w:rPr>
          <w:rFonts w:ascii="Arial"/>
          <w:sz w:val="20"/>
        </w:rPr>
      </w:pPr>
    </w:p>
    <w:p w14:paraId="04FCA3F4" w14:textId="77777777" w:rsidR="001058B6" w:rsidRDefault="001058B6">
      <w:pPr>
        <w:pStyle w:val="BodyText"/>
        <w:spacing w:before="8"/>
        <w:rPr>
          <w:rFonts w:ascii="Arial"/>
          <w:sz w:val="28"/>
        </w:rPr>
      </w:pPr>
    </w:p>
    <w:p w14:paraId="6B2A88D3" w14:textId="77777777" w:rsidR="001058B6" w:rsidRDefault="005212F4">
      <w:pPr>
        <w:tabs>
          <w:tab w:val="left" w:pos="726"/>
          <w:tab w:val="left" w:pos="1453"/>
          <w:tab w:val="left" w:pos="2180"/>
          <w:tab w:val="left" w:pos="2907"/>
          <w:tab w:val="left" w:pos="3634"/>
          <w:tab w:val="left" w:pos="4211"/>
        </w:tabs>
        <w:spacing w:before="95"/>
        <w:ind w:right="820"/>
        <w:jc w:val="center"/>
        <w:rPr>
          <w:rFonts w:ascii="Arial"/>
          <w:sz w:val="18"/>
        </w:rPr>
      </w:pPr>
      <w:r>
        <w:rPr>
          <w:rFonts w:ascii="Arial"/>
          <w:color w:val="4D4D4D"/>
          <w:sz w:val="18"/>
        </w:rPr>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0</w:t>
      </w:r>
      <w:r>
        <w:rPr>
          <w:rFonts w:ascii="Arial"/>
          <w:color w:val="4D4D4D"/>
          <w:sz w:val="18"/>
        </w:rPr>
        <w:tab/>
        <w:t>1318</w:t>
      </w:r>
    </w:p>
    <w:p w14:paraId="59D007E7" w14:textId="77777777" w:rsidR="001058B6" w:rsidRDefault="005212F4">
      <w:pPr>
        <w:pStyle w:val="BodyText"/>
        <w:spacing w:before="8" w:line="246" w:lineRule="exact"/>
        <w:ind w:left="905" w:right="1877"/>
        <w:jc w:val="center"/>
        <w:rPr>
          <w:rFonts w:ascii="Arial"/>
        </w:rPr>
      </w:pPr>
      <w:r>
        <w:rPr>
          <w:rFonts w:ascii="Arial"/>
        </w:rPr>
        <w:t>Variable</w:t>
      </w:r>
    </w:p>
    <w:p w14:paraId="1CCC0F7F" w14:textId="77777777" w:rsidR="001058B6" w:rsidRDefault="005212F4">
      <w:pPr>
        <w:pStyle w:val="BodyText"/>
        <w:spacing w:line="246" w:lineRule="exact"/>
        <w:ind w:left="905" w:right="1876"/>
        <w:jc w:val="center"/>
        <w:rPr>
          <w:rFonts w:ascii="Arial"/>
        </w:rPr>
      </w:pPr>
      <w:r>
        <w:rPr>
          <w:rFonts w:ascii="Arial"/>
        </w:rPr>
        <w:t>(number of missing entries)</w:t>
      </w:r>
    </w:p>
    <w:p w14:paraId="5B7B4829" w14:textId="77777777" w:rsidR="001058B6" w:rsidRDefault="001058B6">
      <w:pPr>
        <w:pStyle w:val="BodyText"/>
        <w:spacing w:before="4"/>
        <w:rPr>
          <w:rFonts w:ascii="Arial"/>
          <w:sz w:val="25"/>
        </w:rPr>
      </w:pPr>
    </w:p>
    <w:p w14:paraId="238C429C" w14:textId="0BC72C03" w:rsidR="001058B6" w:rsidRDefault="00C27F74">
      <w:pPr>
        <w:tabs>
          <w:tab w:val="left" w:pos="6599"/>
        </w:tabs>
        <w:spacing w:before="95"/>
        <w:ind w:left="5318"/>
        <w:rPr>
          <w:rFonts w:ascii="Arial"/>
          <w:sz w:val="18"/>
        </w:rPr>
      </w:pPr>
      <w:r>
        <w:rPr>
          <w:noProof/>
        </w:rPr>
        <mc:AlternateContent>
          <mc:Choice Requires="wpg">
            <w:drawing>
              <wp:anchor distT="0" distB="0" distL="114300" distR="114300" simplePos="0" relativeHeight="251674112" behindDoc="0" locked="0" layoutInCell="1" allowOverlap="1" wp14:anchorId="451FFA92" wp14:editId="044FFDC5">
                <wp:simplePos x="0" y="0"/>
                <wp:positionH relativeFrom="page">
                  <wp:posOffset>3982720</wp:posOffset>
                </wp:positionH>
                <wp:positionV relativeFrom="paragraph">
                  <wp:posOffset>26035</wp:posOffset>
                </wp:positionV>
                <wp:extent cx="201295" cy="201295"/>
                <wp:effectExtent l="10795" t="8890" r="6985" b="8890"/>
                <wp:wrapNone/>
                <wp:docPr id="23"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6272" y="41"/>
                          <a:chExt cx="317" cy="317"/>
                        </a:xfrm>
                      </wpg:grpSpPr>
                      <wps:wsp>
                        <wps:cNvPr id="24" name="Rectangle 9"/>
                        <wps:cNvSpPr>
                          <a:spLocks noChangeArrowheads="1"/>
                        </wps:cNvSpPr>
                        <wps:spPr bwMode="auto">
                          <a:xfrm>
                            <a:off x="6274" y="43"/>
                            <a:ext cx="312" cy="312"/>
                          </a:xfrm>
                          <a:prstGeom prst="rect">
                            <a:avLst/>
                          </a:prstGeom>
                          <a:solidFill>
                            <a:srgbClr val="006CC2">
                              <a:alpha val="7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8"/>
                        <wps:cNvSpPr>
                          <a:spLocks noChangeArrowheads="1"/>
                        </wps:cNvSpPr>
                        <wps:spPr bwMode="auto">
                          <a:xfrm>
                            <a:off x="6274"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E548BA" id="Group 7" o:spid="_x0000_s1026" style="position:absolute;margin-left:313.6pt;margin-top:2.05pt;width:15.85pt;height:15.85pt;z-index:251674112;mso-position-horizontal-relative:page" coordorigin="6272,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">
                <v:rect id="Rectangle 9" o:spid="_x0000_s1027" style="position:absolute;left:627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" fillcolor="#006cc2" stroked="f">
                  <v:fill opacity="46003f"/>
                </v:rect>
                <v:rect id="Rectangle 8" o:spid="_x0000_s1028" style="position:absolute;left:627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" filled="f" strokeweight=".07425mm"/>
                <w10:wrap anchorx="page"/>
              </v:group>
            </w:pict>
          </mc:Fallback>
        </mc:AlternateContent>
      </w:r>
      <w:r>
        <w:rPr>
          <w:noProof/>
        </w:rPr>
        <mc:AlternateContent>
          <mc:Choice Requires="wpg">
            <w:drawing>
              <wp:anchor distT="0" distB="0" distL="114300" distR="114300" simplePos="0" relativeHeight="251710976" behindDoc="1" locked="0" layoutInCell="1" allowOverlap="1" wp14:anchorId="76DC896E" wp14:editId="3A175000">
                <wp:simplePos x="0" y="0"/>
                <wp:positionH relativeFrom="page">
                  <wp:posOffset>4795520</wp:posOffset>
                </wp:positionH>
                <wp:positionV relativeFrom="paragraph">
                  <wp:posOffset>26035</wp:posOffset>
                </wp:positionV>
                <wp:extent cx="201295" cy="201295"/>
                <wp:effectExtent l="4445" t="8890" r="3810" b="8890"/>
                <wp:wrapNone/>
                <wp:docPr id="20"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1295" cy="201295"/>
                          <a:chOff x="7552" y="41"/>
                          <a:chExt cx="317" cy="317"/>
                        </a:xfrm>
                      </wpg:grpSpPr>
                      <wps:wsp>
                        <wps:cNvPr id="21" name="Rectangle 6"/>
                        <wps:cNvSpPr>
                          <a:spLocks noChangeArrowheads="1"/>
                        </wps:cNvSpPr>
                        <wps:spPr bwMode="auto">
                          <a:xfrm>
                            <a:off x="7554" y="43"/>
                            <a:ext cx="312" cy="312"/>
                          </a:xfrm>
                          <a:prstGeom prst="rect">
                            <a:avLst/>
                          </a:prstGeom>
                          <a:solidFill>
                            <a:srgbClr val="B61A51">
                              <a:alpha val="702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 name="Rectangle 5"/>
                        <wps:cNvSpPr>
                          <a:spLocks noChangeArrowheads="1"/>
                        </wps:cNvSpPr>
                        <wps:spPr bwMode="auto">
                          <a:xfrm>
                            <a:off x="7554" y="43"/>
                            <a:ext cx="312" cy="312"/>
                          </a:xfrm>
                          <a:prstGeom prst="rect">
                            <a:avLst/>
                          </a:prstGeom>
                          <a:noFill/>
                          <a:ln w="2673">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515BCE" id="Group 4" o:spid="_x0000_s1026" style="position:absolute;margin-left:377.6pt;margin-top:2.05pt;width:15.85pt;height:15.85pt;z-index:-251605504;mso-position-horizontal-relative:page" coordorigin="7552,41" coordsize="317,3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">
                <v:rect id="Rectangle 6" o:spid="_x0000_s1027" style="position:absolute;left:755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" fillcolor="#b61a51" stroked="f">
                  <v:fill opacity="46003f"/>
                </v:rect>
                <v:rect id="Rectangle 5" o:spid="_x0000_s1028" style="position:absolute;left:7554;top:43;width:312;height:3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" filled="f" strokeweight=".07425mm"/>
                <w10:wrap anchorx="page"/>
              </v:group>
            </w:pict>
          </mc:Fallback>
        </mc:AlternateContent>
      </w:r>
      <w:r w:rsidR="005212F4">
        <w:rPr>
          <w:rFonts w:ascii="Arial"/>
          <w:sz w:val="18"/>
        </w:rPr>
        <w:t>observed</w:t>
      </w:r>
      <w:r w:rsidR="005212F4">
        <w:rPr>
          <w:rFonts w:ascii="Arial"/>
          <w:sz w:val="18"/>
        </w:rPr>
        <w:tab/>
        <w:t>missing</w:t>
      </w:r>
    </w:p>
    <w:p w14:paraId="56E41BDC" w14:textId="77777777" w:rsidR="001058B6" w:rsidRDefault="001058B6">
      <w:pPr>
        <w:pStyle w:val="BodyText"/>
        <w:rPr>
          <w:rFonts w:ascii="Arial"/>
          <w:sz w:val="20"/>
        </w:rPr>
      </w:pPr>
    </w:p>
    <w:p w14:paraId="080DA1D0" w14:textId="77777777" w:rsidR="001058B6" w:rsidRDefault="001058B6">
      <w:pPr>
        <w:pStyle w:val="BodyText"/>
        <w:rPr>
          <w:rFonts w:ascii="Arial"/>
          <w:sz w:val="20"/>
        </w:rPr>
      </w:pPr>
    </w:p>
    <w:p w14:paraId="0E0568B4" w14:textId="77777777" w:rsidR="001058B6" w:rsidRDefault="001058B6">
      <w:pPr>
        <w:pStyle w:val="BodyText"/>
        <w:spacing w:before="2"/>
        <w:rPr>
          <w:rFonts w:ascii="Arial"/>
          <w:sz w:val="16"/>
        </w:rPr>
      </w:pPr>
    </w:p>
    <w:p w14:paraId="008E8774" w14:textId="60171DA9" w:rsidR="001058B6" w:rsidRDefault="005212F4">
      <w:pPr>
        <w:pStyle w:val="BodyText"/>
        <w:spacing w:line="218" w:lineRule="auto"/>
        <w:ind w:left="240" w:right="1461"/>
        <w:jc w:val="both"/>
      </w:pPr>
      <w:r>
        <w:t>R=</w:t>
      </w:r>
      <w:proofErr w:type="spellStart"/>
      <w:r>
        <w:t>region+language</w:t>
      </w:r>
      <w:proofErr w:type="spellEnd"/>
      <w:r>
        <w:t>+(1|InterviewID)</w:t>
      </w:r>
      <w:r>
        <w:rPr>
          <w:spacing w:val="-30"/>
        </w:rPr>
        <w:t xml:space="preserve"> </w:t>
      </w:r>
      <w:r>
        <w:t>model</w:t>
      </w:r>
      <w:r>
        <w:rPr>
          <w:spacing w:val="-30"/>
        </w:rPr>
        <w:t xml:space="preserve"> </w:t>
      </w:r>
      <w:r>
        <w:t>with</w:t>
      </w:r>
      <w:r>
        <w:rPr>
          <w:spacing w:val="-30"/>
        </w:rPr>
        <w:t xml:space="preserve"> </w:t>
      </w:r>
      <w:del w:id="97" w:author="Jong-3, V.M.T. de (Valentijn)" w:date="2022-11-17T14:02:00Z">
        <w:r w:rsidDel="000D0EEC">
          <w:delText>with</w:delText>
        </w:r>
        <w:r w:rsidDel="000D0EEC">
          <w:rPr>
            <w:spacing w:val="-30"/>
          </w:rPr>
          <w:delText xml:space="preserve"> </w:delText>
        </w:r>
      </w:del>
      <w:r>
        <w:t>interviewer</w:t>
      </w:r>
      <w:r>
        <w:rPr>
          <w:spacing w:val="-30"/>
        </w:rPr>
        <w:t xml:space="preserve"> </w:t>
      </w:r>
      <w:r>
        <w:t>as</w:t>
      </w:r>
      <w:r>
        <w:rPr>
          <w:spacing w:val="-30"/>
        </w:rPr>
        <w:t xml:space="preserve"> </w:t>
      </w:r>
      <w:r>
        <w:t>random</w:t>
      </w:r>
      <w:r>
        <w:rPr>
          <w:spacing w:val="-29"/>
        </w:rPr>
        <w:t xml:space="preserve"> </w:t>
      </w:r>
      <w:r>
        <w:t>effects,</w:t>
      </w:r>
      <w:r>
        <w:rPr>
          <w:spacing w:val="-29"/>
        </w:rPr>
        <w:t xml:space="preserve"> </w:t>
      </w:r>
      <w:r>
        <w:t xml:space="preserve">because the observations are not independent. Interviews are not allocated </w:t>
      </w:r>
      <w:r>
        <w:rPr>
          <w:spacing w:val="-3"/>
        </w:rPr>
        <w:t xml:space="preserve">randomly. </w:t>
      </w:r>
      <w:r>
        <w:t xml:space="preserve">In theory </w:t>
      </w:r>
      <w:r>
        <w:rPr>
          <w:spacing w:val="-4"/>
        </w:rPr>
        <w:t xml:space="preserve">we </w:t>
      </w:r>
      <w:r>
        <w:t xml:space="preserve">expect the </w:t>
      </w:r>
      <w:commentRangeStart w:id="98"/>
      <w:r>
        <w:t xml:space="preserve">inclusion-restriction </w:t>
      </w:r>
      <w:commentRangeEnd w:id="98"/>
      <w:r w:rsidR="00895EC0">
        <w:rPr>
          <w:rStyle w:val="CommentReference"/>
        </w:rPr>
        <w:commentReference w:id="98"/>
      </w:r>
      <w:r>
        <w:t xml:space="preserve">variable to </w:t>
      </w:r>
      <w:r>
        <w:rPr>
          <w:spacing w:val="3"/>
        </w:rPr>
        <w:t xml:space="preserve">be </w:t>
      </w:r>
      <w:r>
        <w:t>randomly assigned, that’s why we’re adding region and language to compensate for non-random</w:t>
      </w:r>
      <w:r>
        <w:rPr>
          <w:spacing w:val="19"/>
        </w:rPr>
        <w:t xml:space="preserve"> </w:t>
      </w:r>
      <w:r>
        <w:t>allocation.</w:t>
      </w:r>
    </w:p>
    <w:p w14:paraId="76EF1A3F" w14:textId="77777777" w:rsidR="001058B6" w:rsidRDefault="005212F4">
      <w:pPr>
        <w:pStyle w:val="BodyText"/>
        <w:spacing w:before="49"/>
        <w:ind w:left="240"/>
      </w:pPr>
      <w:r>
        <w:t>Load the data:</w:t>
      </w:r>
    </w:p>
    <w:p w14:paraId="4DCECA10" w14:textId="77777777" w:rsidR="001058B6" w:rsidRDefault="001058B6">
      <w:pPr>
        <w:pStyle w:val="BodyText"/>
        <w:rPr>
          <w:sz w:val="21"/>
        </w:rPr>
      </w:pPr>
    </w:p>
    <w:p w14:paraId="112AB1D7" w14:textId="77777777" w:rsidR="001058B6" w:rsidRDefault="005212F4">
      <w:pPr>
        <w:tabs>
          <w:tab w:val="left" w:pos="2072"/>
        </w:tabs>
        <w:spacing w:line="284" w:lineRule="exact"/>
        <w:ind w:left="240"/>
        <w:rPr>
          <w:i/>
        </w:rPr>
      </w:pPr>
      <w:r>
        <w:rPr>
          <w:i/>
          <w:w w:val="105"/>
        </w:rPr>
        <w:t xml:space="preserve">R&gt;  </w:t>
      </w:r>
      <w:r>
        <w:rPr>
          <w:i/>
          <w:spacing w:val="10"/>
          <w:w w:val="105"/>
        </w:rPr>
        <w:t xml:space="preserve"> </w:t>
      </w:r>
      <w:r>
        <w:rPr>
          <w:i/>
          <w:w w:val="105"/>
        </w:rPr>
        <w:t>data("</w:t>
      </w:r>
      <w:proofErr w:type="spellStart"/>
      <w:r>
        <w:rPr>
          <w:i/>
          <w:w w:val="105"/>
        </w:rPr>
        <w:t>hiv</w:t>
      </w:r>
      <w:proofErr w:type="spellEnd"/>
      <w:r>
        <w:rPr>
          <w:i/>
          <w:w w:val="105"/>
        </w:rPr>
        <w:t>",</w:t>
      </w:r>
      <w:r>
        <w:rPr>
          <w:i/>
          <w:w w:val="105"/>
        </w:rPr>
        <w:tab/>
        <w:t>package =</w:t>
      </w:r>
      <w:r>
        <w:rPr>
          <w:i/>
          <w:spacing w:val="54"/>
          <w:w w:val="105"/>
        </w:rPr>
        <w:t xml:space="preserve"> </w:t>
      </w:r>
      <w:r>
        <w:rPr>
          <w:i/>
          <w:w w:val="105"/>
        </w:rPr>
        <w:t>"GJRM")</w:t>
      </w:r>
    </w:p>
    <w:p w14:paraId="2DF53968" w14:textId="77777777" w:rsidR="001058B6" w:rsidRDefault="005212F4">
      <w:pPr>
        <w:tabs>
          <w:tab w:val="left" w:pos="2072"/>
        </w:tabs>
        <w:spacing w:before="8" w:line="218" w:lineRule="auto"/>
        <w:ind w:left="240" w:right="4327"/>
        <w:rPr>
          <w:i/>
        </w:rPr>
      </w:pPr>
      <w:r>
        <w:rPr>
          <w:i/>
          <w:w w:val="105"/>
        </w:rPr>
        <w:t xml:space="preserve">R&gt;  </w:t>
      </w:r>
      <w:r>
        <w:rPr>
          <w:i/>
          <w:w w:val="120"/>
        </w:rPr>
        <w:t>#</w:t>
      </w:r>
      <w:r>
        <w:rPr>
          <w:i/>
          <w:spacing w:val="36"/>
          <w:w w:val="120"/>
        </w:rPr>
        <w:t xml:space="preserve"> </w:t>
      </w:r>
      <w:r>
        <w:rPr>
          <w:i/>
          <w:w w:val="105"/>
        </w:rPr>
        <w:t>We</w:t>
      </w:r>
      <w:r>
        <w:rPr>
          <w:i/>
          <w:spacing w:val="52"/>
          <w:w w:val="105"/>
        </w:rPr>
        <w:t xml:space="preserve"> </w:t>
      </w:r>
      <w:r>
        <w:rPr>
          <w:i/>
          <w:w w:val="120"/>
        </w:rPr>
        <w:t>select</w:t>
      </w:r>
      <w:r>
        <w:rPr>
          <w:i/>
          <w:w w:val="120"/>
        </w:rPr>
        <w:tab/>
        <w:t xml:space="preserve">5 predictor variables over  9  </w:t>
      </w:r>
      <w:r>
        <w:rPr>
          <w:i/>
          <w:spacing w:val="-3"/>
          <w:w w:val="120"/>
        </w:rPr>
        <w:t xml:space="preserve">regions  </w:t>
      </w:r>
      <w:r>
        <w:rPr>
          <w:i/>
          <w:w w:val="105"/>
        </w:rPr>
        <w:t>R&gt;</w:t>
      </w:r>
      <w:r>
        <w:rPr>
          <w:i/>
          <w:spacing w:val="55"/>
          <w:w w:val="105"/>
        </w:rPr>
        <w:t xml:space="preserve"> </w:t>
      </w:r>
      <w:proofErr w:type="spellStart"/>
      <w:r>
        <w:rPr>
          <w:i/>
          <w:w w:val="120"/>
        </w:rPr>
        <w:t>colnames</w:t>
      </w:r>
      <w:proofErr w:type="spellEnd"/>
      <w:r>
        <w:rPr>
          <w:i/>
          <w:w w:val="120"/>
        </w:rPr>
        <w:t>(</w:t>
      </w:r>
      <w:proofErr w:type="spellStart"/>
      <w:r>
        <w:rPr>
          <w:i/>
          <w:w w:val="120"/>
        </w:rPr>
        <w:t>hiv</w:t>
      </w:r>
      <w:proofErr w:type="spellEnd"/>
      <w:r>
        <w:rPr>
          <w:i/>
          <w:w w:val="120"/>
        </w:rPr>
        <w:t>)</w:t>
      </w:r>
    </w:p>
    <w:p w14:paraId="33A81C61" w14:textId="77777777" w:rsidR="001058B6" w:rsidRDefault="001058B6">
      <w:pPr>
        <w:pStyle w:val="BodyText"/>
        <w:spacing w:before="7"/>
        <w:rPr>
          <w:i/>
          <w:sz w:val="18"/>
        </w:rPr>
      </w:pPr>
    </w:p>
    <w:tbl>
      <w:tblPr>
        <w:tblStyle w:val="TableNormal1"/>
        <w:tblW w:w="0" w:type="auto"/>
        <w:tblInd w:w="197" w:type="dxa"/>
        <w:tblLayout w:type="fixed"/>
        <w:tblLook w:val="01E0" w:firstRow="1" w:lastRow="1" w:firstColumn="1" w:lastColumn="1" w:noHBand="0" w:noVBand="0"/>
      </w:tblPr>
      <w:tblGrid>
        <w:gridCol w:w="2398"/>
        <w:gridCol w:w="2291"/>
        <w:gridCol w:w="1947"/>
        <w:gridCol w:w="1940"/>
      </w:tblGrid>
      <w:tr w:rsidR="001058B6" w14:paraId="520BE092" w14:textId="77777777">
        <w:trPr>
          <w:trHeight w:val="330"/>
        </w:trPr>
        <w:tc>
          <w:tcPr>
            <w:tcW w:w="2398" w:type="dxa"/>
          </w:tcPr>
          <w:p w14:paraId="535587A9" w14:textId="77777777" w:rsidR="001058B6" w:rsidRDefault="005212F4">
            <w:pPr>
              <w:pStyle w:val="TableParagraph"/>
              <w:spacing w:before="40" w:line="270" w:lineRule="exact"/>
              <w:ind w:left="164"/>
            </w:pPr>
            <w:r>
              <w:rPr>
                <w:w w:val="120"/>
              </w:rPr>
              <w:t>[1] "</w:t>
            </w:r>
            <w:proofErr w:type="spellStart"/>
            <w:r>
              <w:rPr>
                <w:w w:val="120"/>
              </w:rPr>
              <w:t>hivconsent</w:t>
            </w:r>
            <w:proofErr w:type="spellEnd"/>
            <w:r>
              <w:rPr>
                <w:w w:val="120"/>
              </w:rPr>
              <w:t>"</w:t>
            </w:r>
          </w:p>
        </w:tc>
        <w:tc>
          <w:tcPr>
            <w:tcW w:w="2291" w:type="dxa"/>
          </w:tcPr>
          <w:p w14:paraId="134230BE" w14:textId="77777777" w:rsidR="001058B6" w:rsidRDefault="005212F4">
            <w:pPr>
              <w:pStyle w:val="TableParagraph"/>
              <w:spacing w:before="40" w:line="270" w:lineRule="exact"/>
              <w:ind w:left="286"/>
            </w:pPr>
            <w:r>
              <w:rPr>
                <w:w w:val="120"/>
              </w:rPr>
              <w:t>"</w:t>
            </w:r>
            <w:proofErr w:type="spellStart"/>
            <w:r>
              <w:rPr>
                <w:w w:val="120"/>
              </w:rPr>
              <w:t>hiv</w:t>
            </w:r>
            <w:proofErr w:type="spellEnd"/>
            <w:r>
              <w:rPr>
                <w:w w:val="120"/>
              </w:rPr>
              <w:t>"</w:t>
            </w:r>
          </w:p>
        </w:tc>
        <w:tc>
          <w:tcPr>
            <w:tcW w:w="1947" w:type="dxa"/>
          </w:tcPr>
          <w:p w14:paraId="6D54B466" w14:textId="77777777" w:rsidR="001058B6" w:rsidRDefault="005212F4">
            <w:pPr>
              <w:pStyle w:val="TableParagraph"/>
              <w:spacing w:before="40" w:line="270" w:lineRule="exact"/>
              <w:ind w:left="57"/>
            </w:pPr>
            <w:r>
              <w:rPr>
                <w:w w:val="115"/>
              </w:rPr>
              <w:t>"age"</w:t>
            </w:r>
          </w:p>
        </w:tc>
        <w:tc>
          <w:tcPr>
            <w:tcW w:w="1940" w:type="dxa"/>
          </w:tcPr>
          <w:p w14:paraId="6599A2EA" w14:textId="77777777" w:rsidR="001058B6" w:rsidRDefault="005212F4">
            <w:pPr>
              <w:pStyle w:val="TableParagraph"/>
              <w:spacing w:before="40" w:line="270" w:lineRule="exact"/>
              <w:ind w:left="172"/>
            </w:pPr>
            <w:r>
              <w:rPr>
                <w:w w:val="110"/>
              </w:rPr>
              <w:t>"education"</w:t>
            </w:r>
          </w:p>
        </w:tc>
      </w:tr>
      <w:tr w:rsidR="001058B6" w14:paraId="7F210105" w14:textId="77777777">
        <w:trPr>
          <w:trHeight w:val="270"/>
        </w:trPr>
        <w:tc>
          <w:tcPr>
            <w:tcW w:w="2398" w:type="dxa"/>
          </w:tcPr>
          <w:p w14:paraId="2CB31AA8" w14:textId="77777777" w:rsidR="001058B6" w:rsidRDefault="005212F4">
            <w:pPr>
              <w:pStyle w:val="TableParagraph"/>
              <w:ind w:left="164"/>
            </w:pPr>
            <w:r>
              <w:rPr>
                <w:w w:val="120"/>
              </w:rPr>
              <w:t>[5] "wealth"</w:t>
            </w:r>
          </w:p>
        </w:tc>
        <w:tc>
          <w:tcPr>
            <w:tcW w:w="2291" w:type="dxa"/>
          </w:tcPr>
          <w:p w14:paraId="6E125BCC" w14:textId="77777777" w:rsidR="001058B6" w:rsidRDefault="005212F4">
            <w:pPr>
              <w:pStyle w:val="TableParagraph"/>
              <w:ind w:left="286"/>
            </w:pPr>
            <w:r>
              <w:rPr>
                <w:w w:val="115"/>
              </w:rPr>
              <w:t>"region"</w:t>
            </w:r>
          </w:p>
        </w:tc>
        <w:tc>
          <w:tcPr>
            <w:tcW w:w="1947" w:type="dxa"/>
          </w:tcPr>
          <w:p w14:paraId="515886DC" w14:textId="77777777" w:rsidR="001058B6" w:rsidRDefault="005212F4">
            <w:pPr>
              <w:pStyle w:val="TableParagraph"/>
              <w:ind w:left="57"/>
            </w:pPr>
            <w:r>
              <w:rPr>
                <w:w w:val="120"/>
              </w:rPr>
              <w:t>"marital"</w:t>
            </w:r>
          </w:p>
        </w:tc>
        <w:tc>
          <w:tcPr>
            <w:tcW w:w="1940" w:type="dxa"/>
          </w:tcPr>
          <w:p w14:paraId="4C3A9989" w14:textId="77777777" w:rsidR="001058B6" w:rsidRDefault="005212F4">
            <w:pPr>
              <w:pStyle w:val="TableParagraph"/>
              <w:ind w:left="172"/>
            </w:pPr>
            <w:r>
              <w:rPr>
                <w:w w:val="125"/>
              </w:rPr>
              <w:t>"std"</w:t>
            </w:r>
          </w:p>
        </w:tc>
      </w:tr>
      <w:tr w:rsidR="001058B6" w14:paraId="50D577B3" w14:textId="77777777">
        <w:trPr>
          <w:trHeight w:val="270"/>
        </w:trPr>
        <w:tc>
          <w:tcPr>
            <w:tcW w:w="2398" w:type="dxa"/>
          </w:tcPr>
          <w:p w14:paraId="30311E5E" w14:textId="77777777" w:rsidR="001058B6" w:rsidRDefault="005212F4">
            <w:pPr>
              <w:pStyle w:val="TableParagraph"/>
              <w:ind w:left="164"/>
            </w:pPr>
            <w:r>
              <w:rPr>
                <w:w w:val="120"/>
              </w:rPr>
              <w:t>[9] "age1sex_cat"</w:t>
            </w:r>
          </w:p>
        </w:tc>
        <w:tc>
          <w:tcPr>
            <w:tcW w:w="2291" w:type="dxa"/>
          </w:tcPr>
          <w:p w14:paraId="6766D83C" w14:textId="77777777" w:rsidR="001058B6" w:rsidRDefault="005212F4">
            <w:pPr>
              <w:pStyle w:val="TableParagraph"/>
              <w:ind w:left="286"/>
            </w:pPr>
            <w:r>
              <w:rPr>
                <w:w w:val="110"/>
              </w:rPr>
              <w:t>"</w:t>
            </w:r>
            <w:proofErr w:type="spellStart"/>
            <w:r>
              <w:rPr>
                <w:w w:val="110"/>
              </w:rPr>
              <w:t>highhiv</w:t>
            </w:r>
            <w:proofErr w:type="spellEnd"/>
            <w:r>
              <w:rPr>
                <w:w w:val="110"/>
              </w:rPr>
              <w:t>"</w:t>
            </w:r>
          </w:p>
        </w:tc>
        <w:tc>
          <w:tcPr>
            <w:tcW w:w="1947" w:type="dxa"/>
          </w:tcPr>
          <w:p w14:paraId="6F8258B3" w14:textId="77777777" w:rsidR="001058B6" w:rsidRDefault="005212F4">
            <w:pPr>
              <w:pStyle w:val="TableParagraph"/>
              <w:ind w:left="57"/>
            </w:pPr>
            <w:r>
              <w:rPr>
                <w:w w:val="115"/>
              </w:rPr>
              <w:t>"partner"</w:t>
            </w:r>
          </w:p>
        </w:tc>
        <w:tc>
          <w:tcPr>
            <w:tcW w:w="1940" w:type="dxa"/>
          </w:tcPr>
          <w:p w14:paraId="7691C23C" w14:textId="77777777" w:rsidR="001058B6" w:rsidRDefault="005212F4">
            <w:pPr>
              <w:pStyle w:val="TableParagraph"/>
              <w:ind w:left="172"/>
            </w:pPr>
            <w:r>
              <w:t>"condom"</w:t>
            </w:r>
          </w:p>
        </w:tc>
      </w:tr>
      <w:tr w:rsidR="001058B6" w14:paraId="6C23D8BF" w14:textId="77777777">
        <w:trPr>
          <w:trHeight w:val="270"/>
        </w:trPr>
        <w:tc>
          <w:tcPr>
            <w:tcW w:w="2398" w:type="dxa"/>
          </w:tcPr>
          <w:p w14:paraId="285DEA44" w14:textId="77777777" w:rsidR="001058B6" w:rsidRDefault="005212F4">
            <w:pPr>
              <w:pStyle w:val="TableParagraph"/>
              <w:ind w:left="50"/>
            </w:pPr>
            <w:r>
              <w:rPr>
                <w:w w:val="120"/>
              </w:rPr>
              <w:t>[13] "</w:t>
            </w:r>
            <w:proofErr w:type="spellStart"/>
            <w:r>
              <w:rPr>
                <w:w w:val="120"/>
              </w:rPr>
              <w:t>aidscare</w:t>
            </w:r>
            <w:proofErr w:type="spellEnd"/>
            <w:r>
              <w:rPr>
                <w:w w:val="120"/>
              </w:rPr>
              <w:t>"</w:t>
            </w:r>
          </w:p>
        </w:tc>
        <w:tc>
          <w:tcPr>
            <w:tcW w:w="2291" w:type="dxa"/>
          </w:tcPr>
          <w:p w14:paraId="35F0FD2F" w14:textId="77777777" w:rsidR="001058B6" w:rsidRDefault="005212F4">
            <w:pPr>
              <w:pStyle w:val="TableParagraph"/>
              <w:ind w:left="286"/>
            </w:pPr>
            <w:r>
              <w:rPr>
                <w:w w:val="105"/>
              </w:rPr>
              <w:t>"</w:t>
            </w:r>
            <w:proofErr w:type="spellStart"/>
            <w:r>
              <w:rPr>
                <w:w w:val="105"/>
              </w:rPr>
              <w:t>knowsdiedofaids</w:t>
            </w:r>
            <w:proofErr w:type="spellEnd"/>
            <w:r>
              <w:rPr>
                <w:w w:val="105"/>
              </w:rPr>
              <w:t>"</w:t>
            </w:r>
          </w:p>
        </w:tc>
        <w:tc>
          <w:tcPr>
            <w:tcW w:w="1947" w:type="dxa"/>
          </w:tcPr>
          <w:p w14:paraId="792DBCAD" w14:textId="77777777" w:rsidR="001058B6" w:rsidRDefault="005212F4">
            <w:pPr>
              <w:pStyle w:val="TableParagraph"/>
              <w:ind w:left="57"/>
            </w:pPr>
            <w:r>
              <w:rPr>
                <w:w w:val="110"/>
              </w:rPr>
              <w:t>"</w:t>
            </w:r>
            <w:proofErr w:type="spellStart"/>
            <w:r>
              <w:rPr>
                <w:w w:val="110"/>
              </w:rPr>
              <w:t>evertestedHIV</w:t>
            </w:r>
            <w:proofErr w:type="spellEnd"/>
            <w:r>
              <w:rPr>
                <w:w w:val="110"/>
              </w:rPr>
              <w:t>"</w:t>
            </w:r>
          </w:p>
        </w:tc>
        <w:tc>
          <w:tcPr>
            <w:tcW w:w="1940" w:type="dxa"/>
          </w:tcPr>
          <w:p w14:paraId="6AAC396C" w14:textId="77777777" w:rsidR="001058B6" w:rsidRDefault="005212F4">
            <w:pPr>
              <w:pStyle w:val="TableParagraph"/>
              <w:ind w:left="172"/>
            </w:pPr>
            <w:r>
              <w:t>"smoke"</w:t>
            </w:r>
          </w:p>
        </w:tc>
      </w:tr>
      <w:tr w:rsidR="001058B6" w14:paraId="72C08BB1" w14:textId="77777777">
        <w:trPr>
          <w:trHeight w:val="270"/>
        </w:trPr>
        <w:tc>
          <w:tcPr>
            <w:tcW w:w="2398" w:type="dxa"/>
          </w:tcPr>
          <w:p w14:paraId="363F0289" w14:textId="77777777" w:rsidR="001058B6" w:rsidRDefault="005212F4">
            <w:pPr>
              <w:pStyle w:val="TableParagraph"/>
              <w:ind w:left="50"/>
            </w:pPr>
            <w:r>
              <w:rPr>
                <w:w w:val="125"/>
              </w:rPr>
              <w:t>[17] "religion"</w:t>
            </w:r>
          </w:p>
        </w:tc>
        <w:tc>
          <w:tcPr>
            <w:tcW w:w="2291" w:type="dxa"/>
          </w:tcPr>
          <w:p w14:paraId="2A511205" w14:textId="77777777" w:rsidR="001058B6" w:rsidRDefault="005212F4">
            <w:pPr>
              <w:pStyle w:val="TableParagraph"/>
              <w:ind w:left="286"/>
            </w:pPr>
            <w:r>
              <w:rPr>
                <w:w w:val="125"/>
              </w:rPr>
              <w:t>"ethnicity"</w:t>
            </w:r>
          </w:p>
        </w:tc>
        <w:tc>
          <w:tcPr>
            <w:tcW w:w="1947" w:type="dxa"/>
          </w:tcPr>
          <w:p w14:paraId="032D11E7" w14:textId="77777777" w:rsidR="001058B6" w:rsidRDefault="005212F4">
            <w:pPr>
              <w:pStyle w:val="TableParagraph"/>
              <w:ind w:left="57"/>
            </w:pPr>
            <w:r>
              <w:rPr>
                <w:w w:val="110"/>
              </w:rPr>
              <w:t>"language"</w:t>
            </w:r>
          </w:p>
        </w:tc>
        <w:tc>
          <w:tcPr>
            <w:tcW w:w="1940" w:type="dxa"/>
          </w:tcPr>
          <w:p w14:paraId="7314745A" w14:textId="77777777" w:rsidR="001058B6" w:rsidRDefault="005212F4">
            <w:pPr>
              <w:pStyle w:val="TableParagraph"/>
              <w:ind w:left="172"/>
            </w:pPr>
            <w:r>
              <w:rPr>
                <w:w w:val="110"/>
              </w:rPr>
              <w:t>"</w:t>
            </w:r>
            <w:proofErr w:type="spellStart"/>
            <w:r>
              <w:rPr>
                <w:w w:val="110"/>
              </w:rPr>
              <w:t>interviewerID</w:t>
            </w:r>
            <w:proofErr w:type="spellEnd"/>
            <w:r>
              <w:rPr>
                <w:w w:val="110"/>
              </w:rPr>
              <w:t>"</w:t>
            </w:r>
          </w:p>
        </w:tc>
      </w:tr>
      <w:tr w:rsidR="001058B6" w14:paraId="45F14957" w14:textId="77777777">
        <w:trPr>
          <w:trHeight w:val="330"/>
        </w:trPr>
        <w:tc>
          <w:tcPr>
            <w:tcW w:w="2398" w:type="dxa"/>
          </w:tcPr>
          <w:p w14:paraId="5FBC04E7" w14:textId="77777777" w:rsidR="001058B6" w:rsidRDefault="005212F4">
            <w:pPr>
              <w:pStyle w:val="TableParagraph"/>
              <w:spacing w:line="278" w:lineRule="exact"/>
              <w:ind w:left="50"/>
            </w:pPr>
            <w:r>
              <w:rPr>
                <w:w w:val="115"/>
              </w:rPr>
              <w:t>[21] "</w:t>
            </w:r>
            <w:proofErr w:type="spellStart"/>
            <w:r>
              <w:rPr>
                <w:w w:val="115"/>
              </w:rPr>
              <w:t>sw</w:t>
            </w:r>
            <w:proofErr w:type="spellEnd"/>
            <w:r>
              <w:rPr>
                <w:w w:val="115"/>
              </w:rPr>
              <w:t>"</w:t>
            </w:r>
          </w:p>
        </w:tc>
        <w:tc>
          <w:tcPr>
            <w:tcW w:w="2291" w:type="dxa"/>
          </w:tcPr>
          <w:p w14:paraId="4B14F8A5" w14:textId="77777777" w:rsidR="001058B6" w:rsidRDefault="001058B6">
            <w:pPr>
              <w:pStyle w:val="TableParagraph"/>
              <w:spacing w:line="240" w:lineRule="auto"/>
              <w:rPr>
                <w:rFonts w:ascii="Times New Roman"/>
                <w:sz w:val="20"/>
              </w:rPr>
            </w:pPr>
          </w:p>
        </w:tc>
        <w:tc>
          <w:tcPr>
            <w:tcW w:w="1947" w:type="dxa"/>
          </w:tcPr>
          <w:p w14:paraId="7E93ACE7" w14:textId="77777777" w:rsidR="001058B6" w:rsidRDefault="001058B6">
            <w:pPr>
              <w:pStyle w:val="TableParagraph"/>
              <w:spacing w:line="240" w:lineRule="auto"/>
              <w:rPr>
                <w:rFonts w:ascii="Times New Roman"/>
                <w:sz w:val="20"/>
              </w:rPr>
            </w:pPr>
          </w:p>
        </w:tc>
        <w:tc>
          <w:tcPr>
            <w:tcW w:w="1940" w:type="dxa"/>
          </w:tcPr>
          <w:p w14:paraId="025D0764" w14:textId="77777777" w:rsidR="001058B6" w:rsidRDefault="001058B6">
            <w:pPr>
              <w:pStyle w:val="TableParagraph"/>
              <w:spacing w:line="240" w:lineRule="auto"/>
              <w:rPr>
                <w:rFonts w:ascii="Times New Roman"/>
                <w:sz w:val="20"/>
              </w:rPr>
            </w:pPr>
          </w:p>
        </w:tc>
      </w:tr>
    </w:tbl>
    <w:p w14:paraId="5497696C" w14:textId="77777777" w:rsidR="001058B6" w:rsidRDefault="001058B6">
      <w:pPr>
        <w:pStyle w:val="BodyText"/>
        <w:spacing w:before="5"/>
        <w:rPr>
          <w:i/>
          <w:sz w:val="10"/>
        </w:rPr>
      </w:pPr>
    </w:p>
    <w:p w14:paraId="4FB42468" w14:textId="77777777" w:rsidR="001058B6" w:rsidRDefault="005212F4">
      <w:pPr>
        <w:spacing w:before="90"/>
        <w:ind w:left="240" w:right="-29"/>
        <w:rPr>
          <w:i/>
        </w:rPr>
      </w:pPr>
      <w:r>
        <w:rPr>
          <w:i/>
          <w:w w:val="115"/>
        </w:rPr>
        <w:t xml:space="preserve">R&gt; </w:t>
      </w:r>
      <w:proofErr w:type="spellStart"/>
      <w:r>
        <w:rPr>
          <w:i/>
          <w:w w:val="115"/>
        </w:rPr>
        <w:t>hivdata</w:t>
      </w:r>
      <w:proofErr w:type="spellEnd"/>
      <w:r>
        <w:rPr>
          <w:i/>
          <w:w w:val="115"/>
        </w:rPr>
        <w:t xml:space="preserve"> &lt;-</w:t>
      </w:r>
      <w:r>
        <w:rPr>
          <w:i/>
          <w:spacing w:val="44"/>
          <w:w w:val="115"/>
        </w:rPr>
        <w:t xml:space="preserve"> </w:t>
      </w:r>
      <w:r>
        <w:rPr>
          <w:i/>
          <w:w w:val="115"/>
        </w:rPr>
        <w:t>hiv[,c("hiv","hivconsent","age","marital","condom","highhiv","interviewerID"</w:t>
      </w:r>
    </w:p>
    <w:p w14:paraId="4CE59142" w14:textId="77777777" w:rsidR="001058B6" w:rsidRDefault="001058B6">
      <w:pPr>
        <w:pStyle w:val="BodyText"/>
        <w:spacing w:before="1"/>
        <w:rPr>
          <w:i/>
          <w:sz w:val="21"/>
        </w:rPr>
      </w:pPr>
    </w:p>
    <w:p w14:paraId="1E0264E6" w14:textId="77777777" w:rsidR="001058B6" w:rsidRDefault="005212F4">
      <w:pPr>
        <w:pStyle w:val="BodyText"/>
        <w:ind w:left="240"/>
      </w:pPr>
      <w:r>
        <w:t>Recode variables:</w:t>
      </w:r>
    </w:p>
    <w:p w14:paraId="5CE58FD0" w14:textId="77777777" w:rsidR="001058B6" w:rsidRDefault="001058B6">
      <w:pPr>
        <w:sectPr w:rsidR="001058B6">
          <w:pgSz w:w="11910" w:h="16840"/>
          <w:pgMar w:top="1740" w:right="0" w:bottom="280" w:left="1380" w:header="1433" w:footer="0" w:gutter="0"/>
          <w:cols w:space="720"/>
        </w:sectPr>
      </w:pPr>
    </w:p>
    <w:p w14:paraId="6DCB0A9B" w14:textId="77777777" w:rsidR="001058B6" w:rsidRDefault="001058B6">
      <w:pPr>
        <w:pStyle w:val="BodyText"/>
        <w:spacing w:before="7"/>
        <w:rPr>
          <w:sz w:val="24"/>
        </w:rPr>
      </w:pPr>
    </w:p>
    <w:p w14:paraId="2162D9AA" w14:textId="77777777" w:rsidR="001058B6" w:rsidRDefault="005212F4">
      <w:pPr>
        <w:spacing w:before="112" w:line="218" w:lineRule="auto"/>
        <w:ind w:left="240" w:right="4327"/>
        <w:rPr>
          <w:i/>
        </w:rPr>
      </w:pPr>
      <w:r>
        <w:rPr>
          <w:i/>
          <w:w w:val="120"/>
        </w:rPr>
        <w:t xml:space="preserve">R&gt; # Study/group variable has to be recoded as integer </w:t>
      </w:r>
      <w:r>
        <w:rPr>
          <w:i/>
          <w:spacing w:val="66"/>
          <w:w w:val="120"/>
        </w:rPr>
        <w:t xml:space="preserve"> </w:t>
      </w:r>
      <w:r>
        <w:rPr>
          <w:i/>
          <w:w w:val="120"/>
        </w:rPr>
        <w:t>R&gt;</w:t>
      </w:r>
      <w:r>
        <w:rPr>
          <w:i/>
          <w:spacing w:val="58"/>
          <w:w w:val="120"/>
        </w:rPr>
        <w:t xml:space="preserve"> </w:t>
      </w:r>
      <w:proofErr w:type="spellStart"/>
      <w:r>
        <w:rPr>
          <w:i/>
          <w:w w:val="120"/>
        </w:rPr>
        <w:t>hivdata$region</w:t>
      </w:r>
      <w:proofErr w:type="spellEnd"/>
      <w:r>
        <w:rPr>
          <w:i/>
          <w:w w:val="120"/>
        </w:rPr>
        <w:t>&lt;-</w:t>
      </w:r>
      <w:proofErr w:type="spellStart"/>
      <w:r>
        <w:rPr>
          <w:i/>
          <w:w w:val="120"/>
        </w:rPr>
        <w:t>as.integer</w:t>
      </w:r>
      <w:proofErr w:type="spellEnd"/>
      <w:r>
        <w:rPr>
          <w:i/>
          <w:w w:val="120"/>
        </w:rPr>
        <w:t>(</w:t>
      </w:r>
      <w:proofErr w:type="spellStart"/>
      <w:r>
        <w:rPr>
          <w:i/>
          <w:w w:val="120"/>
        </w:rPr>
        <w:t>hivdata$region</w:t>
      </w:r>
      <w:proofErr w:type="spellEnd"/>
      <w:r>
        <w:rPr>
          <w:i/>
          <w:w w:val="120"/>
        </w:rPr>
        <w:t>)</w:t>
      </w:r>
    </w:p>
    <w:p w14:paraId="68452440" w14:textId="77777777" w:rsidR="001058B6" w:rsidRDefault="005212F4">
      <w:pPr>
        <w:spacing w:line="265" w:lineRule="exact"/>
        <w:ind w:left="240"/>
        <w:rPr>
          <w:i/>
        </w:rPr>
      </w:pPr>
      <w:r>
        <w:rPr>
          <w:i/>
        </w:rPr>
        <w:t>R&gt;</w:t>
      </w:r>
    </w:p>
    <w:p w14:paraId="3F8C8EC1" w14:textId="77777777" w:rsidR="001058B6" w:rsidRDefault="005212F4">
      <w:pPr>
        <w:spacing w:line="271" w:lineRule="exact"/>
        <w:ind w:left="240"/>
        <w:rPr>
          <w:i/>
        </w:rPr>
      </w:pPr>
      <w:r>
        <w:rPr>
          <w:i/>
          <w:w w:val="120"/>
        </w:rPr>
        <w:t>R&gt;</w:t>
      </w:r>
      <w:r>
        <w:rPr>
          <w:i/>
          <w:spacing w:val="51"/>
          <w:w w:val="120"/>
        </w:rPr>
        <w:t xml:space="preserve"> </w:t>
      </w:r>
      <w:r>
        <w:rPr>
          <w:i/>
          <w:w w:val="120"/>
        </w:rPr>
        <w:t>#</w:t>
      </w:r>
      <w:r>
        <w:rPr>
          <w:i/>
          <w:spacing w:val="51"/>
          <w:w w:val="120"/>
        </w:rPr>
        <w:t xml:space="preserve"> </w:t>
      </w:r>
      <w:r>
        <w:rPr>
          <w:i/>
          <w:w w:val="120"/>
        </w:rPr>
        <w:t>Categorical</w:t>
      </w:r>
      <w:r>
        <w:rPr>
          <w:i/>
          <w:spacing w:val="52"/>
          <w:w w:val="120"/>
        </w:rPr>
        <w:t xml:space="preserve"> </w:t>
      </w:r>
      <w:r>
        <w:rPr>
          <w:i/>
          <w:w w:val="120"/>
        </w:rPr>
        <w:t>variables</w:t>
      </w:r>
      <w:r>
        <w:rPr>
          <w:i/>
          <w:spacing w:val="51"/>
          <w:w w:val="120"/>
        </w:rPr>
        <w:t xml:space="preserve"> </w:t>
      </w:r>
      <w:r>
        <w:rPr>
          <w:i/>
          <w:w w:val="120"/>
        </w:rPr>
        <w:t>have</w:t>
      </w:r>
      <w:r>
        <w:rPr>
          <w:i/>
          <w:spacing w:val="51"/>
          <w:w w:val="120"/>
        </w:rPr>
        <w:t xml:space="preserve"> </w:t>
      </w:r>
      <w:r>
        <w:rPr>
          <w:i/>
          <w:w w:val="120"/>
        </w:rPr>
        <w:t>to</w:t>
      </w:r>
      <w:r>
        <w:rPr>
          <w:i/>
          <w:spacing w:val="52"/>
          <w:w w:val="120"/>
        </w:rPr>
        <w:t xml:space="preserve"> </w:t>
      </w:r>
      <w:r>
        <w:rPr>
          <w:i/>
          <w:w w:val="120"/>
        </w:rPr>
        <w:t>be</w:t>
      </w:r>
      <w:r>
        <w:rPr>
          <w:i/>
          <w:spacing w:val="51"/>
          <w:w w:val="120"/>
        </w:rPr>
        <w:t xml:space="preserve"> </w:t>
      </w:r>
      <w:r>
        <w:rPr>
          <w:i/>
          <w:w w:val="120"/>
        </w:rPr>
        <w:t>recoded</w:t>
      </w:r>
      <w:r>
        <w:rPr>
          <w:i/>
          <w:spacing w:val="51"/>
          <w:w w:val="120"/>
        </w:rPr>
        <w:t xml:space="preserve"> </w:t>
      </w:r>
      <w:r>
        <w:rPr>
          <w:i/>
          <w:w w:val="120"/>
        </w:rPr>
        <w:t>as</w:t>
      </w:r>
      <w:r>
        <w:rPr>
          <w:i/>
          <w:spacing w:val="52"/>
          <w:w w:val="120"/>
        </w:rPr>
        <w:t xml:space="preserve"> </w:t>
      </w:r>
      <w:r>
        <w:rPr>
          <w:i/>
          <w:w w:val="120"/>
        </w:rPr>
        <w:t>factor</w:t>
      </w:r>
    </w:p>
    <w:p w14:paraId="0E4D6459" w14:textId="77777777" w:rsidR="001058B6" w:rsidRDefault="005212F4">
      <w:pPr>
        <w:spacing w:before="8" w:line="218" w:lineRule="auto"/>
        <w:ind w:left="240" w:right="371"/>
        <w:rPr>
          <w:i/>
        </w:rPr>
      </w:pPr>
      <w:r>
        <w:rPr>
          <w:i/>
          <w:w w:val="115"/>
        </w:rPr>
        <w:t xml:space="preserve">R&gt;  </w:t>
      </w:r>
      <w:r>
        <w:rPr>
          <w:i/>
          <w:w w:val="120"/>
        </w:rPr>
        <w:t xml:space="preserve"># to use the 2l.binary imputation method, </w:t>
      </w:r>
      <w:r w:rsidRPr="00895EC0">
        <w:rPr>
          <w:i/>
          <w:w w:val="140"/>
          <w:highlight w:val="yellow"/>
          <w:rPrChange w:id="99" w:author="Jong-3, V.M.T. de (Valentijn)" w:date="2022-11-17T14:07:00Z">
            <w:rPr>
              <w:i/>
              <w:w w:val="140"/>
            </w:rPr>
          </w:rPrChange>
        </w:rPr>
        <w:t xml:space="preserve">it is </w:t>
      </w:r>
      <w:r w:rsidRPr="00895EC0">
        <w:rPr>
          <w:i/>
          <w:w w:val="120"/>
          <w:highlight w:val="yellow"/>
          <w:rPrChange w:id="100" w:author="Jong-3, V.M.T. de (Valentijn)" w:date="2022-11-17T14:07:00Z">
            <w:rPr>
              <w:i/>
              <w:w w:val="120"/>
            </w:rPr>
          </w:rPrChange>
        </w:rPr>
        <w:t xml:space="preserve">required that the level </w:t>
      </w:r>
      <w:r w:rsidRPr="00895EC0">
        <w:rPr>
          <w:i/>
          <w:w w:val="115"/>
          <w:highlight w:val="yellow"/>
          <w:rPrChange w:id="101" w:author="Jong-3, V.M.T. de (Valentijn)" w:date="2022-11-17T14:07:00Z">
            <w:rPr>
              <w:i/>
              <w:w w:val="115"/>
            </w:rPr>
          </w:rPrChange>
        </w:rPr>
        <w:t xml:space="preserve">names  </w:t>
      </w:r>
      <w:r w:rsidRPr="00895EC0">
        <w:rPr>
          <w:i/>
          <w:w w:val="120"/>
          <w:highlight w:val="yellow"/>
          <w:rPrChange w:id="102" w:author="Jong-3, V.M.T. de (Valentijn)" w:date="2022-11-17T14:07:00Z">
            <w:rPr>
              <w:i/>
              <w:w w:val="120"/>
            </w:rPr>
          </w:rPrChange>
        </w:rPr>
        <w:t>should no</w:t>
      </w:r>
      <w:r>
        <w:rPr>
          <w:i/>
          <w:w w:val="120"/>
        </w:rPr>
        <w:t xml:space="preserve">        </w:t>
      </w:r>
      <w:r>
        <w:rPr>
          <w:i/>
          <w:w w:val="115"/>
        </w:rPr>
        <w:t>R&gt;</w:t>
      </w:r>
    </w:p>
    <w:p w14:paraId="4A0F62D4" w14:textId="58F755DE" w:rsidR="001058B6" w:rsidRDefault="005212F4">
      <w:pPr>
        <w:tabs>
          <w:tab w:val="left" w:pos="5165"/>
        </w:tabs>
        <w:spacing w:before="1" w:line="218" w:lineRule="auto"/>
        <w:ind w:left="240"/>
        <w:rPr>
          <w:i/>
        </w:rPr>
      </w:pPr>
      <w:r>
        <w:rPr>
          <w:i/>
          <w:w w:val="120"/>
        </w:rPr>
        <w:t xml:space="preserve">R&gt; </w:t>
      </w:r>
      <w:proofErr w:type="spellStart"/>
      <w:r>
        <w:rPr>
          <w:i/>
          <w:w w:val="125"/>
        </w:rPr>
        <w:t>hivdata$hiv</w:t>
      </w:r>
      <w:proofErr w:type="spellEnd"/>
      <w:r>
        <w:rPr>
          <w:i/>
          <w:w w:val="125"/>
        </w:rPr>
        <w:t xml:space="preserve"> &lt;- </w:t>
      </w:r>
      <w:proofErr w:type="spellStart"/>
      <w:r>
        <w:rPr>
          <w:i/>
          <w:w w:val="125"/>
        </w:rPr>
        <w:t>as.factor</w:t>
      </w:r>
      <w:proofErr w:type="spellEnd"/>
      <w:r>
        <w:rPr>
          <w:i/>
          <w:w w:val="125"/>
        </w:rPr>
        <w:t>(</w:t>
      </w:r>
      <w:proofErr w:type="spellStart"/>
      <w:r>
        <w:rPr>
          <w:i/>
          <w:w w:val="125"/>
        </w:rPr>
        <w:t>hivdata$hiv</w:t>
      </w:r>
      <w:proofErr w:type="spellEnd"/>
      <w:r>
        <w:rPr>
          <w:i/>
          <w:w w:val="125"/>
        </w:rPr>
        <w:t xml:space="preserve">) #to use the 2l.heckman method, </w:t>
      </w:r>
      <w:r>
        <w:rPr>
          <w:i/>
          <w:w w:val="140"/>
        </w:rPr>
        <w:t xml:space="preserve">it is </w:t>
      </w:r>
      <w:r>
        <w:rPr>
          <w:i/>
          <w:w w:val="125"/>
        </w:rPr>
        <w:t>required tha</w:t>
      </w:r>
      <w:ins w:id="103" w:author="Jong-3, V.M.T. de (Valentijn)" w:date="2022-11-17T14:07:00Z">
        <w:r w:rsidR="00895EC0">
          <w:rPr>
            <w:i/>
            <w:w w:val="125"/>
          </w:rPr>
          <w:t>t</w:t>
        </w:r>
      </w:ins>
      <w:r>
        <w:rPr>
          <w:i/>
          <w:w w:val="125"/>
        </w:rPr>
        <w:t xml:space="preserve">  </w:t>
      </w:r>
      <w:r>
        <w:rPr>
          <w:i/>
          <w:w w:val="120"/>
        </w:rPr>
        <w:t xml:space="preserve">R&gt;  </w:t>
      </w:r>
      <w:r>
        <w:rPr>
          <w:i/>
          <w:w w:val="125"/>
        </w:rPr>
        <w:t xml:space="preserve">#the missing variable </w:t>
      </w:r>
      <w:r>
        <w:rPr>
          <w:i/>
          <w:w w:val="140"/>
        </w:rPr>
        <w:t xml:space="preserve">is </w:t>
      </w:r>
      <w:r>
        <w:rPr>
          <w:i/>
          <w:w w:val="125"/>
        </w:rPr>
        <w:t xml:space="preserve">stored as a factor in the dataset, otherwise the method will         </w:t>
      </w:r>
      <w:r>
        <w:rPr>
          <w:i/>
          <w:w w:val="120"/>
        </w:rPr>
        <w:t xml:space="preserve">R&gt;  </w:t>
      </w:r>
      <w:r>
        <w:rPr>
          <w:i/>
          <w:w w:val="125"/>
        </w:rPr>
        <w:t>#apply the imputation correction</w:t>
      </w:r>
      <w:r>
        <w:rPr>
          <w:i/>
          <w:spacing w:val="58"/>
          <w:w w:val="125"/>
        </w:rPr>
        <w:t xml:space="preserve"> </w:t>
      </w:r>
      <w:r>
        <w:rPr>
          <w:i/>
          <w:w w:val="125"/>
        </w:rPr>
        <w:t>for</w:t>
      </w:r>
      <w:r>
        <w:rPr>
          <w:i/>
          <w:spacing w:val="25"/>
          <w:w w:val="125"/>
        </w:rPr>
        <w:t xml:space="preserve"> </w:t>
      </w:r>
      <w:r>
        <w:rPr>
          <w:i/>
          <w:w w:val="125"/>
        </w:rPr>
        <w:t>a</w:t>
      </w:r>
      <w:r>
        <w:rPr>
          <w:i/>
          <w:w w:val="125"/>
        </w:rPr>
        <w:tab/>
        <w:t>missing</w:t>
      </w:r>
      <w:r>
        <w:rPr>
          <w:i/>
          <w:spacing w:val="38"/>
          <w:w w:val="125"/>
        </w:rPr>
        <w:t xml:space="preserve"> </w:t>
      </w:r>
      <w:r>
        <w:rPr>
          <w:i/>
          <w:w w:val="125"/>
        </w:rPr>
        <w:t>continuous</w:t>
      </w:r>
      <w:r>
        <w:rPr>
          <w:i/>
          <w:spacing w:val="39"/>
          <w:w w:val="125"/>
        </w:rPr>
        <w:t xml:space="preserve"> </w:t>
      </w:r>
      <w:r>
        <w:rPr>
          <w:i/>
          <w:w w:val="125"/>
        </w:rPr>
        <w:t>variable</w:t>
      </w:r>
      <w:r>
        <w:rPr>
          <w:i/>
          <w:spacing w:val="38"/>
          <w:w w:val="125"/>
        </w:rPr>
        <w:t xml:space="preserve"> </w:t>
      </w:r>
      <w:r>
        <w:rPr>
          <w:i/>
          <w:w w:val="125"/>
        </w:rPr>
        <w:t>instead</w:t>
      </w:r>
      <w:r>
        <w:rPr>
          <w:i/>
          <w:spacing w:val="39"/>
          <w:w w:val="125"/>
        </w:rPr>
        <w:t xml:space="preserve"> </w:t>
      </w:r>
      <w:r>
        <w:rPr>
          <w:i/>
          <w:w w:val="125"/>
        </w:rPr>
        <w:t>for</w:t>
      </w:r>
    </w:p>
    <w:p w14:paraId="4B4F3735" w14:textId="23A61D50" w:rsidR="001058B6" w:rsidRDefault="005212F4">
      <w:pPr>
        <w:spacing w:before="3" w:line="218" w:lineRule="auto"/>
        <w:ind w:left="240" w:right="371"/>
        <w:rPr>
          <w:i/>
        </w:rPr>
      </w:pPr>
      <w:r>
        <w:rPr>
          <w:i/>
          <w:w w:val="120"/>
        </w:rPr>
        <w:t xml:space="preserve">R&gt; </w:t>
      </w:r>
      <w:r>
        <w:rPr>
          <w:i/>
          <w:w w:val="130"/>
        </w:rPr>
        <w:t>#a missing binary variable,</w:t>
      </w:r>
      <w:ins w:id="104" w:author="Jong-3, V.M.T. de (Valentijn)" w:date="2022-11-17T14:07:00Z">
        <w:r w:rsidR="00895EC0">
          <w:rPr>
            <w:i/>
            <w:w w:val="130"/>
          </w:rPr>
          <w:t xml:space="preserve"> </w:t>
        </w:r>
      </w:ins>
      <w:r>
        <w:rPr>
          <w:i/>
          <w:w w:val="130"/>
        </w:rPr>
        <w:t xml:space="preserve">which is in this case the binary response of the </w:t>
      </w:r>
      <w:proofErr w:type="spellStart"/>
      <w:r>
        <w:rPr>
          <w:i/>
          <w:w w:val="130"/>
        </w:rPr>
        <w:t>hiv</w:t>
      </w:r>
      <w:proofErr w:type="spellEnd"/>
      <w:r>
        <w:rPr>
          <w:i/>
          <w:w w:val="130"/>
        </w:rPr>
        <w:t xml:space="preserve"> test.  </w:t>
      </w:r>
      <w:r>
        <w:rPr>
          <w:i/>
          <w:w w:val="120"/>
        </w:rPr>
        <w:t>R&gt;</w:t>
      </w:r>
    </w:p>
    <w:p w14:paraId="3905BE14" w14:textId="77777777" w:rsidR="001058B6" w:rsidRDefault="005212F4">
      <w:pPr>
        <w:spacing w:line="265" w:lineRule="exact"/>
        <w:ind w:left="240"/>
        <w:rPr>
          <w:i/>
        </w:rPr>
      </w:pPr>
      <w:r>
        <w:rPr>
          <w:i/>
          <w:w w:val="120"/>
        </w:rPr>
        <w:t xml:space="preserve">R&gt; </w:t>
      </w:r>
      <w:proofErr w:type="spellStart"/>
      <w:r>
        <w:rPr>
          <w:i/>
          <w:w w:val="120"/>
        </w:rPr>
        <w:t>hivdata$marital</w:t>
      </w:r>
      <w:proofErr w:type="spellEnd"/>
      <w:r>
        <w:rPr>
          <w:i/>
          <w:w w:val="120"/>
        </w:rPr>
        <w:t xml:space="preserve"> &lt;- </w:t>
      </w:r>
      <w:proofErr w:type="spellStart"/>
      <w:r>
        <w:rPr>
          <w:i/>
          <w:w w:val="120"/>
        </w:rPr>
        <w:t>as.factor</w:t>
      </w:r>
      <w:proofErr w:type="spellEnd"/>
      <w:r>
        <w:rPr>
          <w:i/>
          <w:w w:val="120"/>
        </w:rPr>
        <w:t>(</w:t>
      </w:r>
      <w:proofErr w:type="spellStart"/>
      <w:r>
        <w:rPr>
          <w:i/>
          <w:w w:val="120"/>
        </w:rPr>
        <w:t>hivdata$marital</w:t>
      </w:r>
      <w:proofErr w:type="spellEnd"/>
      <w:r>
        <w:rPr>
          <w:i/>
          <w:w w:val="120"/>
        </w:rPr>
        <w:t>)</w:t>
      </w:r>
    </w:p>
    <w:p w14:paraId="2C59C63B" w14:textId="77777777" w:rsidR="001058B6" w:rsidRDefault="005212F4">
      <w:pPr>
        <w:spacing w:before="8" w:line="218" w:lineRule="auto"/>
        <w:ind w:left="240" w:right="661"/>
        <w:rPr>
          <w:i/>
        </w:rPr>
      </w:pPr>
      <w:r>
        <w:rPr>
          <w:i/>
          <w:w w:val="110"/>
        </w:rPr>
        <w:t xml:space="preserve">R&gt;           levels(hivdata$marital)&lt;-c("never_married","currently_married","formerly_married") R&gt; </w:t>
      </w:r>
      <w:proofErr w:type="spellStart"/>
      <w:r>
        <w:rPr>
          <w:i/>
          <w:w w:val="110"/>
        </w:rPr>
        <w:t>hivdata$condom</w:t>
      </w:r>
      <w:proofErr w:type="spellEnd"/>
      <w:r>
        <w:rPr>
          <w:i/>
          <w:w w:val="110"/>
        </w:rPr>
        <w:t xml:space="preserve"> &lt;-</w:t>
      </w:r>
      <w:r>
        <w:rPr>
          <w:i/>
          <w:spacing w:val="57"/>
          <w:w w:val="110"/>
        </w:rPr>
        <w:t xml:space="preserve"> </w:t>
      </w:r>
      <w:proofErr w:type="spellStart"/>
      <w:r>
        <w:rPr>
          <w:i/>
          <w:w w:val="110"/>
        </w:rPr>
        <w:t>as.factor</w:t>
      </w:r>
      <w:proofErr w:type="spellEnd"/>
      <w:r>
        <w:rPr>
          <w:i/>
          <w:w w:val="110"/>
        </w:rPr>
        <w:t>(</w:t>
      </w:r>
      <w:proofErr w:type="spellStart"/>
      <w:r>
        <w:rPr>
          <w:i/>
          <w:w w:val="110"/>
        </w:rPr>
        <w:t>hivdata$condom</w:t>
      </w:r>
      <w:proofErr w:type="spellEnd"/>
      <w:r>
        <w:rPr>
          <w:i/>
          <w:w w:val="110"/>
        </w:rPr>
        <w:t>)</w:t>
      </w:r>
    </w:p>
    <w:p w14:paraId="0B168B6C" w14:textId="77777777" w:rsidR="001058B6" w:rsidRDefault="005212F4">
      <w:pPr>
        <w:spacing w:before="2" w:line="218" w:lineRule="auto"/>
        <w:ind w:left="240" w:right="661"/>
        <w:rPr>
          <w:i/>
        </w:rPr>
      </w:pPr>
      <w:r>
        <w:rPr>
          <w:i/>
          <w:w w:val="110"/>
        </w:rPr>
        <w:t xml:space="preserve">R&gt;   levels(hivdata$condom)&lt;-c("No_Condom_Last_Intercourse","Condom_Last_Intercourse") R&gt; </w:t>
      </w:r>
      <w:proofErr w:type="spellStart"/>
      <w:r>
        <w:rPr>
          <w:i/>
          <w:w w:val="110"/>
        </w:rPr>
        <w:t>hivdata$highhiv</w:t>
      </w:r>
      <w:proofErr w:type="spellEnd"/>
      <w:r>
        <w:rPr>
          <w:i/>
          <w:w w:val="110"/>
        </w:rPr>
        <w:t xml:space="preserve"> &lt;- </w:t>
      </w:r>
      <w:proofErr w:type="spellStart"/>
      <w:r>
        <w:rPr>
          <w:i/>
          <w:w w:val="110"/>
        </w:rPr>
        <w:t>as.factor</w:t>
      </w:r>
      <w:proofErr w:type="spellEnd"/>
      <w:r>
        <w:rPr>
          <w:i/>
          <w:w w:val="110"/>
        </w:rPr>
        <w:t>(</w:t>
      </w:r>
      <w:proofErr w:type="spellStart"/>
      <w:r>
        <w:rPr>
          <w:i/>
          <w:w w:val="110"/>
        </w:rPr>
        <w:t>hivdata$highhiv</w:t>
      </w:r>
      <w:proofErr w:type="spellEnd"/>
      <w:r>
        <w:rPr>
          <w:i/>
          <w:w w:val="110"/>
        </w:rPr>
        <w:t>)</w:t>
      </w:r>
    </w:p>
    <w:p w14:paraId="7AEF545F" w14:textId="77777777" w:rsidR="001058B6" w:rsidRDefault="005212F4">
      <w:pPr>
        <w:spacing w:before="1" w:line="218" w:lineRule="auto"/>
        <w:ind w:left="240" w:right="2193"/>
        <w:rPr>
          <w:i/>
        </w:rPr>
      </w:pPr>
      <w:r>
        <w:rPr>
          <w:i/>
          <w:w w:val="110"/>
        </w:rPr>
        <w:t xml:space="preserve">R&gt;  levels(hivdata$highhiv)&lt;-c("Not_High_Risk_of_HIV","High_Risk_of_HIV") R&gt; </w:t>
      </w:r>
      <w:proofErr w:type="spellStart"/>
      <w:r>
        <w:rPr>
          <w:i/>
          <w:w w:val="110"/>
        </w:rPr>
        <w:t>hivdata$interviewerID</w:t>
      </w:r>
      <w:proofErr w:type="spellEnd"/>
      <w:r>
        <w:rPr>
          <w:i/>
          <w:w w:val="110"/>
        </w:rPr>
        <w:t xml:space="preserve"> &lt;- </w:t>
      </w:r>
      <w:proofErr w:type="spellStart"/>
      <w:r>
        <w:rPr>
          <w:i/>
          <w:w w:val="110"/>
        </w:rPr>
        <w:t>as.factor</w:t>
      </w:r>
      <w:proofErr w:type="spellEnd"/>
      <w:r>
        <w:rPr>
          <w:i/>
          <w:w w:val="110"/>
        </w:rPr>
        <w:t>(</w:t>
      </w:r>
      <w:proofErr w:type="spellStart"/>
      <w:r>
        <w:rPr>
          <w:i/>
          <w:w w:val="110"/>
        </w:rPr>
        <w:t>hivdata$interviewerID</w:t>
      </w:r>
      <w:proofErr w:type="spellEnd"/>
      <w:r>
        <w:rPr>
          <w:i/>
          <w:w w:val="110"/>
        </w:rPr>
        <w:t>)</w:t>
      </w:r>
    </w:p>
    <w:p w14:paraId="4A84ABCF" w14:textId="77777777" w:rsidR="001058B6" w:rsidRDefault="005212F4">
      <w:pPr>
        <w:spacing w:line="265" w:lineRule="exact"/>
        <w:ind w:left="240"/>
        <w:rPr>
          <w:i/>
        </w:rPr>
      </w:pPr>
      <w:r>
        <w:rPr>
          <w:i/>
        </w:rPr>
        <w:t>R&gt;</w:t>
      </w:r>
    </w:p>
    <w:p w14:paraId="5EC0023C" w14:textId="77777777" w:rsidR="001058B6" w:rsidRDefault="005212F4">
      <w:pPr>
        <w:tabs>
          <w:tab w:val="left" w:pos="3561"/>
        </w:tabs>
        <w:spacing w:before="8" w:line="218" w:lineRule="auto"/>
        <w:ind w:left="240" w:right="1779"/>
        <w:rPr>
          <w:i/>
        </w:rPr>
      </w:pPr>
      <w:r>
        <w:rPr>
          <w:i/>
          <w:w w:val="115"/>
        </w:rPr>
        <w:t>R&gt;</w:t>
      </w:r>
      <w:r>
        <w:rPr>
          <w:i/>
          <w:spacing w:val="58"/>
          <w:w w:val="115"/>
        </w:rPr>
        <w:t xml:space="preserve"> </w:t>
      </w:r>
      <w:proofErr w:type="spellStart"/>
      <w:r>
        <w:rPr>
          <w:i/>
          <w:w w:val="115"/>
        </w:rPr>
        <w:t>hivdata$interviewerID</w:t>
      </w:r>
      <w:proofErr w:type="spellEnd"/>
      <w:r>
        <w:rPr>
          <w:i/>
          <w:spacing w:val="58"/>
          <w:w w:val="115"/>
        </w:rPr>
        <w:t xml:space="preserve"> </w:t>
      </w:r>
      <w:r>
        <w:rPr>
          <w:i/>
          <w:w w:val="115"/>
        </w:rPr>
        <w:t>&lt;-</w:t>
      </w:r>
      <w:r>
        <w:rPr>
          <w:i/>
          <w:w w:val="115"/>
        </w:rPr>
        <w:tab/>
      </w:r>
      <w:proofErr w:type="spellStart"/>
      <w:r>
        <w:rPr>
          <w:i/>
          <w:spacing w:val="-1"/>
          <w:w w:val="115"/>
        </w:rPr>
        <w:t>as.factor</w:t>
      </w:r>
      <w:proofErr w:type="spellEnd"/>
      <w:r>
        <w:rPr>
          <w:i/>
          <w:spacing w:val="-1"/>
          <w:w w:val="115"/>
        </w:rPr>
        <w:t>(</w:t>
      </w:r>
      <w:proofErr w:type="spellStart"/>
      <w:r>
        <w:rPr>
          <w:i/>
          <w:spacing w:val="-1"/>
          <w:w w:val="115"/>
        </w:rPr>
        <w:t>as.character</w:t>
      </w:r>
      <w:proofErr w:type="spellEnd"/>
      <w:r>
        <w:rPr>
          <w:i/>
          <w:spacing w:val="-1"/>
          <w:w w:val="115"/>
        </w:rPr>
        <w:t>(</w:t>
      </w:r>
      <w:proofErr w:type="spellStart"/>
      <w:r>
        <w:rPr>
          <w:i/>
          <w:spacing w:val="-1"/>
          <w:w w:val="115"/>
        </w:rPr>
        <w:t>hivdata$interviewerID</w:t>
      </w:r>
      <w:proofErr w:type="spellEnd"/>
      <w:r>
        <w:rPr>
          <w:i/>
          <w:spacing w:val="-1"/>
          <w:w w:val="115"/>
        </w:rPr>
        <w:t xml:space="preserve">))      </w:t>
      </w:r>
      <w:r>
        <w:rPr>
          <w:i/>
          <w:w w:val="115"/>
        </w:rPr>
        <w:t>R&gt;</w:t>
      </w:r>
      <w:r>
        <w:rPr>
          <w:i/>
          <w:spacing w:val="4"/>
          <w:w w:val="115"/>
        </w:rPr>
        <w:t xml:space="preserve"> </w:t>
      </w:r>
      <w:r>
        <w:rPr>
          <w:i/>
          <w:w w:val="115"/>
        </w:rPr>
        <w:t>interv&lt;-as.data.frame(table(hivdata$interviewerID,hivdata$region))</w:t>
      </w:r>
    </w:p>
    <w:p w14:paraId="07229011" w14:textId="77777777" w:rsidR="001058B6" w:rsidRDefault="001058B6">
      <w:pPr>
        <w:pStyle w:val="BodyText"/>
        <w:spacing w:before="3"/>
        <w:rPr>
          <w:i/>
          <w:sz w:val="20"/>
        </w:rPr>
      </w:pPr>
    </w:p>
    <w:p w14:paraId="53FD8E9A" w14:textId="77777777" w:rsidR="001058B6" w:rsidRDefault="005212F4">
      <w:pPr>
        <w:pStyle w:val="BodyText"/>
        <w:spacing w:line="218" w:lineRule="auto"/>
        <w:ind w:left="240" w:right="1460"/>
        <w:jc w:val="both"/>
      </w:pPr>
      <w:r>
        <w:rPr>
          <w:spacing w:val="-10"/>
        </w:rPr>
        <w:t xml:space="preserve">We </w:t>
      </w:r>
      <w:r>
        <w:t xml:space="preserve">obtain here the random effects for each interviewer, this is an approximation of the interviewer’s skill which will </w:t>
      </w:r>
      <w:r>
        <w:rPr>
          <w:spacing w:val="3"/>
        </w:rPr>
        <w:t xml:space="preserve">be </w:t>
      </w:r>
      <w:r>
        <w:t>used as an exclusion constraint. Here, since the location of the</w:t>
      </w:r>
      <w:r>
        <w:rPr>
          <w:spacing w:val="-12"/>
        </w:rPr>
        <w:t xml:space="preserve"> </w:t>
      </w:r>
      <w:r>
        <w:t>interviewer</w:t>
      </w:r>
      <w:r>
        <w:rPr>
          <w:spacing w:val="-12"/>
        </w:rPr>
        <w:t xml:space="preserve"> </w:t>
      </w:r>
      <w:r>
        <w:rPr>
          <w:spacing w:val="-3"/>
        </w:rPr>
        <w:t>was</w:t>
      </w:r>
      <w:r>
        <w:rPr>
          <w:spacing w:val="-12"/>
        </w:rPr>
        <w:t xml:space="preserve"> </w:t>
      </w:r>
      <w:r>
        <w:t>not</w:t>
      </w:r>
      <w:r>
        <w:rPr>
          <w:spacing w:val="-11"/>
        </w:rPr>
        <w:t xml:space="preserve"> </w:t>
      </w:r>
      <w:r>
        <w:t>randomly</w:t>
      </w:r>
      <w:r>
        <w:rPr>
          <w:spacing w:val="-12"/>
        </w:rPr>
        <w:t xml:space="preserve"> </w:t>
      </w:r>
      <w:r>
        <w:t>assigned</w:t>
      </w:r>
      <w:r>
        <w:rPr>
          <w:spacing w:val="-12"/>
        </w:rPr>
        <w:t xml:space="preserve"> </w:t>
      </w:r>
      <w:r>
        <w:t>to</w:t>
      </w:r>
      <w:r>
        <w:rPr>
          <w:spacing w:val="-11"/>
        </w:rPr>
        <w:t xml:space="preserve"> </w:t>
      </w:r>
      <w:r>
        <w:t>the</w:t>
      </w:r>
      <w:r>
        <w:rPr>
          <w:spacing w:val="-12"/>
        </w:rPr>
        <w:t xml:space="preserve"> </w:t>
      </w:r>
      <w:r>
        <w:t>subjects,</w:t>
      </w:r>
      <w:r>
        <w:rPr>
          <w:spacing w:val="-12"/>
        </w:rPr>
        <w:t xml:space="preserve"> </w:t>
      </w:r>
      <w:r>
        <w:t>the</w:t>
      </w:r>
      <w:r>
        <w:rPr>
          <w:spacing w:val="-12"/>
        </w:rPr>
        <w:t xml:space="preserve"> </w:t>
      </w:r>
      <w:r>
        <w:t>assignment</w:t>
      </w:r>
      <w:r>
        <w:rPr>
          <w:spacing w:val="-11"/>
        </w:rPr>
        <w:t xml:space="preserve"> </w:t>
      </w:r>
      <w:r>
        <w:rPr>
          <w:spacing w:val="-3"/>
        </w:rPr>
        <w:t>was</w:t>
      </w:r>
      <w:r>
        <w:rPr>
          <w:spacing w:val="-12"/>
        </w:rPr>
        <w:t xml:space="preserve"> </w:t>
      </w:r>
      <w:r>
        <w:t>corrected</w:t>
      </w:r>
      <w:r>
        <w:rPr>
          <w:spacing w:val="-12"/>
        </w:rPr>
        <w:t xml:space="preserve"> </w:t>
      </w:r>
      <w:r>
        <w:t>for region and</w:t>
      </w:r>
      <w:r>
        <w:rPr>
          <w:spacing w:val="31"/>
        </w:rPr>
        <w:t xml:space="preserve"> </w:t>
      </w:r>
      <w:r>
        <w:t>language.</w:t>
      </w:r>
    </w:p>
    <w:p w14:paraId="41548D27" w14:textId="77777777" w:rsidR="001058B6" w:rsidRDefault="005212F4">
      <w:pPr>
        <w:spacing w:before="254" w:line="284" w:lineRule="exact"/>
        <w:ind w:left="240"/>
        <w:rPr>
          <w:i/>
        </w:rPr>
      </w:pPr>
      <w:r>
        <w:rPr>
          <w:i/>
          <w:w w:val="115"/>
        </w:rPr>
        <w:t xml:space="preserve">R&gt; </w:t>
      </w:r>
      <w:proofErr w:type="spellStart"/>
      <w:r>
        <w:rPr>
          <w:i/>
          <w:w w:val="115"/>
        </w:rPr>
        <w:t>hivdata$hivconsent</w:t>
      </w:r>
      <w:proofErr w:type="spellEnd"/>
      <w:r>
        <w:rPr>
          <w:i/>
          <w:w w:val="115"/>
        </w:rPr>
        <w:t xml:space="preserve"> &lt;-</w:t>
      </w:r>
      <w:r>
        <w:rPr>
          <w:i/>
          <w:spacing w:val="51"/>
          <w:w w:val="115"/>
        </w:rPr>
        <w:t xml:space="preserve"> </w:t>
      </w:r>
      <w:proofErr w:type="spellStart"/>
      <w:r>
        <w:rPr>
          <w:i/>
          <w:w w:val="115"/>
        </w:rPr>
        <w:t>as.factor</w:t>
      </w:r>
      <w:proofErr w:type="spellEnd"/>
      <w:r>
        <w:rPr>
          <w:i/>
          <w:w w:val="115"/>
        </w:rPr>
        <w:t>(</w:t>
      </w:r>
      <w:proofErr w:type="spellStart"/>
      <w:r>
        <w:rPr>
          <w:i/>
          <w:w w:val="115"/>
        </w:rPr>
        <w:t>hivdata$hivconsent</w:t>
      </w:r>
      <w:proofErr w:type="spellEnd"/>
      <w:r>
        <w:rPr>
          <w:i/>
          <w:w w:val="115"/>
        </w:rPr>
        <w:t>)</w:t>
      </w:r>
    </w:p>
    <w:p w14:paraId="63B7D786" w14:textId="77777777" w:rsidR="001058B6" w:rsidRDefault="005212F4">
      <w:pPr>
        <w:tabs>
          <w:tab w:val="left" w:pos="1614"/>
        </w:tabs>
        <w:spacing w:before="8" w:line="218" w:lineRule="auto"/>
        <w:ind w:left="240"/>
        <w:rPr>
          <w:i/>
        </w:rPr>
      </w:pPr>
      <w:r>
        <w:rPr>
          <w:i/>
          <w:w w:val="110"/>
        </w:rPr>
        <w:t xml:space="preserve">R&gt;  </w:t>
      </w:r>
      <w:proofErr w:type="spellStart"/>
      <w:r>
        <w:rPr>
          <w:i/>
          <w:w w:val="110"/>
        </w:rPr>
        <w:t>ID_mixed</w:t>
      </w:r>
      <w:proofErr w:type="spellEnd"/>
      <w:r>
        <w:rPr>
          <w:i/>
          <w:w w:val="110"/>
        </w:rPr>
        <w:t xml:space="preserve">  &lt;-  lme4::</w:t>
      </w:r>
      <w:proofErr w:type="spellStart"/>
      <w:r>
        <w:rPr>
          <w:i/>
          <w:w w:val="110"/>
        </w:rPr>
        <w:t>glmer</w:t>
      </w:r>
      <w:proofErr w:type="spellEnd"/>
      <w:r>
        <w:rPr>
          <w:i/>
          <w:w w:val="110"/>
        </w:rPr>
        <w:t>(</w:t>
      </w:r>
      <w:proofErr w:type="spellStart"/>
      <w:r>
        <w:rPr>
          <w:i/>
          <w:w w:val="110"/>
        </w:rPr>
        <w:t>hivconsent</w:t>
      </w:r>
      <w:proofErr w:type="spellEnd"/>
      <w:r>
        <w:rPr>
          <w:i/>
          <w:w w:val="110"/>
        </w:rPr>
        <w:t xml:space="preserve">  ~  region  +  language+(1  |  </w:t>
      </w:r>
      <w:proofErr w:type="spellStart"/>
      <w:r>
        <w:rPr>
          <w:i/>
          <w:w w:val="110"/>
        </w:rPr>
        <w:t>interviewerID</w:t>
      </w:r>
      <w:proofErr w:type="spellEnd"/>
      <w:r>
        <w:rPr>
          <w:i/>
          <w:w w:val="110"/>
        </w:rPr>
        <w:t xml:space="preserve">),  data  =  </w:t>
      </w:r>
      <w:proofErr w:type="spellStart"/>
      <w:r>
        <w:rPr>
          <w:i/>
          <w:w w:val="110"/>
        </w:rPr>
        <w:t>hivd</w:t>
      </w:r>
      <w:proofErr w:type="spellEnd"/>
      <w:r>
        <w:rPr>
          <w:i/>
          <w:w w:val="110"/>
        </w:rPr>
        <w:t xml:space="preserve">    R&gt; </w:t>
      </w:r>
      <w:r>
        <w:rPr>
          <w:i/>
          <w:spacing w:val="35"/>
          <w:w w:val="110"/>
        </w:rPr>
        <w:t xml:space="preserve"> </w:t>
      </w:r>
      <w:proofErr w:type="spellStart"/>
      <w:r>
        <w:rPr>
          <w:i/>
          <w:w w:val="120"/>
        </w:rPr>
        <w:t>reffect</w:t>
      </w:r>
      <w:proofErr w:type="spellEnd"/>
      <w:r>
        <w:rPr>
          <w:i/>
          <w:w w:val="120"/>
        </w:rPr>
        <w:tab/>
      </w:r>
      <w:r>
        <w:rPr>
          <w:i/>
          <w:w w:val="110"/>
        </w:rPr>
        <w:t>&lt;-</w:t>
      </w:r>
      <w:r>
        <w:rPr>
          <w:i/>
          <w:spacing w:val="58"/>
          <w:w w:val="110"/>
        </w:rPr>
        <w:t xml:space="preserve"> </w:t>
      </w:r>
      <w:proofErr w:type="spellStart"/>
      <w:r>
        <w:rPr>
          <w:i/>
          <w:w w:val="110"/>
        </w:rPr>
        <w:t>ranef</w:t>
      </w:r>
      <w:proofErr w:type="spellEnd"/>
      <w:r>
        <w:rPr>
          <w:i/>
          <w:w w:val="110"/>
        </w:rPr>
        <w:t>(</w:t>
      </w:r>
      <w:proofErr w:type="spellStart"/>
      <w:r>
        <w:rPr>
          <w:i/>
          <w:w w:val="110"/>
        </w:rPr>
        <w:t>ID_mixed</w:t>
      </w:r>
      <w:proofErr w:type="spellEnd"/>
      <w:r>
        <w:rPr>
          <w:i/>
          <w:w w:val="110"/>
        </w:rPr>
        <w:t>)$</w:t>
      </w:r>
      <w:proofErr w:type="spellStart"/>
      <w:r>
        <w:rPr>
          <w:i/>
          <w:w w:val="110"/>
        </w:rPr>
        <w:t>interviewerID</w:t>
      </w:r>
      <w:proofErr w:type="spellEnd"/>
    </w:p>
    <w:p w14:paraId="1ED41F07" w14:textId="77777777" w:rsidR="001058B6" w:rsidRDefault="005212F4">
      <w:pPr>
        <w:tabs>
          <w:tab w:val="left" w:pos="3103"/>
        </w:tabs>
        <w:spacing w:before="2" w:line="218" w:lineRule="auto"/>
        <w:ind w:left="240" w:right="3639"/>
        <w:rPr>
          <w:i/>
        </w:rPr>
      </w:pPr>
      <w:r>
        <w:rPr>
          <w:i/>
          <w:w w:val="120"/>
        </w:rPr>
        <w:t>R&gt;</w:t>
      </w:r>
      <w:r>
        <w:rPr>
          <w:i/>
          <w:spacing w:val="66"/>
          <w:w w:val="120"/>
        </w:rPr>
        <w:t xml:space="preserve"> </w:t>
      </w:r>
      <w:proofErr w:type="spellStart"/>
      <w:r>
        <w:rPr>
          <w:i/>
          <w:w w:val="120"/>
        </w:rPr>
        <w:t>reffect$interviewerID</w:t>
      </w:r>
      <w:proofErr w:type="spellEnd"/>
      <w:r>
        <w:rPr>
          <w:i/>
          <w:spacing w:val="66"/>
          <w:w w:val="120"/>
        </w:rPr>
        <w:t xml:space="preserve"> </w:t>
      </w:r>
      <w:r>
        <w:rPr>
          <w:i/>
          <w:w w:val="120"/>
        </w:rPr>
        <w:t>&lt;-</w:t>
      </w:r>
      <w:r>
        <w:rPr>
          <w:i/>
          <w:spacing w:val="66"/>
          <w:w w:val="120"/>
        </w:rPr>
        <w:t xml:space="preserve"> </w:t>
      </w:r>
      <w:r>
        <w:rPr>
          <w:i/>
          <w:w w:val="120"/>
        </w:rPr>
        <w:t>levels(</w:t>
      </w:r>
      <w:proofErr w:type="spellStart"/>
      <w:r>
        <w:rPr>
          <w:i/>
          <w:w w:val="120"/>
        </w:rPr>
        <w:t>hivdata$interviewerID</w:t>
      </w:r>
      <w:proofErr w:type="spellEnd"/>
      <w:r>
        <w:rPr>
          <w:i/>
          <w:w w:val="120"/>
        </w:rPr>
        <w:t xml:space="preserve">) R&gt; </w:t>
      </w:r>
      <w:r>
        <w:rPr>
          <w:i/>
          <w:spacing w:val="12"/>
          <w:w w:val="120"/>
        </w:rPr>
        <w:t xml:space="preserve"> </w:t>
      </w:r>
      <w:proofErr w:type="spellStart"/>
      <w:r>
        <w:rPr>
          <w:i/>
          <w:w w:val="120"/>
        </w:rPr>
        <w:t>colnames</w:t>
      </w:r>
      <w:proofErr w:type="spellEnd"/>
      <w:r>
        <w:rPr>
          <w:i/>
          <w:w w:val="120"/>
        </w:rPr>
        <w:t>(</w:t>
      </w:r>
      <w:proofErr w:type="spellStart"/>
      <w:r>
        <w:rPr>
          <w:i/>
          <w:w w:val="120"/>
        </w:rPr>
        <w:t>reffect</w:t>
      </w:r>
      <w:proofErr w:type="spellEnd"/>
      <w:r>
        <w:rPr>
          <w:i/>
          <w:w w:val="120"/>
        </w:rPr>
        <w:t>)</w:t>
      </w:r>
      <w:r>
        <w:rPr>
          <w:i/>
          <w:w w:val="120"/>
        </w:rPr>
        <w:tab/>
        <w:t>&lt;-</w:t>
      </w:r>
      <w:r>
        <w:rPr>
          <w:i/>
          <w:spacing w:val="62"/>
          <w:w w:val="120"/>
        </w:rPr>
        <w:t xml:space="preserve"> </w:t>
      </w:r>
      <w:r>
        <w:rPr>
          <w:i/>
          <w:w w:val="120"/>
        </w:rPr>
        <w:t>c("</w:t>
      </w:r>
      <w:proofErr w:type="spellStart"/>
      <w:r>
        <w:rPr>
          <w:i/>
          <w:w w:val="120"/>
        </w:rPr>
        <w:t>IDreffect</w:t>
      </w:r>
      <w:proofErr w:type="spellEnd"/>
      <w:r>
        <w:rPr>
          <w:i/>
          <w:w w:val="120"/>
        </w:rPr>
        <w:t>","</w:t>
      </w:r>
      <w:proofErr w:type="spellStart"/>
      <w:r>
        <w:rPr>
          <w:i/>
          <w:w w:val="120"/>
        </w:rPr>
        <w:t>interviewerID</w:t>
      </w:r>
      <w:proofErr w:type="spellEnd"/>
      <w:r>
        <w:rPr>
          <w:i/>
          <w:w w:val="120"/>
        </w:rPr>
        <w:t>")</w:t>
      </w:r>
    </w:p>
    <w:p w14:paraId="4AB6FFDF" w14:textId="77777777" w:rsidR="001058B6" w:rsidRDefault="005212F4">
      <w:pPr>
        <w:tabs>
          <w:tab w:val="left" w:pos="1614"/>
          <w:tab w:val="left" w:pos="2072"/>
        </w:tabs>
        <w:spacing w:before="1" w:line="218" w:lineRule="auto"/>
        <w:ind w:left="240" w:right="2193"/>
        <w:rPr>
          <w:i/>
        </w:rPr>
      </w:pPr>
      <w:r>
        <w:rPr>
          <w:i/>
          <w:w w:val="115"/>
        </w:rPr>
        <w:t>R&gt;</w:t>
      </w:r>
      <w:r>
        <w:rPr>
          <w:i/>
          <w:spacing w:val="40"/>
          <w:w w:val="115"/>
        </w:rPr>
        <w:t xml:space="preserve"> </w:t>
      </w:r>
      <w:proofErr w:type="spellStart"/>
      <w:r>
        <w:rPr>
          <w:i/>
          <w:w w:val="115"/>
        </w:rPr>
        <w:t>hivdata</w:t>
      </w:r>
      <w:proofErr w:type="spellEnd"/>
      <w:r>
        <w:rPr>
          <w:i/>
          <w:w w:val="115"/>
        </w:rPr>
        <w:tab/>
        <w:t>&lt;-</w:t>
      </w:r>
      <w:r>
        <w:rPr>
          <w:i/>
          <w:w w:val="115"/>
        </w:rPr>
        <w:tab/>
        <w:t>merge(</w:t>
      </w:r>
      <w:proofErr w:type="spellStart"/>
      <w:r>
        <w:rPr>
          <w:i/>
          <w:w w:val="115"/>
        </w:rPr>
        <w:t>hivdata</w:t>
      </w:r>
      <w:proofErr w:type="spellEnd"/>
      <w:r>
        <w:rPr>
          <w:i/>
          <w:w w:val="115"/>
        </w:rPr>
        <w:t xml:space="preserve">,  </w:t>
      </w:r>
      <w:proofErr w:type="spellStart"/>
      <w:r>
        <w:rPr>
          <w:i/>
          <w:w w:val="130"/>
        </w:rPr>
        <w:t>reffect</w:t>
      </w:r>
      <w:proofErr w:type="spellEnd"/>
      <w:r>
        <w:rPr>
          <w:i/>
          <w:w w:val="130"/>
        </w:rPr>
        <w:t xml:space="preserve">, </w:t>
      </w:r>
      <w:r>
        <w:rPr>
          <w:i/>
          <w:w w:val="115"/>
        </w:rPr>
        <w:t>by="</w:t>
      </w:r>
      <w:proofErr w:type="spellStart"/>
      <w:r>
        <w:rPr>
          <w:i/>
          <w:w w:val="115"/>
        </w:rPr>
        <w:t>interviewerID</w:t>
      </w:r>
      <w:proofErr w:type="spellEnd"/>
      <w:r>
        <w:rPr>
          <w:i/>
          <w:w w:val="115"/>
        </w:rPr>
        <w:t xml:space="preserve">",  </w:t>
      </w:r>
      <w:proofErr w:type="spellStart"/>
      <w:r>
        <w:rPr>
          <w:i/>
          <w:w w:val="115"/>
        </w:rPr>
        <w:t>all.x</w:t>
      </w:r>
      <w:proofErr w:type="spellEnd"/>
      <w:r>
        <w:rPr>
          <w:i/>
          <w:w w:val="115"/>
        </w:rPr>
        <w:t>=TRUE) R&gt;</w:t>
      </w:r>
    </w:p>
    <w:p w14:paraId="6982EDEB" w14:textId="77777777" w:rsidR="001058B6" w:rsidRDefault="005212F4">
      <w:pPr>
        <w:spacing w:before="2" w:line="218" w:lineRule="auto"/>
        <w:ind w:left="240" w:right="6795"/>
        <w:rPr>
          <w:i/>
        </w:rPr>
      </w:pPr>
      <w:r>
        <w:rPr>
          <w:i/>
          <w:w w:val="105"/>
        </w:rPr>
        <w:t xml:space="preserve">R&gt; </w:t>
      </w:r>
      <w:proofErr w:type="spellStart"/>
      <w:r>
        <w:rPr>
          <w:i/>
          <w:w w:val="105"/>
        </w:rPr>
        <w:t>hivdata$interviewerID</w:t>
      </w:r>
      <w:proofErr w:type="spellEnd"/>
      <w:r>
        <w:rPr>
          <w:i/>
          <w:w w:val="105"/>
        </w:rPr>
        <w:t xml:space="preserve">&lt;-NULL R&gt; </w:t>
      </w:r>
      <w:proofErr w:type="spellStart"/>
      <w:r>
        <w:rPr>
          <w:i/>
          <w:w w:val="105"/>
        </w:rPr>
        <w:t>hivdata$hivconsent</w:t>
      </w:r>
      <w:proofErr w:type="spellEnd"/>
      <w:r>
        <w:rPr>
          <w:i/>
          <w:w w:val="105"/>
        </w:rPr>
        <w:t>&lt;-NULL</w:t>
      </w:r>
    </w:p>
    <w:p w14:paraId="5EEE3D64" w14:textId="77777777" w:rsidR="001058B6" w:rsidRDefault="005212F4">
      <w:pPr>
        <w:spacing w:line="278" w:lineRule="exact"/>
        <w:ind w:left="240"/>
        <w:rPr>
          <w:i/>
        </w:rPr>
      </w:pPr>
      <w:r>
        <w:rPr>
          <w:i/>
          <w:w w:val="105"/>
        </w:rPr>
        <w:t>R&gt;</w:t>
      </w:r>
      <w:r>
        <w:rPr>
          <w:i/>
          <w:spacing w:val="56"/>
          <w:w w:val="105"/>
        </w:rPr>
        <w:t xml:space="preserve"> </w:t>
      </w:r>
      <w:proofErr w:type="spellStart"/>
      <w:r>
        <w:rPr>
          <w:i/>
          <w:w w:val="105"/>
        </w:rPr>
        <w:t>hivdata$language</w:t>
      </w:r>
      <w:proofErr w:type="spellEnd"/>
      <w:r>
        <w:rPr>
          <w:i/>
          <w:w w:val="105"/>
        </w:rPr>
        <w:t>&lt;-NULL</w:t>
      </w:r>
    </w:p>
    <w:p w14:paraId="74B60A2E" w14:textId="77777777" w:rsidR="001058B6" w:rsidRDefault="005212F4">
      <w:pPr>
        <w:pStyle w:val="BodyText"/>
        <w:spacing w:before="245"/>
        <w:ind w:left="240"/>
      </w:pPr>
      <w:r>
        <w:t>Set the Heckman model as imputation method</w:t>
      </w:r>
    </w:p>
    <w:p w14:paraId="06B17349" w14:textId="77777777" w:rsidR="001058B6" w:rsidRDefault="005212F4">
      <w:pPr>
        <w:spacing w:before="266" w:line="218" w:lineRule="auto"/>
        <w:ind w:left="240" w:right="6159"/>
        <w:rPr>
          <w:i/>
        </w:rPr>
      </w:pPr>
      <w:r>
        <w:rPr>
          <w:i/>
          <w:w w:val="115"/>
        </w:rPr>
        <w:t xml:space="preserve">R&gt; #Set prediction matrix and methods R&gt; </w:t>
      </w:r>
      <w:proofErr w:type="spellStart"/>
      <w:r>
        <w:rPr>
          <w:i/>
          <w:w w:val="115"/>
        </w:rPr>
        <w:t>ini</w:t>
      </w:r>
      <w:proofErr w:type="spellEnd"/>
      <w:r>
        <w:rPr>
          <w:i/>
          <w:w w:val="115"/>
        </w:rPr>
        <w:t xml:space="preserve"> &lt;- mice(</w:t>
      </w:r>
      <w:proofErr w:type="spellStart"/>
      <w:r>
        <w:rPr>
          <w:i/>
          <w:w w:val="115"/>
        </w:rPr>
        <w:t>hivdata</w:t>
      </w:r>
      <w:proofErr w:type="spellEnd"/>
      <w:r>
        <w:rPr>
          <w:i/>
          <w:w w:val="115"/>
        </w:rPr>
        <w:t xml:space="preserve">, </w:t>
      </w:r>
      <w:proofErr w:type="spellStart"/>
      <w:r>
        <w:rPr>
          <w:i/>
          <w:w w:val="115"/>
        </w:rPr>
        <w:t>maxit</w:t>
      </w:r>
      <w:proofErr w:type="spellEnd"/>
      <w:r>
        <w:rPr>
          <w:i/>
          <w:w w:val="115"/>
        </w:rPr>
        <w:t xml:space="preserve"> = 0)</w:t>
      </w:r>
    </w:p>
    <w:p w14:paraId="60A072A3" w14:textId="77777777" w:rsidR="001058B6" w:rsidRDefault="005212F4">
      <w:pPr>
        <w:spacing w:line="265" w:lineRule="exact"/>
        <w:ind w:left="240"/>
        <w:rPr>
          <w:i/>
        </w:rPr>
      </w:pPr>
      <w:r>
        <w:rPr>
          <w:i/>
          <w:w w:val="105"/>
        </w:rPr>
        <w:t xml:space="preserve">R&gt;  </w:t>
      </w:r>
      <w:r>
        <w:rPr>
          <w:i/>
          <w:spacing w:val="26"/>
          <w:w w:val="105"/>
        </w:rPr>
        <w:t xml:space="preserve"> </w:t>
      </w:r>
      <w:r>
        <w:rPr>
          <w:i/>
          <w:w w:val="105"/>
        </w:rPr>
        <w:t>meth&lt;-</w:t>
      </w:r>
      <w:proofErr w:type="spellStart"/>
      <w:r>
        <w:rPr>
          <w:i/>
          <w:w w:val="105"/>
        </w:rPr>
        <w:t>ini$method</w:t>
      </w:r>
      <w:proofErr w:type="spellEnd"/>
    </w:p>
    <w:p w14:paraId="065ABD1F" w14:textId="77777777" w:rsidR="001058B6" w:rsidRDefault="005212F4">
      <w:pPr>
        <w:spacing w:before="8" w:line="218" w:lineRule="auto"/>
        <w:ind w:left="240" w:right="7076"/>
        <w:rPr>
          <w:i/>
        </w:rPr>
      </w:pPr>
      <w:r>
        <w:rPr>
          <w:i/>
          <w:w w:val="115"/>
        </w:rPr>
        <w:t>R&gt; meth["</w:t>
      </w:r>
      <w:proofErr w:type="spellStart"/>
      <w:r>
        <w:rPr>
          <w:i/>
          <w:w w:val="115"/>
        </w:rPr>
        <w:t>hiv</w:t>
      </w:r>
      <w:proofErr w:type="spellEnd"/>
      <w:r>
        <w:rPr>
          <w:i/>
          <w:w w:val="115"/>
        </w:rPr>
        <w:t>"]&lt;-"2l.binary" R&gt; pred &lt;-</w:t>
      </w:r>
      <w:r>
        <w:rPr>
          <w:i/>
          <w:spacing w:val="30"/>
          <w:w w:val="115"/>
        </w:rPr>
        <w:t xml:space="preserve"> </w:t>
      </w:r>
      <w:proofErr w:type="spellStart"/>
      <w:r>
        <w:rPr>
          <w:i/>
          <w:w w:val="115"/>
        </w:rPr>
        <w:t>ini$pred</w:t>
      </w:r>
      <w:proofErr w:type="spellEnd"/>
    </w:p>
    <w:p w14:paraId="621602EF" w14:textId="77777777" w:rsidR="001058B6" w:rsidRDefault="005212F4">
      <w:pPr>
        <w:spacing w:before="2" w:line="218" w:lineRule="auto"/>
        <w:ind w:left="240" w:right="7633"/>
        <w:rPr>
          <w:i/>
        </w:rPr>
      </w:pPr>
      <w:r>
        <w:rPr>
          <w:i/>
          <w:w w:val="115"/>
        </w:rPr>
        <w:t>R&gt; pred[,"region"] &lt;- 0 R&gt; pred["region",] &lt;- 0</w:t>
      </w:r>
    </w:p>
    <w:p w14:paraId="017B7F44" w14:textId="77777777" w:rsidR="001058B6" w:rsidRDefault="001058B6">
      <w:pPr>
        <w:spacing w:line="218" w:lineRule="auto"/>
        <w:sectPr w:rsidR="001058B6">
          <w:pgSz w:w="11910" w:h="16840"/>
          <w:pgMar w:top="1740" w:right="0" w:bottom="280" w:left="1380" w:header="1431" w:footer="0" w:gutter="0"/>
          <w:cols w:space="720"/>
        </w:sectPr>
      </w:pPr>
    </w:p>
    <w:p w14:paraId="79CE1184" w14:textId="77777777" w:rsidR="001058B6" w:rsidRDefault="001058B6">
      <w:pPr>
        <w:pStyle w:val="BodyText"/>
        <w:spacing w:before="8"/>
        <w:rPr>
          <w:i/>
          <w:sz w:val="24"/>
        </w:rPr>
      </w:pPr>
    </w:p>
    <w:p w14:paraId="7182EF89" w14:textId="77777777" w:rsidR="001058B6" w:rsidRDefault="005212F4">
      <w:pPr>
        <w:spacing w:before="91" w:line="284" w:lineRule="exact"/>
        <w:ind w:left="240"/>
        <w:rPr>
          <w:i/>
        </w:rPr>
      </w:pPr>
      <w:r>
        <w:rPr>
          <w:i/>
          <w:w w:val="115"/>
        </w:rPr>
        <w:t>R&gt; pred["</w:t>
      </w:r>
      <w:proofErr w:type="spellStart"/>
      <w:r>
        <w:rPr>
          <w:i/>
          <w:w w:val="115"/>
        </w:rPr>
        <w:t>hiv</w:t>
      </w:r>
      <w:proofErr w:type="spellEnd"/>
      <w:r>
        <w:rPr>
          <w:i/>
          <w:w w:val="115"/>
        </w:rPr>
        <w:t>","region"]&lt;- -2</w:t>
      </w:r>
    </w:p>
    <w:p w14:paraId="472C4671" w14:textId="77777777" w:rsidR="001058B6" w:rsidRDefault="005212F4">
      <w:pPr>
        <w:spacing w:before="8" w:line="218" w:lineRule="auto"/>
        <w:ind w:left="240" w:right="6795"/>
        <w:rPr>
          <w:i/>
        </w:rPr>
      </w:pPr>
      <w:r>
        <w:rPr>
          <w:i/>
          <w:w w:val="105"/>
        </w:rPr>
        <w:t>R&gt;    pred["</w:t>
      </w:r>
      <w:proofErr w:type="spellStart"/>
      <w:r>
        <w:rPr>
          <w:i/>
          <w:w w:val="105"/>
        </w:rPr>
        <w:t>hiv</w:t>
      </w:r>
      <w:proofErr w:type="spellEnd"/>
      <w:r>
        <w:rPr>
          <w:i/>
          <w:w w:val="105"/>
        </w:rPr>
        <w:t>","</w:t>
      </w:r>
      <w:proofErr w:type="spellStart"/>
      <w:r>
        <w:rPr>
          <w:i/>
          <w:w w:val="105"/>
        </w:rPr>
        <w:t>IDreffect</w:t>
      </w:r>
      <w:proofErr w:type="spellEnd"/>
      <w:r>
        <w:rPr>
          <w:i/>
          <w:w w:val="105"/>
        </w:rPr>
        <w:t>"]&lt;-    0 R&gt;</w:t>
      </w:r>
    </w:p>
    <w:p w14:paraId="089737A5" w14:textId="77777777" w:rsidR="001058B6" w:rsidRDefault="005212F4">
      <w:pPr>
        <w:spacing w:line="265" w:lineRule="exact"/>
        <w:ind w:left="240"/>
        <w:rPr>
          <w:i/>
        </w:rPr>
      </w:pPr>
      <w:r>
        <w:rPr>
          <w:i/>
        </w:rPr>
        <w:t>R&gt; # Heckman model</w:t>
      </w:r>
    </w:p>
    <w:p w14:paraId="2C3E5935" w14:textId="77777777" w:rsidR="001058B6" w:rsidRDefault="005212F4">
      <w:pPr>
        <w:spacing w:before="8" w:line="218" w:lineRule="auto"/>
        <w:ind w:left="240" w:right="6627"/>
        <w:rPr>
          <w:i/>
        </w:rPr>
      </w:pPr>
      <w:r>
        <w:rPr>
          <w:i/>
          <w:w w:val="115"/>
        </w:rPr>
        <w:t>R&gt; pred["</w:t>
      </w:r>
      <w:proofErr w:type="spellStart"/>
      <w:r>
        <w:rPr>
          <w:i/>
          <w:w w:val="115"/>
        </w:rPr>
        <w:t>hiv</w:t>
      </w:r>
      <w:proofErr w:type="spellEnd"/>
      <w:r>
        <w:rPr>
          <w:i/>
          <w:w w:val="115"/>
        </w:rPr>
        <w:t>","</w:t>
      </w:r>
      <w:proofErr w:type="spellStart"/>
      <w:r>
        <w:rPr>
          <w:i/>
          <w:w w:val="115"/>
        </w:rPr>
        <w:t>IDreffect</w:t>
      </w:r>
      <w:proofErr w:type="spellEnd"/>
      <w:r>
        <w:rPr>
          <w:i/>
          <w:w w:val="115"/>
        </w:rPr>
        <w:t xml:space="preserve">"] &lt;-  </w:t>
      </w:r>
      <w:r>
        <w:rPr>
          <w:i/>
          <w:spacing w:val="-9"/>
          <w:w w:val="115"/>
        </w:rPr>
        <w:t xml:space="preserve">-3  </w:t>
      </w:r>
      <w:r>
        <w:rPr>
          <w:i/>
          <w:w w:val="115"/>
        </w:rPr>
        <w:t>R&gt;</w:t>
      </w:r>
      <w:r>
        <w:rPr>
          <w:i/>
          <w:spacing w:val="43"/>
          <w:w w:val="115"/>
        </w:rPr>
        <w:t xml:space="preserve"> </w:t>
      </w:r>
      <w:r>
        <w:rPr>
          <w:i/>
          <w:w w:val="115"/>
        </w:rPr>
        <w:t>meth&lt;-</w:t>
      </w:r>
      <w:proofErr w:type="spellStart"/>
      <w:r>
        <w:rPr>
          <w:i/>
          <w:w w:val="115"/>
        </w:rPr>
        <w:t>ini$method</w:t>
      </w:r>
      <w:proofErr w:type="spellEnd"/>
    </w:p>
    <w:p w14:paraId="6EF11CCB" w14:textId="77777777" w:rsidR="001058B6" w:rsidRDefault="005212F4">
      <w:pPr>
        <w:spacing w:line="278" w:lineRule="exact"/>
        <w:ind w:left="240"/>
        <w:rPr>
          <w:i/>
        </w:rPr>
      </w:pPr>
      <w:r>
        <w:rPr>
          <w:i/>
          <w:w w:val="105"/>
        </w:rPr>
        <w:t>R&gt; meth["</w:t>
      </w:r>
      <w:proofErr w:type="spellStart"/>
      <w:r>
        <w:rPr>
          <w:i/>
          <w:w w:val="105"/>
        </w:rPr>
        <w:t>hiv</w:t>
      </w:r>
      <w:proofErr w:type="spellEnd"/>
      <w:r>
        <w:rPr>
          <w:i/>
          <w:w w:val="105"/>
        </w:rPr>
        <w:t>"]&lt;-"2l.heckman"</w:t>
      </w:r>
    </w:p>
    <w:p w14:paraId="32EA9015" w14:textId="77777777" w:rsidR="001058B6" w:rsidRDefault="001058B6">
      <w:pPr>
        <w:pStyle w:val="BodyText"/>
        <w:spacing w:before="7"/>
        <w:rPr>
          <w:i/>
        </w:rPr>
      </w:pPr>
    </w:p>
    <w:p w14:paraId="6BA644AD" w14:textId="77777777" w:rsidR="001058B6" w:rsidRDefault="005212F4">
      <w:pPr>
        <w:pStyle w:val="BodyText"/>
        <w:ind w:left="240"/>
      </w:pPr>
      <w:r>
        <w:t>Impute the data:</w:t>
      </w:r>
    </w:p>
    <w:p w14:paraId="64A592E3" w14:textId="77777777" w:rsidR="001058B6" w:rsidRDefault="001058B6">
      <w:pPr>
        <w:pStyle w:val="BodyText"/>
        <w:spacing w:before="8"/>
      </w:pPr>
    </w:p>
    <w:p w14:paraId="3F00F9FD" w14:textId="77777777" w:rsidR="001058B6" w:rsidRDefault="005212F4">
      <w:pPr>
        <w:spacing w:line="284" w:lineRule="exact"/>
        <w:ind w:left="240"/>
        <w:rPr>
          <w:i/>
        </w:rPr>
      </w:pPr>
      <w:r>
        <w:rPr>
          <w:i/>
          <w:w w:val="115"/>
        </w:rPr>
        <w:t xml:space="preserve">R&gt; imp &lt;- mice( </w:t>
      </w:r>
      <w:proofErr w:type="spellStart"/>
      <w:r>
        <w:rPr>
          <w:i/>
          <w:w w:val="115"/>
        </w:rPr>
        <w:t>hivdata</w:t>
      </w:r>
      <w:proofErr w:type="spellEnd"/>
      <w:r>
        <w:rPr>
          <w:i/>
          <w:w w:val="115"/>
        </w:rPr>
        <w:t>, # dataset with missing values</w:t>
      </w:r>
    </w:p>
    <w:p w14:paraId="23832B7D" w14:textId="77777777" w:rsidR="001058B6" w:rsidRDefault="005212F4">
      <w:pPr>
        <w:tabs>
          <w:tab w:val="left" w:pos="3218"/>
          <w:tab w:val="left" w:pos="4363"/>
        </w:tabs>
        <w:spacing w:line="271" w:lineRule="exact"/>
        <w:ind w:left="240"/>
        <w:rPr>
          <w:i/>
        </w:rPr>
      </w:pPr>
      <w:r>
        <w:rPr>
          <w:i/>
          <w:w w:val="115"/>
        </w:rPr>
        <w:t>+</w:t>
      </w:r>
      <w:r>
        <w:rPr>
          <w:i/>
          <w:w w:val="115"/>
        </w:rPr>
        <w:tab/>
      </w:r>
      <w:r>
        <w:rPr>
          <w:i/>
        </w:rPr>
        <w:t>m</w:t>
      </w:r>
      <w:r>
        <w:rPr>
          <w:i/>
          <w:spacing w:val="46"/>
        </w:rPr>
        <w:t xml:space="preserve"> </w:t>
      </w:r>
      <w:r>
        <w:rPr>
          <w:i/>
          <w:w w:val="115"/>
        </w:rPr>
        <w:t>=</w:t>
      </w:r>
      <w:r>
        <w:rPr>
          <w:i/>
          <w:spacing w:val="38"/>
          <w:w w:val="115"/>
        </w:rPr>
        <w:t xml:space="preserve"> </w:t>
      </w:r>
      <w:r>
        <w:rPr>
          <w:i/>
          <w:w w:val="115"/>
        </w:rPr>
        <w:t>10,</w:t>
      </w:r>
      <w:r>
        <w:rPr>
          <w:i/>
          <w:w w:val="115"/>
        </w:rPr>
        <w:tab/>
        <w:t># number of</w:t>
      </w:r>
      <w:r>
        <w:rPr>
          <w:i/>
          <w:spacing w:val="22"/>
          <w:w w:val="115"/>
        </w:rPr>
        <w:t xml:space="preserve"> </w:t>
      </w:r>
      <w:r>
        <w:rPr>
          <w:i/>
          <w:w w:val="115"/>
        </w:rPr>
        <w:t>imputations</w:t>
      </w:r>
    </w:p>
    <w:p w14:paraId="7A28264F" w14:textId="77777777" w:rsidR="001058B6" w:rsidRDefault="005212F4">
      <w:pPr>
        <w:tabs>
          <w:tab w:val="left" w:pos="3218"/>
        </w:tabs>
        <w:spacing w:line="271" w:lineRule="exact"/>
        <w:ind w:left="240"/>
        <w:rPr>
          <w:i/>
        </w:rPr>
      </w:pPr>
      <w:r>
        <w:rPr>
          <w:i/>
          <w:w w:val="115"/>
        </w:rPr>
        <w:t>+</w:t>
      </w:r>
      <w:r>
        <w:rPr>
          <w:i/>
          <w:w w:val="115"/>
        </w:rPr>
        <w:tab/>
      </w:r>
      <w:proofErr w:type="spellStart"/>
      <w:r>
        <w:rPr>
          <w:i/>
          <w:w w:val="115"/>
        </w:rPr>
        <w:t>maxit</w:t>
      </w:r>
      <w:proofErr w:type="spellEnd"/>
      <w:r>
        <w:rPr>
          <w:i/>
          <w:w w:val="115"/>
        </w:rPr>
        <w:t xml:space="preserve"> =</w:t>
      </w:r>
      <w:r>
        <w:rPr>
          <w:i/>
          <w:spacing w:val="38"/>
          <w:w w:val="115"/>
        </w:rPr>
        <w:t xml:space="preserve"> </w:t>
      </w:r>
      <w:r>
        <w:rPr>
          <w:i/>
          <w:w w:val="115"/>
        </w:rPr>
        <w:t>1,</w:t>
      </w:r>
    </w:p>
    <w:p w14:paraId="7152A4F9" w14:textId="77777777" w:rsidR="001058B6" w:rsidRDefault="005212F4">
      <w:pPr>
        <w:tabs>
          <w:tab w:val="left" w:pos="3218"/>
        </w:tabs>
        <w:spacing w:line="271" w:lineRule="exact"/>
        <w:ind w:left="240"/>
        <w:rPr>
          <w:i/>
        </w:rPr>
      </w:pPr>
      <w:r>
        <w:rPr>
          <w:i/>
          <w:w w:val="120"/>
        </w:rPr>
        <w:t>+</w:t>
      </w:r>
      <w:r>
        <w:rPr>
          <w:i/>
          <w:w w:val="120"/>
        </w:rPr>
        <w:tab/>
        <w:t>seed</w:t>
      </w:r>
      <w:r>
        <w:rPr>
          <w:i/>
          <w:spacing w:val="48"/>
          <w:w w:val="120"/>
        </w:rPr>
        <w:t xml:space="preserve"> </w:t>
      </w:r>
      <w:r>
        <w:rPr>
          <w:i/>
          <w:w w:val="120"/>
        </w:rPr>
        <w:t>=</w:t>
      </w:r>
      <w:r>
        <w:rPr>
          <w:i/>
          <w:spacing w:val="48"/>
          <w:w w:val="120"/>
        </w:rPr>
        <w:t xml:space="preserve"> </w:t>
      </w:r>
      <w:r>
        <w:rPr>
          <w:i/>
          <w:w w:val="120"/>
        </w:rPr>
        <w:t>1234,</w:t>
      </w:r>
      <w:r>
        <w:rPr>
          <w:i/>
          <w:spacing w:val="48"/>
          <w:w w:val="120"/>
        </w:rPr>
        <w:t xml:space="preserve"> </w:t>
      </w:r>
      <w:r>
        <w:rPr>
          <w:i/>
          <w:w w:val="120"/>
        </w:rPr>
        <w:t>#seed</w:t>
      </w:r>
      <w:r>
        <w:rPr>
          <w:i/>
          <w:spacing w:val="48"/>
          <w:w w:val="120"/>
        </w:rPr>
        <w:t xml:space="preserve"> </w:t>
      </w:r>
      <w:r>
        <w:rPr>
          <w:i/>
          <w:w w:val="120"/>
        </w:rPr>
        <w:t>attached</w:t>
      </w:r>
      <w:r>
        <w:rPr>
          <w:i/>
          <w:spacing w:val="48"/>
          <w:w w:val="120"/>
        </w:rPr>
        <w:t xml:space="preserve"> </w:t>
      </w:r>
      <w:r>
        <w:rPr>
          <w:i/>
          <w:w w:val="120"/>
        </w:rPr>
        <w:t>to</w:t>
      </w:r>
      <w:r>
        <w:rPr>
          <w:i/>
          <w:spacing w:val="48"/>
          <w:w w:val="120"/>
        </w:rPr>
        <w:t xml:space="preserve"> </w:t>
      </w:r>
      <w:r>
        <w:rPr>
          <w:i/>
          <w:w w:val="120"/>
        </w:rPr>
        <w:t>the</w:t>
      </w:r>
      <w:r>
        <w:rPr>
          <w:i/>
          <w:spacing w:val="48"/>
          <w:w w:val="120"/>
        </w:rPr>
        <w:t xml:space="preserve"> </w:t>
      </w:r>
      <w:proofErr w:type="spellStart"/>
      <w:r>
        <w:rPr>
          <w:i/>
          <w:w w:val="120"/>
        </w:rPr>
        <w:t>dataID</w:t>
      </w:r>
      <w:proofErr w:type="spellEnd"/>
    </w:p>
    <w:p w14:paraId="0A8FE377" w14:textId="77777777" w:rsidR="001058B6" w:rsidRDefault="005212F4">
      <w:pPr>
        <w:tabs>
          <w:tab w:val="left" w:pos="3218"/>
        </w:tabs>
        <w:spacing w:line="271" w:lineRule="exact"/>
        <w:ind w:left="240"/>
        <w:rPr>
          <w:i/>
        </w:rPr>
      </w:pPr>
      <w:r>
        <w:rPr>
          <w:i/>
          <w:w w:val="115"/>
        </w:rPr>
        <w:t>+</w:t>
      </w:r>
      <w:r>
        <w:rPr>
          <w:i/>
          <w:w w:val="115"/>
        </w:rPr>
        <w:tab/>
        <w:t>meth = meth, #imputation method</w:t>
      </w:r>
      <w:r>
        <w:rPr>
          <w:i/>
          <w:spacing w:val="-8"/>
          <w:w w:val="115"/>
        </w:rPr>
        <w:t xml:space="preserve"> </w:t>
      </w:r>
      <w:r>
        <w:rPr>
          <w:i/>
          <w:w w:val="115"/>
        </w:rPr>
        <w:t>vector</w:t>
      </w:r>
    </w:p>
    <w:p w14:paraId="4D15FB36" w14:textId="77777777" w:rsidR="001058B6" w:rsidRDefault="005212F4">
      <w:pPr>
        <w:tabs>
          <w:tab w:val="left" w:pos="3218"/>
        </w:tabs>
        <w:spacing w:line="271" w:lineRule="exact"/>
        <w:ind w:left="240"/>
        <w:rPr>
          <w:i/>
        </w:rPr>
      </w:pPr>
      <w:r>
        <w:rPr>
          <w:i/>
          <w:w w:val="120"/>
        </w:rPr>
        <w:t>+</w:t>
      </w:r>
      <w:r>
        <w:rPr>
          <w:i/>
          <w:w w:val="120"/>
        </w:rPr>
        <w:tab/>
        <w:t>pred = pred, #imputation predictors</w:t>
      </w:r>
      <w:r>
        <w:rPr>
          <w:i/>
          <w:spacing w:val="-23"/>
          <w:w w:val="120"/>
        </w:rPr>
        <w:t xml:space="preserve"> </w:t>
      </w:r>
      <w:r>
        <w:rPr>
          <w:i/>
          <w:w w:val="120"/>
        </w:rPr>
        <w:t>matrix</w:t>
      </w:r>
    </w:p>
    <w:p w14:paraId="5F531C2F" w14:textId="77777777" w:rsidR="001058B6" w:rsidRDefault="005212F4">
      <w:pPr>
        <w:tabs>
          <w:tab w:val="left" w:pos="3218"/>
        </w:tabs>
        <w:spacing w:line="271" w:lineRule="exact"/>
        <w:ind w:left="240"/>
        <w:rPr>
          <w:i/>
        </w:rPr>
      </w:pPr>
      <w:r>
        <w:rPr>
          <w:i/>
          <w:w w:val="120"/>
        </w:rPr>
        <w:t>+</w:t>
      </w:r>
      <w:r>
        <w:rPr>
          <w:i/>
          <w:w w:val="120"/>
        </w:rPr>
        <w:tab/>
        <w:t>print =</w:t>
      </w:r>
      <w:r>
        <w:rPr>
          <w:i/>
          <w:spacing w:val="30"/>
          <w:w w:val="120"/>
        </w:rPr>
        <w:t xml:space="preserve"> </w:t>
      </w:r>
      <w:r>
        <w:rPr>
          <w:i/>
          <w:w w:val="120"/>
        </w:rPr>
        <w:t>T,</w:t>
      </w:r>
    </w:p>
    <w:p w14:paraId="126D218D" w14:textId="77777777" w:rsidR="001058B6" w:rsidRDefault="005212F4">
      <w:pPr>
        <w:tabs>
          <w:tab w:val="left" w:pos="3218"/>
        </w:tabs>
        <w:spacing w:line="271" w:lineRule="exact"/>
        <w:ind w:left="240"/>
        <w:rPr>
          <w:i/>
        </w:rPr>
      </w:pPr>
      <w:r>
        <w:rPr>
          <w:i/>
          <w:w w:val="105"/>
        </w:rPr>
        <w:t>+</w:t>
      </w:r>
      <w:r>
        <w:rPr>
          <w:i/>
          <w:w w:val="105"/>
        </w:rPr>
        <w:tab/>
      </w:r>
      <w:proofErr w:type="spellStart"/>
      <w:r>
        <w:rPr>
          <w:i/>
          <w:w w:val="105"/>
        </w:rPr>
        <w:t>meta_method</w:t>
      </w:r>
      <w:proofErr w:type="spellEnd"/>
      <w:r>
        <w:rPr>
          <w:i/>
          <w:w w:val="105"/>
        </w:rPr>
        <w:t>="</w:t>
      </w:r>
      <w:proofErr w:type="spellStart"/>
      <w:r>
        <w:rPr>
          <w:i/>
          <w:w w:val="105"/>
        </w:rPr>
        <w:t>reml</w:t>
      </w:r>
      <w:proofErr w:type="spellEnd"/>
      <w:r>
        <w:rPr>
          <w:i/>
          <w:w w:val="105"/>
        </w:rPr>
        <w:t>",</w:t>
      </w:r>
    </w:p>
    <w:p w14:paraId="7FACD5F7" w14:textId="77777777" w:rsidR="001058B6" w:rsidRDefault="005212F4">
      <w:pPr>
        <w:tabs>
          <w:tab w:val="left" w:pos="3218"/>
        </w:tabs>
        <w:spacing w:line="284" w:lineRule="exact"/>
        <w:ind w:left="240"/>
        <w:rPr>
          <w:i/>
        </w:rPr>
      </w:pPr>
      <w:r>
        <w:rPr>
          <w:i/>
        </w:rPr>
        <w:t>+</w:t>
      </w:r>
      <w:r>
        <w:rPr>
          <w:i/>
        </w:rPr>
        <w:tab/>
      </w:r>
      <w:proofErr w:type="spellStart"/>
      <w:r>
        <w:rPr>
          <w:i/>
        </w:rPr>
        <w:t>pmm</w:t>
      </w:r>
      <w:proofErr w:type="spellEnd"/>
      <w:r>
        <w:rPr>
          <w:i/>
        </w:rPr>
        <w:t>=FALSE)</w:t>
      </w:r>
    </w:p>
    <w:p w14:paraId="24996A54" w14:textId="77777777" w:rsidR="001058B6" w:rsidRDefault="001058B6">
      <w:pPr>
        <w:pStyle w:val="BodyText"/>
        <w:rPr>
          <w:i/>
          <w:sz w:val="28"/>
        </w:rPr>
      </w:pPr>
    </w:p>
    <w:p w14:paraId="2C90ED43" w14:textId="77777777" w:rsidR="001058B6" w:rsidRDefault="005212F4">
      <w:pPr>
        <w:pStyle w:val="BodyText"/>
        <w:spacing w:before="198" w:line="284" w:lineRule="exact"/>
        <w:ind w:right="7867"/>
        <w:jc w:val="center"/>
      </w:pPr>
      <w:proofErr w:type="spellStart"/>
      <w:r>
        <w:rPr>
          <w:w w:val="120"/>
        </w:rPr>
        <w:t>iter</w:t>
      </w:r>
      <w:proofErr w:type="spellEnd"/>
      <w:r>
        <w:rPr>
          <w:w w:val="120"/>
        </w:rPr>
        <w:t xml:space="preserve"> </w:t>
      </w:r>
      <w:r>
        <w:rPr>
          <w:w w:val="110"/>
        </w:rPr>
        <w:t xml:space="preserve">imp </w:t>
      </w:r>
      <w:r>
        <w:rPr>
          <w:w w:val="120"/>
        </w:rPr>
        <w:t>variable</w:t>
      </w:r>
    </w:p>
    <w:p w14:paraId="4EEAE786" w14:textId="77777777" w:rsidR="001058B6" w:rsidRDefault="005212F4">
      <w:pPr>
        <w:pStyle w:val="BodyText"/>
        <w:tabs>
          <w:tab w:val="left" w:pos="927"/>
          <w:tab w:val="left" w:pos="1270"/>
        </w:tabs>
        <w:spacing w:line="271" w:lineRule="exact"/>
        <w:ind w:left="469"/>
      </w:pPr>
      <w:r>
        <w:rPr>
          <w:w w:val="105"/>
        </w:rPr>
        <w:t>1</w:t>
      </w:r>
      <w:r>
        <w:rPr>
          <w:w w:val="105"/>
        </w:rPr>
        <w:tab/>
        <w:t>1</w:t>
      </w:r>
      <w:r>
        <w:rPr>
          <w:w w:val="105"/>
        </w:rPr>
        <w:tab/>
      </w:r>
      <w:proofErr w:type="spellStart"/>
      <w:r>
        <w:rPr>
          <w:w w:val="105"/>
        </w:rPr>
        <w:t>hiv</w:t>
      </w:r>
      <w:proofErr w:type="spellEnd"/>
    </w:p>
    <w:p w14:paraId="24C0E4C3" w14:textId="77777777" w:rsidR="001058B6" w:rsidRDefault="005212F4">
      <w:pPr>
        <w:pStyle w:val="BodyText"/>
        <w:tabs>
          <w:tab w:val="left" w:pos="927"/>
          <w:tab w:val="left" w:pos="1270"/>
        </w:tabs>
        <w:spacing w:line="271" w:lineRule="exact"/>
        <w:ind w:left="469"/>
      </w:pPr>
      <w:r>
        <w:rPr>
          <w:w w:val="105"/>
        </w:rPr>
        <w:t>1</w:t>
      </w:r>
      <w:r>
        <w:rPr>
          <w:w w:val="105"/>
        </w:rPr>
        <w:tab/>
        <w:t>2</w:t>
      </w:r>
      <w:r>
        <w:rPr>
          <w:w w:val="105"/>
        </w:rPr>
        <w:tab/>
      </w:r>
      <w:proofErr w:type="spellStart"/>
      <w:r>
        <w:rPr>
          <w:w w:val="105"/>
        </w:rPr>
        <w:t>hiv</w:t>
      </w:r>
      <w:proofErr w:type="spellEnd"/>
    </w:p>
    <w:p w14:paraId="1714C198" w14:textId="77777777" w:rsidR="001058B6" w:rsidRDefault="005212F4">
      <w:pPr>
        <w:pStyle w:val="BodyText"/>
        <w:tabs>
          <w:tab w:val="left" w:pos="927"/>
          <w:tab w:val="left" w:pos="1270"/>
        </w:tabs>
        <w:spacing w:line="271" w:lineRule="exact"/>
        <w:ind w:left="469"/>
      </w:pPr>
      <w:r>
        <w:rPr>
          <w:w w:val="105"/>
        </w:rPr>
        <w:t>1</w:t>
      </w:r>
      <w:r>
        <w:rPr>
          <w:w w:val="105"/>
        </w:rPr>
        <w:tab/>
        <w:t>3</w:t>
      </w:r>
      <w:r>
        <w:rPr>
          <w:w w:val="105"/>
        </w:rPr>
        <w:tab/>
      </w:r>
      <w:proofErr w:type="spellStart"/>
      <w:r>
        <w:rPr>
          <w:w w:val="105"/>
        </w:rPr>
        <w:t>hiv</w:t>
      </w:r>
      <w:proofErr w:type="spellEnd"/>
    </w:p>
    <w:p w14:paraId="125392E7" w14:textId="77777777" w:rsidR="001058B6" w:rsidRDefault="005212F4">
      <w:pPr>
        <w:pStyle w:val="BodyText"/>
        <w:tabs>
          <w:tab w:val="left" w:pos="927"/>
          <w:tab w:val="left" w:pos="1270"/>
        </w:tabs>
        <w:spacing w:line="271" w:lineRule="exact"/>
        <w:ind w:left="469"/>
      </w:pPr>
      <w:r>
        <w:rPr>
          <w:w w:val="105"/>
        </w:rPr>
        <w:t>1</w:t>
      </w:r>
      <w:r>
        <w:rPr>
          <w:w w:val="105"/>
        </w:rPr>
        <w:tab/>
        <w:t>4</w:t>
      </w:r>
      <w:r>
        <w:rPr>
          <w:w w:val="105"/>
        </w:rPr>
        <w:tab/>
      </w:r>
      <w:proofErr w:type="spellStart"/>
      <w:r>
        <w:rPr>
          <w:w w:val="105"/>
        </w:rPr>
        <w:t>hiv</w:t>
      </w:r>
      <w:proofErr w:type="spellEnd"/>
    </w:p>
    <w:p w14:paraId="2B37619D" w14:textId="77777777" w:rsidR="001058B6" w:rsidRDefault="005212F4">
      <w:pPr>
        <w:pStyle w:val="BodyText"/>
        <w:tabs>
          <w:tab w:val="left" w:pos="927"/>
          <w:tab w:val="left" w:pos="1270"/>
        </w:tabs>
        <w:spacing w:line="271" w:lineRule="exact"/>
        <w:ind w:left="469"/>
      </w:pPr>
      <w:r>
        <w:rPr>
          <w:w w:val="105"/>
        </w:rPr>
        <w:t>1</w:t>
      </w:r>
      <w:r>
        <w:rPr>
          <w:w w:val="105"/>
        </w:rPr>
        <w:tab/>
        <w:t>5</w:t>
      </w:r>
      <w:r>
        <w:rPr>
          <w:w w:val="105"/>
        </w:rPr>
        <w:tab/>
      </w:r>
      <w:proofErr w:type="spellStart"/>
      <w:r>
        <w:rPr>
          <w:w w:val="105"/>
        </w:rPr>
        <w:t>hiv</w:t>
      </w:r>
      <w:proofErr w:type="spellEnd"/>
    </w:p>
    <w:p w14:paraId="06A898A2" w14:textId="77777777" w:rsidR="001058B6" w:rsidRDefault="005212F4">
      <w:pPr>
        <w:pStyle w:val="BodyText"/>
        <w:tabs>
          <w:tab w:val="left" w:pos="927"/>
          <w:tab w:val="left" w:pos="1270"/>
        </w:tabs>
        <w:spacing w:line="271" w:lineRule="exact"/>
        <w:ind w:left="469"/>
      </w:pPr>
      <w:r>
        <w:rPr>
          <w:w w:val="105"/>
        </w:rPr>
        <w:t>1</w:t>
      </w:r>
      <w:r>
        <w:rPr>
          <w:w w:val="105"/>
        </w:rPr>
        <w:tab/>
        <w:t>6</w:t>
      </w:r>
      <w:r>
        <w:rPr>
          <w:w w:val="105"/>
        </w:rPr>
        <w:tab/>
      </w:r>
      <w:proofErr w:type="spellStart"/>
      <w:r>
        <w:rPr>
          <w:w w:val="105"/>
        </w:rPr>
        <w:t>hiv</w:t>
      </w:r>
      <w:proofErr w:type="spellEnd"/>
    </w:p>
    <w:p w14:paraId="0CF4351A" w14:textId="77777777" w:rsidR="001058B6" w:rsidRDefault="005212F4">
      <w:pPr>
        <w:pStyle w:val="BodyText"/>
        <w:tabs>
          <w:tab w:val="left" w:pos="927"/>
          <w:tab w:val="left" w:pos="1270"/>
        </w:tabs>
        <w:spacing w:line="271" w:lineRule="exact"/>
        <w:ind w:left="469"/>
      </w:pPr>
      <w:r>
        <w:rPr>
          <w:w w:val="105"/>
        </w:rPr>
        <w:t>1</w:t>
      </w:r>
      <w:r>
        <w:rPr>
          <w:w w:val="105"/>
        </w:rPr>
        <w:tab/>
        <w:t>7</w:t>
      </w:r>
      <w:r>
        <w:rPr>
          <w:w w:val="105"/>
        </w:rPr>
        <w:tab/>
      </w:r>
      <w:proofErr w:type="spellStart"/>
      <w:r>
        <w:rPr>
          <w:w w:val="105"/>
        </w:rPr>
        <w:t>hiv</w:t>
      </w:r>
      <w:proofErr w:type="spellEnd"/>
    </w:p>
    <w:p w14:paraId="0FA5ED68" w14:textId="77777777" w:rsidR="001058B6" w:rsidRDefault="005212F4">
      <w:pPr>
        <w:pStyle w:val="BodyText"/>
        <w:tabs>
          <w:tab w:val="left" w:pos="927"/>
          <w:tab w:val="left" w:pos="1270"/>
        </w:tabs>
        <w:spacing w:line="271" w:lineRule="exact"/>
        <w:ind w:left="469"/>
      </w:pPr>
      <w:r>
        <w:rPr>
          <w:w w:val="105"/>
        </w:rPr>
        <w:t>1</w:t>
      </w:r>
      <w:r>
        <w:rPr>
          <w:w w:val="105"/>
        </w:rPr>
        <w:tab/>
        <w:t>8</w:t>
      </w:r>
      <w:r>
        <w:rPr>
          <w:w w:val="105"/>
        </w:rPr>
        <w:tab/>
      </w:r>
      <w:proofErr w:type="spellStart"/>
      <w:r>
        <w:rPr>
          <w:w w:val="105"/>
        </w:rPr>
        <w:t>hiv</w:t>
      </w:r>
      <w:proofErr w:type="spellEnd"/>
    </w:p>
    <w:p w14:paraId="6B9162C7" w14:textId="77777777" w:rsidR="001058B6" w:rsidRDefault="005212F4">
      <w:pPr>
        <w:pStyle w:val="BodyText"/>
        <w:tabs>
          <w:tab w:val="left" w:pos="927"/>
          <w:tab w:val="left" w:pos="1270"/>
        </w:tabs>
        <w:spacing w:line="271" w:lineRule="exact"/>
        <w:ind w:left="469"/>
      </w:pPr>
      <w:r>
        <w:rPr>
          <w:w w:val="105"/>
        </w:rPr>
        <w:t>1</w:t>
      </w:r>
      <w:r>
        <w:rPr>
          <w:w w:val="105"/>
        </w:rPr>
        <w:tab/>
        <w:t>9</w:t>
      </w:r>
      <w:r>
        <w:rPr>
          <w:w w:val="105"/>
        </w:rPr>
        <w:tab/>
      </w:r>
      <w:proofErr w:type="spellStart"/>
      <w:r>
        <w:rPr>
          <w:w w:val="105"/>
        </w:rPr>
        <w:t>hiv</w:t>
      </w:r>
      <w:proofErr w:type="spellEnd"/>
    </w:p>
    <w:p w14:paraId="43876EBE" w14:textId="77777777" w:rsidR="001058B6" w:rsidRDefault="005212F4">
      <w:pPr>
        <w:pStyle w:val="BodyText"/>
        <w:tabs>
          <w:tab w:val="left" w:pos="927"/>
          <w:tab w:val="left" w:pos="1385"/>
        </w:tabs>
        <w:spacing w:line="284" w:lineRule="exact"/>
        <w:ind w:left="469"/>
      </w:pPr>
      <w:r>
        <w:rPr>
          <w:w w:val="105"/>
        </w:rPr>
        <w:t>1</w:t>
      </w:r>
      <w:r>
        <w:rPr>
          <w:w w:val="105"/>
        </w:rPr>
        <w:tab/>
        <w:t>10</w:t>
      </w:r>
      <w:r>
        <w:rPr>
          <w:w w:val="105"/>
        </w:rPr>
        <w:tab/>
      </w:r>
      <w:proofErr w:type="spellStart"/>
      <w:r>
        <w:rPr>
          <w:w w:val="105"/>
        </w:rPr>
        <w:t>hiv</w:t>
      </w:r>
      <w:proofErr w:type="spellEnd"/>
    </w:p>
    <w:p w14:paraId="3DB05201" w14:textId="77777777" w:rsidR="001058B6" w:rsidRDefault="001058B6">
      <w:pPr>
        <w:pStyle w:val="BodyText"/>
        <w:rPr>
          <w:sz w:val="28"/>
        </w:rPr>
      </w:pPr>
    </w:p>
    <w:p w14:paraId="3046C82E" w14:textId="77777777" w:rsidR="001058B6" w:rsidRDefault="001058B6">
      <w:pPr>
        <w:pStyle w:val="BodyText"/>
        <w:spacing w:before="2"/>
        <w:rPr>
          <w:sz w:val="24"/>
        </w:rPr>
      </w:pPr>
    </w:p>
    <w:p w14:paraId="267A620E" w14:textId="77777777" w:rsidR="001058B6" w:rsidRDefault="005212F4">
      <w:pPr>
        <w:pStyle w:val="Heading1"/>
        <w:numPr>
          <w:ilvl w:val="0"/>
          <w:numId w:val="3"/>
        </w:numPr>
        <w:tabs>
          <w:tab w:val="left" w:pos="4111"/>
        </w:tabs>
        <w:spacing w:before="1"/>
        <w:ind w:left="4110" w:hanging="394"/>
        <w:jc w:val="left"/>
        <w:rPr>
          <w:b/>
        </w:rPr>
      </w:pPr>
      <w:bookmarkStart w:id="105" w:name="Discussion"/>
      <w:bookmarkEnd w:id="105"/>
      <w:r>
        <w:rPr>
          <w:b/>
        </w:rPr>
        <w:t>Discussion</w:t>
      </w:r>
    </w:p>
    <w:p w14:paraId="401088A8" w14:textId="77777777" w:rsidR="001058B6" w:rsidRDefault="001058B6">
      <w:pPr>
        <w:pStyle w:val="BodyText"/>
        <w:spacing w:before="7"/>
        <w:rPr>
          <w:rFonts w:ascii="Bookman Old Style"/>
          <w:b/>
          <w:sz w:val="36"/>
        </w:rPr>
      </w:pPr>
    </w:p>
    <w:p w14:paraId="55575924" w14:textId="77777777" w:rsidR="001058B6" w:rsidRDefault="005212F4">
      <w:pPr>
        <w:pStyle w:val="ListParagraph"/>
        <w:numPr>
          <w:ilvl w:val="1"/>
          <w:numId w:val="1"/>
        </w:numPr>
        <w:tabs>
          <w:tab w:val="left" w:pos="786"/>
        </w:tabs>
      </w:pPr>
      <w:r>
        <w:t xml:space="preserve">JOMO in </w:t>
      </w:r>
      <w:r>
        <w:rPr>
          <w:rFonts w:ascii="Georgia" w:hAnsi="Georgia"/>
        </w:rPr>
        <w:t xml:space="preserve">mice </w:t>
      </w:r>
      <w:r>
        <w:rPr>
          <w:w w:val="110"/>
        </w:rPr>
        <w:t xml:space="preserve">-&gt; </w:t>
      </w:r>
      <w:r>
        <w:t>on the side for</w:t>
      </w:r>
      <w:r>
        <w:rPr>
          <w:spacing w:val="16"/>
        </w:rPr>
        <w:t xml:space="preserve"> </w:t>
      </w:r>
      <w:r>
        <w:rPr>
          <w:spacing w:val="-3"/>
        </w:rPr>
        <w:t>now</w:t>
      </w:r>
    </w:p>
    <w:p w14:paraId="13039831" w14:textId="77777777" w:rsidR="001058B6" w:rsidRDefault="005212F4">
      <w:pPr>
        <w:pStyle w:val="ListParagraph"/>
        <w:numPr>
          <w:ilvl w:val="1"/>
          <w:numId w:val="1"/>
        </w:numPr>
        <w:tabs>
          <w:tab w:val="left" w:pos="786"/>
        </w:tabs>
        <w:spacing w:before="163"/>
      </w:pPr>
      <w:r>
        <w:t>Additional levels of</w:t>
      </w:r>
      <w:r>
        <w:rPr>
          <w:spacing w:val="45"/>
        </w:rPr>
        <w:t xml:space="preserve"> </w:t>
      </w:r>
      <w:r>
        <w:t>clustering</w:t>
      </w:r>
    </w:p>
    <w:p w14:paraId="0BF248AD" w14:textId="77777777" w:rsidR="001058B6" w:rsidRDefault="005212F4">
      <w:pPr>
        <w:pStyle w:val="ListParagraph"/>
        <w:numPr>
          <w:ilvl w:val="1"/>
          <w:numId w:val="1"/>
        </w:numPr>
        <w:tabs>
          <w:tab w:val="left" w:pos="786"/>
        </w:tabs>
        <w:spacing w:before="163"/>
      </w:pPr>
      <w:r>
        <w:t>More complex data types: timeseries and polynomial relationship in the</w:t>
      </w:r>
      <w:r>
        <w:rPr>
          <w:spacing w:val="37"/>
        </w:rPr>
        <w:t xml:space="preserve"> </w:t>
      </w:r>
      <w:r>
        <w:t>clustering.</w:t>
      </w:r>
    </w:p>
    <w:p w14:paraId="68DAC327" w14:textId="77777777" w:rsidR="001058B6" w:rsidRDefault="001058B6">
      <w:pPr>
        <w:pStyle w:val="BodyText"/>
        <w:rPr>
          <w:sz w:val="30"/>
        </w:rPr>
      </w:pPr>
    </w:p>
    <w:p w14:paraId="2B7D92C0" w14:textId="77777777" w:rsidR="001058B6" w:rsidRDefault="001058B6">
      <w:pPr>
        <w:pStyle w:val="BodyText"/>
      </w:pPr>
    </w:p>
    <w:p w14:paraId="0B739297" w14:textId="77777777" w:rsidR="001058B6" w:rsidRDefault="005212F4">
      <w:pPr>
        <w:pStyle w:val="Heading1"/>
        <w:numPr>
          <w:ilvl w:val="0"/>
          <w:numId w:val="3"/>
        </w:numPr>
        <w:tabs>
          <w:tab w:val="left" w:pos="3967"/>
        </w:tabs>
        <w:ind w:left="3966"/>
        <w:jc w:val="left"/>
        <w:rPr>
          <w:b/>
        </w:rPr>
      </w:pPr>
      <w:bookmarkStart w:id="106" w:name="Think_about"/>
      <w:bookmarkEnd w:id="106"/>
      <w:r>
        <w:rPr>
          <w:b/>
        </w:rPr>
        <w:t>Think</w:t>
      </w:r>
      <w:r>
        <w:rPr>
          <w:b/>
          <w:spacing w:val="11"/>
        </w:rPr>
        <w:t xml:space="preserve"> </w:t>
      </w:r>
      <w:r>
        <w:rPr>
          <w:b/>
        </w:rPr>
        <w:t>about</w:t>
      </w:r>
    </w:p>
    <w:p w14:paraId="6BCB5F3A" w14:textId="77777777" w:rsidR="001058B6" w:rsidRDefault="001058B6">
      <w:pPr>
        <w:sectPr w:rsidR="001058B6">
          <w:pgSz w:w="11910" w:h="16840"/>
          <w:pgMar w:top="1740" w:right="0" w:bottom="280" w:left="1380" w:header="1433" w:footer="0" w:gutter="0"/>
          <w:cols w:space="720"/>
        </w:sectPr>
      </w:pPr>
    </w:p>
    <w:p w14:paraId="741132FF" w14:textId="77777777" w:rsidR="001058B6" w:rsidRDefault="001058B6">
      <w:pPr>
        <w:pStyle w:val="BodyText"/>
        <w:spacing w:before="1"/>
        <w:rPr>
          <w:rFonts w:ascii="Bookman Old Style"/>
          <w:b/>
          <w:sz w:val="26"/>
        </w:rPr>
      </w:pPr>
    </w:p>
    <w:p w14:paraId="52DE5573" w14:textId="77777777" w:rsidR="001058B6" w:rsidRDefault="005212F4">
      <w:pPr>
        <w:pStyle w:val="ListParagraph"/>
        <w:numPr>
          <w:ilvl w:val="1"/>
          <w:numId w:val="1"/>
        </w:numPr>
        <w:tabs>
          <w:tab w:val="left" w:pos="786"/>
        </w:tabs>
        <w:spacing w:before="126" w:line="218" w:lineRule="auto"/>
        <w:ind w:right="1463"/>
      </w:pPr>
      <w:r>
        <w:t>Adding</w:t>
      </w:r>
      <w:r>
        <w:rPr>
          <w:spacing w:val="-11"/>
        </w:rPr>
        <w:t xml:space="preserve"> </w:t>
      </w:r>
      <w:r>
        <w:t>some</w:t>
      </w:r>
      <w:r>
        <w:rPr>
          <w:spacing w:val="-10"/>
        </w:rPr>
        <w:t xml:space="preserve"> </w:t>
      </w:r>
      <w:r>
        <w:t>kind</w:t>
      </w:r>
      <w:r>
        <w:rPr>
          <w:spacing w:val="-10"/>
        </w:rPr>
        <w:t xml:space="preserve"> </w:t>
      </w:r>
      <w:r>
        <w:t>of</w:t>
      </w:r>
      <w:r>
        <w:rPr>
          <w:spacing w:val="-11"/>
        </w:rPr>
        <w:t xml:space="preserve"> </w:t>
      </w:r>
      <w:r>
        <w:t>help</w:t>
      </w:r>
      <w:r>
        <w:rPr>
          <w:spacing w:val="-10"/>
        </w:rPr>
        <w:t xml:space="preserve"> </w:t>
      </w:r>
      <w:r>
        <w:t>function</w:t>
      </w:r>
      <w:r>
        <w:rPr>
          <w:spacing w:val="-11"/>
        </w:rPr>
        <w:t xml:space="preserve"> </w:t>
      </w:r>
      <w:r>
        <w:t>to</w:t>
      </w:r>
      <w:r>
        <w:rPr>
          <w:spacing w:val="-10"/>
        </w:rPr>
        <w:t xml:space="preserve"> </w:t>
      </w:r>
      <w:r>
        <w:t>mice</w:t>
      </w:r>
      <w:r>
        <w:rPr>
          <w:spacing w:val="-11"/>
        </w:rPr>
        <w:t xml:space="preserve"> </w:t>
      </w:r>
      <w:r>
        <w:t>that</w:t>
      </w:r>
      <w:r>
        <w:rPr>
          <w:spacing w:val="-10"/>
        </w:rPr>
        <w:t xml:space="preserve"> </w:t>
      </w:r>
      <w:r>
        <w:t>suggests</w:t>
      </w:r>
      <w:r>
        <w:rPr>
          <w:spacing w:val="-10"/>
        </w:rPr>
        <w:t xml:space="preserve"> </w:t>
      </w:r>
      <w:r>
        <w:t>a</w:t>
      </w:r>
      <w:r>
        <w:rPr>
          <w:spacing w:val="-10"/>
        </w:rPr>
        <w:t xml:space="preserve"> </w:t>
      </w:r>
      <w:r>
        <w:t>suitable</w:t>
      </w:r>
      <w:r>
        <w:rPr>
          <w:spacing w:val="-11"/>
        </w:rPr>
        <w:t xml:space="preserve"> </w:t>
      </w:r>
      <w:r>
        <w:t>predictor</w:t>
      </w:r>
      <w:r>
        <w:rPr>
          <w:spacing w:val="-11"/>
        </w:rPr>
        <w:t xml:space="preserve"> </w:t>
      </w:r>
      <w:r>
        <w:t>matrix</w:t>
      </w:r>
      <w:r>
        <w:rPr>
          <w:spacing w:val="-10"/>
        </w:rPr>
        <w:t xml:space="preserve"> </w:t>
      </w:r>
      <w:r>
        <w:t>to the</w:t>
      </w:r>
      <w:r>
        <w:rPr>
          <w:spacing w:val="14"/>
        </w:rPr>
        <w:t xml:space="preserve"> </w:t>
      </w:r>
      <w:r>
        <w:t>user,</w:t>
      </w:r>
      <w:r>
        <w:rPr>
          <w:spacing w:val="15"/>
        </w:rPr>
        <w:t xml:space="preserve"> </w:t>
      </w:r>
      <w:r>
        <w:t>given</w:t>
      </w:r>
      <w:r>
        <w:rPr>
          <w:spacing w:val="14"/>
        </w:rPr>
        <w:t xml:space="preserve"> </w:t>
      </w:r>
      <w:r>
        <w:t>a</w:t>
      </w:r>
      <w:r>
        <w:rPr>
          <w:spacing w:val="15"/>
        </w:rPr>
        <w:t xml:space="preserve"> </w:t>
      </w:r>
      <w:r>
        <w:t>certain</w:t>
      </w:r>
      <w:r>
        <w:rPr>
          <w:spacing w:val="14"/>
        </w:rPr>
        <w:t xml:space="preserve"> </w:t>
      </w:r>
      <w:r>
        <w:t>analysis</w:t>
      </w:r>
      <w:r>
        <w:rPr>
          <w:spacing w:val="15"/>
        </w:rPr>
        <w:t xml:space="preserve"> </w:t>
      </w:r>
      <w:r>
        <w:t>model.</w:t>
      </w:r>
    </w:p>
    <w:p w14:paraId="3680FD83" w14:textId="77777777" w:rsidR="001058B6" w:rsidRDefault="005212F4">
      <w:pPr>
        <w:pStyle w:val="ListParagraph"/>
        <w:numPr>
          <w:ilvl w:val="1"/>
          <w:numId w:val="1"/>
        </w:numPr>
        <w:tabs>
          <w:tab w:val="left" w:pos="786"/>
        </w:tabs>
        <w:spacing w:before="161"/>
      </w:pPr>
      <w:r>
        <w:t>Adding</w:t>
      </w:r>
      <w:r>
        <w:rPr>
          <w:spacing w:val="16"/>
        </w:rPr>
        <w:t xml:space="preserve"> </w:t>
      </w:r>
      <w:r>
        <w:t>a</w:t>
      </w:r>
      <w:r>
        <w:rPr>
          <w:spacing w:val="20"/>
        </w:rPr>
        <w:t xml:space="preserve"> </w:t>
      </w:r>
      <w:proofErr w:type="spellStart"/>
      <w:r>
        <w:t>multilevel_ampute</w:t>
      </w:r>
      <w:proofErr w:type="spellEnd"/>
      <w:r>
        <w:t>()</w:t>
      </w:r>
      <w:r>
        <w:rPr>
          <w:spacing w:val="17"/>
        </w:rPr>
        <w:t xml:space="preserve"> </w:t>
      </w:r>
      <w:r>
        <w:t>wrapper</w:t>
      </w:r>
      <w:r>
        <w:rPr>
          <w:spacing w:val="17"/>
        </w:rPr>
        <w:t xml:space="preserve"> </w:t>
      </w:r>
      <w:r>
        <w:t>function</w:t>
      </w:r>
      <w:r>
        <w:rPr>
          <w:spacing w:val="17"/>
        </w:rPr>
        <w:t xml:space="preserve"> </w:t>
      </w:r>
      <w:r>
        <w:t>in</w:t>
      </w:r>
      <w:r>
        <w:rPr>
          <w:spacing w:val="17"/>
        </w:rPr>
        <w:t xml:space="preserve"> </w:t>
      </w:r>
      <w:r>
        <w:t>mice.</w:t>
      </w:r>
    </w:p>
    <w:p w14:paraId="0D8A512D" w14:textId="77777777" w:rsidR="001058B6" w:rsidRDefault="005212F4">
      <w:pPr>
        <w:pStyle w:val="ListParagraph"/>
        <w:numPr>
          <w:ilvl w:val="1"/>
          <w:numId w:val="1"/>
        </w:numPr>
        <w:tabs>
          <w:tab w:val="left" w:pos="786"/>
        </w:tabs>
        <w:spacing w:before="154"/>
      </w:pPr>
      <w:r>
        <w:t xml:space="preserve">Exporting </w:t>
      </w:r>
      <w:proofErr w:type="spellStart"/>
      <w:r>
        <w:t>mids</w:t>
      </w:r>
      <w:proofErr w:type="spellEnd"/>
      <w:r>
        <w:t xml:space="preserve"> objects to other packages </w:t>
      </w:r>
      <w:r>
        <w:rPr>
          <w:spacing w:val="-3"/>
        </w:rPr>
        <w:t xml:space="preserve">like </w:t>
      </w:r>
      <w:r>
        <w:t>lme4 or</w:t>
      </w:r>
      <w:r>
        <w:rPr>
          <w:spacing w:val="22"/>
        </w:rPr>
        <w:t xml:space="preserve"> </w:t>
      </w:r>
      <w:proofErr w:type="spellStart"/>
      <w:r>
        <w:t>coxme</w:t>
      </w:r>
      <w:proofErr w:type="spellEnd"/>
      <w:r>
        <w:t>?</w:t>
      </w:r>
    </w:p>
    <w:p w14:paraId="0E58E2DF" w14:textId="77777777" w:rsidR="001058B6" w:rsidRDefault="005212F4">
      <w:pPr>
        <w:pStyle w:val="ListParagraph"/>
        <w:numPr>
          <w:ilvl w:val="1"/>
          <w:numId w:val="1"/>
        </w:numPr>
        <w:tabs>
          <w:tab w:val="left" w:pos="786"/>
        </w:tabs>
        <w:spacing w:before="154"/>
      </w:pPr>
      <w:r>
        <w:t>Adding</w:t>
      </w:r>
      <w:r>
        <w:rPr>
          <w:spacing w:val="11"/>
        </w:rPr>
        <w:t xml:space="preserve"> </w:t>
      </w:r>
      <w:r>
        <w:t>a</w:t>
      </w:r>
      <w:r>
        <w:rPr>
          <w:spacing w:val="12"/>
        </w:rPr>
        <w:t xml:space="preserve"> </w:t>
      </w:r>
      <w:commentRangeStart w:id="107"/>
      <w:r>
        <w:t>ICC=0</w:t>
      </w:r>
      <w:r>
        <w:rPr>
          <w:spacing w:val="12"/>
        </w:rPr>
        <w:t xml:space="preserve"> </w:t>
      </w:r>
      <w:r>
        <w:t>dataset</w:t>
      </w:r>
      <w:r>
        <w:rPr>
          <w:spacing w:val="12"/>
        </w:rPr>
        <w:t xml:space="preserve"> </w:t>
      </w:r>
      <w:r>
        <w:t>to</w:t>
      </w:r>
      <w:r>
        <w:rPr>
          <w:spacing w:val="11"/>
        </w:rPr>
        <w:t xml:space="preserve"> </w:t>
      </w:r>
      <w:r>
        <w:t>show</w:t>
      </w:r>
      <w:r>
        <w:rPr>
          <w:spacing w:val="12"/>
        </w:rPr>
        <w:t xml:space="preserve"> </w:t>
      </w:r>
      <w:r>
        <w:t>that</w:t>
      </w:r>
      <w:r>
        <w:rPr>
          <w:spacing w:val="12"/>
        </w:rPr>
        <w:t xml:space="preserve"> </w:t>
      </w:r>
      <w:r>
        <w:t>even</w:t>
      </w:r>
      <w:r>
        <w:rPr>
          <w:spacing w:val="12"/>
        </w:rPr>
        <w:t xml:space="preserve"> </w:t>
      </w:r>
      <w:r>
        <w:t>if</w:t>
      </w:r>
      <w:r>
        <w:rPr>
          <w:spacing w:val="12"/>
        </w:rPr>
        <w:t xml:space="preserve"> </w:t>
      </w:r>
      <w:r>
        <w:t>there</w:t>
      </w:r>
      <w:r>
        <w:rPr>
          <w:spacing w:val="11"/>
        </w:rPr>
        <w:t xml:space="preserve"> </w:t>
      </w:r>
      <w:r>
        <w:t>is</w:t>
      </w:r>
      <w:r>
        <w:rPr>
          <w:spacing w:val="12"/>
        </w:rPr>
        <w:t xml:space="preserve"> </w:t>
      </w:r>
      <w:r>
        <w:t>no</w:t>
      </w:r>
      <w:r>
        <w:rPr>
          <w:spacing w:val="12"/>
        </w:rPr>
        <w:t xml:space="preserve"> </w:t>
      </w:r>
      <w:r>
        <w:t>clustering</w:t>
      </w:r>
      <w:r>
        <w:rPr>
          <w:spacing w:val="12"/>
        </w:rPr>
        <w:t xml:space="preserve"> </w:t>
      </w:r>
      <w:r>
        <w:t>it</w:t>
      </w:r>
      <w:r>
        <w:rPr>
          <w:spacing w:val="11"/>
        </w:rPr>
        <w:t xml:space="preserve"> </w:t>
      </w:r>
      <w:r>
        <w:t>doesn’t</w:t>
      </w:r>
      <w:r>
        <w:rPr>
          <w:spacing w:val="12"/>
        </w:rPr>
        <w:t xml:space="preserve"> </w:t>
      </w:r>
      <w:r>
        <w:rPr>
          <w:spacing w:val="-3"/>
        </w:rPr>
        <w:t>hurt.</w:t>
      </w:r>
      <w:commentRangeEnd w:id="107"/>
      <w:r w:rsidR="00895EC0">
        <w:rPr>
          <w:rStyle w:val="CommentReference"/>
        </w:rPr>
        <w:commentReference w:id="107"/>
      </w:r>
    </w:p>
    <w:p w14:paraId="03044F58" w14:textId="77777777" w:rsidR="001058B6" w:rsidRDefault="005212F4">
      <w:pPr>
        <w:pStyle w:val="ListParagraph"/>
        <w:numPr>
          <w:ilvl w:val="1"/>
          <w:numId w:val="1"/>
        </w:numPr>
        <w:tabs>
          <w:tab w:val="left" w:pos="786"/>
        </w:tabs>
        <w:spacing w:before="154"/>
      </w:pPr>
      <w:r>
        <w:rPr>
          <w:spacing w:val="-3"/>
        </w:rPr>
        <w:t>Show</w:t>
      </w:r>
      <w:r>
        <w:rPr>
          <w:spacing w:val="11"/>
        </w:rPr>
        <w:t xml:space="preserve"> </w:t>
      </w:r>
      <w:r>
        <w:t>use</w:t>
      </w:r>
      <w:r>
        <w:rPr>
          <w:spacing w:val="11"/>
        </w:rPr>
        <w:t xml:space="preserve"> </w:t>
      </w:r>
      <w:r>
        <w:t>case</w:t>
      </w:r>
      <w:r>
        <w:rPr>
          <w:spacing w:val="11"/>
        </w:rPr>
        <w:t xml:space="preserve"> </w:t>
      </w:r>
      <w:r>
        <w:t>for</w:t>
      </w:r>
      <w:r>
        <w:rPr>
          <w:spacing w:val="11"/>
        </w:rPr>
        <w:t xml:space="preserve"> </w:t>
      </w:r>
      <w:r>
        <w:t>deductive</w:t>
      </w:r>
      <w:r>
        <w:rPr>
          <w:spacing w:val="11"/>
        </w:rPr>
        <w:t xml:space="preserve"> </w:t>
      </w:r>
      <w:r>
        <w:t>imputation</w:t>
      </w:r>
      <w:r>
        <w:rPr>
          <w:spacing w:val="11"/>
        </w:rPr>
        <w:t xml:space="preserve"> </w:t>
      </w:r>
      <w:r>
        <w:t>for</w:t>
      </w:r>
      <w:r>
        <w:rPr>
          <w:spacing w:val="11"/>
        </w:rPr>
        <w:t xml:space="preserve"> </w:t>
      </w:r>
      <w:r>
        <w:t>cluster</w:t>
      </w:r>
      <w:r>
        <w:rPr>
          <w:spacing w:val="11"/>
        </w:rPr>
        <w:t xml:space="preserve"> </w:t>
      </w:r>
      <w:r>
        <w:t>level</w:t>
      </w:r>
      <w:r>
        <w:rPr>
          <w:spacing w:val="11"/>
        </w:rPr>
        <w:t xml:space="preserve"> </w:t>
      </w:r>
      <w:r>
        <w:t>variables?</w:t>
      </w:r>
    </w:p>
    <w:p w14:paraId="57649DA3" w14:textId="77777777" w:rsidR="001058B6" w:rsidRDefault="005212F4">
      <w:pPr>
        <w:pStyle w:val="ListParagraph"/>
        <w:numPr>
          <w:ilvl w:val="1"/>
          <w:numId w:val="1"/>
        </w:numPr>
        <w:tabs>
          <w:tab w:val="left" w:pos="786"/>
        </w:tabs>
        <w:spacing w:before="154"/>
      </w:pPr>
      <w:r>
        <w:t>env dump in</w:t>
      </w:r>
      <w:r>
        <w:rPr>
          <w:spacing w:val="47"/>
        </w:rPr>
        <w:t xml:space="preserve"> </w:t>
      </w:r>
      <w:commentRangeStart w:id="108"/>
      <w:r>
        <w:t>repo</w:t>
      </w:r>
      <w:commentRangeEnd w:id="108"/>
      <w:r w:rsidR="0062111E">
        <w:rPr>
          <w:rStyle w:val="CommentReference"/>
        </w:rPr>
        <w:commentReference w:id="108"/>
      </w:r>
    </w:p>
    <w:p w14:paraId="4A0058AC" w14:textId="77777777" w:rsidR="001058B6" w:rsidRDefault="001058B6">
      <w:pPr>
        <w:pStyle w:val="BodyText"/>
        <w:rPr>
          <w:sz w:val="30"/>
        </w:rPr>
      </w:pPr>
    </w:p>
    <w:p w14:paraId="0A56A2E4" w14:textId="77777777" w:rsidR="001058B6" w:rsidRDefault="001058B6">
      <w:pPr>
        <w:pStyle w:val="BodyText"/>
        <w:spacing w:before="13"/>
        <w:rPr>
          <w:sz w:val="20"/>
        </w:rPr>
      </w:pPr>
    </w:p>
    <w:p w14:paraId="38B3C797" w14:textId="77777777" w:rsidR="001058B6" w:rsidRDefault="005212F4">
      <w:pPr>
        <w:pStyle w:val="Heading1"/>
        <w:ind w:left="905" w:right="2128" w:firstLine="0"/>
        <w:jc w:val="center"/>
        <w:rPr>
          <w:b/>
        </w:rPr>
      </w:pPr>
      <w:r>
        <w:rPr>
          <w:b/>
        </w:rPr>
        <w:t>References</w:t>
      </w:r>
    </w:p>
    <w:p w14:paraId="63FCBFA0" w14:textId="77777777" w:rsidR="001058B6" w:rsidRDefault="001058B6">
      <w:pPr>
        <w:pStyle w:val="BodyText"/>
        <w:spacing w:before="6"/>
        <w:rPr>
          <w:rFonts w:ascii="Bookman Old Style"/>
          <w:b/>
          <w:sz w:val="38"/>
        </w:rPr>
      </w:pPr>
    </w:p>
    <w:p w14:paraId="725039CF" w14:textId="77777777" w:rsidR="001058B6" w:rsidRDefault="005212F4">
      <w:pPr>
        <w:pStyle w:val="BodyText"/>
        <w:spacing w:line="218" w:lineRule="auto"/>
        <w:ind w:left="458" w:right="1462" w:hanging="219"/>
        <w:jc w:val="both"/>
      </w:pPr>
      <w:bookmarkStart w:id="109" w:name="_bookmark4"/>
      <w:bookmarkEnd w:id="109"/>
      <w:proofErr w:type="spellStart"/>
      <w:r>
        <w:t>Audigier</w:t>
      </w:r>
      <w:proofErr w:type="spellEnd"/>
      <w:r>
        <w:t xml:space="preserve"> V, White IR, </w:t>
      </w:r>
      <w:proofErr w:type="spellStart"/>
      <w:r>
        <w:t>Jolani</w:t>
      </w:r>
      <w:proofErr w:type="spellEnd"/>
      <w:r>
        <w:t xml:space="preserve"> S, Debray TPA, </w:t>
      </w:r>
      <w:proofErr w:type="spellStart"/>
      <w:r>
        <w:t>Quartagno</w:t>
      </w:r>
      <w:proofErr w:type="spellEnd"/>
      <w:r>
        <w:t xml:space="preserve"> M, Carpenter </w:t>
      </w:r>
      <w:r>
        <w:rPr>
          <w:w w:val="110"/>
        </w:rPr>
        <w:t xml:space="preserve">J, </w:t>
      </w:r>
      <w:r>
        <w:t xml:space="preserve">van Buuren S, </w:t>
      </w:r>
      <w:proofErr w:type="spellStart"/>
      <w:r>
        <w:t>Resche-Rigon</w:t>
      </w:r>
      <w:proofErr w:type="spellEnd"/>
      <w:r>
        <w:t xml:space="preserve"> M (2018). “Multiple Imputation for Multilevel Data with Continuous and Binary Variables.” </w:t>
      </w:r>
      <w:r>
        <w:rPr>
          <w:u w:val="single"/>
        </w:rPr>
        <w:t>Statistical Science</w:t>
      </w:r>
      <w:r>
        <w:t xml:space="preserve">, </w:t>
      </w:r>
      <w:r>
        <w:rPr>
          <w:b/>
        </w:rPr>
        <w:t>33</w:t>
      </w:r>
      <w:r>
        <w:t xml:space="preserve">(2), 160–183. ISSN 0883-4237, 2168-8745. </w:t>
      </w:r>
      <w:hyperlink r:id="rId81">
        <w:proofErr w:type="spellStart"/>
        <w:r>
          <w:rPr>
            <w:color w:val="7F0000"/>
            <w:w w:val="110"/>
          </w:rPr>
          <w:t>doi</w:t>
        </w:r>
        <w:proofErr w:type="spellEnd"/>
        <w:r>
          <w:rPr>
            <w:color w:val="7F0000"/>
            <w:w w:val="110"/>
          </w:rPr>
          <w:t>:</w:t>
        </w:r>
      </w:hyperlink>
    </w:p>
    <w:p w14:paraId="0AC6AE7E" w14:textId="77777777" w:rsidR="001058B6" w:rsidRDefault="007228D8">
      <w:pPr>
        <w:pStyle w:val="BodyText"/>
        <w:spacing w:line="279" w:lineRule="exact"/>
        <w:ind w:left="458"/>
      </w:pPr>
      <w:hyperlink r:id="rId82">
        <w:r w:rsidR="005212F4">
          <w:rPr>
            <w:color w:val="7F0000"/>
            <w:w w:val="110"/>
          </w:rPr>
          <w:t>10.1214/18-STS646</w:t>
        </w:r>
      </w:hyperlink>
      <w:r w:rsidR="005212F4">
        <w:rPr>
          <w:w w:val="110"/>
        </w:rPr>
        <w:t xml:space="preserve">. </w:t>
      </w:r>
      <w:r w:rsidR="005212F4">
        <w:rPr>
          <w:color w:val="7F0000"/>
          <w:w w:val="110"/>
        </w:rPr>
        <w:t>1702.00971</w:t>
      </w:r>
      <w:r w:rsidR="005212F4">
        <w:rPr>
          <w:w w:val="110"/>
        </w:rPr>
        <w:t>.</w:t>
      </w:r>
    </w:p>
    <w:p w14:paraId="0320C7A8" w14:textId="77777777" w:rsidR="001058B6" w:rsidRDefault="005212F4">
      <w:pPr>
        <w:pStyle w:val="BodyText"/>
        <w:spacing w:before="188" w:line="218" w:lineRule="auto"/>
        <w:ind w:left="458" w:right="1465" w:hanging="219"/>
        <w:jc w:val="both"/>
      </w:pPr>
      <w:bookmarkStart w:id="110" w:name="_bookmark5"/>
      <w:bookmarkEnd w:id="110"/>
      <w:r>
        <w:t>Debray</w:t>
      </w:r>
      <w:r>
        <w:rPr>
          <w:spacing w:val="-15"/>
        </w:rPr>
        <w:t xml:space="preserve"> </w:t>
      </w:r>
      <w:r>
        <w:t>T,</w:t>
      </w:r>
      <w:r>
        <w:rPr>
          <w:spacing w:val="-15"/>
        </w:rPr>
        <w:t xml:space="preserve"> </w:t>
      </w:r>
      <w:r>
        <w:t>de</w:t>
      </w:r>
      <w:r>
        <w:rPr>
          <w:spacing w:val="-15"/>
        </w:rPr>
        <w:t xml:space="preserve"> </w:t>
      </w:r>
      <w:r>
        <w:t>Jong</w:t>
      </w:r>
      <w:r>
        <w:rPr>
          <w:spacing w:val="-15"/>
        </w:rPr>
        <w:t xml:space="preserve"> </w:t>
      </w:r>
      <w:r>
        <w:t>V</w:t>
      </w:r>
      <w:r>
        <w:rPr>
          <w:spacing w:val="-14"/>
        </w:rPr>
        <w:t xml:space="preserve"> </w:t>
      </w:r>
      <w:r>
        <w:t>(2021).</w:t>
      </w:r>
      <w:r>
        <w:rPr>
          <w:spacing w:val="-4"/>
        </w:rPr>
        <w:t xml:space="preserve"> </w:t>
      </w:r>
      <w:r>
        <w:t>“</w:t>
      </w:r>
      <w:proofErr w:type="spellStart"/>
      <w:r>
        <w:t>Metamisc</w:t>
      </w:r>
      <w:proofErr w:type="spellEnd"/>
      <w:r>
        <w:t>:</w:t>
      </w:r>
      <w:r>
        <w:rPr>
          <w:spacing w:val="5"/>
        </w:rPr>
        <w:t xml:space="preserve"> </w:t>
      </w:r>
      <w:r>
        <w:t>Meta-Analysis</w:t>
      </w:r>
      <w:r>
        <w:rPr>
          <w:spacing w:val="-15"/>
        </w:rPr>
        <w:t xml:space="preserve"> </w:t>
      </w:r>
      <w:r>
        <w:t>of</w:t>
      </w:r>
      <w:r>
        <w:rPr>
          <w:spacing w:val="-15"/>
        </w:rPr>
        <w:t xml:space="preserve"> </w:t>
      </w:r>
      <w:r>
        <w:t>Diagnosis</w:t>
      </w:r>
      <w:r>
        <w:rPr>
          <w:spacing w:val="-14"/>
        </w:rPr>
        <w:t xml:space="preserve"> </w:t>
      </w:r>
      <w:r>
        <w:t>and</w:t>
      </w:r>
      <w:r>
        <w:rPr>
          <w:spacing w:val="-15"/>
        </w:rPr>
        <w:t xml:space="preserve"> </w:t>
      </w:r>
      <w:r>
        <w:t>Prognosis</w:t>
      </w:r>
      <w:r>
        <w:rPr>
          <w:spacing w:val="-15"/>
        </w:rPr>
        <w:t xml:space="preserve"> </w:t>
      </w:r>
      <w:r>
        <w:t xml:space="preserve">Research </w:t>
      </w:r>
      <w:r>
        <w:rPr>
          <w:spacing w:val="-5"/>
        </w:rPr>
        <w:t>Studies.”</w:t>
      </w:r>
    </w:p>
    <w:p w14:paraId="1B982E22" w14:textId="77777777" w:rsidR="001058B6" w:rsidRDefault="005212F4">
      <w:pPr>
        <w:pStyle w:val="BodyText"/>
        <w:spacing w:before="195" w:line="218" w:lineRule="auto"/>
        <w:ind w:left="458" w:right="1463" w:hanging="219"/>
        <w:jc w:val="both"/>
      </w:pPr>
      <w:bookmarkStart w:id="111" w:name="_bookmark6"/>
      <w:bookmarkEnd w:id="111"/>
      <w:r>
        <w:rPr>
          <w:w w:val="105"/>
        </w:rPr>
        <w:t>Drechsler</w:t>
      </w:r>
      <w:r>
        <w:rPr>
          <w:spacing w:val="-21"/>
          <w:w w:val="105"/>
        </w:rPr>
        <w:t xml:space="preserve"> </w:t>
      </w:r>
      <w:r>
        <w:rPr>
          <w:w w:val="125"/>
        </w:rPr>
        <w:t>J</w:t>
      </w:r>
      <w:r>
        <w:rPr>
          <w:spacing w:val="-31"/>
          <w:w w:val="125"/>
        </w:rPr>
        <w:t xml:space="preserve"> </w:t>
      </w:r>
      <w:r>
        <w:rPr>
          <w:w w:val="105"/>
        </w:rPr>
        <w:t>(2015).</w:t>
      </w:r>
      <w:r>
        <w:rPr>
          <w:spacing w:val="8"/>
          <w:w w:val="105"/>
        </w:rPr>
        <w:t xml:space="preserve"> </w:t>
      </w:r>
      <w:r>
        <w:rPr>
          <w:w w:val="105"/>
        </w:rPr>
        <w:t>“Multiple</w:t>
      </w:r>
      <w:r>
        <w:rPr>
          <w:spacing w:val="-21"/>
          <w:w w:val="105"/>
        </w:rPr>
        <w:t xml:space="preserve"> </w:t>
      </w:r>
      <w:r>
        <w:rPr>
          <w:w w:val="105"/>
        </w:rPr>
        <w:t>Imputation</w:t>
      </w:r>
      <w:r>
        <w:rPr>
          <w:spacing w:val="-20"/>
          <w:w w:val="105"/>
        </w:rPr>
        <w:t xml:space="preserve"> </w:t>
      </w:r>
      <w:r>
        <w:rPr>
          <w:w w:val="105"/>
        </w:rPr>
        <w:t>of</w:t>
      </w:r>
      <w:r>
        <w:rPr>
          <w:spacing w:val="-20"/>
          <w:w w:val="105"/>
        </w:rPr>
        <w:t xml:space="preserve"> </w:t>
      </w:r>
      <w:r>
        <w:rPr>
          <w:w w:val="105"/>
        </w:rPr>
        <w:t>Multilevel</w:t>
      </w:r>
      <w:r>
        <w:rPr>
          <w:spacing w:val="-20"/>
          <w:w w:val="105"/>
        </w:rPr>
        <w:t xml:space="preserve"> </w:t>
      </w:r>
      <w:r>
        <w:rPr>
          <w:w w:val="105"/>
        </w:rPr>
        <w:t>Missing</w:t>
      </w:r>
      <w:r>
        <w:rPr>
          <w:spacing w:val="-21"/>
          <w:w w:val="105"/>
        </w:rPr>
        <w:t xml:space="preserve"> </w:t>
      </w:r>
      <w:r>
        <w:rPr>
          <w:w w:val="105"/>
        </w:rPr>
        <w:t>Data—Rigor</w:t>
      </w:r>
      <w:r>
        <w:rPr>
          <w:spacing w:val="-20"/>
          <w:w w:val="105"/>
        </w:rPr>
        <w:t xml:space="preserve"> </w:t>
      </w:r>
      <w:r>
        <w:rPr>
          <w:spacing w:val="-4"/>
          <w:w w:val="105"/>
        </w:rPr>
        <w:t>Versus</w:t>
      </w:r>
      <w:r>
        <w:rPr>
          <w:spacing w:val="-20"/>
          <w:w w:val="105"/>
        </w:rPr>
        <w:t xml:space="preserve"> </w:t>
      </w:r>
      <w:r>
        <w:rPr>
          <w:w w:val="105"/>
        </w:rPr>
        <w:t xml:space="preserve">Sim- </w:t>
      </w:r>
      <w:proofErr w:type="spellStart"/>
      <w:r>
        <w:rPr>
          <w:spacing w:val="-7"/>
          <w:w w:val="105"/>
        </w:rPr>
        <w:t>plicity</w:t>
      </w:r>
      <w:proofErr w:type="spellEnd"/>
      <w:r>
        <w:rPr>
          <w:spacing w:val="-7"/>
          <w:w w:val="105"/>
        </w:rPr>
        <w:t>.”</w:t>
      </w:r>
      <w:r>
        <w:rPr>
          <w:w w:val="105"/>
        </w:rPr>
        <w:t xml:space="preserve"> </w:t>
      </w:r>
      <w:r>
        <w:rPr>
          <w:w w:val="105"/>
          <w:u w:val="single"/>
        </w:rPr>
        <w:t>Journal</w:t>
      </w:r>
      <w:r>
        <w:rPr>
          <w:spacing w:val="-18"/>
          <w:w w:val="105"/>
          <w:u w:val="single"/>
        </w:rPr>
        <w:t xml:space="preserve"> </w:t>
      </w:r>
      <w:r>
        <w:rPr>
          <w:w w:val="105"/>
          <w:u w:val="single"/>
        </w:rPr>
        <w:t>of</w:t>
      </w:r>
      <w:r>
        <w:rPr>
          <w:spacing w:val="-18"/>
          <w:w w:val="105"/>
          <w:u w:val="single"/>
        </w:rPr>
        <w:t xml:space="preserve"> </w:t>
      </w:r>
      <w:r>
        <w:rPr>
          <w:w w:val="105"/>
          <w:u w:val="single"/>
        </w:rPr>
        <w:t>Educational</w:t>
      </w:r>
      <w:r>
        <w:rPr>
          <w:spacing w:val="-17"/>
          <w:w w:val="105"/>
          <w:u w:val="single"/>
        </w:rPr>
        <w:t xml:space="preserve"> </w:t>
      </w:r>
      <w:r>
        <w:rPr>
          <w:w w:val="105"/>
          <w:u w:val="single"/>
        </w:rPr>
        <w:t>and</w:t>
      </w:r>
      <w:r>
        <w:rPr>
          <w:spacing w:val="-19"/>
          <w:w w:val="105"/>
          <w:u w:val="single"/>
        </w:rPr>
        <w:t xml:space="preserve"> </w:t>
      </w:r>
      <w:r>
        <w:rPr>
          <w:w w:val="105"/>
          <w:u w:val="single"/>
        </w:rPr>
        <w:t>Behavioral</w:t>
      </w:r>
      <w:r>
        <w:rPr>
          <w:spacing w:val="-18"/>
          <w:w w:val="105"/>
          <w:u w:val="single"/>
        </w:rPr>
        <w:t xml:space="preserve"> </w:t>
      </w:r>
      <w:r>
        <w:rPr>
          <w:w w:val="105"/>
          <w:u w:val="single"/>
        </w:rPr>
        <w:t>Statistics</w:t>
      </w:r>
      <w:r>
        <w:rPr>
          <w:w w:val="105"/>
        </w:rPr>
        <w:t>,</w:t>
      </w:r>
      <w:r>
        <w:rPr>
          <w:spacing w:val="-16"/>
          <w:w w:val="105"/>
        </w:rPr>
        <w:t xml:space="preserve"> </w:t>
      </w:r>
      <w:r>
        <w:rPr>
          <w:b/>
          <w:w w:val="105"/>
        </w:rPr>
        <w:t>40</w:t>
      </w:r>
      <w:r>
        <w:rPr>
          <w:w w:val="105"/>
        </w:rPr>
        <w:t>(1),</w:t>
      </w:r>
      <w:r>
        <w:rPr>
          <w:spacing w:val="-17"/>
          <w:w w:val="105"/>
        </w:rPr>
        <w:t xml:space="preserve"> </w:t>
      </w:r>
      <w:r>
        <w:rPr>
          <w:w w:val="105"/>
        </w:rPr>
        <w:t>69–95. ISSN</w:t>
      </w:r>
      <w:r>
        <w:rPr>
          <w:spacing w:val="-17"/>
          <w:w w:val="105"/>
        </w:rPr>
        <w:t xml:space="preserve"> </w:t>
      </w:r>
      <w:r>
        <w:rPr>
          <w:w w:val="105"/>
        </w:rPr>
        <w:t xml:space="preserve">1076-9986. </w:t>
      </w:r>
      <w:hyperlink r:id="rId83">
        <w:r>
          <w:rPr>
            <w:color w:val="7F0000"/>
            <w:w w:val="105"/>
          </w:rPr>
          <w:t>doi:10.3102/1076998614563393</w:t>
        </w:r>
      </w:hyperlink>
      <w:r>
        <w:rPr>
          <w:w w:val="105"/>
        </w:rPr>
        <w:t>.</w:t>
      </w:r>
    </w:p>
    <w:p w14:paraId="382E8760" w14:textId="77777777" w:rsidR="001058B6" w:rsidRDefault="005212F4">
      <w:pPr>
        <w:pStyle w:val="BodyText"/>
        <w:spacing w:before="196" w:line="218" w:lineRule="auto"/>
        <w:ind w:left="458" w:right="1463" w:hanging="219"/>
        <w:jc w:val="both"/>
      </w:pPr>
      <w:bookmarkStart w:id="112" w:name="_bookmark7"/>
      <w:bookmarkEnd w:id="112"/>
      <w:r>
        <w:t xml:space="preserve">Enders CK, </w:t>
      </w:r>
      <w:proofErr w:type="spellStart"/>
      <w:r>
        <w:t>Mistler</w:t>
      </w:r>
      <w:proofErr w:type="spellEnd"/>
      <w:r>
        <w:t xml:space="preserve"> SA, Keller BT (2016). “Multilevel Multiple Imputation: A Review and Evaluation</w:t>
      </w:r>
      <w:r>
        <w:rPr>
          <w:spacing w:val="-26"/>
        </w:rPr>
        <w:t xml:space="preserve"> </w:t>
      </w:r>
      <w:r>
        <w:t>of</w:t>
      </w:r>
      <w:r>
        <w:rPr>
          <w:spacing w:val="-25"/>
        </w:rPr>
        <w:t xml:space="preserve"> </w:t>
      </w:r>
      <w:r>
        <w:t>Joint</w:t>
      </w:r>
      <w:r>
        <w:rPr>
          <w:spacing w:val="-26"/>
        </w:rPr>
        <w:t xml:space="preserve"> </w:t>
      </w:r>
      <w:r>
        <w:t>Modeling</w:t>
      </w:r>
      <w:r>
        <w:rPr>
          <w:spacing w:val="-26"/>
        </w:rPr>
        <w:t xml:space="preserve"> </w:t>
      </w:r>
      <w:r>
        <w:t>and</w:t>
      </w:r>
      <w:r>
        <w:rPr>
          <w:spacing w:val="-25"/>
        </w:rPr>
        <w:t xml:space="preserve"> </w:t>
      </w:r>
      <w:r>
        <w:t>Chained</w:t>
      </w:r>
      <w:r>
        <w:rPr>
          <w:spacing w:val="-26"/>
        </w:rPr>
        <w:t xml:space="preserve"> </w:t>
      </w:r>
      <w:r>
        <w:t>Equations</w:t>
      </w:r>
      <w:r>
        <w:rPr>
          <w:spacing w:val="-25"/>
        </w:rPr>
        <w:t xml:space="preserve"> </w:t>
      </w:r>
      <w:r>
        <w:rPr>
          <w:spacing w:val="-3"/>
        </w:rPr>
        <w:t>Imputation.”</w:t>
      </w:r>
      <w:r>
        <w:rPr>
          <w:spacing w:val="-18"/>
        </w:rPr>
        <w:t xml:space="preserve"> </w:t>
      </w:r>
      <w:r>
        <w:rPr>
          <w:u w:val="single"/>
        </w:rPr>
        <w:t>Psychological</w:t>
      </w:r>
      <w:r>
        <w:rPr>
          <w:spacing w:val="-25"/>
          <w:u w:val="single"/>
        </w:rPr>
        <w:t xml:space="preserve"> </w:t>
      </w:r>
      <w:r>
        <w:rPr>
          <w:u w:val="single"/>
        </w:rPr>
        <w:t>Methods</w:t>
      </w:r>
      <w:r>
        <w:t xml:space="preserve">, </w:t>
      </w:r>
      <w:r>
        <w:rPr>
          <w:b/>
        </w:rPr>
        <w:t>21</w:t>
      </w:r>
      <w:r>
        <w:t>(2), 222–240. ISSN 1939-1463.</w:t>
      </w:r>
      <w:r>
        <w:rPr>
          <w:spacing w:val="-20"/>
        </w:rPr>
        <w:t xml:space="preserve"> </w:t>
      </w:r>
      <w:hyperlink r:id="rId84">
        <w:r>
          <w:rPr>
            <w:color w:val="7F0000"/>
          </w:rPr>
          <w:t>doi:10.1037/met0000063</w:t>
        </w:r>
      </w:hyperlink>
      <w:r>
        <w:t>.</w:t>
      </w:r>
    </w:p>
    <w:p w14:paraId="6C0C411E" w14:textId="77777777" w:rsidR="001058B6" w:rsidRDefault="005212F4">
      <w:pPr>
        <w:pStyle w:val="BodyText"/>
        <w:spacing w:before="196" w:line="218" w:lineRule="auto"/>
        <w:ind w:left="458" w:right="1462" w:hanging="219"/>
        <w:jc w:val="both"/>
      </w:pPr>
      <w:bookmarkStart w:id="113" w:name="_bookmark8"/>
      <w:bookmarkEnd w:id="113"/>
      <w:proofErr w:type="spellStart"/>
      <w:r>
        <w:t>Grund</w:t>
      </w:r>
      <w:proofErr w:type="spellEnd"/>
      <w:r>
        <w:rPr>
          <w:spacing w:val="-16"/>
        </w:rPr>
        <w:t xml:space="preserve"> </w:t>
      </w:r>
      <w:r>
        <w:t>S,</w:t>
      </w:r>
      <w:r>
        <w:rPr>
          <w:spacing w:val="-16"/>
        </w:rPr>
        <w:t xml:space="preserve"> </w:t>
      </w:r>
      <w:proofErr w:type="spellStart"/>
      <w:r>
        <w:t>Lüdtke</w:t>
      </w:r>
      <w:proofErr w:type="spellEnd"/>
      <w:r>
        <w:rPr>
          <w:spacing w:val="-16"/>
        </w:rPr>
        <w:t xml:space="preserve"> </w:t>
      </w:r>
      <w:r>
        <w:t>O,</w:t>
      </w:r>
      <w:r>
        <w:rPr>
          <w:spacing w:val="-16"/>
        </w:rPr>
        <w:t xml:space="preserve"> </w:t>
      </w:r>
      <w:proofErr w:type="spellStart"/>
      <w:r>
        <w:t>Robitzsch</w:t>
      </w:r>
      <w:proofErr w:type="spellEnd"/>
      <w:r>
        <w:rPr>
          <w:spacing w:val="-16"/>
        </w:rPr>
        <w:t xml:space="preserve"> </w:t>
      </w:r>
      <w:r>
        <w:t>A</w:t>
      </w:r>
      <w:r>
        <w:rPr>
          <w:spacing w:val="-16"/>
        </w:rPr>
        <w:t xml:space="preserve"> </w:t>
      </w:r>
      <w:r>
        <w:t>(2018).</w:t>
      </w:r>
      <w:r>
        <w:rPr>
          <w:spacing w:val="-6"/>
        </w:rPr>
        <w:t xml:space="preserve"> </w:t>
      </w:r>
      <w:r>
        <w:t>“Multiple</w:t>
      </w:r>
      <w:r>
        <w:rPr>
          <w:spacing w:val="-16"/>
        </w:rPr>
        <w:t xml:space="preserve"> </w:t>
      </w:r>
      <w:r>
        <w:t>Imputation</w:t>
      </w:r>
      <w:r>
        <w:rPr>
          <w:spacing w:val="-16"/>
        </w:rPr>
        <w:t xml:space="preserve"> </w:t>
      </w:r>
      <w:r>
        <w:t>of</w:t>
      </w:r>
      <w:r>
        <w:rPr>
          <w:spacing w:val="-16"/>
        </w:rPr>
        <w:t xml:space="preserve"> </w:t>
      </w:r>
      <w:r>
        <w:t>Missing</w:t>
      </w:r>
      <w:r>
        <w:rPr>
          <w:spacing w:val="-16"/>
        </w:rPr>
        <w:t xml:space="preserve"> </w:t>
      </w:r>
      <w:r>
        <w:t>Data</w:t>
      </w:r>
      <w:r>
        <w:rPr>
          <w:spacing w:val="-16"/>
        </w:rPr>
        <w:t xml:space="preserve"> </w:t>
      </w:r>
      <w:r>
        <w:t>for</w:t>
      </w:r>
      <w:r>
        <w:rPr>
          <w:spacing w:val="-16"/>
        </w:rPr>
        <w:t xml:space="preserve"> </w:t>
      </w:r>
      <w:r>
        <w:t xml:space="preserve">Multilevel Models: Simulations and Recommendations.” </w:t>
      </w:r>
      <w:r>
        <w:rPr>
          <w:u w:val="single"/>
        </w:rPr>
        <w:t>Organizational Research Methods</w:t>
      </w:r>
      <w:r>
        <w:t xml:space="preserve">, </w:t>
      </w:r>
      <w:r>
        <w:rPr>
          <w:b/>
        </w:rPr>
        <w:t>21</w:t>
      </w:r>
      <w:r>
        <w:t>(1), 111–149. ISSN 1094-4281.</w:t>
      </w:r>
      <w:r>
        <w:rPr>
          <w:spacing w:val="14"/>
        </w:rPr>
        <w:t xml:space="preserve"> </w:t>
      </w:r>
      <w:hyperlink r:id="rId85">
        <w:r>
          <w:rPr>
            <w:color w:val="7F0000"/>
          </w:rPr>
          <w:t>doi:10.1177/1094428117703686</w:t>
        </w:r>
      </w:hyperlink>
      <w:r>
        <w:t>.</w:t>
      </w:r>
    </w:p>
    <w:p w14:paraId="2D2B1489" w14:textId="77777777" w:rsidR="001058B6" w:rsidRDefault="005212F4">
      <w:pPr>
        <w:pStyle w:val="BodyText"/>
        <w:spacing w:before="195" w:line="218" w:lineRule="auto"/>
        <w:ind w:left="458" w:right="1463" w:hanging="219"/>
        <w:jc w:val="both"/>
      </w:pPr>
      <w:bookmarkStart w:id="114" w:name="_bookmark9"/>
      <w:bookmarkEnd w:id="114"/>
      <w:r>
        <w:rPr>
          <w:spacing w:val="-3"/>
          <w:w w:val="105"/>
        </w:rPr>
        <w:t xml:space="preserve">Hox </w:t>
      </w:r>
      <w:r>
        <w:rPr>
          <w:w w:val="105"/>
        </w:rPr>
        <w:t xml:space="preserve">J, </w:t>
      </w:r>
      <w:r>
        <w:rPr>
          <w:spacing w:val="-5"/>
          <w:w w:val="105"/>
        </w:rPr>
        <w:t xml:space="preserve">van </w:t>
      </w:r>
      <w:r>
        <w:rPr>
          <w:w w:val="105"/>
        </w:rPr>
        <w:t xml:space="preserve">Buuren S, </w:t>
      </w:r>
      <w:proofErr w:type="spellStart"/>
      <w:r>
        <w:rPr>
          <w:w w:val="105"/>
        </w:rPr>
        <w:t>Jolani</w:t>
      </w:r>
      <w:proofErr w:type="spellEnd"/>
      <w:r>
        <w:rPr>
          <w:w w:val="105"/>
        </w:rPr>
        <w:t xml:space="preserve"> S (2015). “Incomplete Multilevel Data: Problems and Solu- </w:t>
      </w:r>
      <w:proofErr w:type="spellStart"/>
      <w:r>
        <w:rPr>
          <w:spacing w:val="-6"/>
          <w:w w:val="105"/>
        </w:rPr>
        <w:t>tions</w:t>
      </w:r>
      <w:proofErr w:type="spellEnd"/>
      <w:r>
        <w:rPr>
          <w:spacing w:val="-6"/>
          <w:w w:val="105"/>
        </w:rPr>
        <w:t xml:space="preserve">.” </w:t>
      </w:r>
      <w:r>
        <w:rPr>
          <w:w w:val="105"/>
        </w:rPr>
        <w:t xml:space="preserve">In </w:t>
      </w:r>
      <w:r>
        <w:rPr>
          <w:w w:val="125"/>
        </w:rPr>
        <w:t>J</w:t>
      </w:r>
      <w:r>
        <w:rPr>
          <w:spacing w:val="-46"/>
          <w:w w:val="125"/>
        </w:rPr>
        <w:t xml:space="preserve"> </w:t>
      </w:r>
      <w:proofErr w:type="spellStart"/>
      <w:r>
        <w:rPr>
          <w:w w:val="105"/>
        </w:rPr>
        <w:t>Harring</w:t>
      </w:r>
      <w:proofErr w:type="spellEnd"/>
      <w:r>
        <w:rPr>
          <w:w w:val="105"/>
        </w:rPr>
        <w:t xml:space="preserve">, L </w:t>
      </w:r>
      <w:proofErr w:type="spellStart"/>
      <w:r>
        <w:rPr>
          <w:w w:val="105"/>
        </w:rPr>
        <w:t>Staplecton</w:t>
      </w:r>
      <w:proofErr w:type="spellEnd"/>
      <w:r>
        <w:rPr>
          <w:w w:val="105"/>
        </w:rPr>
        <w:t xml:space="preserve">, S </w:t>
      </w:r>
      <w:proofErr w:type="spellStart"/>
      <w:r>
        <w:rPr>
          <w:w w:val="105"/>
        </w:rPr>
        <w:t>Beretvas</w:t>
      </w:r>
      <w:proofErr w:type="spellEnd"/>
      <w:r>
        <w:rPr>
          <w:w w:val="105"/>
        </w:rPr>
        <w:t xml:space="preserve"> (eds.), </w:t>
      </w:r>
      <w:r>
        <w:rPr>
          <w:spacing w:val="-3"/>
          <w:w w:val="105"/>
          <w:u w:val="single"/>
        </w:rPr>
        <w:t xml:space="preserve">Advances </w:t>
      </w:r>
      <w:r>
        <w:rPr>
          <w:w w:val="105"/>
          <w:u w:val="single"/>
        </w:rPr>
        <w:t>in Multilevel Modeling</w:t>
      </w:r>
      <w:r>
        <w:rPr>
          <w:w w:val="105"/>
        </w:rPr>
        <w:t xml:space="preserve"> </w:t>
      </w:r>
      <w:r>
        <w:rPr>
          <w:u w:val="single"/>
        </w:rPr>
        <w:t>for</w:t>
      </w:r>
      <w:r>
        <w:rPr>
          <w:spacing w:val="-12"/>
          <w:u w:val="single"/>
        </w:rPr>
        <w:t xml:space="preserve"> </w:t>
      </w:r>
      <w:r>
        <w:rPr>
          <w:u w:val="single"/>
        </w:rPr>
        <w:t>Educational</w:t>
      </w:r>
      <w:r>
        <w:rPr>
          <w:spacing w:val="-11"/>
          <w:u w:val="single"/>
        </w:rPr>
        <w:t xml:space="preserve"> </w:t>
      </w:r>
      <w:r>
        <w:rPr>
          <w:u w:val="single"/>
        </w:rPr>
        <w:t>Research:</w:t>
      </w:r>
      <w:r>
        <w:rPr>
          <w:spacing w:val="5"/>
          <w:u w:val="single"/>
        </w:rPr>
        <w:t xml:space="preserve"> </w:t>
      </w:r>
      <w:r>
        <w:rPr>
          <w:u w:val="single"/>
        </w:rPr>
        <w:t>Addressing</w:t>
      </w:r>
      <w:r>
        <w:rPr>
          <w:spacing w:val="-11"/>
          <w:u w:val="single"/>
        </w:rPr>
        <w:t xml:space="preserve"> </w:t>
      </w:r>
      <w:r>
        <w:rPr>
          <w:u w:val="single"/>
        </w:rPr>
        <w:t>Practical</w:t>
      </w:r>
      <w:r>
        <w:rPr>
          <w:spacing w:val="-11"/>
          <w:u w:val="single"/>
        </w:rPr>
        <w:t xml:space="preserve"> </w:t>
      </w:r>
      <w:r>
        <w:rPr>
          <w:u w:val="single"/>
        </w:rPr>
        <w:t>Issues</w:t>
      </w:r>
      <w:r>
        <w:rPr>
          <w:spacing w:val="-11"/>
          <w:u w:val="single"/>
        </w:rPr>
        <w:t xml:space="preserve"> </w:t>
      </w:r>
      <w:r>
        <w:rPr>
          <w:spacing w:val="-4"/>
          <w:u w:val="single"/>
        </w:rPr>
        <w:t>Found</w:t>
      </w:r>
      <w:r>
        <w:rPr>
          <w:spacing w:val="-11"/>
          <w:u w:val="single"/>
        </w:rPr>
        <w:t xml:space="preserve"> </w:t>
      </w:r>
      <w:r>
        <w:rPr>
          <w:u w:val="single"/>
        </w:rPr>
        <w:t>in</w:t>
      </w:r>
      <w:r>
        <w:rPr>
          <w:spacing w:val="-11"/>
          <w:u w:val="single"/>
        </w:rPr>
        <w:t xml:space="preserve"> </w:t>
      </w:r>
      <w:r>
        <w:rPr>
          <w:u w:val="single"/>
        </w:rPr>
        <w:t>Real-World</w:t>
      </w:r>
      <w:r>
        <w:rPr>
          <w:spacing w:val="-12"/>
          <w:u w:val="single"/>
        </w:rPr>
        <w:t xml:space="preserve"> </w:t>
      </w:r>
      <w:r>
        <w:rPr>
          <w:u w:val="single"/>
        </w:rPr>
        <w:t>Applications</w:t>
      </w:r>
      <w:r>
        <w:t xml:space="preserve">, </w:t>
      </w:r>
      <w:r>
        <w:rPr>
          <w:spacing w:val="-5"/>
        </w:rPr>
        <w:t>CILVR</w:t>
      </w:r>
      <w:r>
        <w:rPr>
          <w:spacing w:val="-21"/>
        </w:rPr>
        <w:t xml:space="preserve"> </w:t>
      </w:r>
      <w:r>
        <w:t>Series</w:t>
      </w:r>
      <w:r>
        <w:rPr>
          <w:spacing w:val="-21"/>
        </w:rPr>
        <w:t xml:space="preserve"> </w:t>
      </w:r>
      <w:r>
        <w:t>on</w:t>
      </w:r>
      <w:r>
        <w:rPr>
          <w:spacing w:val="-21"/>
        </w:rPr>
        <w:t xml:space="preserve"> </w:t>
      </w:r>
      <w:r>
        <w:t>Latent</w:t>
      </w:r>
      <w:r>
        <w:rPr>
          <w:spacing w:val="-21"/>
        </w:rPr>
        <w:t xml:space="preserve"> </w:t>
      </w:r>
      <w:r>
        <w:rPr>
          <w:spacing w:val="-3"/>
        </w:rPr>
        <w:t>Variable</w:t>
      </w:r>
      <w:r>
        <w:rPr>
          <w:spacing w:val="-21"/>
        </w:rPr>
        <w:t xml:space="preserve"> </w:t>
      </w:r>
      <w:r>
        <w:t>Methodology,</w:t>
      </w:r>
      <w:r>
        <w:rPr>
          <w:spacing w:val="-19"/>
        </w:rPr>
        <w:t xml:space="preserve"> </w:t>
      </w:r>
      <w:r>
        <w:t>pp.</w:t>
      </w:r>
      <w:r>
        <w:rPr>
          <w:spacing w:val="-21"/>
        </w:rPr>
        <w:t xml:space="preserve"> </w:t>
      </w:r>
      <w:r>
        <w:t>39–62.</w:t>
      </w:r>
      <w:r>
        <w:rPr>
          <w:spacing w:val="-21"/>
        </w:rPr>
        <w:t xml:space="preserve"> </w:t>
      </w:r>
      <w:r>
        <w:t>Information</w:t>
      </w:r>
      <w:r>
        <w:rPr>
          <w:spacing w:val="-21"/>
        </w:rPr>
        <w:t xml:space="preserve"> </w:t>
      </w:r>
      <w:r>
        <w:t>Age</w:t>
      </w:r>
      <w:r>
        <w:rPr>
          <w:spacing w:val="-21"/>
        </w:rPr>
        <w:t xml:space="preserve"> </w:t>
      </w:r>
      <w:r>
        <w:t>Publishing</w:t>
      </w:r>
      <w:r>
        <w:rPr>
          <w:spacing w:val="-21"/>
        </w:rPr>
        <w:t xml:space="preserve"> </w:t>
      </w:r>
      <w:r>
        <w:t xml:space="preserve">Inc., </w:t>
      </w:r>
      <w:r>
        <w:rPr>
          <w:w w:val="105"/>
        </w:rPr>
        <w:t>Charlotte, NC. ISBN</w:t>
      </w:r>
      <w:r>
        <w:rPr>
          <w:spacing w:val="-1"/>
          <w:w w:val="105"/>
        </w:rPr>
        <w:t xml:space="preserve"> </w:t>
      </w:r>
      <w:r>
        <w:rPr>
          <w:w w:val="105"/>
        </w:rPr>
        <w:t>978-1-68123-328-4.</w:t>
      </w:r>
    </w:p>
    <w:p w14:paraId="68BF9054" w14:textId="77777777" w:rsidR="001058B6" w:rsidRPr="00713CA3" w:rsidRDefault="005212F4">
      <w:pPr>
        <w:pStyle w:val="BodyText"/>
        <w:spacing w:before="198" w:line="218" w:lineRule="auto"/>
        <w:ind w:left="458" w:right="1463" w:hanging="219"/>
        <w:jc w:val="both"/>
        <w:rPr>
          <w:lang w:val="nl-NL"/>
          <w:rPrChange w:id="115" w:author="Jong-3, V.M.T. de (Valentijn)" w:date="2022-11-17T11:58:00Z">
            <w:rPr/>
          </w:rPrChange>
        </w:rPr>
      </w:pPr>
      <w:bookmarkStart w:id="116" w:name="_bookmark10"/>
      <w:bookmarkEnd w:id="116"/>
      <w:proofErr w:type="spellStart"/>
      <w:r>
        <w:t>Jolani</w:t>
      </w:r>
      <w:proofErr w:type="spellEnd"/>
      <w:r>
        <w:t xml:space="preserve"> S (2018). “Hierarchical Imputation of Systematically and Sporadically Missing Data: An Approximate Bayesian Approach Using Chained Equations.” </w:t>
      </w:r>
      <w:proofErr w:type="spellStart"/>
      <w:r w:rsidRPr="00713CA3">
        <w:rPr>
          <w:u w:val="single"/>
          <w:lang w:val="nl-NL"/>
          <w:rPrChange w:id="117" w:author="Jong-3, V.M.T. de (Valentijn)" w:date="2022-11-17T11:58:00Z">
            <w:rPr>
              <w:u w:val="single"/>
            </w:rPr>
          </w:rPrChange>
        </w:rPr>
        <w:t>Biometrical</w:t>
      </w:r>
      <w:proofErr w:type="spellEnd"/>
      <w:r w:rsidRPr="00713CA3">
        <w:rPr>
          <w:u w:val="single"/>
          <w:lang w:val="nl-NL"/>
          <w:rPrChange w:id="118" w:author="Jong-3, V.M.T. de (Valentijn)" w:date="2022-11-17T11:58:00Z">
            <w:rPr>
              <w:u w:val="single"/>
            </w:rPr>
          </w:rPrChange>
        </w:rPr>
        <w:t xml:space="preserve"> Journal.</w:t>
      </w:r>
      <w:r w:rsidRPr="00713CA3">
        <w:rPr>
          <w:lang w:val="nl-NL"/>
          <w:rPrChange w:id="119" w:author="Jong-3, V.M.T. de (Valentijn)" w:date="2022-11-17T11:58:00Z">
            <w:rPr/>
          </w:rPrChange>
        </w:rPr>
        <w:t xml:space="preserve"> </w:t>
      </w:r>
      <w:r w:rsidRPr="00713CA3">
        <w:rPr>
          <w:u w:val="single"/>
          <w:lang w:val="nl-NL"/>
          <w:rPrChange w:id="120" w:author="Jong-3, V.M.T. de (Valentijn)" w:date="2022-11-17T11:58:00Z">
            <w:rPr>
              <w:u w:val="single"/>
            </w:rPr>
          </w:rPrChange>
        </w:rPr>
        <w:t xml:space="preserve">Biometrische </w:t>
      </w:r>
      <w:proofErr w:type="spellStart"/>
      <w:r w:rsidRPr="00713CA3">
        <w:rPr>
          <w:u w:val="single"/>
          <w:lang w:val="nl-NL"/>
          <w:rPrChange w:id="121" w:author="Jong-3, V.M.T. de (Valentijn)" w:date="2022-11-17T11:58:00Z">
            <w:rPr>
              <w:u w:val="single"/>
            </w:rPr>
          </w:rPrChange>
        </w:rPr>
        <w:t>Zeitschrift</w:t>
      </w:r>
      <w:proofErr w:type="spellEnd"/>
      <w:r w:rsidRPr="00713CA3">
        <w:rPr>
          <w:lang w:val="nl-NL"/>
          <w:rPrChange w:id="122" w:author="Jong-3, V.M.T. de (Valentijn)" w:date="2022-11-17T11:58:00Z">
            <w:rPr/>
          </w:rPrChange>
        </w:rPr>
        <w:t xml:space="preserve">, </w:t>
      </w:r>
      <w:r w:rsidRPr="00713CA3">
        <w:rPr>
          <w:b/>
          <w:lang w:val="nl-NL"/>
          <w:rPrChange w:id="123" w:author="Jong-3, V.M.T. de (Valentijn)" w:date="2022-11-17T11:58:00Z">
            <w:rPr>
              <w:b/>
            </w:rPr>
          </w:rPrChange>
        </w:rPr>
        <w:t>60</w:t>
      </w:r>
      <w:r w:rsidRPr="00713CA3">
        <w:rPr>
          <w:lang w:val="nl-NL"/>
          <w:rPrChange w:id="124" w:author="Jong-3, V.M.T. de (Valentijn)" w:date="2022-11-17T11:58:00Z">
            <w:rPr/>
          </w:rPrChange>
        </w:rPr>
        <w:t xml:space="preserve">(2), 333–351. ISSN 1521-4036. </w:t>
      </w:r>
      <w:r>
        <w:fldChar w:fldCharType="begin"/>
      </w:r>
      <w:r w:rsidRPr="00713CA3">
        <w:rPr>
          <w:lang w:val="nl-NL"/>
          <w:rPrChange w:id="125" w:author="Jong-3, V.M.T. de (Valentijn)" w:date="2022-11-17T11:58:00Z">
            <w:rPr/>
          </w:rPrChange>
        </w:rPr>
        <w:instrText xml:space="preserve"> HYPERLINK "https://doi.org/10.1002/bimj.201600220" \h </w:instrText>
      </w:r>
      <w:r>
        <w:fldChar w:fldCharType="separate"/>
      </w:r>
      <w:r w:rsidRPr="00713CA3">
        <w:rPr>
          <w:color w:val="7F0000"/>
          <w:lang w:val="nl-NL"/>
          <w:rPrChange w:id="126" w:author="Jong-3, V.M.T. de (Valentijn)" w:date="2022-11-17T11:58:00Z">
            <w:rPr>
              <w:color w:val="7F0000"/>
            </w:rPr>
          </w:rPrChange>
        </w:rPr>
        <w:t>doi:10.1002/bimj.201600220</w:t>
      </w:r>
      <w:r>
        <w:rPr>
          <w:color w:val="7F0000"/>
        </w:rPr>
        <w:fldChar w:fldCharType="end"/>
      </w:r>
      <w:r w:rsidRPr="00713CA3">
        <w:rPr>
          <w:lang w:val="nl-NL"/>
          <w:rPrChange w:id="127" w:author="Jong-3, V.M.T. de (Valentijn)" w:date="2022-11-17T11:58:00Z">
            <w:rPr/>
          </w:rPrChange>
        </w:rPr>
        <w:t>.</w:t>
      </w:r>
    </w:p>
    <w:p w14:paraId="1810C813" w14:textId="77777777" w:rsidR="001058B6" w:rsidRDefault="005212F4">
      <w:pPr>
        <w:pStyle w:val="BodyText"/>
        <w:spacing w:before="196" w:line="218" w:lineRule="auto"/>
        <w:ind w:left="458" w:right="1463" w:hanging="219"/>
        <w:jc w:val="both"/>
      </w:pPr>
      <w:bookmarkStart w:id="128" w:name="_bookmark11"/>
      <w:bookmarkEnd w:id="128"/>
      <w:proofErr w:type="spellStart"/>
      <w:r w:rsidRPr="00713CA3">
        <w:rPr>
          <w:w w:val="105"/>
          <w:lang w:val="nl-NL"/>
          <w:rPrChange w:id="129" w:author="Jong-3, V.M.T. de (Valentijn)" w:date="2022-11-17T11:58:00Z">
            <w:rPr>
              <w:w w:val="105"/>
            </w:rPr>
          </w:rPrChange>
        </w:rPr>
        <w:t>Localio</w:t>
      </w:r>
      <w:proofErr w:type="spellEnd"/>
      <w:r w:rsidRPr="00713CA3">
        <w:rPr>
          <w:spacing w:val="-15"/>
          <w:w w:val="105"/>
          <w:lang w:val="nl-NL"/>
          <w:rPrChange w:id="130" w:author="Jong-3, V.M.T. de (Valentijn)" w:date="2022-11-17T11:58:00Z">
            <w:rPr>
              <w:spacing w:val="-15"/>
              <w:w w:val="105"/>
            </w:rPr>
          </w:rPrChange>
        </w:rPr>
        <w:t xml:space="preserve"> </w:t>
      </w:r>
      <w:r w:rsidRPr="00713CA3">
        <w:rPr>
          <w:w w:val="105"/>
          <w:lang w:val="nl-NL"/>
          <w:rPrChange w:id="131" w:author="Jong-3, V.M.T. de (Valentijn)" w:date="2022-11-17T11:58:00Z">
            <w:rPr>
              <w:w w:val="105"/>
            </w:rPr>
          </w:rPrChange>
        </w:rPr>
        <w:t>AR,</w:t>
      </w:r>
      <w:r w:rsidRPr="00713CA3">
        <w:rPr>
          <w:spacing w:val="-15"/>
          <w:w w:val="105"/>
          <w:lang w:val="nl-NL"/>
          <w:rPrChange w:id="132" w:author="Jong-3, V.M.T. de (Valentijn)" w:date="2022-11-17T11:58:00Z">
            <w:rPr>
              <w:spacing w:val="-15"/>
              <w:w w:val="105"/>
            </w:rPr>
          </w:rPrChange>
        </w:rPr>
        <w:t xml:space="preserve"> </w:t>
      </w:r>
      <w:r w:rsidRPr="00713CA3">
        <w:rPr>
          <w:w w:val="105"/>
          <w:lang w:val="nl-NL"/>
          <w:rPrChange w:id="133" w:author="Jong-3, V.M.T. de (Valentijn)" w:date="2022-11-17T11:58:00Z">
            <w:rPr>
              <w:w w:val="105"/>
            </w:rPr>
          </w:rPrChange>
        </w:rPr>
        <w:t>Berlin</w:t>
      </w:r>
      <w:r w:rsidRPr="00713CA3">
        <w:rPr>
          <w:spacing w:val="-14"/>
          <w:w w:val="105"/>
          <w:lang w:val="nl-NL"/>
          <w:rPrChange w:id="134" w:author="Jong-3, V.M.T. de (Valentijn)" w:date="2022-11-17T11:58:00Z">
            <w:rPr>
              <w:spacing w:val="-14"/>
              <w:w w:val="105"/>
            </w:rPr>
          </w:rPrChange>
        </w:rPr>
        <w:t xml:space="preserve"> </w:t>
      </w:r>
      <w:r w:rsidRPr="00713CA3">
        <w:rPr>
          <w:w w:val="105"/>
          <w:lang w:val="nl-NL"/>
          <w:rPrChange w:id="135" w:author="Jong-3, V.M.T. de (Valentijn)" w:date="2022-11-17T11:58:00Z">
            <w:rPr>
              <w:w w:val="105"/>
            </w:rPr>
          </w:rPrChange>
        </w:rPr>
        <w:t>JA,</w:t>
      </w:r>
      <w:r w:rsidRPr="00713CA3">
        <w:rPr>
          <w:spacing w:val="-15"/>
          <w:w w:val="105"/>
          <w:lang w:val="nl-NL"/>
          <w:rPrChange w:id="136" w:author="Jong-3, V.M.T. de (Valentijn)" w:date="2022-11-17T11:58:00Z">
            <w:rPr>
              <w:spacing w:val="-15"/>
              <w:w w:val="105"/>
            </w:rPr>
          </w:rPrChange>
        </w:rPr>
        <w:t xml:space="preserve"> </w:t>
      </w:r>
      <w:r w:rsidRPr="00713CA3">
        <w:rPr>
          <w:spacing w:val="-7"/>
          <w:w w:val="105"/>
          <w:lang w:val="nl-NL"/>
          <w:rPrChange w:id="137" w:author="Jong-3, V.M.T. de (Valentijn)" w:date="2022-11-17T11:58:00Z">
            <w:rPr>
              <w:spacing w:val="-7"/>
              <w:w w:val="105"/>
            </w:rPr>
          </w:rPrChange>
        </w:rPr>
        <w:t>Ten</w:t>
      </w:r>
      <w:r w:rsidRPr="00713CA3">
        <w:rPr>
          <w:spacing w:val="-15"/>
          <w:w w:val="105"/>
          <w:lang w:val="nl-NL"/>
          <w:rPrChange w:id="138" w:author="Jong-3, V.M.T. de (Valentijn)" w:date="2022-11-17T11:58:00Z">
            <w:rPr>
              <w:spacing w:val="-15"/>
              <w:w w:val="105"/>
            </w:rPr>
          </w:rPrChange>
        </w:rPr>
        <w:t xml:space="preserve"> </w:t>
      </w:r>
      <w:r w:rsidRPr="00713CA3">
        <w:rPr>
          <w:spacing w:val="-4"/>
          <w:w w:val="105"/>
          <w:lang w:val="nl-NL"/>
          <w:rPrChange w:id="139" w:author="Jong-3, V.M.T. de (Valentijn)" w:date="2022-11-17T11:58:00Z">
            <w:rPr>
              <w:spacing w:val="-4"/>
              <w:w w:val="105"/>
            </w:rPr>
          </w:rPrChange>
        </w:rPr>
        <w:t>Have</w:t>
      </w:r>
      <w:r w:rsidRPr="00713CA3">
        <w:rPr>
          <w:spacing w:val="-14"/>
          <w:w w:val="105"/>
          <w:lang w:val="nl-NL"/>
          <w:rPrChange w:id="140" w:author="Jong-3, V.M.T. de (Valentijn)" w:date="2022-11-17T11:58:00Z">
            <w:rPr>
              <w:spacing w:val="-14"/>
              <w:w w:val="105"/>
            </w:rPr>
          </w:rPrChange>
        </w:rPr>
        <w:t xml:space="preserve"> </w:t>
      </w:r>
      <w:r w:rsidRPr="00713CA3">
        <w:rPr>
          <w:w w:val="105"/>
          <w:lang w:val="nl-NL"/>
          <w:rPrChange w:id="141" w:author="Jong-3, V.M.T. de (Valentijn)" w:date="2022-11-17T11:58:00Z">
            <w:rPr>
              <w:w w:val="105"/>
            </w:rPr>
          </w:rPrChange>
        </w:rPr>
        <w:t>TR,</w:t>
      </w:r>
      <w:r w:rsidRPr="00713CA3">
        <w:rPr>
          <w:spacing w:val="-15"/>
          <w:w w:val="105"/>
          <w:lang w:val="nl-NL"/>
          <w:rPrChange w:id="142" w:author="Jong-3, V.M.T. de (Valentijn)" w:date="2022-11-17T11:58:00Z">
            <w:rPr>
              <w:spacing w:val="-15"/>
              <w:w w:val="105"/>
            </w:rPr>
          </w:rPrChange>
        </w:rPr>
        <w:t xml:space="preserve"> </w:t>
      </w:r>
      <w:proofErr w:type="spellStart"/>
      <w:r w:rsidRPr="00713CA3">
        <w:rPr>
          <w:w w:val="105"/>
          <w:lang w:val="nl-NL"/>
          <w:rPrChange w:id="143" w:author="Jong-3, V.M.T. de (Valentijn)" w:date="2022-11-17T11:58:00Z">
            <w:rPr>
              <w:w w:val="105"/>
            </w:rPr>
          </w:rPrChange>
        </w:rPr>
        <w:t>Kimmel</w:t>
      </w:r>
      <w:proofErr w:type="spellEnd"/>
      <w:r w:rsidRPr="00713CA3">
        <w:rPr>
          <w:spacing w:val="-14"/>
          <w:w w:val="105"/>
          <w:lang w:val="nl-NL"/>
          <w:rPrChange w:id="144" w:author="Jong-3, V.M.T. de (Valentijn)" w:date="2022-11-17T11:58:00Z">
            <w:rPr>
              <w:spacing w:val="-14"/>
              <w:w w:val="105"/>
            </w:rPr>
          </w:rPrChange>
        </w:rPr>
        <w:t xml:space="preserve"> </w:t>
      </w:r>
      <w:r w:rsidRPr="00713CA3">
        <w:rPr>
          <w:w w:val="105"/>
          <w:lang w:val="nl-NL"/>
          <w:rPrChange w:id="145" w:author="Jong-3, V.M.T. de (Valentijn)" w:date="2022-11-17T11:58:00Z">
            <w:rPr>
              <w:w w:val="105"/>
            </w:rPr>
          </w:rPrChange>
        </w:rPr>
        <w:t>SE</w:t>
      </w:r>
      <w:r w:rsidRPr="00713CA3">
        <w:rPr>
          <w:spacing w:val="-15"/>
          <w:w w:val="105"/>
          <w:lang w:val="nl-NL"/>
          <w:rPrChange w:id="146" w:author="Jong-3, V.M.T. de (Valentijn)" w:date="2022-11-17T11:58:00Z">
            <w:rPr>
              <w:spacing w:val="-15"/>
              <w:w w:val="105"/>
            </w:rPr>
          </w:rPrChange>
        </w:rPr>
        <w:t xml:space="preserve"> </w:t>
      </w:r>
      <w:r w:rsidRPr="00713CA3">
        <w:rPr>
          <w:w w:val="105"/>
          <w:lang w:val="nl-NL"/>
          <w:rPrChange w:id="147" w:author="Jong-3, V.M.T. de (Valentijn)" w:date="2022-11-17T11:58:00Z">
            <w:rPr>
              <w:w w:val="105"/>
            </w:rPr>
          </w:rPrChange>
        </w:rPr>
        <w:t>(2001).</w:t>
      </w:r>
      <w:r w:rsidRPr="00713CA3">
        <w:rPr>
          <w:spacing w:val="2"/>
          <w:w w:val="105"/>
          <w:lang w:val="nl-NL"/>
          <w:rPrChange w:id="148" w:author="Jong-3, V.M.T. de (Valentijn)" w:date="2022-11-17T11:58:00Z">
            <w:rPr>
              <w:spacing w:val="2"/>
              <w:w w:val="105"/>
            </w:rPr>
          </w:rPrChange>
        </w:rPr>
        <w:t xml:space="preserve"> </w:t>
      </w:r>
      <w:r>
        <w:rPr>
          <w:w w:val="105"/>
        </w:rPr>
        <w:t>“Adjustments</w:t>
      </w:r>
      <w:r>
        <w:rPr>
          <w:spacing w:val="-15"/>
          <w:w w:val="105"/>
        </w:rPr>
        <w:t xml:space="preserve"> </w:t>
      </w:r>
      <w:r>
        <w:rPr>
          <w:w w:val="105"/>
        </w:rPr>
        <w:t>for</w:t>
      </w:r>
      <w:r>
        <w:rPr>
          <w:spacing w:val="-14"/>
          <w:w w:val="105"/>
        </w:rPr>
        <w:t xml:space="preserve"> </w:t>
      </w:r>
      <w:r>
        <w:rPr>
          <w:w w:val="105"/>
        </w:rPr>
        <w:t>Center</w:t>
      </w:r>
      <w:r>
        <w:rPr>
          <w:spacing w:val="-15"/>
          <w:w w:val="105"/>
        </w:rPr>
        <w:t xml:space="preserve"> </w:t>
      </w:r>
      <w:r>
        <w:rPr>
          <w:w w:val="105"/>
        </w:rPr>
        <w:t>in</w:t>
      </w:r>
      <w:r>
        <w:rPr>
          <w:spacing w:val="-15"/>
          <w:w w:val="105"/>
        </w:rPr>
        <w:t xml:space="preserve"> </w:t>
      </w:r>
      <w:r>
        <w:rPr>
          <w:w w:val="105"/>
        </w:rPr>
        <w:t xml:space="preserve">Mul- </w:t>
      </w:r>
      <w:proofErr w:type="spellStart"/>
      <w:r>
        <w:rPr>
          <w:w w:val="105"/>
        </w:rPr>
        <w:t>ticenter</w:t>
      </w:r>
      <w:proofErr w:type="spellEnd"/>
      <w:r>
        <w:rPr>
          <w:w w:val="105"/>
        </w:rPr>
        <w:t xml:space="preserve"> Studies: An </w:t>
      </w:r>
      <w:r>
        <w:rPr>
          <w:spacing w:val="-4"/>
          <w:w w:val="105"/>
        </w:rPr>
        <w:t xml:space="preserve">Overview.” </w:t>
      </w:r>
      <w:r>
        <w:rPr>
          <w:w w:val="105"/>
          <w:u w:val="single"/>
        </w:rPr>
        <w:t>Annals of Internal Medicine</w:t>
      </w:r>
      <w:r>
        <w:rPr>
          <w:w w:val="105"/>
        </w:rPr>
        <w:t xml:space="preserve">, </w:t>
      </w:r>
      <w:r>
        <w:rPr>
          <w:b/>
          <w:w w:val="105"/>
        </w:rPr>
        <w:t>135</w:t>
      </w:r>
      <w:r>
        <w:rPr>
          <w:w w:val="105"/>
        </w:rPr>
        <w:t>(2), 112–123. ISSN 0003-4819.</w:t>
      </w:r>
      <w:r>
        <w:rPr>
          <w:spacing w:val="50"/>
          <w:w w:val="105"/>
        </w:rPr>
        <w:t xml:space="preserve"> </w:t>
      </w:r>
      <w:hyperlink r:id="rId86">
        <w:r>
          <w:rPr>
            <w:color w:val="7F0000"/>
            <w:w w:val="105"/>
          </w:rPr>
          <w:t>doi:10.7326/0003-4819-135-2-200107170-00012</w:t>
        </w:r>
      </w:hyperlink>
      <w:r>
        <w:rPr>
          <w:w w:val="105"/>
        </w:rPr>
        <w:t>.</w:t>
      </w:r>
    </w:p>
    <w:p w14:paraId="56D84769" w14:textId="77777777" w:rsidR="001058B6" w:rsidRDefault="001058B6">
      <w:pPr>
        <w:spacing w:line="218" w:lineRule="auto"/>
        <w:jc w:val="both"/>
        <w:sectPr w:rsidR="001058B6">
          <w:pgSz w:w="11910" w:h="16840"/>
          <w:pgMar w:top="1740" w:right="0" w:bottom="280" w:left="1380" w:header="1431" w:footer="0" w:gutter="0"/>
          <w:cols w:space="720"/>
        </w:sectPr>
      </w:pPr>
    </w:p>
    <w:p w14:paraId="42385E10" w14:textId="77777777" w:rsidR="001058B6" w:rsidRDefault="001058B6">
      <w:pPr>
        <w:pStyle w:val="BodyText"/>
        <w:spacing w:before="11"/>
      </w:pPr>
    </w:p>
    <w:p w14:paraId="077D5A44" w14:textId="77777777" w:rsidR="001058B6" w:rsidRDefault="005212F4">
      <w:pPr>
        <w:pStyle w:val="BodyText"/>
        <w:spacing w:before="115"/>
        <w:ind w:left="240"/>
      </w:pPr>
      <w:bookmarkStart w:id="149" w:name="_bookmark12"/>
      <w:bookmarkEnd w:id="149"/>
      <w:proofErr w:type="spellStart"/>
      <w:r>
        <w:t>Radice</w:t>
      </w:r>
      <w:proofErr w:type="spellEnd"/>
      <w:r>
        <w:t xml:space="preserve"> </w:t>
      </w:r>
      <w:proofErr w:type="spellStart"/>
      <w:r>
        <w:t>GMaR</w:t>
      </w:r>
      <w:proofErr w:type="spellEnd"/>
      <w:r>
        <w:t xml:space="preserve"> (2021). “GJRM: </w:t>
      </w:r>
      <w:proofErr w:type="spellStart"/>
      <w:r>
        <w:t>Generalised</w:t>
      </w:r>
      <w:proofErr w:type="spellEnd"/>
      <w:r>
        <w:t xml:space="preserve"> Joint Regression Modelling.”</w:t>
      </w:r>
    </w:p>
    <w:p w14:paraId="6EFC9CFF" w14:textId="77777777" w:rsidR="001058B6" w:rsidRDefault="005212F4">
      <w:pPr>
        <w:pStyle w:val="BodyText"/>
        <w:spacing w:before="174" w:line="218" w:lineRule="auto"/>
        <w:ind w:left="458" w:right="1530" w:hanging="219"/>
      </w:pPr>
      <w:bookmarkStart w:id="150" w:name="_bookmark13"/>
      <w:bookmarkEnd w:id="150"/>
      <w:r>
        <w:t xml:space="preserve">Reiter JP, Raghunathan T, Kinney SK (2006). “The Importance of Modeling the Sampling Design in Multiple Imputation for Missing Data.” </w:t>
      </w:r>
      <w:r>
        <w:rPr>
          <w:u w:val="single"/>
        </w:rPr>
        <w:t>undefine</w:t>
      </w:r>
      <w:r>
        <w:t>d.</w:t>
      </w:r>
    </w:p>
    <w:p w14:paraId="6C1FC89D" w14:textId="77777777" w:rsidR="001058B6" w:rsidRDefault="005212F4">
      <w:pPr>
        <w:pStyle w:val="BodyText"/>
        <w:spacing w:before="181" w:line="218" w:lineRule="auto"/>
        <w:ind w:left="458" w:right="1463" w:hanging="219"/>
        <w:jc w:val="both"/>
      </w:pPr>
      <w:bookmarkStart w:id="151" w:name="_bookmark14"/>
      <w:bookmarkEnd w:id="151"/>
      <w:proofErr w:type="spellStart"/>
      <w:r>
        <w:t>Resche-Rigon</w:t>
      </w:r>
      <w:proofErr w:type="spellEnd"/>
      <w:r>
        <w:t xml:space="preserve"> M, White IR, Bartlett JW, Peters SAE, Thompson SG (2013). “Multiple Im- </w:t>
      </w:r>
      <w:proofErr w:type="spellStart"/>
      <w:r>
        <w:t>putation</w:t>
      </w:r>
      <w:proofErr w:type="spellEnd"/>
      <w:r>
        <w:rPr>
          <w:spacing w:val="-27"/>
        </w:rPr>
        <w:t xml:space="preserve"> </w:t>
      </w:r>
      <w:r>
        <w:t>for</w:t>
      </w:r>
      <w:r>
        <w:rPr>
          <w:spacing w:val="-27"/>
        </w:rPr>
        <w:t xml:space="preserve"> </w:t>
      </w:r>
      <w:r>
        <w:t>Handling</w:t>
      </w:r>
      <w:r>
        <w:rPr>
          <w:spacing w:val="-27"/>
        </w:rPr>
        <w:t xml:space="preserve"> </w:t>
      </w:r>
      <w:r>
        <w:t>Systematically</w:t>
      </w:r>
      <w:r>
        <w:rPr>
          <w:spacing w:val="-26"/>
        </w:rPr>
        <w:t xml:space="preserve"> </w:t>
      </w:r>
      <w:r>
        <w:t>Missing</w:t>
      </w:r>
      <w:r>
        <w:rPr>
          <w:spacing w:val="-27"/>
        </w:rPr>
        <w:t xml:space="preserve"> </w:t>
      </w:r>
      <w:r>
        <w:t>Confounders</w:t>
      </w:r>
      <w:r>
        <w:rPr>
          <w:spacing w:val="-27"/>
        </w:rPr>
        <w:t xml:space="preserve"> </w:t>
      </w:r>
      <w:r>
        <w:t>in</w:t>
      </w:r>
      <w:r>
        <w:rPr>
          <w:spacing w:val="-27"/>
        </w:rPr>
        <w:t xml:space="preserve"> </w:t>
      </w:r>
      <w:r>
        <w:t>Meta-Analysis</w:t>
      </w:r>
      <w:r>
        <w:rPr>
          <w:spacing w:val="-27"/>
        </w:rPr>
        <w:t xml:space="preserve"> </w:t>
      </w:r>
      <w:r>
        <w:t>of</w:t>
      </w:r>
      <w:r>
        <w:rPr>
          <w:spacing w:val="-26"/>
        </w:rPr>
        <w:t xml:space="preserve"> </w:t>
      </w:r>
      <w:r>
        <w:t xml:space="preserve">Individual Participant </w:t>
      </w:r>
      <w:r>
        <w:rPr>
          <w:spacing w:val="-6"/>
        </w:rPr>
        <w:t xml:space="preserve">Data.” </w:t>
      </w:r>
      <w:r>
        <w:rPr>
          <w:u w:val="single"/>
        </w:rPr>
        <w:t>Statistics in medicine</w:t>
      </w:r>
      <w:r>
        <w:t xml:space="preserve">, </w:t>
      </w:r>
      <w:r>
        <w:rPr>
          <w:b/>
        </w:rPr>
        <w:t>32</w:t>
      </w:r>
      <w:r>
        <w:t xml:space="preserve">(28), 4890–4905. ISSN 1097-0258 0277-6715. </w:t>
      </w:r>
      <w:hyperlink r:id="rId87">
        <w:r>
          <w:rPr>
            <w:color w:val="7F0000"/>
          </w:rPr>
          <w:t>doi:10.1002/sim.5894</w:t>
        </w:r>
      </w:hyperlink>
      <w:r>
        <w:t>.</w:t>
      </w:r>
    </w:p>
    <w:p w14:paraId="1A60111E" w14:textId="77777777" w:rsidR="001058B6" w:rsidRDefault="005212F4">
      <w:pPr>
        <w:pStyle w:val="BodyText"/>
        <w:spacing w:before="162"/>
        <w:ind w:left="240"/>
      </w:pPr>
      <w:bookmarkStart w:id="152" w:name="_bookmark15"/>
      <w:bookmarkEnd w:id="152"/>
      <w:r>
        <w:t xml:space="preserve">Van Buuren S (2018). </w:t>
      </w:r>
      <w:r>
        <w:rPr>
          <w:u w:val="single"/>
        </w:rPr>
        <w:t>Flexible Imputation of Missing Data</w:t>
      </w:r>
      <w:r>
        <w:t>. Chapman and Hall/CRC.</w:t>
      </w:r>
    </w:p>
    <w:p w14:paraId="727D7CE5" w14:textId="77777777" w:rsidR="001058B6" w:rsidRDefault="005212F4">
      <w:pPr>
        <w:pStyle w:val="BodyText"/>
        <w:spacing w:before="175" w:line="218" w:lineRule="auto"/>
        <w:ind w:left="458" w:right="1366" w:hanging="219"/>
      </w:pPr>
      <w:bookmarkStart w:id="153" w:name="_bookmark16"/>
      <w:bookmarkEnd w:id="153"/>
      <w:r>
        <w:t xml:space="preserve">van Buuren S, </w:t>
      </w:r>
      <w:proofErr w:type="spellStart"/>
      <w:r>
        <w:t>Groothuis-Oudshoorn</w:t>
      </w:r>
      <w:proofErr w:type="spellEnd"/>
      <w:r>
        <w:t xml:space="preserve"> K (2021). “Mice: Multivariate Imputation by Chained Equations.”</w:t>
      </w:r>
    </w:p>
    <w:p w14:paraId="532D4497" w14:textId="77777777" w:rsidR="001058B6" w:rsidRDefault="005212F4">
      <w:pPr>
        <w:pStyle w:val="BodyText"/>
        <w:spacing w:before="181" w:line="218" w:lineRule="auto"/>
        <w:ind w:left="458" w:right="1463" w:hanging="219"/>
        <w:jc w:val="both"/>
      </w:pPr>
      <w:bookmarkStart w:id="154" w:name="_bookmark17"/>
      <w:bookmarkEnd w:id="154"/>
      <w:proofErr w:type="spellStart"/>
      <w:r>
        <w:t>Yucel</w:t>
      </w:r>
      <w:proofErr w:type="spellEnd"/>
      <w:r>
        <w:t xml:space="preserve"> RM (2008). “Multiple Imputation Inference for Multivariate Multilevel Continuous Data with Ignorable Non-Response.” </w:t>
      </w:r>
      <w:r>
        <w:rPr>
          <w:u w:val="single"/>
        </w:rPr>
        <w:t>Philosophical Transactions of the Royal Society A:</w:t>
      </w:r>
      <w:r>
        <w:t xml:space="preserve"> </w:t>
      </w:r>
      <w:r>
        <w:rPr>
          <w:u w:val="single"/>
        </w:rPr>
        <w:t>Mathematical, Physical and Engineering Sciences</w:t>
      </w:r>
      <w:r>
        <w:t xml:space="preserve">, </w:t>
      </w:r>
      <w:r>
        <w:rPr>
          <w:b/>
        </w:rPr>
        <w:t>366</w:t>
      </w:r>
      <w:r>
        <w:t xml:space="preserve">(1874), 2389–2403. </w:t>
      </w:r>
      <w:hyperlink r:id="rId88">
        <w:r>
          <w:rPr>
            <w:color w:val="7F0000"/>
          </w:rPr>
          <w:t>doi:10.1098/</w:t>
        </w:r>
      </w:hyperlink>
      <w:r>
        <w:rPr>
          <w:color w:val="7F0000"/>
        </w:rPr>
        <w:t xml:space="preserve"> </w:t>
      </w:r>
      <w:hyperlink r:id="rId89">
        <w:r>
          <w:rPr>
            <w:color w:val="7F0000"/>
          </w:rPr>
          <w:t>rsta.2008.0038</w:t>
        </w:r>
      </w:hyperlink>
      <w:r>
        <w:t>.</w:t>
      </w:r>
    </w:p>
    <w:p w14:paraId="0AAD482C" w14:textId="77777777" w:rsidR="001058B6" w:rsidRDefault="001058B6">
      <w:pPr>
        <w:pStyle w:val="BodyText"/>
        <w:rPr>
          <w:sz w:val="30"/>
        </w:rPr>
      </w:pPr>
    </w:p>
    <w:p w14:paraId="34B6885E" w14:textId="77777777" w:rsidR="001058B6" w:rsidRDefault="001058B6">
      <w:pPr>
        <w:pStyle w:val="BodyText"/>
        <w:spacing w:before="2"/>
        <w:rPr>
          <w:sz w:val="24"/>
        </w:rPr>
      </w:pPr>
    </w:p>
    <w:p w14:paraId="599A4375" w14:textId="77777777" w:rsidR="001058B6" w:rsidRDefault="005212F4">
      <w:pPr>
        <w:pStyle w:val="Heading2"/>
        <w:ind w:left="240"/>
        <w:rPr>
          <w:b/>
        </w:rPr>
      </w:pPr>
      <w:r>
        <w:rPr>
          <w:b/>
        </w:rPr>
        <w:t>Affiliation:</w:t>
      </w:r>
    </w:p>
    <w:p w14:paraId="0E1ABA05" w14:textId="77777777" w:rsidR="001058B6" w:rsidRDefault="005212F4">
      <w:pPr>
        <w:pStyle w:val="BodyText"/>
        <w:spacing w:before="87" w:line="218" w:lineRule="auto"/>
        <w:ind w:left="240" w:right="8505"/>
      </w:pPr>
      <w:r>
        <w:t>Hanne Oberman Utrecht</w:t>
      </w:r>
      <w:r>
        <w:rPr>
          <w:spacing w:val="-14"/>
        </w:rPr>
        <w:t xml:space="preserve"> </w:t>
      </w:r>
      <w:r>
        <w:rPr>
          <w:spacing w:val="-4"/>
        </w:rPr>
        <w:t xml:space="preserve">University </w:t>
      </w:r>
      <w:proofErr w:type="spellStart"/>
      <w:r>
        <w:t>Padualaan</w:t>
      </w:r>
      <w:proofErr w:type="spellEnd"/>
      <w:r>
        <w:rPr>
          <w:spacing w:val="12"/>
        </w:rPr>
        <w:t xml:space="preserve"> </w:t>
      </w:r>
      <w:r>
        <w:t>14</w:t>
      </w:r>
    </w:p>
    <w:p w14:paraId="325F157A" w14:textId="77777777" w:rsidR="001058B6" w:rsidRDefault="005212F4">
      <w:pPr>
        <w:pStyle w:val="BodyText"/>
        <w:spacing w:line="266" w:lineRule="exact"/>
        <w:ind w:left="240"/>
      </w:pPr>
      <w:r>
        <w:t>3584 CH Utrecht</w:t>
      </w:r>
    </w:p>
    <w:p w14:paraId="04C7C3FD" w14:textId="77777777" w:rsidR="001058B6" w:rsidRDefault="005212F4">
      <w:pPr>
        <w:pStyle w:val="BodyText"/>
        <w:spacing w:line="271" w:lineRule="exact"/>
        <w:ind w:left="240"/>
      </w:pPr>
      <w:r>
        <w:rPr>
          <w:w w:val="105"/>
        </w:rPr>
        <w:t xml:space="preserve">E-mail: </w:t>
      </w:r>
      <w:hyperlink r:id="rId90">
        <w:r>
          <w:rPr>
            <w:color w:val="7F0000"/>
            <w:w w:val="105"/>
          </w:rPr>
          <w:t>h.i.oberman@uu.nl</w:t>
        </w:r>
      </w:hyperlink>
    </w:p>
    <w:p w14:paraId="7EB66C24" w14:textId="77777777" w:rsidR="001058B6" w:rsidRDefault="005212F4">
      <w:pPr>
        <w:pStyle w:val="BodyText"/>
        <w:spacing w:line="284" w:lineRule="exact"/>
        <w:ind w:left="240"/>
      </w:pPr>
      <w:r>
        <w:rPr>
          <w:w w:val="110"/>
        </w:rPr>
        <w:t xml:space="preserve">URL: </w:t>
      </w:r>
      <w:hyperlink r:id="rId91">
        <w:r>
          <w:rPr>
            <w:color w:val="7F0000"/>
            <w:w w:val="110"/>
          </w:rPr>
          <w:t>https://hanneoberman.github.io/</w:t>
        </w:r>
      </w:hyperlink>
    </w:p>
    <w:p w14:paraId="375F99DD" w14:textId="77777777" w:rsidR="001058B6" w:rsidRDefault="001058B6">
      <w:pPr>
        <w:pStyle w:val="BodyText"/>
        <w:rPr>
          <w:sz w:val="20"/>
        </w:rPr>
      </w:pPr>
    </w:p>
    <w:p w14:paraId="699E85A1" w14:textId="77777777" w:rsidR="001058B6" w:rsidRDefault="001058B6">
      <w:pPr>
        <w:pStyle w:val="BodyText"/>
        <w:rPr>
          <w:sz w:val="20"/>
        </w:rPr>
      </w:pPr>
    </w:p>
    <w:p w14:paraId="0179633C" w14:textId="77777777" w:rsidR="001058B6" w:rsidRDefault="001058B6">
      <w:pPr>
        <w:pStyle w:val="BodyText"/>
        <w:rPr>
          <w:sz w:val="20"/>
        </w:rPr>
      </w:pPr>
    </w:p>
    <w:p w14:paraId="28E09DEF" w14:textId="77777777" w:rsidR="001058B6" w:rsidRDefault="001058B6">
      <w:pPr>
        <w:pStyle w:val="BodyText"/>
        <w:rPr>
          <w:sz w:val="20"/>
        </w:rPr>
      </w:pPr>
    </w:p>
    <w:p w14:paraId="4C17A8F3" w14:textId="77777777" w:rsidR="001058B6" w:rsidRDefault="001058B6">
      <w:pPr>
        <w:pStyle w:val="BodyText"/>
        <w:rPr>
          <w:sz w:val="20"/>
        </w:rPr>
      </w:pPr>
    </w:p>
    <w:p w14:paraId="42B9506D" w14:textId="77777777" w:rsidR="001058B6" w:rsidRDefault="001058B6">
      <w:pPr>
        <w:pStyle w:val="BodyText"/>
        <w:rPr>
          <w:sz w:val="20"/>
        </w:rPr>
      </w:pPr>
    </w:p>
    <w:p w14:paraId="5A4F352C" w14:textId="77777777" w:rsidR="001058B6" w:rsidRDefault="001058B6">
      <w:pPr>
        <w:pStyle w:val="BodyText"/>
        <w:rPr>
          <w:sz w:val="20"/>
        </w:rPr>
      </w:pPr>
    </w:p>
    <w:p w14:paraId="2BB7AF14" w14:textId="77777777" w:rsidR="001058B6" w:rsidRDefault="001058B6">
      <w:pPr>
        <w:pStyle w:val="BodyText"/>
        <w:rPr>
          <w:sz w:val="20"/>
        </w:rPr>
      </w:pPr>
    </w:p>
    <w:p w14:paraId="40C460CA" w14:textId="77777777" w:rsidR="001058B6" w:rsidRDefault="001058B6">
      <w:pPr>
        <w:pStyle w:val="BodyText"/>
        <w:rPr>
          <w:sz w:val="20"/>
        </w:rPr>
      </w:pPr>
    </w:p>
    <w:p w14:paraId="48C20D02" w14:textId="77777777" w:rsidR="001058B6" w:rsidRDefault="001058B6">
      <w:pPr>
        <w:pStyle w:val="BodyText"/>
        <w:rPr>
          <w:sz w:val="20"/>
        </w:rPr>
      </w:pPr>
    </w:p>
    <w:p w14:paraId="5779E795" w14:textId="77777777" w:rsidR="001058B6" w:rsidRDefault="001058B6">
      <w:pPr>
        <w:pStyle w:val="BodyText"/>
        <w:rPr>
          <w:sz w:val="20"/>
        </w:rPr>
      </w:pPr>
    </w:p>
    <w:p w14:paraId="7AB62182" w14:textId="77777777" w:rsidR="001058B6" w:rsidRDefault="001058B6">
      <w:pPr>
        <w:pStyle w:val="BodyText"/>
        <w:rPr>
          <w:sz w:val="20"/>
        </w:rPr>
      </w:pPr>
    </w:p>
    <w:p w14:paraId="38306506" w14:textId="77777777" w:rsidR="001058B6" w:rsidRDefault="001058B6">
      <w:pPr>
        <w:pStyle w:val="BodyText"/>
        <w:rPr>
          <w:sz w:val="20"/>
        </w:rPr>
      </w:pPr>
    </w:p>
    <w:p w14:paraId="33A06721" w14:textId="5EBD1349" w:rsidR="001058B6" w:rsidRDefault="00C27F74">
      <w:pPr>
        <w:pStyle w:val="BodyText"/>
        <w:spacing w:before="3"/>
        <w:rPr>
          <w:sz w:val="29"/>
        </w:rPr>
      </w:pPr>
      <w:r>
        <w:rPr>
          <w:noProof/>
        </w:rPr>
        <mc:AlternateContent>
          <mc:Choice Requires="wps">
            <w:drawing>
              <wp:anchor distT="0" distB="0" distL="0" distR="0" simplePos="0" relativeHeight="251608576" behindDoc="0" locked="0" layoutInCell="1" allowOverlap="1" wp14:anchorId="05912B5D" wp14:editId="63376225">
                <wp:simplePos x="0" y="0"/>
                <wp:positionH relativeFrom="page">
                  <wp:posOffset>1028700</wp:posOffset>
                </wp:positionH>
                <wp:positionV relativeFrom="paragraph">
                  <wp:posOffset>278130</wp:posOffset>
                </wp:positionV>
                <wp:extent cx="5600700" cy="0"/>
                <wp:effectExtent l="9525" t="5715" r="9525" b="13335"/>
                <wp:wrapTopAndBottom/>
                <wp:docPr id="1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E978E1" id="Line 3" o:spid="_x0000_s1026" style="position:absolute;z-index:2516085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pt,21.9pt" to="522pt,2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" strokeweight=".14042mm">
                <w10:wrap type="topAndBottom" anchorx="page"/>
              </v:line>
            </w:pict>
          </mc:Fallback>
        </mc:AlternateContent>
      </w:r>
    </w:p>
    <w:p w14:paraId="2BA12F90" w14:textId="77777777" w:rsidR="001058B6" w:rsidRDefault="005212F4">
      <w:pPr>
        <w:tabs>
          <w:tab w:val="left" w:pos="6196"/>
        </w:tabs>
        <w:spacing w:before="17" w:line="290" w:lineRule="exact"/>
        <w:ind w:left="240"/>
      </w:pPr>
      <w:r>
        <w:rPr>
          <w:rFonts w:ascii="Monotype Corsiva"/>
          <w:i/>
          <w:w w:val="105"/>
          <w:sz w:val="26"/>
        </w:rPr>
        <w:t>Journal</w:t>
      </w:r>
      <w:r>
        <w:rPr>
          <w:rFonts w:ascii="Monotype Corsiva"/>
          <w:i/>
          <w:spacing w:val="-29"/>
          <w:w w:val="105"/>
          <w:sz w:val="26"/>
        </w:rPr>
        <w:t xml:space="preserve"> </w:t>
      </w:r>
      <w:r>
        <w:rPr>
          <w:rFonts w:ascii="Monotype Corsiva"/>
          <w:i/>
          <w:w w:val="105"/>
          <w:sz w:val="26"/>
        </w:rPr>
        <w:t>of</w:t>
      </w:r>
      <w:r>
        <w:rPr>
          <w:rFonts w:ascii="Monotype Corsiva"/>
          <w:i/>
          <w:spacing w:val="-29"/>
          <w:w w:val="105"/>
          <w:sz w:val="26"/>
        </w:rPr>
        <w:t xml:space="preserve"> </w:t>
      </w:r>
      <w:r>
        <w:rPr>
          <w:rFonts w:ascii="Monotype Corsiva"/>
          <w:i/>
          <w:w w:val="105"/>
          <w:sz w:val="26"/>
        </w:rPr>
        <w:t>Statistical</w:t>
      </w:r>
      <w:r>
        <w:rPr>
          <w:rFonts w:ascii="Monotype Corsiva"/>
          <w:i/>
          <w:spacing w:val="-29"/>
          <w:w w:val="105"/>
          <w:sz w:val="26"/>
        </w:rPr>
        <w:t xml:space="preserve"> </w:t>
      </w:r>
      <w:r>
        <w:rPr>
          <w:rFonts w:ascii="Monotype Corsiva"/>
          <w:i/>
          <w:w w:val="105"/>
          <w:sz w:val="26"/>
        </w:rPr>
        <w:t>Software</w:t>
      </w:r>
      <w:r>
        <w:rPr>
          <w:rFonts w:ascii="Monotype Corsiva"/>
          <w:i/>
          <w:w w:val="105"/>
          <w:sz w:val="26"/>
        </w:rPr>
        <w:tab/>
      </w:r>
      <w:hyperlink r:id="rId92">
        <w:r>
          <w:rPr>
            <w:color w:val="7F0000"/>
            <w:w w:val="105"/>
          </w:rPr>
          <w:t>http://www.jstatsoft.org/</w:t>
        </w:r>
      </w:hyperlink>
    </w:p>
    <w:p w14:paraId="61AA613B" w14:textId="77777777" w:rsidR="001058B6" w:rsidRDefault="005212F4">
      <w:pPr>
        <w:pStyle w:val="BodyText"/>
        <w:tabs>
          <w:tab w:val="left" w:pos="6425"/>
        </w:tabs>
        <w:spacing w:line="277" w:lineRule="exact"/>
        <w:ind w:left="240"/>
      </w:pPr>
      <w:r>
        <w:t xml:space="preserve">published </w:t>
      </w:r>
      <w:r>
        <w:rPr>
          <w:spacing w:val="-4"/>
        </w:rPr>
        <w:t xml:space="preserve">by </w:t>
      </w:r>
      <w:r>
        <w:t>the Foundation for Open</w:t>
      </w:r>
      <w:r>
        <w:rPr>
          <w:spacing w:val="-30"/>
        </w:rPr>
        <w:t xml:space="preserve"> </w:t>
      </w:r>
      <w:r>
        <w:t>Access</w:t>
      </w:r>
      <w:r>
        <w:rPr>
          <w:spacing w:val="-6"/>
        </w:rPr>
        <w:t xml:space="preserve"> </w:t>
      </w:r>
      <w:r>
        <w:t>Statistics</w:t>
      </w:r>
      <w:r>
        <w:tab/>
      </w:r>
      <w:hyperlink r:id="rId93">
        <w:r>
          <w:rPr>
            <w:color w:val="7F0000"/>
          </w:rPr>
          <w:t>http://www.foastat.org/</w:t>
        </w:r>
      </w:hyperlink>
    </w:p>
    <w:p w14:paraId="6060FDEE" w14:textId="77777777" w:rsidR="001058B6" w:rsidRDefault="005212F4">
      <w:pPr>
        <w:tabs>
          <w:tab w:val="left" w:pos="6747"/>
        </w:tabs>
        <w:spacing w:before="55" w:line="284" w:lineRule="exact"/>
        <w:ind w:left="240"/>
      </w:pPr>
      <w:r>
        <w:t xml:space="preserve">MMMMMM YYYY, </w:t>
      </w:r>
      <w:r>
        <w:rPr>
          <w:spacing w:val="-4"/>
        </w:rPr>
        <w:t xml:space="preserve">Volume  </w:t>
      </w:r>
      <w:r>
        <w:t>VV,</w:t>
      </w:r>
      <w:r>
        <w:rPr>
          <w:spacing w:val="8"/>
        </w:rPr>
        <w:t xml:space="preserve"> </w:t>
      </w:r>
      <w:r>
        <w:t>Issue</w:t>
      </w:r>
      <w:r>
        <w:rPr>
          <w:spacing w:val="14"/>
        </w:rPr>
        <w:t xml:space="preserve"> </w:t>
      </w:r>
      <w:r>
        <w:rPr>
          <w:spacing w:val="3"/>
        </w:rPr>
        <w:t>II</w:t>
      </w:r>
      <w:r>
        <w:rPr>
          <w:spacing w:val="3"/>
        </w:rPr>
        <w:tab/>
      </w:r>
      <w:r>
        <w:rPr>
          <w:i/>
          <w:w w:val="95"/>
        </w:rPr>
        <w:t xml:space="preserve">Submitted: </w:t>
      </w:r>
      <w:r>
        <w:rPr>
          <w:i/>
          <w:spacing w:val="40"/>
          <w:w w:val="95"/>
        </w:rPr>
        <w:t xml:space="preserve"> </w:t>
      </w:r>
      <w:proofErr w:type="spellStart"/>
      <w:r>
        <w:rPr>
          <w:w w:val="95"/>
        </w:rPr>
        <w:t>yyyy</w:t>
      </w:r>
      <w:proofErr w:type="spellEnd"/>
      <w:r>
        <w:rPr>
          <w:w w:val="95"/>
        </w:rPr>
        <w:t>-mm-dd</w:t>
      </w:r>
    </w:p>
    <w:p w14:paraId="03FA8A14" w14:textId="668D8E5C" w:rsidR="001058B6" w:rsidRDefault="00C27F74">
      <w:pPr>
        <w:tabs>
          <w:tab w:val="left" w:pos="6864"/>
        </w:tabs>
        <w:spacing w:line="284" w:lineRule="exact"/>
        <w:ind w:left="240"/>
      </w:pPr>
      <w:r>
        <w:rPr>
          <w:noProof/>
        </w:rPr>
        <mc:AlternateContent>
          <mc:Choice Requires="wps">
            <w:drawing>
              <wp:anchor distT="0" distB="0" distL="0" distR="0" simplePos="0" relativeHeight="251610624" behindDoc="0" locked="0" layoutInCell="1" allowOverlap="1" wp14:anchorId="2D393F91" wp14:editId="255C71FC">
                <wp:simplePos x="0" y="0"/>
                <wp:positionH relativeFrom="page">
                  <wp:posOffset>1028700</wp:posOffset>
                </wp:positionH>
                <wp:positionV relativeFrom="paragraph">
                  <wp:posOffset>223520</wp:posOffset>
                </wp:positionV>
                <wp:extent cx="5600700" cy="0"/>
                <wp:effectExtent l="9525" t="13335" r="9525" b="5715"/>
                <wp:wrapTopAndBottom/>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505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651D4" id="Line 2" o:spid="_x0000_s1026" style="position:absolute;z-index:2516106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1pt,17.6pt" to="522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" strokeweight=".14042mm">
                <w10:wrap type="topAndBottom" anchorx="page"/>
              </v:line>
            </w:pict>
          </mc:Fallback>
        </mc:AlternateContent>
      </w:r>
      <w:hyperlink r:id="rId94">
        <w:r w:rsidR="005212F4">
          <w:rPr>
            <w:color w:val="7F0000"/>
            <w:w w:val="110"/>
          </w:rPr>
          <w:t>doi:10.18637/jss.v000.i00</w:t>
        </w:r>
      </w:hyperlink>
      <w:r w:rsidR="005212F4">
        <w:rPr>
          <w:color w:val="7F0000"/>
          <w:w w:val="110"/>
        </w:rPr>
        <w:tab/>
      </w:r>
      <w:r w:rsidR="005212F4">
        <w:rPr>
          <w:i/>
          <w:spacing w:val="-6"/>
        </w:rPr>
        <w:t>Accepted:</w:t>
      </w:r>
      <w:r w:rsidR="005212F4">
        <w:rPr>
          <w:i/>
          <w:spacing w:val="30"/>
        </w:rPr>
        <w:t xml:space="preserve"> </w:t>
      </w:r>
      <w:proofErr w:type="spellStart"/>
      <w:r w:rsidR="005212F4">
        <w:t>yyyy</w:t>
      </w:r>
      <w:proofErr w:type="spellEnd"/>
      <w:r w:rsidR="005212F4">
        <w:t>-mm-dd</w:t>
      </w:r>
    </w:p>
    <w:sectPr w:rsidR="001058B6">
      <w:pgSz w:w="11910" w:h="16840"/>
      <w:pgMar w:top="1740" w:right="0" w:bottom="280" w:left="1380" w:header="1433" w:footer="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8" w:author="Jong-3, V.M.T. de (Valentijn)" w:date="2022-11-17T11:59:00Z" w:initials="J3Vd(">
    <w:p w14:paraId="208129CD" w14:textId="728B1FB3" w:rsidR="00713CA3" w:rsidRPr="00713CA3" w:rsidRDefault="00713CA3">
      <w:pPr>
        <w:pStyle w:val="CommentText"/>
      </w:pPr>
      <w:r>
        <w:rPr>
          <w:rStyle w:val="CommentReference"/>
        </w:rPr>
        <w:annotationRef/>
      </w:r>
      <w:r w:rsidRPr="00713CA3">
        <w:rPr>
          <w:rStyle w:val="CommentReference"/>
        </w:rPr>
        <w:t>2. Julius Center for Health Sciences and Primary Care, University Medical Center Utrecht, Utrecht University, Utrecht, The Net</w:t>
      </w:r>
      <w:r>
        <w:rPr>
          <w:rStyle w:val="CommentReference"/>
        </w:rPr>
        <w:t>herlands</w:t>
      </w:r>
    </w:p>
    <w:p w14:paraId="688F1202" w14:textId="77777777" w:rsidR="00713CA3" w:rsidRPr="00713CA3" w:rsidRDefault="00713CA3">
      <w:pPr>
        <w:pStyle w:val="CommentText"/>
      </w:pPr>
    </w:p>
    <w:p w14:paraId="657598FE" w14:textId="58C8037F" w:rsidR="00713CA3" w:rsidRDefault="00713CA3">
      <w:pPr>
        <w:pStyle w:val="CommentText"/>
      </w:pPr>
      <w:r>
        <w:t xml:space="preserve">3. </w:t>
      </w:r>
      <w:r w:rsidRPr="00713CA3">
        <w:t xml:space="preserve">Data Analytics and Methods Task Force, </w:t>
      </w:r>
    </w:p>
    <w:p w14:paraId="71A0B76C" w14:textId="69CFC0EB" w:rsidR="00713CA3" w:rsidRDefault="00713CA3">
      <w:pPr>
        <w:pStyle w:val="CommentText"/>
      </w:pPr>
      <w:r w:rsidRPr="00713CA3">
        <w:t>European Medicines Agency,</w:t>
      </w:r>
      <w:r>
        <w:t xml:space="preserve"> Amsterdam, The Netherlands</w:t>
      </w:r>
    </w:p>
  </w:comment>
  <w:comment w:id="36" w:author="Jong-3, V.M.T. de (Valentijn)" w:date="2022-11-17T12:09:00Z" w:initials="J3Vd(">
    <w:p w14:paraId="5CE49C9A" w14:textId="5DADF1E6" w:rsidR="0062111E" w:rsidRDefault="0062111E">
      <w:pPr>
        <w:pStyle w:val="CommentText"/>
      </w:pPr>
      <w:r>
        <w:rPr>
          <w:rStyle w:val="CommentReference"/>
        </w:rPr>
        <w:annotationRef/>
      </w:r>
      <w:r>
        <w:t>I would only make that link after introducing missing data, and m</w:t>
      </w:r>
      <w:r w:rsidRPr="0062111E">
        <w:t>issing data is not mentioned yet,</w:t>
      </w:r>
      <w:r>
        <w:t xml:space="preserve"> so I would do that in the next section</w:t>
      </w:r>
    </w:p>
  </w:comment>
  <w:comment w:id="38" w:author="Jong-3, V.M.T. de (Valentijn)" w:date="2022-11-17T12:10:00Z" w:initials="J3Vd(">
    <w:p w14:paraId="7D00803C" w14:textId="7F8F5910" w:rsidR="0062111E" w:rsidRDefault="0062111E">
      <w:pPr>
        <w:pStyle w:val="CommentText"/>
      </w:pPr>
      <w:r>
        <w:rPr>
          <w:rStyle w:val="CommentReference"/>
        </w:rPr>
        <w:annotationRef/>
      </w:r>
      <w:r>
        <w:t>Just a suggestion. I don’t know if you want to want to go in such detail</w:t>
      </w:r>
    </w:p>
  </w:comment>
  <w:comment w:id="41" w:author="Jong-3, V.M.T. de (Valentijn)" w:date="2022-11-17T12:13:00Z" w:initials="J3Vd(">
    <w:p w14:paraId="3958C475" w14:textId="7F6E8D0D" w:rsidR="0062111E" w:rsidRDefault="0062111E">
      <w:pPr>
        <w:pStyle w:val="CommentText"/>
      </w:pPr>
      <w:r>
        <w:rPr>
          <w:rStyle w:val="CommentReference"/>
        </w:rPr>
        <w:annotationRef/>
      </w:r>
      <w:r>
        <w:t>Do you really want to go into single imputation?</w:t>
      </w:r>
    </w:p>
  </w:comment>
  <w:comment w:id="42" w:author="Jong-3, V.M.T. de (Valentijn)" w:date="2022-11-17T12:53:00Z" w:initials="J3Vd(">
    <w:p w14:paraId="0E7A0D1A" w14:textId="77777777" w:rsidR="002964FD" w:rsidRDefault="002964FD">
      <w:pPr>
        <w:pStyle w:val="CommentText"/>
      </w:pPr>
      <w:r>
        <w:rPr>
          <w:rStyle w:val="CommentReference"/>
        </w:rPr>
        <w:annotationRef/>
      </w:r>
      <w:r>
        <w:t>This sentence is missing an object:</w:t>
      </w:r>
    </w:p>
    <w:p w14:paraId="13E3F485" w14:textId="77777777" w:rsidR="002964FD" w:rsidRDefault="002964FD">
      <w:pPr>
        <w:pStyle w:val="CommentText"/>
      </w:pPr>
    </w:p>
    <w:p w14:paraId="6552FDC9" w14:textId="3C7EF147" w:rsidR="002964FD" w:rsidRDefault="00EA448D">
      <w:pPr>
        <w:pStyle w:val="CommentText"/>
      </w:pPr>
      <w:r>
        <w:t>…r</w:t>
      </w:r>
      <w:r w:rsidR="002964FD">
        <w:t>equires one to …</w:t>
      </w:r>
    </w:p>
    <w:p w14:paraId="614CE387" w14:textId="77777777" w:rsidR="002964FD" w:rsidRDefault="002964FD">
      <w:pPr>
        <w:pStyle w:val="CommentText"/>
      </w:pPr>
      <w:r>
        <w:t>For the imputation of missing data, it is required to…</w:t>
      </w:r>
    </w:p>
    <w:p w14:paraId="0121736B" w14:textId="695FD3F5" w:rsidR="00EA448D" w:rsidRDefault="00EA448D">
      <w:pPr>
        <w:pStyle w:val="CommentText"/>
      </w:pPr>
      <w:r>
        <w:t>…requires the consideration of the …</w:t>
      </w:r>
    </w:p>
  </w:comment>
  <w:comment w:id="44" w:author="Jong-3, V.M.T. de (Valentijn)" w:date="2022-11-17T12:56:00Z" w:initials="J3Vd(">
    <w:p w14:paraId="14D91E74" w14:textId="6F3E8AB1" w:rsidR="00EA448D" w:rsidRDefault="00EA448D">
      <w:pPr>
        <w:pStyle w:val="CommentText"/>
      </w:pPr>
      <w:r>
        <w:rPr>
          <w:rStyle w:val="CommentReference"/>
        </w:rPr>
        <w:annotationRef/>
      </w:r>
      <w:r>
        <w:t>Mention in text that this is sporadic missingness?</w:t>
      </w:r>
    </w:p>
  </w:comment>
  <w:comment w:id="48" w:author="Jong-3, V.M.T. de (Valentijn)" w:date="2022-11-17T12:57:00Z" w:initials="J3Vd(">
    <w:p w14:paraId="5C08DC42" w14:textId="44FBBC3A" w:rsidR="0092768A" w:rsidRDefault="0092768A">
      <w:pPr>
        <w:pStyle w:val="CommentText"/>
      </w:pPr>
      <w:r>
        <w:rPr>
          <w:rStyle w:val="CommentReference"/>
        </w:rPr>
        <w:annotationRef/>
      </w:r>
      <w:r>
        <w:t>This is usually a good thing, so I suggest to add sentence on why this is not good in this case. Feel free to change</w:t>
      </w:r>
    </w:p>
  </w:comment>
  <w:comment w:id="52" w:author="Jong-3, V.M.T. de (Valentijn)" w:date="2022-11-17T13:03:00Z" w:initials="J3Vd(">
    <w:p w14:paraId="1A1F5DD6" w14:textId="77777777" w:rsidR="0092768A" w:rsidRDefault="0092768A">
      <w:pPr>
        <w:pStyle w:val="CommentText"/>
      </w:pPr>
      <w:r>
        <w:rPr>
          <w:rStyle w:val="CommentReference"/>
        </w:rPr>
        <w:annotationRef/>
      </w:r>
      <w:r>
        <w:t>I think that if you understand those papers you no longer need to read this tutorial.</w:t>
      </w:r>
    </w:p>
    <w:p w14:paraId="306C2326" w14:textId="77777777" w:rsidR="0092768A" w:rsidRDefault="0092768A">
      <w:pPr>
        <w:pStyle w:val="CommentText"/>
      </w:pPr>
    </w:p>
    <w:p w14:paraId="36EFE989" w14:textId="77777777" w:rsidR="0092768A" w:rsidRDefault="0092768A">
      <w:pPr>
        <w:pStyle w:val="CommentText"/>
      </w:pPr>
      <w:r>
        <w:t>Also, below you write:</w:t>
      </w:r>
    </w:p>
    <w:p w14:paraId="029A6585" w14:textId="77777777" w:rsidR="0092768A" w:rsidRDefault="0092768A">
      <w:pPr>
        <w:pStyle w:val="CommentText"/>
      </w:pPr>
    </w:p>
    <w:p w14:paraId="3787ECCB" w14:textId="6747EDC2" w:rsidR="0092768A" w:rsidRDefault="0092768A">
      <w:pPr>
        <w:pStyle w:val="CommentText"/>
      </w:pPr>
      <w:r w:rsidRPr="0092768A">
        <w:t>This tutorial is dedicated to readers who are unfamiliar with multiple</w:t>
      </w:r>
      <w:r w:rsidR="00BC2F0E">
        <w:t xml:space="preserve"> imputation</w:t>
      </w:r>
    </w:p>
  </w:comment>
  <w:comment w:id="84" w:author="Jong-3, V.M.T. de (Valentijn)" w:date="2022-11-17T14:31:00Z" w:initials="J3Vd(">
    <w:p w14:paraId="5B676B95" w14:textId="36338509" w:rsidR="00E00C41" w:rsidRDefault="00E00C41">
      <w:pPr>
        <w:pStyle w:val="CommentText"/>
      </w:pPr>
      <w:r>
        <w:rPr>
          <w:rStyle w:val="CommentReference"/>
        </w:rPr>
        <w:annotationRef/>
      </w:r>
      <w:r>
        <w:t>Or something similar</w:t>
      </w:r>
    </w:p>
  </w:comment>
  <w:comment w:id="98" w:author="Jong-3, V.M.T. de (Valentijn)" w:date="2022-11-17T14:03:00Z" w:initials="J3Vd(">
    <w:p w14:paraId="3437D46E" w14:textId="0420E6EC" w:rsidR="00895EC0" w:rsidRDefault="00895EC0">
      <w:pPr>
        <w:pStyle w:val="CommentText"/>
      </w:pPr>
      <w:r>
        <w:rPr>
          <w:rStyle w:val="CommentReference"/>
        </w:rPr>
        <w:annotationRef/>
      </w:r>
      <w:r>
        <w:t xml:space="preserve">This need some explanation on what an </w:t>
      </w:r>
      <w:r w:rsidRPr="00895EC0">
        <w:t>inclusion-restriction</w:t>
      </w:r>
      <w:r>
        <w:t xml:space="preserve"> variable is. See latest draft of Johanna’s tutorial paper</w:t>
      </w:r>
    </w:p>
  </w:comment>
  <w:comment w:id="107" w:author="Jong-3, V.M.T. de (Valentijn)" w:date="2022-11-17T14:09:00Z" w:initials="J3Vd(">
    <w:p w14:paraId="36BF3C9C" w14:textId="2C9FE1BB" w:rsidR="00895EC0" w:rsidRDefault="00895EC0">
      <w:pPr>
        <w:pStyle w:val="CommentText"/>
      </w:pPr>
      <w:r>
        <w:rPr>
          <w:rStyle w:val="CommentReference"/>
        </w:rPr>
        <w:annotationRef/>
      </w:r>
      <w:r>
        <w:t>I’m not against reporting such an analysis if you have done it, but I think it is not worth the effort to make the data set and perform the analyses</w:t>
      </w:r>
    </w:p>
  </w:comment>
  <w:comment w:id="108" w:author="Jong-3, V.M.T. de (Valentijn)" w:date="2022-11-17T12:14:00Z" w:initials="J3Vd(">
    <w:p w14:paraId="34CCFAF7" w14:textId="77777777" w:rsidR="0062111E" w:rsidRDefault="0062111E">
      <w:pPr>
        <w:pStyle w:val="CommentText"/>
      </w:pPr>
      <w:r>
        <w:rPr>
          <w:rStyle w:val="CommentReference"/>
        </w:rPr>
        <w:annotationRef/>
      </w:r>
      <w:r>
        <w:t>Please add before references:</w:t>
      </w:r>
    </w:p>
    <w:p w14:paraId="3003C312" w14:textId="77777777" w:rsidR="0062111E" w:rsidRDefault="0062111E">
      <w:pPr>
        <w:pStyle w:val="CommentText"/>
      </w:pPr>
    </w:p>
    <w:p w14:paraId="71429B23" w14:textId="675ACE21" w:rsidR="0062111E" w:rsidRDefault="0062111E" w:rsidP="0062111E">
      <w:pPr>
        <w:pStyle w:val="CommentText"/>
      </w:pPr>
      <w:r w:rsidRPr="0062111E">
        <w:t xml:space="preserve">This project has received funding from the European Union's Horizon 2020 research and innovation </w:t>
      </w:r>
      <w:proofErr w:type="spellStart"/>
      <w:r w:rsidRPr="0062111E">
        <w:t>programme</w:t>
      </w:r>
      <w:proofErr w:type="spellEnd"/>
      <w:r w:rsidRPr="0062111E">
        <w:t xml:space="preserve"> under </w:t>
      </w:r>
      <w:proofErr w:type="spellStart"/>
      <w:r w:rsidRPr="0062111E">
        <w:t>ReCoDID</w:t>
      </w:r>
      <w:proofErr w:type="spellEnd"/>
      <w:r w:rsidRPr="0062111E">
        <w:t xml:space="preserve"> grant agreement No 825746.</w:t>
      </w:r>
    </w:p>
    <w:p w14:paraId="1F05EE4E" w14:textId="63596CBA" w:rsidR="0062111E" w:rsidRDefault="0062111E" w:rsidP="0062111E">
      <w:pPr>
        <w:pStyle w:val="CommentText"/>
      </w:pPr>
    </w:p>
    <w:p w14:paraId="08C01A35" w14:textId="4193EF8B" w:rsidR="0062111E" w:rsidRDefault="0062111E" w:rsidP="0062111E">
      <w:pPr>
        <w:pStyle w:val="CommentText"/>
      </w:pPr>
      <w:r>
        <w:t>The views expressed in this paper are the personal views of the authors and may not be understood or quoted as being made on behalf of or reflecting the position of the regulatory agency/agencies or organizations with which the authors are employed/affiliated.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1A0B76C" w15:done="0"/>
  <w15:commentEx w15:paraId="5CE49C9A" w15:done="0"/>
  <w15:commentEx w15:paraId="7D00803C" w15:done="0"/>
  <w15:commentEx w15:paraId="3958C475" w15:done="0"/>
  <w15:commentEx w15:paraId="0121736B" w15:done="0"/>
  <w15:commentEx w15:paraId="14D91E74" w15:done="0"/>
  <w15:commentEx w15:paraId="5C08DC42" w15:done="0"/>
  <w15:commentEx w15:paraId="3787ECCB" w15:done="0"/>
  <w15:commentEx w15:paraId="5B676B95" w15:done="0"/>
  <w15:commentEx w15:paraId="3437D46E" w15:done="0"/>
  <w15:commentEx w15:paraId="36BF3C9C" w15:done="0"/>
  <w15:commentEx w15:paraId="08C01A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20A08B" w16cex:dateUtc="2022-11-17T10:59:00Z"/>
  <w16cex:commentExtensible w16cex:durableId="2720A2F9" w16cex:dateUtc="2022-11-17T11:09:00Z"/>
  <w16cex:commentExtensible w16cex:durableId="2720A351" w16cex:dateUtc="2022-11-17T11:10:00Z"/>
  <w16cex:commentExtensible w16cex:durableId="2720A3F9" w16cex:dateUtc="2022-11-17T11:13:00Z"/>
  <w16cex:commentExtensible w16cex:durableId="2720AD3E" w16cex:dateUtc="2022-11-17T11:53:00Z"/>
  <w16cex:commentExtensible w16cex:durableId="2720ADE3" w16cex:dateUtc="2022-11-17T11:56:00Z"/>
  <w16cex:commentExtensible w16cex:durableId="2720AE24" w16cex:dateUtc="2022-11-17T11:57:00Z"/>
  <w16cex:commentExtensible w16cex:durableId="2720AFB7" w16cex:dateUtc="2022-11-17T12:03:00Z"/>
  <w16cex:commentExtensible w16cex:durableId="2720C44D" w16cex:dateUtc="2022-11-17T13:31:00Z"/>
  <w16cex:commentExtensible w16cex:durableId="2720BD9F" w16cex:dateUtc="2022-11-17T13:03:00Z"/>
  <w16cex:commentExtensible w16cex:durableId="2720BF0A" w16cex:dateUtc="2022-11-17T13:09:00Z"/>
  <w16cex:commentExtensible w16cex:durableId="2720A434" w16cex:dateUtc="2022-11-17T11: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1A0B76C" w16cid:durableId="2720A08B"/>
  <w16cid:commentId w16cid:paraId="5CE49C9A" w16cid:durableId="2720A2F9"/>
  <w16cid:commentId w16cid:paraId="7D00803C" w16cid:durableId="2720A351"/>
  <w16cid:commentId w16cid:paraId="3958C475" w16cid:durableId="2720A3F9"/>
  <w16cid:commentId w16cid:paraId="0121736B" w16cid:durableId="2720AD3E"/>
  <w16cid:commentId w16cid:paraId="14D91E74" w16cid:durableId="2720ADE3"/>
  <w16cid:commentId w16cid:paraId="5C08DC42" w16cid:durableId="2720AE24"/>
  <w16cid:commentId w16cid:paraId="3787ECCB" w16cid:durableId="2720AFB7"/>
  <w16cid:commentId w16cid:paraId="5B676B95" w16cid:durableId="2720C44D"/>
  <w16cid:commentId w16cid:paraId="3437D46E" w16cid:durableId="2720BD9F"/>
  <w16cid:commentId w16cid:paraId="36BF3C9C" w16cid:durableId="2720BF0A"/>
  <w16cid:commentId w16cid:paraId="08C01A35" w16cid:durableId="2720A4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02B70F" w14:textId="77777777" w:rsidR="007228D8" w:rsidRDefault="007228D8">
      <w:r>
        <w:separator/>
      </w:r>
    </w:p>
  </w:endnote>
  <w:endnote w:type="continuationSeparator" w:id="0">
    <w:p w14:paraId="65593127" w14:textId="77777777" w:rsidR="007228D8" w:rsidRDefault="007228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ookman Old Style">
    <w:altName w:val="Bookman Old Style"/>
    <w:panose1 w:val="02050604050505020204"/>
    <w:charset w:val="00"/>
    <w:family w:val="roman"/>
    <w:pitch w:val="variable"/>
    <w:sig w:usb0="00000287" w:usb1="00000000" w:usb2="00000000" w:usb3="00000000" w:csb0="0000009F" w:csb1="00000000"/>
  </w:font>
  <w:font w:name="Arial Black">
    <w:altName w:val="Arial Black"/>
    <w:panose1 w:val="020B0A04020102020204"/>
    <w:charset w:val="00"/>
    <w:family w:val="swiss"/>
    <w:pitch w:val="variable"/>
    <w:sig w:usb0="A00002AF" w:usb1="400078F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Monotype Corsiva">
    <w:altName w:val="Monotype Corsiva"/>
    <w:panose1 w:val="03010101010201010101"/>
    <w:charset w:val="00"/>
    <w:family w:val="script"/>
    <w:pitch w:val="variable"/>
    <w:sig w:usb0="00000287" w:usb1="00000000" w:usb2="00000000" w:usb3="00000000" w:csb0="0000009F" w:csb1="00000000"/>
  </w:font>
  <w:font w:name="Georgia">
    <w:altName w:val="Georgia"/>
    <w:panose1 w:val="02040502050405020303"/>
    <w:charset w:val="00"/>
    <w:family w:val="roman"/>
    <w:pitch w:val="variable"/>
    <w:sig w:usb0="00000287" w:usb1="00000000" w:usb2="00000000" w:usb3="00000000" w:csb0="0000009F" w:csb1="00000000"/>
  </w:font>
  <w:font w:name="RM Pro">
    <w:altName w:val="Calibri"/>
    <w:panose1 w:val="00000400000000000000"/>
    <w:charset w:val="00"/>
    <w:family w:val="auto"/>
    <w:pitch w:val="variable"/>
    <w:sig w:usb0="00000007" w:usb1="00000000" w:usb2="00000000" w:usb3="00000000" w:csb0="00000083"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B5230" w14:textId="77777777" w:rsidR="007228D8" w:rsidRDefault="007228D8">
      <w:r>
        <w:separator/>
      </w:r>
    </w:p>
  </w:footnote>
  <w:footnote w:type="continuationSeparator" w:id="0">
    <w:p w14:paraId="7A8A9829" w14:textId="77777777" w:rsidR="007228D8" w:rsidRDefault="007228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3B647" w14:textId="0950930B" w:rsidR="001058B6" w:rsidRDefault="00C27F74">
    <w:pPr>
      <w:pStyle w:val="BodyText"/>
      <w:spacing w:line="14" w:lineRule="auto"/>
      <w:rPr>
        <w:sz w:val="20"/>
      </w:rPr>
    </w:pPr>
    <w:r>
      <w:rPr>
        <w:noProof/>
      </w:rPr>
      <mc:AlternateContent>
        <mc:Choice Requires="wps">
          <w:drawing>
            <wp:anchor distT="0" distB="0" distL="114300" distR="114300" simplePos="0" relativeHeight="503220728" behindDoc="1" locked="0" layoutInCell="1" allowOverlap="1" wp14:anchorId="63A1CE2B" wp14:editId="2942F8D4">
              <wp:simplePos x="0" y="0"/>
              <wp:positionH relativeFrom="page">
                <wp:posOffset>1003300</wp:posOffset>
              </wp:positionH>
              <wp:positionV relativeFrom="page">
                <wp:posOffset>897255</wp:posOffset>
              </wp:positionV>
              <wp:extent cx="189865" cy="222250"/>
              <wp:effectExtent l="3175" t="1905" r="0" b="4445"/>
              <wp:wrapNone/>
              <wp:docPr id="17"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58960A" w14:textId="77777777" w:rsidR="001058B6" w:rsidRDefault="005212F4">
                          <w:pPr>
                            <w:pStyle w:val="BodyText"/>
                            <w:spacing w:before="35"/>
                            <w:ind w:left="40"/>
                          </w:pPr>
                          <w:r>
                            <w:fldChar w:fldCharType="begin"/>
                          </w:r>
                          <w: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3A1CE2B" id="_x0000_t202" coordsize="21600,21600" o:spt="202" path="m,l,21600r21600,l21600,xe">
              <v:stroke joinstyle="miter"/>
              <v:path gradientshapeok="t" o:connecttype="rect"/>
            </v:shapetype>
            <v:shape id="Text Box 13" o:spid="_x0000_s1496" type="#_x0000_t202" style="position:absolute;margin-left:79pt;margin-top:70.65pt;width:14.95pt;height:17.5pt;z-index:-95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" filled="f" stroked="f">
              <v:textbox inset="0,0,0,0">
                <w:txbxContent>
                  <w:p w14:paraId="2E58960A" w14:textId="77777777" w:rsidR="001058B6" w:rsidRDefault="005212F4">
                    <w:pPr>
                      <w:pStyle w:val="BodyText"/>
                      <w:spacing w:before="35"/>
                      <w:ind w:left="40"/>
                    </w:pPr>
                    <w:r>
                      <w:fldChar w:fldCharType="begin"/>
                    </w:r>
                    <w:r>
                      <w:instrText xml:space="preserve"> PAGE </w:instrText>
                    </w:r>
                    <w:r>
                      <w:fldChar w:fldCharType="separate"/>
                    </w:r>
                    <w:r>
                      <w:t>10</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20752" behindDoc="1" locked="0" layoutInCell="1" allowOverlap="1" wp14:anchorId="516F3FCE" wp14:editId="51FE74BF">
              <wp:simplePos x="0" y="0"/>
              <wp:positionH relativeFrom="page">
                <wp:posOffset>3489325</wp:posOffset>
              </wp:positionH>
              <wp:positionV relativeFrom="page">
                <wp:posOffset>895985</wp:posOffset>
              </wp:positionV>
              <wp:extent cx="956310" cy="224155"/>
              <wp:effectExtent l="3175" t="635" r="2540" b="3810"/>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8434E9" w14:textId="77777777" w:rsidR="001058B6" w:rsidRDefault="005212F4">
                          <w:pPr>
                            <w:spacing w:before="58"/>
                            <w:ind w:left="20"/>
                            <w:rPr>
                              <w:rFonts w:ascii="Calibri"/>
                              <w:i/>
                            </w:rPr>
                          </w:pPr>
                          <w:r>
                            <w:rPr>
                              <w:rFonts w:ascii="Georgia"/>
                              <w:i/>
                            </w:rPr>
                            <w:t xml:space="preserve">Multilevel </w:t>
                          </w:r>
                          <w:r>
                            <w:rPr>
                              <w:rFonts w:ascii="Calibri"/>
                              <w:i/>
                            </w:rPr>
                            <w:t>mice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6F3FCE" id="Text Box 12" o:spid="_x0000_s1497" type="#_x0000_t202" style="position:absolute;margin-left:274.75pt;margin-top:70.55pt;width:75.3pt;height:17.65pt;z-index:-95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" filled="f" stroked="f">
              <v:textbox inset="0,0,0,0">
                <w:txbxContent>
                  <w:p w14:paraId="418434E9" w14:textId="77777777" w:rsidR="001058B6" w:rsidRDefault="005212F4">
                    <w:pPr>
                      <w:spacing w:before="58"/>
                      <w:ind w:left="20"/>
                      <w:rPr>
                        <w:rFonts w:ascii="Calibri"/>
                        <w:i/>
                      </w:rPr>
                    </w:pPr>
                    <w:r>
                      <w:rPr>
                        <w:rFonts w:ascii="Georgia"/>
                        <w:i/>
                      </w:rPr>
                      <w:t xml:space="preserve">Multilevel </w:t>
                    </w:r>
                    <w:r>
                      <w:rPr>
                        <w:rFonts w:ascii="Calibri"/>
                        <w:i/>
                      </w:rPr>
                      <w:t>mice</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5C09C" w14:textId="2821FCC9" w:rsidR="001058B6" w:rsidRDefault="00C27F74">
    <w:pPr>
      <w:pStyle w:val="BodyText"/>
      <w:spacing w:line="14" w:lineRule="auto"/>
      <w:rPr>
        <w:sz w:val="20"/>
      </w:rPr>
    </w:pPr>
    <w:r>
      <w:rPr>
        <w:noProof/>
      </w:rPr>
      <mc:AlternateContent>
        <mc:Choice Requires="wps">
          <w:drawing>
            <wp:anchor distT="0" distB="0" distL="114300" distR="114300" simplePos="0" relativeHeight="503220776" behindDoc="1" locked="0" layoutInCell="1" allowOverlap="1" wp14:anchorId="33EFA92A" wp14:editId="42B80198">
              <wp:simplePos x="0" y="0"/>
              <wp:positionH relativeFrom="page">
                <wp:posOffset>2898775</wp:posOffset>
              </wp:positionH>
              <wp:positionV relativeFrom="page">
                <wp:posOffset>897255</wp:posOffset>
              </wp:positionV>
              <wp:extent cx="1860550" cy="222250"/>
              <wp:effectExtent l="3175" t="1905" r="3175" b="4445"/>
              <wp:wrapNone/>
              <wp:docPr id="15"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863CF1" w14:textId="77777777" w:rsidR="001058B6" w:rsidRDefault="005212F4">
                          <w:pPr>
                            <w:spacing w:before="64"/>
                            <w:ind w:left="20"/>
                            <w:rPr>
                              <w:rFonts w:ascii="Georgia"/>
                              <w:i/>
                            </w:rPr>
                          </w:pPr>
                          <w:r>
                            <w:rPr>
                              <w:rFonts w:ascii="Georgia"/>
                              <w:i/>
                              <w:w w:val="95"/>
                            </w:rPr>
                            <w:t>Journal of Statistical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3EFA92A" id="_x0000_t202" coordsize="21600,21600" o:spt="202" path="m,l,21600r21600,l21600,xe">
              <v:stroke joinstyle="miter"/>
              <v:path gradientshapeok="t" o:connecttype="rect"/>
            </v:shapetype>
            <v:shape id="_x0000_s1498" type="#_x0000_t202" style="position:absolute;margin-left:228.25pt;margin-top:70.65pt;width:146.5pt;height:17.5pt;z-index:-95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" filled="f" stroked="f">
              <v:textbox inset="0,0,0,0">
                <w:txbxContent>
                  <w:p w14:paraId="68863CF1" w14:textId="77777777" w:rsidR="001058B6" w:rsidRDefault="005212F4">
                    <w:pPr>
                      <w:spacing w:before="64"/>
                      <w:ind w:left="20"/>
                      <w:rPr>
                        <w:rFonts w:ascii="Georgia"/>
                        <w:i/>
                      </w:rPr>
                    </w:pPr>
                    <w:r>
                      <w:rPr>
                        <w:rFonts w:ascii="Georgia"/>
                        <w:i/>
                        <w:w w:val="95"/>
                      </w:rPr>
                      <w:t>Journal of Statistical Software</w:t>
                    </w:r>
                  </w:p>
                </w:txbxContent>
              </v:textbox>
              <w10:wrap anchorx="page" anchory="page"/>
            </v:shape>
          </w:pict>
        </mc:Fallback>
      </mc:AlternateContent>
    </w:r>
    <w:r>
      <w:rPr>
        <w:noProof/>
      </w:rPr>
      <mc:AlternateContent>
        <mc:Choice Requires="wps">
          <w:drawing>
            <wp:anchor distT="0" distB="0" distL="114300" distR="114300" simplePos="0" relativeHeight="503220800" behindDoc="1" locked="0" layoutInCell="1" allowOverlap="1" wp14:anchorId="0C39763F" wp14:editId="6DF594A0">
              <wp:simplePos x="0" y="0"/>
              <wp:positionH relativeFrom="page">
                <wp:posOffset>6604000</wp:posOffset>
              </wp:positionH>
              <wp:positionV relativeFrom="page">
                <wp:posOffset>897255</wp:posOffset>
              </wp:positionV>
              <wp:extent cx="120650" cy="222250"/>
              <wp:effectExtent l="3175" t="1905" r="0" b="4445"/>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E0EFB8" w14:textId="77777777" w:rsidR="001058B6" w:rsidRDefault="005212F4">
                          <w:pPr>
                            <w:pStyle w:val="BodyText"/>
                            <w:spacing w:before="35"/>
                            <w:ind w:left="40"/>
                          </w:pPr>
                          <w:r>
                            <w:fldChar w:fldCharType="begin"/>
                          </w:r>
                          <w:r>
                            <w:rPr>
                              <w:w w:val="99"/>
                            </w:rPr>
                            <w:instrText xml:space="preserve"> PAGE </w:instrText>
                          </w:r>
                          <w:r>
                            <w:fldChar w:fldCharType="separate"/>
                          </w:r>
                          <w: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39763F" id="_x0000_s1499" type="#_x0000_t202" style="position:absolute;margin-left:520pt;margin-top:70.65pt;width:9.5pt;height:17.5pt;z-index:-9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" filled="f" stroked="f">
              <v:textbox inset="0,0,0,0">
                <w:txbxContent>
                  <w:p w14:paraId="34E0EFB8" w14:textId="77777777" w:rsidR="001058B6" w:rsidRDefault="005212F4">
                    <w:pPr>
                      <w:pStyle w:val="BodyText"/>
                      <w:spacing w:before="35"/>
                      <w:ind w:left="40"/>
                    </w:pPr>
                    <w:r>
                      <w:fldChar w:fldCharType="begin"/>
                    </w:r>
                    <w:r>
                      <w:rPr>
                        <w:w w:val="99"/>
                      </w:rPr>
                      <w:instrText xml:space="preserve"> PAGE </w:instrText>
                    </w:r>
                    <w:r>
                      <w:fldChar w:fldCharType="separate"/>
                    </w:r>
                    <w: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C0E6E" w14:textId="07004362" w:rsidR="001058B6" w:rsidRDefault="00C27F74">
    <w:pPr>
      <w:pStyle w:val="BodyText"/>
      <w:spacing w:line="14" w:lineRule="auto"/>
      <w:rPr>
        <w:sz w:val="20"/>
      </w:rPr>
    </w:pPr>
    <w:r>
      <w:rPr>
        <w:noProof/>
      </w:rPr>
      <mc:AlternateContent>
        <mc:Choice Requires="wps">
          <w:drawing>
            <wp:anchor distT="0" distB="0" distL="114300" distR="114300" simplePos="0" relativeHeight="503220896" behindDoc="1" locked="0" layoutInCell="1" allowOverlap="1" wp14:anchorId="1379F507" wp14:editId="65C9BA63">
              <wp:simplePos x="0" y="0"/>
              <wp:positionH relativeFrom="page">
                <wp:posOffset>1003300</wp:posOffset>
              </wp:positionH>
              <wp:positionV relativeFrom="page">
                <wp:posOffset>897255</wp:posOffset>
              </wp:positionV>
              <wp:extent cx="120650" cy="222250"/>
              <wp:effectExtent l="3175" t="1905" r="0" b="4445"/>
              <wp:wrapNone/>
              <wp:docPr id="1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37D3C4" w14:textId="77777777" w:rsidR="001058B6" w:rsidRDefault="005212F4">
                          <w:pPr>
                            <w:pStyle w:val="BodyText"/>
                            <w:spacing w:before="35"/>
                            <w:ind w:left="40"/>
                          </w:pPr>
                          <w:r>
                            <w:fldChar w:fldCharType="begin"/>
                          </w:r>
                          <w:r>
                            <w:rPr>
                              <w:w w:val="99"/>
                            </w:rPr>
                            <w:instrText xml:space="preserve"> PAGE </w:instrText>
                          </w:r>
                          <w:r>
                            <w:fldChar w:fldCharType="separate"/>
                          </w:r>
                          <w: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379F507" id="_x0000_t202" coordsize="21600,21600" o:spt="202" path="m,l,21600r21600,l21600,xe">
              <v:stroke joinstyle="miter"/>
              <v:path gradientshapeok="t" o:connecttype="rect"/>
            </v:shapetype>
            <v:shape id="Text Box 6" o:spid="_x0000_s1500" type="#_x0000_t202" style="position:absolute;margin-left:79pt;margin-top:70.65pt;width:9.5pt;height:17.5pt;z-index:-9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" filled="f" stroked="f">
              <v:textbox inset="0,0,0,0">
                <w:txbxContent>
                  <w:p w14:paraId="6837D3C4" w14:textId="77777777" w:rsidR="001058B6" w:rsidRDefault="005212F4">
                    <w:pPr>
                      <w:pStyle w:val="BodyText"/>
                      <w:spacing w:before="35"/>
                      <w:ind w:left="40"/>
                    </w:pPr>
                    <w:r>
                      <w:fldChar w:fldCharType="begin"/>
                    </w:r>
                    <w:r>
                      <w:rPr>
                        <w:w w:val="99"/>
                      </w:rPr>
                      <w:instrText xml:space="preserve"> PAGE </w:instrText>
                    </w:r>
                    <w:r>
                      <w:fldChar w:fldCharType="separate"/>
                    </w:r>
                    <w:r>
                      <w:t>8</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20920" behindDoc="1" locked="0" layoutInCell="1" allowOverlap="1" wp14:anchorId="48B9D27A" wp14:editId="3C557209">
              <wp:simplePos x="0" y="0"/>
              <wp:positionH relativeFrom="page">
                <wp:posOffset>3420110</wp:posOffset>
              </wp:positionH>
              <wp:positionV relativeFrom="page">
                <wp:posOffset>895985</wp:posOffset>
              </wp:positionV>
              <wp:extent cx="956310" cy="224155"/>
              <wp:effectExtent l="635" t="635" r="0" b="381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094590" w14:textId="77777777" w:rsidR="001058B6" w:rsidRDefault="005212F4">
                          <w:pPr>
                            <w:spacing w:before="58"/>
                            <w:ind w:left="20"/>
                            <w:rPr>
                              <w:rFonts w:ascii="Calibri"/>
                              <w:i/>
                            </w:rPr>
                          </w:pPr>
                          <w:r>
                            <w:rPr>
                              <w:rFonts w:ascii="Georgia"/>
                              <w:i/>
                            </w:rPr>
                            <w:t xml:space="preserve">Multilevel </w:t>
                          </w:r>
                          <w:r>
                            <w:rPr>
                              <w:rFonts w:ascii="Calibri"/>
                              <w:i/>
                            </w:rPr>
                            <w:t>mice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8B9D27A" id="Text Box 5" o:spid="_x0000_s1501" type="#_x0000_t202" style="position:absolute;margin-left:269.3pt;margin-top:70.55pt;width:75.3pt;height:17.65pt;z-index:-95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" filled="f" stroked="f">
              <v:textbox inset="0,0,0,0">
                <w:txbxContent>
                  <w:p w14:paraId="37094590" w14:textId="77777777" w:rsidR="001058B6" w:rsidRDefault="005212F4">
                    <w:pPr>
                      <w:spacing w:before="58"/>
                      <w:ind w:left="20"/>
                      <w:rPr>
                        <w:rFonts w:ascii="Calibri"/>
                        <w:i/>
                      </w:rPr>
                    </w:pPr>
                    <w:r>
                      <w:rPr>
                        <w:rFonts w:ascii="Georgia"/>
                        <w:i/>
                      </w:rPr>
                      <w:t xml:space="preserve">Multilevel </w:t>
                    </w:r>
                    <w:r>
                      <w:rPr>
                        <w:rFonts w:ascii="Calibri"/>
                        <w:i/>
                      </w:rPr>
                      <w:t>mice</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84E21" w14:textId="5BA20579" w:rsidR="001058B6" w:rsidRDefault="00C27F74">
    <w:pPr>
      <w:pStyle w:val="BodyText"/>
      <w:spacing w:line="14" w:lineRule="auto"/>
      <w:rPr>
        <w:sz w:val="20"/>
      </w:rPr>
    </w:pPr>
    <w:r>
      <w:rPr>
        <w:noProof/>
      </w:rPr>
      <mc:AlternateContent>
        <mc:Choice Requires="wps">
          <w:drawing>
            <wp:anchor distT="0" distB="0" distL="114300" distR="114300" simplePos="0" relativeHeight="503220824" behindDoc="1" locked="0" layoutInCell="1" allowOverlap="1" wp14:anchorId="1BCC705C" wp14:editId="50049A58">
              <wp:simplePos x="0" y="0"/>
              <wp:positionH relativeFrom="page">
                <wp:posOffset>2898775</wp:posOffset>
              </wp:positionH>
              <wp:positionV relativeFrom="page">
                <wp:posOffset>897255</wp:posOffset>
              </wp:positionV>
              <wp:extent cx="1860550" cy="222250"/>
              <wp:effectExtent l="3175" t="1905" r="3175" b="4445"/>
              <wp:wrapNone/>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604B98" w14:textId="77777777" w:rsidR="001058B6" w:rsidRDefault="005212F4">
                          <w:pPr>
                            <w:spacing w:before="64"/>
                            <w:ind w:left="20"/>
                            <w:rPr>
                              <w:rFonts w:ascii="Georgia"/>
                              <w:i/>
                            </w:rPr>
                          </w:pPr>
                          <w:r>
                            <w:rPr>
                              <w:rFonts w:ascii="Georgia"/>
                              <w:i/>
                              <w:w w:val="95"/>
                            </w:rPr>
                            <w:t>Journal of Statistical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CC705C" id="_x0000_t202" coordsize="21600,21600" o:spt="202" path="m,l,21600r21600,l21600,xe">
              <v:stroke joinstyle="miter"/>
              <v:path gradientshapeok="t" o:connecttype="rect"/>
            </v:shapetype>
            <v:shape id="Text Box 9" o:spid="_x0000_s1502" type="#_x0000_t202" style="position:absolute;margin-left:228.25pt;margin-top:70.65pt;width:146.5pt;height:17.5pt;z-index:-95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" filled="f" stroked="f">
              <v:textbox inset="0,0,0,0">
                <w:txbxContent>
                  <w:p w14:paraId="5D604B98" w14:textId="77777777" w:rsidR="001058B6" w:rsidRDefault="005212F4">
                    <w:pPr>
                      <w:spacing w:before="64"/>
                      <w:ind w:left="20"/>
                      <w:rPr>
                        <w:rFonts w:ascii="Georgia"/>
                        <w:i/>
                      </w:rPr>
                    </w:pPr>
                    <w:r>
                      <w:rPr>
                        <w:rFonts w:ascii="Georgia"/>
                        <w:i/>
                        <w:w w:val="95"/>
                      </w:rPr>
                      <w:t>Journal of Statistical Software</w:t>
                    </w:r>
                  </w:p>
                </w:txbxContent>
              </v:textbox>
              <w10:wrap anchorx="page" anchory="page"/>
            </v:shape>
          </w:pict>
        </mc:Fallback>
      </mc:AlternateContent>
    </w:r>
    <w:r>
      <w:rPr>
        <w:noProof/>
      </w:rPr>
      <mc:AlternateContent>
        <mc:Choice Requires="wps">
          <w:drawing>
            <wp:anchor distT="0" distB="0" distL="114300" distR="114300" simplePos="0" relativeHeight="503220848" behindDoc="1" locked="0" layoutInCell="1" allowOverlap="1" wp14:anchorId="0CFF2B54" wp14:editId="2FF1BE59">
              <wp:simplePos x="0" y="0"/>
              <wp:positionH relativeFrom="page">
                <wp:posOffset>6604000</wp:posOffset>
              </wp:positionH>
              <wp:positionV relativeFrom="page">
                <wp:posOffset>897255</wp:posOffset>
              </wp:positionV>
              <wp:extent cx="120650" cy="222250"/>
              <wp:effectExtent l="3175" t="1905" r="0" b="444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FE744B" w14:textId="77777777" w:rsidR="001058B6" w:rsidRDefault="005212F4">
                          <w:pPr>
                            <w:pStyle w:val="BodyText"/>
                            <w:spacing w:before="35"/>
                            <w:ind w:left="40"/>
                          </w:pPr>
                          <w:r>
                            <w:fldChar w:fldCharType="begin"/>
                          </w:r>
                          <w:r>
                            <w:rPr>
                              <w:w w:val="99"/>
                            </w:rPr>
                            <w:instrText xml:space="preserve"> PAGE </w:instrText>
                          </w:r>
                          <w:r>
                            <w:fldChar w:fldCharType="separate"/>
                          </w:r>
                          <w: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CFF2B54" id="Text Box 8" o:spid="_x0000_s1503" type="#_x0000_t202" style="position:absolute;margin-left:520pt;margin-top:70.65pt;width:9.5pt;height:17.5pt;z-index:-95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" filled="f" stroked="f">
              <v:textbox inset="0,0,0,0">
                <w:txbxContent>
                  <w:p w14:paraId="1EFE744B" w14:textId="77777777" w:rsidR="001058B6" w:rsidRDefault="005212F4">
                    <w:pPr>
                      <w:pStyle w:val="BodyText"/>
                      <w:spacing w:before="35"/>
                      <w:ind w:left="40"/>
                    </w:pPr>
                    <w:r>
                      <w:fldChar w:fldCharType="begin"/>
                    </w:r>
                    <w:r>
                      <w:rPr>
                        <w:w w:val="99"/>
                      </w:rPr>
                      <w:instrText xml:space="preserve"> PAGE </w:instrText>
                    </w:r>
                    <w:r>
                      <w:fldChar w:fldCharType="separate"/>
                    </w:r>
                    <w:r>
                      <w:t>7</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20872" behindDoc="1" locked="0" layoutInCell="1" allowOverlap="1" wp14:anchorId="342DE7F2" wp14:editId="674FF58B">
              <wp:simplePos x="0" y="0"/>
              <wp:positionH relativeFrom="page">
                <wp:posOffset>3298190</wp:posOffset>
              </wp:positionH>
              <wp:positionV relativeFrom="page">
                <wp:posOffset>1436370</wp:posOffset>
              </wp:positionV>
              <wp:extent cx="1683385" cy="182245"/>
              <wp:effectExtent l="2540" t="0" r="0" b="635"/>
              <wp:wrapNone/>
              <wp:docPr id="9"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338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26B504" w14:textId="77777777" w:rsidR="001058B6" w:rsidRDefault="005212F4">
                          <w:pPr>
                            <w:pStyle w:val="BodyText"/>
                            <w:spacing w:before="13"/>
                            <w:ind w:left="20"/>
                            <w:rPr>
                              <w:rFonts w:ascii="Arial"/>
                            </w:rPr>
                          </w:pPr>
                          <w:r>
                            <w:rPr>
                              <w:rFonts w:ascii="Arial"/>
                            </w:rPr>
                            <w:t>Imputation model predictor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2DE7F2" id="Text Box 7" o:spid="_x0000_s1504" type="#_x0000_t202" style="position:absolute;margin-left:259.7pt;margin-top:113.1pt;width:132.55pt;height:14.35pt;z-index:-95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" filled="f" stroked="f">
              <v:textbox inset="0,0,0,0">
                <w:txbxContent>
                  <w:p w14:paraId="4026B504" w14:textId="77777777" w:rsidR="001058B6" w:rsidRDefault="005212F4">
                    <w:pPr>
                      <w:pStyle w:val="BodyText"/>
                      <w:spacing w:before="13"/>
                      <w:ind w:left="20"/>
                      <w:rPr>
                        <w:rFonts w:ascii="Arial"/>
                      </w:rPr>
                    </w:pPr>
                    <w:r>
                      <w:rPr>
                        <w:rFonts w:ascii="Arial"/>
                      </w:rPr>
                      <w:t>Imputation model predictor</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6E49D" w14:textId="4A1E56C5" w:rsidR="001058B6" w:rsidRDefault="00C27F74">
    <w:pPr>
      <w:pStyle w:val="BodyText"/>
      <w:spacing w:line="14" w:lineRule="auto"/>
      <w:rPr>
        <w:sz w:val="20"/>
      </w:rPr>
    </w:pPr>
    <w:r>
      <w:rPr>
        <w:noProof/>
      </w:rPr>
      <mc:AlternateContent>
        <mc:Choice Requires="wps">
          <w:drawing>
            <wp:anchor distT="0" distB="0" distL="114300" distR="114300" simplePos="0" relativeHeight="503220992" behindDoc="1" locked="0" layoutInCell="1" allowOverlap="1" wp14:anchorId="6027EBC1" wp14:editId="1A22F504">
              <wp:simplePos x="0" y="0"/>
              <wp:positionH relativeFrom="page">
                <wp:posOffset>1003300</wp:posOffset>
              </wp:positionH>
              <wp:positionV relativeFrom="page">
                <wp:posOffset>897255</wp:posOffset>
              </wp:positionV>
              <wp:extent cx="189865" cy="222250"/>
              <wp:effectExtent l="3175" t="1905" r="0" b="444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3D4448" w14:textId="77777777" w:rsidR="001058B6" w:rsidRDefault="005212F4">
                          <w:pPr>
                            <w:pStyle w:val="BodyText"/>
                            <w:spacing w:before="35"/>
                            <w:ind w:left="4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27EBC1" id="_x0000_t202" coordsize="21600,21600" o:spt="202" path="m,l,21600r21600,l21600,xe">
              <v:stroke joinstyle="miter"/>
              <v:path gradientshapeok="t" o:connecttype="rect"/>
            </v:shapetype>
            <v:shape id="Text Box 2" o:spid="_x0000_s1505" type="#_x0000_t202" style="position:absolute;margin-left:79pt;margin-top:70.65pt;width:14.95pt;height:17.5pt;z-index:-954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" filled="f" stroked="f">
              <v:textbox inset="0,0,0,0">
                <w:txbxContent>
                  <w:p w14:paraId="713D4448" w14:textId="77777777" w:rsidR="001058B6" w:rsidRDefault="005212F4">
                    <w:pPr>
                      <w:pStyle w:val="BodyText"/>
                      <w:spacing w:before="35"/>
                      <w:ind w:left="40"/>
                    </w:pPr>
                    <w:r>
                      <w:fldChar w:fldCharType="begin"/>
                    </w:r>
                    <w:r>
                      <w:instrText xml:space="preserve"> PAGE </w:instrText>
                    </w:r>
                    <w:r>
                      <w:fldChar w:fldCharType="separate"/>
                    </w:r>
                    <w:r>
                      <w:t>12</w:t>
                    </w:r>
                    <w:r>
                      <w:fldChar w:fldCharType="end"/>
                    </w:r>
                  </w:p>
                </w:txbxContent>
              </v:textbox>
              <w10:wrap anchorx="page" anchory="page"/>
            </v:shape>
          </w:pict>
        </mc:Fallback>
      </mc:AlternateContent>
    </w:r>
    <w:r>
      <w:rPr>
        <w:noProof/>
      </w:rPr>
      <mc:AlternateContent>
        <mc:Choice Requires="wps">
          <w:drawing>
            <wp:anchor distT="0" distB="0" distL="114300" distR="114300" simplePos="0" relativeHeight="503221016" behindDoc="1" locked="0" layoutInCell="1" allowOverlap="1" wp14:anchorId="768C37D5" wp14:editId="53A0FDD4">
              <wp:simplePos x="0" y="0"/>
              <wp:positionH relativeFrom="page">
                <wp:posOffset>3489325</wp:posOffset>
              </wp:positionH>
              <wp:positionV relativeFrom="page">
                <wp:posOffset>895985</wp:posOffset>
              </wp:positionV>
              <wp:extent cx="956310" cy="224155"/>
              <wp:effectExtent l="3175" t="635" r="2540" b="381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6310" cy="2241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4EB515" w14:textId="77777777" w:rsidR="001058B6" w:rsidRDefault="005212F4">
                          <w:pPr>
                            <w:spacing w:before="58"/>
                            <w:ind w:left="20"/>
                            <w:rPr>
                              <w:rFonts w:ascii="Calibri"/>
                              <w:i/>
                            </w:rPr>
                          </w:pPr>
                          <w:r>
                            <w:rPr>
                              <w:rFonts w:ascii="Georgia"/>
                              <w:i/>
                            </w:rPr>
                            <w:t xml:space="preserve">Multilevel </w:t>
                          </w:r>
                          <w:r>
                            <w:rPr>
                              <w:rFonts w:ascii="Calibri"/>
                              <w:i/>
                            </w:rPr>
                            <w:t>mice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8C37D5" id="Text Box 1" o:spid="_x0000_s1506" type="#_x0000_t202" style="position:absolute;margin-left:274.75pt;margin-top:70.55pt;width:75.3pt;height:17.65pt;z-index:-954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" filled="f" stroked="f">
              <v:textbox inset="0,0,0,0">
                <w:txbxContent>
                  <w:p w14:paraId="594EB515" w14:textId="77777777" w:rsidR="001058B6" w:rsidRDefault="005212F4">
                    <w:pPr>
                      <w:spacing w:before="58"/>
                      <w:ind w:left="20"/>
                      <w:rPr>
                        <w:rFonts w:ascii="Calibri"/>
                        <w:i/>
                      </w:rPr>
                    </w:pPr>
                    <w:r>
                      <w:rPr>
                        <w:rFonts w:ascii="Georgia"/>
                        <w:i/>
                      </w:rPr>
                      <w:t xml:space="preserve">Multilevel </w:t>
                    </w:r>
                    <w:r>
                      <w:rPr>
                        <w:rFonts w:ascii="Calibri"/>
                        <w:i/>
                      </w:rPr>
                      <w:t>mice</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FB8E8D" w14:textId="565EE3FE" w:rsidR="001058B6" w:rsidRDefault="00C27F74">
    <w:pPr>
      <w:pStyle w:val="BodyText"/>
      <w:spacing w:line="14" w:lineRule="auto"/>
      <w:rPr>
        <w:sz w:val="20"/>
      </w:rPr>
    </w:pPr>
    <w:r>
      <w:rPr>
        <w:noProof/>
      </w:rPr>
      <mc:AlternateContent>
        <mc:Choice Requires="wps">
          <w:drawing>
            <wp:anchor distT="0" distB="0" distL="114300" distR="114300" simplePos="0" relativeHeight="503220944" behindDoc="1" locked="0" layoutInCell="1" allowOverlap="1" wp14:anchorId="7C46D5B8" wp14:editId="4B2E9D8C">
              <wp:simplePos x="0" y="0"/>
              <wp:positionH relativeFrom="page">
                <wp:posOffset>2898775</wp:posOffset>
              </wp:positionH>
              <wp:positionV relativeFrom="page">
                <wp:posOffset>897255</wp:posOffset>
              </wp:positionV>
              <wp:extent cx="1860550" cy="222250"/>
              <wp:effectExtent l="3175" t="1905" r="3175" b="444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0"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D61034" w14:textId="77777777" w:rsidR="001058B6" w:rsidRDefault="005212F4">
                          <w:pPr>
                            <w:spacing w:before="64"/>
                            <w:ind w:left="20"/>
                            <w:rPr>
                              <w:rFonts w:ascii="Georgia"/>
                              <w:i/>
                            </w:rPr>
                          </w:pPr>
                          <w:r>
                            <w:rPr>
                              <w:rFonts w:ascii="Georgia"/>
                              <w:i/>
                              <w:w w:val="95"/>
                            </w:rPr>
                            <w:t>Journal of Statistical Software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46D5B8" id="_x0000_t202" coordsize="21600,21600" o:spt="202" path="m,l,21600r21600,l21600,xe">
              <v:stroke joinstyle="miter"/>
              <v:path gradientshapeok="t" o:connecttype="rect"/>
            </v:shapetype>
            <v:shape id="Text Box 4" o:spid="_x0000_s1507" type="#_x0000_t202" style="position:absolute;margin-left:228.25pt;margin-top:70.65pt;width:146.5pt;height:17.5pt;z-index:-95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" filled="f" stroked="f">
              <v:textbox inset="0,0,0,0">
                <w:txbxContent>
                  <w:p w14:paraId="1BD61034" w14:textId="77777777" w:rsidR="001058B6" w:rsidRDefault="005212F4">
                    <w:pPr>
                      <w:spacing w:before="64"/>
                      <w:ind w:left="20"/>
                      <w:rPr>
                        <w:rFonts w:ascii="Georgia"/>
                        <w:i/>
                      </w:rPr>
                    </w:pPr>
                    <w:r>
                      <w:rPr>
                        <w:rFonts w:ascii="Georgia"/>
                        <w:i/>
                        <w:w w:val="95"/>
                      </w:rPr>
                      <w:t>Journal of Statistical Software</w:t>
                    </w:r>
                  </w:p>
                </w:txbxContent>
              </v:textbox>
              <w10:wrap anchorx="page" anchory="page"/>
            </v:shape>
          </w:pict>
        </mc:Fallback>
      </mc:AlternateContent>
    </w:r>
    <w:r>
      <w:rPr>
        <w:noProof/>
      </w:rPr>
      <mc:AlternateContent>
        <mc:Choice Requires="wps">
          <w:drawing>
            <wp:anchor distT="0" distB="0" distL="114300" distR="114300" simplePos="0" relativeHeight="503220968" behindDoc="1" locked="0" layoutInCell="1" allowOverlap="1" wp14:anchorId="4481F10D" wp14:editId="77082A63">
              <wp:simplePos x="0" y="0"/>
              <wp:positionH relativeFrom="page">
                <wp:posOffset>6604000</wp:posOffset>
              </wp:positionH>
              <wp:positionV relativeFrom="page">
                <wp:posOffset>897255</wp:posOffset>
              </wp:positionV>
              <wp:extent cx="189865" cy="222250"/>
              <wp:effectExtent l="3175" t="1905" r="0" b="444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865" cy="222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A10A17" w14:textId="77777777" w:rsidR="001058B6" w:rsidRDefault="005212F4">
                          <w:pPr>
                            <w:pStyle w:val="BodyText"/>
                            <w:spacing w:before="35"/>
                            <w:ind w:left="4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81F10D" id="Text Box 3" o:spid="_x0000_s1508" type="#_x0000_t202" style="position:absolute;margin-left:520pt;margin-top:70.65pt;width:14.95pt;height:17.5pt;z-index:-95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" filled="f" stroked="f">
              <v:textbox inset="0,0,0,0">
                <w:txbxContent>
                  <w:p w14:paraId="55A10A17" w14:textId="77777777" w:rsidR="001058B6" w:rsidRDefault="005212F4">
                    <w:pPr>
                      <w:pStyle w:val="BodyText"/>
                      <w:spacing w:before="35"/>
                      <w:ind w:left="40"/>
                    </w:pPr>
                    <w:r>
                      <w:fldChar w:fldCharType="begin"/>
                    </w:r>
                    <w:r>
                      <w:instrText xml:space="preserve"> PAGE </w:instrText>
                    </w:r>
                    <w:r>
                      <w:fldChar w:fldCharType="separate"/>
                    </w:r>
                    <w:r>
                      <w:t>11</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F1E67"/>
    <w:multiLevelType w:val="hybridMultilevel"/>
    <w:tmpl w:val="225227C0"/>
    <w:lvl w:ilvl="0" w:tplc="6A7A3F80">
      <w:start w:val="3"/>
      <w:numFmt w:val="decimal"/>
      <w:lvlText w:val="%1."/>
      <w:lvlJc w:val="left"/>
      <w:pPr>
        <w:ind w:left="509" w:hanging="395"/>
        <w:jc w:val="right"/>
      </w:pPr>
      <w:rPr>
        <w:rFonts w:ascii="Bookman Old Style" w:eastAsia="Bookman Old Style" w:hAnsi="Bookman Old Style" w:cs="Bookman Old Style" w:hint="default"/>
        <w:spacing w:val="-1"/>
        <w:w w:val="89"/>
        <w:sz w:val="28"/>
        <w:szCs w:val="28"/>
      </w:rPr>
    </w:lvl>
    <w:lvl w:ilvl="1" w:tplc="75E412AC">
      <w:numFmt w:val="bullet"/>
      <w:lvlText w:val="•"/>
      <w:lvlJc w:val="left"/>
      <w:pPr>
        <w:ind w:left="785" w:hanging="279"/>
      </w:pPr>
      <w:rPr>
        <w:rFonts w:ascii="Arial Black" w:eastAsia="Arial Black" w:hAnsi="Arial Black" w:cs="Arial Black" w:hint="default"/>
        <w:w w:val="154"/>
        <w:sz w:val="22"/>
        <w:szCs w:val="22"/>
      </w:rPr>
    </w:lvl>
    <w:lvl w:ilvl="2" w:tplc="A2E6D3B0">
      <w:numFmt w:val="bullet"/>
      <w:lvlText w:val="•"/>
      <w:lvlJc w:val="left"/>
      <w:pPr>
        <w:ind w:left="1862" w:hanging="279"/>
      </w:pPr>
      <w:rPr>
        <w:rFonts w:hint="default"/>
      </w:rPr>
    </w:lvl>
    <w:lvl w:ilvl="3" w:tplc="8B5235C6">
      <w:numFmt w:val="bullet"/>
      <w:lvlText w:val="•"/>
      <w:lvlJc w:val="left"/>
      <w:pPr>
        <w:ind w:left="2945" w:hanging="279"/>
      </w:pPr>
      <w:rPr>
        <w:rFonts w:hint="default"/>
      </w:rPr>
    </w:lvl>
    <w:lvl w:ilvl="4" w:tplc="5EE045A8">
      <w:numFmt w:val="bullet"/>
      <w:lvlText w:val="•"/>
      <w:lvlJc w:val="left"/>
      <w:pPr>
        <w:ind w:left="4028" w:hanging="279"/>
      </w:pPr>
      <w:rPr>
        <w:rFonts w:hint="default"/>
      </w:rPr>
    </w:lvl>
    <w:lvl w:ilvl="5" w:tplc="CAD2650E">
      <w:numFmt w:val="bullet"/>
      <w:lvlText w:val="•"/>
      <w:lvlJc w:val="left"/>
      <w:pPr>
        <w:ind w:left="5111" w:hanging="279"/>
      </w:pPr>
      <w:rPr>
        <w:rFonts w:hint="default"/>
      </w:rPr>
    </w:lvl>
    <w:lvl w:ilvl="6" w:tplc="21E24A3E">
      <w:numFmt w:val="bullet"/>
      <w:lvlText w:val="•"/>
      <w:lvlJc w:val="left"/>
      <w:pPr>
        <w:ind w:left="6194" w:hanging="279"/>
      </w:pPr>
      <w:rPr>
        <w:rFonts w:hint="default"/>
      </w:rPr>
    </w:lvl>
    <w:lvl w:ilvl="7" w:tplc="C1822D30">
      <w:numFmt w:val="bullet"/>
      <w:lvlText w:val="•"/>
      <w:lvlJc w:val="left"/>
      <w:pPr>
        <w:ind w:left="7277" w:hanging="279"/>
      </w:pPr>
      <w:rPr>
        <w:rFonts w:hint="default"/>
      </w:rPr>
    </w:lvl>
    <w:lvl w:ilvl="8" w:tplc="180E35E8">
      <w:numFmt w:val="bullet"/>
      <w:lvlText w:val="•"/>
      <w:lvlJc w:val="left"/>
      <w:pPr>
        <w:ind w:left="8359" w:hanging="279"/>
      </w:pPr>
      <w:rPr>
        <w:rFonts w:hint="default"/>
      </w:rPr>
    </w:lvl>
  </w:abstractNum>
  <w:abstractNum w:abstractNumId="1" w15:restartNumberingAfterBreak="0">
    <w:nsid w:val="343805D0"/>
    <w:multiLevelType w:val="multilevel"/>
    <w:tmpl w:val="5F1E9B04"/>
    <w:lvl w:ilvl="0">
      <w:start w:val="1"/>
      <w:numFmt w:val="decimal"/>
      <w:lvlText w:val="%1"/>
      <w:lvlJc w:val="left"/>
      <w:pPr>
        <w:ind w:left="777" w:hanging="538"/>
        <w:jc w:val="left"/>
      </w:pPr>
      <w:rPr>
        <w:rFonts w:hint="default"/>
      </w:rPr>
    </w:lvl>
    <w:lvl w:ilvl="1">
      <w:start w:val="1"/>
      <w:numFmt w:val="decimal"/>
      <w:lvlText w:val="%1.%2."/>
      <w:lvlJc w:val="left"/>
      <w:pPr>
        <w:ind w:left="777" w:hanging="538"/>
        <w:jc w:val="left"/>
      </w:pPr>
      <w:rPr>
        <w:rFonts w:ascii="Bookman Old Style" w:eastAsia="Bookman Old Style" w:hAnsi="Bookman Old Style" w:cs="Bookman Old Style" w:hint="default"/>
        <w:spacing w:val="-1"/>
        <w:w w:val="87"/>
        <w:sz w:val="24"/>
        <w:szCs w:val="24"/>
      </w:rPr>
    </w:lvl>
    <w:lvl w:ilvl="2">
      <w:numFmt w:val="bullet"/>
      <w:lvlText w:val="•"/>
      <w:lvlJc w:val="left"/>
      <w:pPr>
        <w:ind w:left="785" w:hanging="279"/>
      </w:pPr>
      <w:rPr>
        <w:rFonts w:ascii="Arial Black" w:eastAsia="Arial Black" w:hAnsi="Arial Black" w:cs="Arial Black" w:hint="default"/>
        <w:w w:val="154"/>
        <w:sz w:val="22"/>
        <w:szCs w:val="22"/>
      </w:rPr>
    </w:lvl>
    <w:lvl w:ilvl="3">
      <w:numFmt w:val="bullet"/>
      <w:lvlText w:val="•"/>
      <w:lvlJc w:val="left"/>
      <w:pPr>
        <w:ind w:left="3703" w:hanging="279"/>
      </w:pPr>
      <w:rPr>
        <w:rFonts w:hint="default"/>
      </w:rPr>
    </w:lvl>
    <w:lvl w:ilvl="4">
      <w:numFmt w:val="bullet"/>
      <w:lvlText w:val="•"/>
      <w:lvlJc w:val="left"/>
      <w:pPr>
        <w:ind w:left="4678" w:hanging="279"/>
      </w:pPr>
      <w:rPr>
        <w:rFonts w:hint="default"/>
      </w:rPr>
    </w:lvl>
    <w:lvl w:ilvl="5">
      <w:numFmt w:val="bullet"/>
      <w:lvlText w:val="•"/>
      <w:lvlJc w:val="left"/>
      <w:pPr>
        <w:ind w:left="5652" w:hanging="279"/>
      </w:pPr>
      <w:rPr>
        <w:rFonts w:hint="default"/>
      </w:rPr>
    </w:lvl>
    <w:lvl w:ilvl="6">
      <w:numFmt w:val="bullet"/>
      <w:lvlText w:val="•"/>
      <w:lvlJc w:val="left"/>
      <w:pPr>
        <w:ind w:left="6627" w:hanging="279"/>
      </w:pPr>
      <w:rPr>
        <w:rFonts w:hint="default"/>
      </w:rPr>
    </w:lvl>
    <w:lvl w:ilvl="7">
      <w:numFmt w:val="bullet"/>
      <w:lvlText w:val="•"/>
      <w:lvlJc w:val="left"/>
      <w:pPr>
        <w:ind w:left="7601" w:hanging="279"/>
      </w:pPr>
      <w:rPr>
        <w:rFonts w:hint="default"/>
      </w:rPr>
    </w:lvl>
    <w:lvl w:ilvl="8">
      <w:numFmt w:val="bullet"/>
      <w:lvlText w:val="•"/>
      <w:lvlJc w:val="left"/>
      <w:pPr>
        <w:ind w:left="8576" w:hanging="279"/>
      </w:pPr>
      <w:rPr>
        <w:rFonts w:hint="default"/>
      </w:rPr>
    </w:lvl>
  </w:abstractNum>
  <w:abstractNum w:abstractNumId="2" w15:restartNumberingAfterBreak="0">
    <w:nsid w:val="5C921248"/>
    <w:multiLevelType w:val="hybridMultilevel"/>
    <w:tmpl w:val="FA08AF50"/>
    <w:lvl w:ilvl="0" w:tplc="2460C7F0">
      <w:start w:val="1"/>
      <w:numFmt w:val="decimal"/>
      <w:lvlText w:val="[%1]"/>
      <w:lvlJc w:val="left"/>
      <w:pPr>
        <w:ind w:left="698" w:hanging="459"/>
        <w:jc w:val="left"/>
      </w:pPr>
      <w:rPr>
        <w:rFonts w:ascii="Palatino Linotype" w:eastAsia="Palatino Linotype" w:hAnsi="Palatino Linotype" w:cs="Palatino Linotype" w:hint="default"/>
        <w:w w:val="133"/>
        <w:sz w:val="22"/>
        <w:szCs w:val="22"/>
      </w:rPr>
    </w:lvl>
    <w:lvl w:ilvl="1" w:tplc="E9BA2FC0">
      <w:numFmt w:val="bullet"/>
      <w:lvlText w:val="•"/>
      <w:lvlJc w:val="left"/>
      <w:pPr>
        <w:ind w:left="785" w:hanging="279"/>
      </w:pPr>
      <w:rPr>
        <w:rFonts w:ascii="Arial Black" w:eastAsia="Arial Black" w:hAnsi="Arial Black" w:cs="Arial Black" w:hint="default"/>
        <w:w w:val="154"/>
        <w:sz w:val="22"/>
        <w:szCs w:val="22"/>
      </w:rPr>
    </w:lvl>
    <w:lvl w:ilvl="2" w:tplc="374A732A">
      <w:numFmt w:val="bullet"/>
      <w:lvlText w:val="•"/>
      <w:lvlJc w:val="left"/>
      <w:pPr>
        <w:ind w:left="1862" w:hanging="279"/>
      </w:pPr>
      <w:rPr>
        <w:rFonts w:hint="default"/>
      </w:rPr>
    </w:lvl>
    <w:lvl w:ilvl="3" w:tplc="B2F844C4">
      <w:numFmt w:val="bullet"/>
      <w:lvlText w:val="•"/>
      <w:lvlJc w:val="left"/>
      <w:pPr>
        <w:ind w:left="2945" w:hanging="279"/>
      </w:pPr>
      <w:rPr>
        <w:rFonts w:hint="default"/>
      </w:rPr>
    </w:lvl>
    <w:lvl w:ilvl="4" w:tplc="78582F62">
      <w:numFmt w:val="bullet"/>
      <w:lvlText w:val="•"/>
      <w:lvlJc w:val="left"/>
      <w:pPr>
        <w:ind w:left="4028" w:hanging="279"/>
      </w:pPr>
      <w:rPr>
        <w:rFonts w:hint="default"/>
      </w:rPr>
    </w:lvl>
    <w:lvl w:ilvl="5" w:tplc="0EA05A58">
      <w:numFmt w:val="bullet"/>
      <w:lvlText w:val="•"/>
      <w:lvlJc w:val="left"/>
      <w:pPr>
        <w:ind w:left="5111" w:hanging="279"/>
      </w:pPr>
      <w:rPr>
        <w:rFonts w:hint="default"/>
      </w:rPr>
    </w:lvl>
    <w:lvl w:ilvl="6" w:tplc="52F05550">
      <w:numFmt w:val="bullet"/>
      <w:lvlText w:val="•"/>
      <w:lvlJc w:val="left"/>
      <w:pPr>
        <w:ind w:left="6194" w:hanging="279"/>
      </w:pPr>
      <w:rPr>
        <w:rFonts w:hint="default"/>
      </w:rPr>
    </w:lvl>
    <w:lvl w:ilvl="7" w:tplc="43F6822C">
      <w:numFmt w:val="bullet"/>
      <w:lvlText w:val="•"/>
      <w:lvlJc w:val="left"/>
      <w:pPr>
        <w:ind w:left="7277" w:hanging="279"/>
      </w:pPr>
      <w:rPr>
        <w:rFonts w:hint="default"/>
      </w:rPr>
    </w:lvl>
    <w:lvl w:ilvl="8" w:tplc="3D0A0ED2">
      <w:numFmt w:val="bullet"/>
      <w:lvlText w:val="•"/>
      <w:lvlJc w:val="left"/>
      <w:pPr>
        <w:ind w:left="8359" w:hanging="279"/>
      </w:pPr>
      <w:rPr>
        <w:rFonts w:hint="default"/>
      </w:rPr>
    </w:lvl>
  </w:abstractNum>
  <w:abstractNum w:abstractNumId="3" w15:restartNumberingAfterBreak="0">
    <w:nsid w:val="7CB33B8E"/>
    <w:multiLevelType w:val="hybridMultilevel"/>
    <w:tmpl w:val="F7D41BF6"/>
    <w:lvl w:ilvl="0" w:tplc="EC04E776">
      <w:start w:val="1"/>
      <w:numFmt w:val="decimal"/>
      <w:lvlText w:val="%1."/>
      <w:lvlJc w:val="left"/>
      <w:pPr>
        <w:ind w:left="3958" w:hanging="395"/>
        <w:jc w:val="right"/>
      </w:pPr>
      <w:rPr>
        <w:rFonts w:ascii="Bookman Old Style" w:eastAsia="Bookman Old Style" w:hAnsi="Bookman Old Style" w:cs="Bookman Old Style" w:hint="default"/>
        <w:spacing w:val="-1"/>
        <w:w w:val="89"/>
        <w:sz w:val="28"/>
        <w:szCs w:val="28"/>
      </w:rPr>
    </w:lvl>
    <w:lvl w:ilvl="1" w:tplc="39C45D72">
      <w:numFmt w:val="bullet"/>
      <w:lvlText w:val="•"/>
      <w:lvlJc w:val="left"/>
      <w:pPr>
        <w:ind w:left="4616" w:hanging="395"/>
      </w:pPr>
      <w:rPr>
        <w:rFonts w:hint="default"/>
      </w:rPr>
    </w:lvl>
    <w:lvl w:ilvl="2" w:tplc="74B6DA8A">
      <w:numFmt w:val="bullet"/>
      <w:lvlText w:val="•"/>
      <w:lvlJc w:val="left"/>
      <w:pPr>
        <w:ind w:left="5273" w:hanging="395"/>
      </w:pPr>
      <w:rPr>
        <w:rFonts w:hint="default"/>
      </w:rPr>
    </w:lvl>
    <w:lvl w:ilvl="3" w:tplc="9C248434">
      <w:numFmt w:val="bullet"/>
      <w:lvlText w:val="•"/>
      <w:lvlJc w:val="left"/>
      <w:pPr>
        <w:ind w:left="5929" w:hanging="395"/>
      </w:pPr>
      <w:rPr>
        <w:rFonts w:hint="default"/>
      </w:rPr>
    </w:lvl>
    <w:lvl w:ilvl="4" w:tplc="45F40156">
      <w:numFmt w:val="bullet"/>
      <w:lvlText w:val="•"/>
      <w:lvlJc w:val="left"/>
      <w:pPr>
        <w:ind w:left="6586" w:hanging="395"/>
      </w:pPr>
      <w:rPr>
        <w:rFonts w:hint="default"/>
      </w:rPr>
    </w:lvl>
    <w:lvl w:ilvl="5" w:tplc="8E54B8DC">
      <w:numFmt w:val="bullet"/>
      <w:lvlText w:val="•"/>
      <w:lvlJc w:val="left"/>
      <w:pPr>
        <w:ind w:left="7242" w:hanging="395"/>
      </w:pPr>
      <w:rPr>
        <w:rFonts w:hint="default"/>
      </w:rPr>
    </w:lvl>
    <w:lvl w:ilvl="6" w:tplc="3EF4A240">
      <w:numFmt w:val="bullet"/>
      <w:lvlText w:val="•"/>
      <w:lvlJc w:val="left"/>
      <w:pPr>
        <w:ind w:left="7899" w:hanging="395"/>
      </w:pPr>
      <w:rPr>
        <w:rFonts w:hint="default"/>
      </w:rPr>
    </w:lvl>
    <w:lvl w:ilvl="7" w:tplc="E96EB59E">
      <w:numFmt w:val="bullet"/>
      <w:lvlText w:val="•"/>
      <w:lvlJc w:val="left"/>
      <w:pPr>
        <w:ind w:left="8555" w:hanging="395"/>
      </w:pPr>
      <w:rPr>
        <w:rFonts w:hint="default"/>
      </w:rPr>
    </w:lvl>
    <w:lvl w:ilvl="8" w:tplc="05BA131E">
      <w:numFmt w:val="bullet"/>
      <w:lvlText w:val="•"/>
      <w:lvlJc w:val="left"/>
      <w:pPr>
        <w:ind w:left="9212" w:hanging="395"/>
      </w:pPr>
      <w:rPr>
        <w:rFonts w:hint="default"/>
      </w:rPr>
    </w:lvl>
  </w:abstractNum>
  <w:abstractNum w:abstractNumId="4" w15:restartNumberingAfterBreak="0">
    <w:nsid w:val="7E61229F"/>
    <w:multiLevelType w:val="multilevel"/>
    <w:tmpl w:val="CCDC9CA2"/>
    <w:lvl w:ilvl="0">
      <w:start w:val="3"/>
      <w:numFmt w:val="decimal"/>
      <w:lvlText w:val="%1"/>
      <w:lvlJc w:val="left"/>
      <w:pPr>
        <w:ind w:left="777" w:hanging="538"/>
        <w:jc w:val="left"/>
      </w:pPr>
      <w:rPr>
        <w:rFonts w:hint="default"/>
      </w:rPr>
    </w:lvl>
    <w:lvl w:ilvl="1">
      <w:start w:val="2"/>
      <w:numFmt w:val="decimal"/>
      <w:lvlText w:val="%1.%2."/>
      <w:lvlJc w:val="left"/>
      <w:pPr>
        <w:ind w:left="777" w:hanging="538"/>
        <w:jc w:val="left"/>
      </w:pPr>
      <w:rPr>
        <w:rFonts w:ascii="Bookman Old Style" w:eastAsia="Bookman Old Style" w:hAnsi="Bookman Old Style" w:cs="Bookman Old Style" w:hint="default"/>
        <w:spacing w:val="-1"/>
        <w:w w:val="87"/>
        <w:sz w:val="24"/>
        <w:szCs w:val="24"/>
      </w:rPr>
    </w:lvl>
    <w:lvl w:ilvl="2">
      <w:numFmt w:val="bullet"/>
      <w:lvlText w:val="•"/>
      <w:lvlJc w:val="left"/>
      <w:pPr>
        <w:ind w:left="2729" w:hanging="538"/>
      </w:pPr>
      <w:rPr>
        <w:rFonts w:hint="default"/>
      </w:rPr>
    </w:lvl>
    <w:lvl w:ilvl="3">
      <w:numFmt w:val="bullet"/>
      <w:lvlText w:val="•"/>
      <w:lvlJc w:val="left"/>
      <w:pPr>
        <w:ind w:left="3703" w:hanging="538"/>
      </w:pPr>
      <w:rPr>
        <w:rFonts w:hint="default"/>
      </w:rPr>
    </w:lvl>
    <w:lvl w:ilvl="4">
      <w:numFmt w:val="bullet"/>
      <w:lvlText w:val="•"/>
      <w:lvlJc w:val="left"/>
      <w:pPr>
        <w:ind w:left="4678" w:hanging="538"/>
      </w:pPr>
      <w:rPr>
        <w:rFonts w:hint="default"/>
      </w:rPr>
    </w:lvl>
    <w:lvl w:ilvl="5">
      <w:numFmt w:val="bullet"/>
      <w:lvlText w:val="•"/>
      <w:lvlJc w:val="left"/>
      <w:pPr>
        <w:ind w:left="5652" w:hanging="538"/>
      </w:pPr>
      <w:rPr>
        <w:rFonts w:hint="default"/>
      </w:rPr>
    </w:lvl>
    <w:lvl w:ilvl="6">
      <w:numFmt w:val="bullet"/>
      <w:lvlText w:val="•"/>
      <w:lvlJc w:val="left"/>
      <w:pPr>
        <w:ind w:left="6627" w:hanging="538"/>
      </w:pPr>
      <w:rPr>
        <w:rFonts w:hint="default"/>
      </w:rPr>
    </w:lvl>
    <w:lvl w:ilvl="7">
      <w:numFmt w:val="bullet"/>
      <w:lvlText w:val="•"/>
      <w:lvlJc w:val="left"/>
      <w:pPr>
        <w:ind w:left="7601" w:hanging="538"/>
      </w:pPr>
      <w:rPr>
        <w:rFonts w:hint="default"/>
      </w:rPr>
    </w:lvl>
    <w:lvl w:ilvl="8">
      <w:numFmt w:val="bullet"/>
      <w:lvlText w:val="•"/>
      <w:lvlJc w:val="left"/>
      <w:pPr>
        <w:ind w:left="8576" w:hanging="538"/>
      </w:pPr>
      <w:rPr>
        <w:rFonts w:hint="default"/>
      </w:rPr>
    </w:lvl>
  </w:abstractNum>
  <w:num w:numId="1">
    <w:abstractNumId w:val="2"/>
  </w:num>
  <w:num w:numId="2">
    <w:abstractNumId w:val="4"/>
  </w:num>
  <w:num w:numId="3">
    <w:abstractNumId w:val="0"/>
  </w:num>
  <w:num w:numId="4">
    <w:abstractNumId w:val="1"/>
  </w:num>
  <w:num w:numId="5">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g-3, V.M.T. de (Valentijn)">
    <w15:presenceInfo w15:providerId="None" w15:userId="Jong-3, V.M.T. de (Valentij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hyphenationZone w:val="425"/>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LYwMTY0MTMzNTI1NDNX0lEKTi0uzszPAykwrAUAekfcVywAAAA="/>
  </w:docVars>
  <w:rsids>
    <w:rsidRoot w:val="001058B6"/>
    <w:rsid w:val="000D0EEC"/>
    <w:rsid w:val="001058B6"/>
    <w:rsid w:val="002964FD"/>
    <w:rsid w:val="005212F4"/>
    <w:rsid w:val="00580B50"/>
    <w:rsid w:val="0062111E"/>
    <w:rsid w:val="00713CA3"/>
    <w:rsid w:val="007228D8"/>
    <w:rsid w:val="00895EC0"/>
    <w:rsid w:val="0092768A"/>
    <w:rsid w:val="00B40ED2"/>
    <w:rsid w:val="00BC2F0E"/>
    <w:rsid w:val="00C27F74"/>
    <w:rsid w:val="00E00C41"/>
    <w:rsid w:val="00EA4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DE17F3"/>
  <w15:docId w15:val="{5D257D9A-2C62-4DD6-8993-B08FDE1BC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atino Linotype" w:eastAsia="Palatino Linotype" w:hAnsi="Palatino Linotype" w:cs="Palatino Linotype"/>
    </w:rPr>
  </w:style>
  <w:style w:type="paragraph" w:styleId="Heading1">
    <w:name w:val="heading 1"/>
    <w:basedOn w:val="Normal"/>
    <w:uiPriority w:val="9"/>
    <w:qFormat/>
    <w:pPr>
      <w:ind w:left="509" w:hanging="394"/>
      <w:outlineLvl w:val="0"/>
    </w:pPr>
    <w:rPr>
      <w:rFonts w:ascii="Bookman Old Style" w:eastAsia="Bookman Old Style" w:hAnsi="Bookman Old Style" w:cs="Bookman Old Style"/>
      <w:sz w:val="28"/>
      <w:szCs w:val="28"/>
    </w:rPr>
  </w:style>
  <w:style w:type="paragraph" w:styleId="Heading2">
    <w:name w:val="heading 2"/>
    <w:basedOn w:val="Normal"/>
    <w:uiPriority w:val="9"/>
    <w:unhideWhenUsed/>
    <w:qFormat/>
    <w:pPr>
      <w:ind w:left="777"/>
      <w:outlineLvl w:val="1"/>
    </w:pPr>
    <w:rPr>
      <w:rFonts w:ascii="Bookman Old Style" w:eastAsia="Bookman Old Style" w:hAnsi="Bookman Old Style" w:cs="Bookman Old Style"/>
      <w:sz w:val="24"/>
      <w:szCs w:val="24"/>
    </w:rPr>
  </w:style>
  <w:style w:type="paragraph" w:styleId="Heading3">
    <w:name w:val="heading 3"/>
    <w:basedOn w:val="Normal"/>
    <w:uiPriority w:val="9"/>
    <w:unhideWhenUsed/>
    <w:qFormat/>
    <w:pPr>
      <w:ind w:left="240"/>
      <w:outlineLvl w:val="2"/>
    </w:pPr>
    <w:rPr>
      <w:i/>
      <w:sz w:val="24"/>
      <w:szCs w:val="24"/>
    </w:rPr>
  </w:style>
  <w:style w:type="paragraph" w:styleId="Heading4">
    <w:name w:val="heading 4"/>
    <w:basedOn w:val="Normal"/>
    <w:uiPriority w:val="9"/>
    <w:unhideWhenUsed/>
    <w:qFormat/>
    <w:pPr>
      <w:spacing w:line="269" w:lineRule="exact"/>
      <w:ind w:left="240"/>
      <w:outlineLvl w:val="3"/>
    </w:pPr>
    <w:rPr>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style>
  <w:style w:type="paragraph" w:styleId="ListParagraph">
    <w:name w:val="List Paragraph"/>
    <w:basedOn w:val="Normal"/>
    <w:uiPriority w:val="1"/>
    <w:qFormat/>
    <w:pPr>
      <w:ind w:left="785" w:hanging="279"/>
    </w:pPr>
  </w:style>
  <w:style w:type="paragraph" w:customStyle="1" w:styleId="TableParagraph">
    <w:name w:val="Table Paragraph"/>
    <w:basedOn w:val="Normal"/>
    <w:uiPriority w:val="1"/>
    <w:qFormat/>
    <w:pPr>
      <w:spacing w:line="251" w:lineRule="exact"/>
    </w:pPr>
  </w:style>
  <w:style w:type="character" w:styleId="CommentReference">
    <w:name w:val="annotation reference"/>
    <w:basedOn w:val="DefaultParagraphFont"/>
    <w:uiPriority w:val="99"/>
    <w:semiHidden/>
    <w:unhideWhenUsed/>
    <w:rsid w:val="00713CA3"/>
    <w:rPr>
      <w:sz w:val="16"/>
      <w:szCs w:val="16"/>
    </w:rPr>
  </w:style>
  <w:style w:type="paragraph" w:styleId="CommentText">
    <w:name w:val="annotation text"/>
    <w:basedOn w:val="Normal"/>
    <w:link w:val="CommentTextChar"/>
    <w:uiPriority w:val="99"/>
    <w:semiHidden/>
    <w:unhideWhenUsed/>
    <w:rsid w:val="00713CA3"/>
    <w:rPr>
      <w:sz w:val="20"/>
      <w:szCs w:val="20"/>
    </w:rPr>
  </w:style>
  <w:style w:type="character" w:customStyle="1" w:styleId="CommentTextChar">
    <w:name w:val="Comment Text Char"/>
    <w:basedOn w:val="DefaultParagraphFont"/>
    <w:link w:val="CommentText"/>
    <w:uiPriority w:val="99"/>
    <w:semiHidden/>
    <w:rsid w:val="00713CA3"/>
    <w:rPr>
      <w:rFonts w:ascii="Palatino Linotype" w:eastAsia="Palatino Linotype" w:hAnsi="Palatino Linotype" w:cs="Palatino Linotype"/>
      <w:sz w:val="20"/>
      <w:szCs w:val="20"/>
    </w:rPr>
  </w:style>
  <w:style w:type="paragraph" w:styleId="CommentSubject">
    <w:name w:val="annotation subject"/>
    <w:basedOn w:val="CommentText"/>
    <w:next w:val="CommentText"/>
    <w:link w:val="CommentSubjectChar"/>
    <w:uiPriority w:val="99"/>
    <w:semiHidden/>
    <w:unhideWhenUsed/>
    <w:rsid w:val="00713CA3"/>
    <w:rPr>
      <w:b/>
      <w:bCs/>
    </w:rPr>
  </w:style>
  <w:style w:type="character" w:customStyle="1" w:styleId="CommentSubjectChar">
    <w:name w:val="Comment Subject Char"/>
    <w:basedOn w:val="CommentTextChar"/>
    <w:link w:val="CommentSubject"/>
    <w:uiPriority w:val="99"/>
    <w:semiHidden/>
    <w:rsid w:val="00713CA3"/>
    <w:rPr>
      <w:rFonts w:ascii="Palatino Linotype" w:eastAsia="Palatino Linotype" w:hAnsi="Palatino Linotype" w:cs="Palatino Linotype"/>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eader" Target="header4.xml"/><Relationship Id="rId21" Type="http://schemas.openxmlformats.org/officeDocument/2006/relationships/image" Target="media/image8.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image" Target="media/image29.png"/><Relationship Id="rId50" Type="http://schemas.openxmlformats.org/officeDocument/2006/relationships/image" Target="media/image32.png"/><Relationship Id="rId55" Type="http://schemas.openxmlformats.org/officeDocument/2006/relationships/image" Target="media/image37.png"/><Relationship Id="rId63" Type="http://schemas.openxmlformats.org/officeDocument/2006/relationships/image" Target="media/image45.png"/><Relationship Id="rId68" Type="http://schemas.openxmlformats.org/officeDocument/2006/relationships/image" Target="media/image50.png"/><Relationship Id="rId76" Type="http://schemas.openxmlformats.org/officeDocument/2006/relationships/image" Target="media/image58.png"/><Relationship Id="rId84" Type="http://schemas.openxmlformats.org/officeDocument/2006/relationships/hyperlink" Target="https://doi.org/10.1037/met0000063" TargetMode="External"/><Relationship Id="rId89" Type="http://schemas.openxmlformats.org/officeDocument/2006/relationships/hyperlink" Target="https://doi.org/10.1098/rsta.2008.0038" TargetMode="External"/><Relationship Id="rId97"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image" Target="media/image53.png"/><Relationship Id="rId92" Type="http://schemas.openxmlformats.org/officeDocument/2006/relationships/hyperlink" Target="http://www.jstatsoft.org/"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zenodo.com/" TargetMode="External"/><Relationship Id="rId11" Type="http://schemas.microsoft.com/office/2016/09/relationships/commentsIds" Target="commentsIds.xml"/><Relationship Id="rId24" Type="http://schemas.openxmlformats.org/officeDocument/2006/relationships/image" Target="media/image11.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image" Target="media/image35.png"/><Relationship Id="rId58" Type="http://schemas.openxmlformats.org/officeDocument/2006/relationships/image" Target="media/image40.png"/><Relationship Id="rId66" Type="http://schemas.openxmlformats.org/officeDocument/2006/relationships/image" Target="media/image48.png"/><Relationship Id="rId74" Type="http://schemas.openxmlformats.org/officeDocument/2006/relationships/image" Target="media/image56.png"/><Relationship Id="rId79" Type="http://schemas.openxmlformats.org/officeDocument/2006/relationships/hyperlink" Target="https://github.com/johamunoz/Heckman-IPDMA/blob/main/Toy_example.R" TargetMode="External"/><Relationship Id="rId87" Type="http://schemas.openxmlformats.org/officeDocument/2006/relationships/hyperlink" Target="https://doi.org/10.1002/sim.5894" TargetMode="External"/><Relationship Id="rId5" Type="http://schemas.openxmlformats.org/officeDocument/2006/relationships/footnotes" Target="footnotes.xml"/><Relationship Id="rId61" Type="http://schemas.openxmlformats.org/officeDocument/2006/relationships/image" Target="media/image43.png"/><Relationship Id="rId82" Type="http://schemas.openxmlformats.org/officeDocument/2006/relationships/hyperlink" Target="https://doi.org/10.1214/18-STS646" TargetMode="External"/><Relationship Id="rId90" Type="http://schemas.openxmlformats.org/officeDocument/2006/relationships/hyperlink" Target="mailto:h.i.oberman@uu.nl" TargetMode="External"/><Relationship Id="rId95" Type="http://schemas.openxmlformats.org/officeDocument/2006/relationships/fontTable" Target="fontTable.xml"/><Relationship Id="rId19" Type="http://schemas.openxmlformats.org/officeDocument/2006/relationships/image" Target="media/image6.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header" Target="header5.xml"/><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image" Target="media/image30.png"/><Relationship Id="rId56" Type="http://schemas.openxmlformats.org/officeDocument/2006/relationships/image" Target="media/image38.png"/><Relationship Id="rId64" Type="http://schemas.openxmlformats.org/officeDocument/2006/relationships/image" Target="media/image46.png"/><Relationship Id="rId69" Type="http://schemas.openxmlformats.org/officeDocument/2006/relationships/image" Target="media/image51.png"/><Relationship Id="rId77" Type="http://schemas.openxmlformats.org/officeDocument/2006/relationships/image" Target="media/image59.png"/><Relationship Id="rId8" Type="http://schemas.openxmlformats.org/officeDocument/2006/relationships/hyperlink" Target="https://doi.org/10.18637/jss.v000.i00" TargetMode="External"/><Relationship Id="rId51" Type="http://schemas.openxmlformats.org/officeDocument/2006/relationships/image" Target="media/image33.png"/><Relationship Id="rId72" Type="http://schemas.openxmlformats.org/officeDocument/2006/relationships/image" Target="media/image54.png"/><Relationship Id="rId80" Type="http://schemas.openxmlformats.org/officeDocument/2006/relationships/hyperlink" Target="https://github.com/johamunoz/Heckman-IPDMA/blob/main/Toy_example.R" TargetMode="External"/><Relationship Id="rId85" Type="http://schemas.openxmlformats.org/officeDocument/2006/relationships/hyperlink" Target="https://doi.org/10.1177/1094428117703686" TargetMode="External"/><Relationship Id="rId93" Type="http://schemas.openxmlformats.org/officeDocument/2006/relationships/hyperlink" Target="http://www.foastat.org/" TargetMode="External"/><Relationship Id="rId3" Type="http://schemas.openxmlformats.org/officeDocument/2006/relationships/settings" Target="settings.xml"/><Relationship Id="rId12" Type="http://schemas.microsoft.com/office/2018/08/relationships/commentsExtensible" Target="commentsExtensible.xml"/><Relationship Id="rId17" Type="http://schemas.openxmlformats.org/officeDocument/2006/relationships/image" Target="media/image4.png"/><Relationship Id="rId25" Type="http://schemas.openxmlformats.org/officeDocument/2006/relationships/header" Target="header3.xml"/><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59" Type="http://schemas.openxmlformats.org/officeDocument/2006/relationships/image" Target="media/image41.png"/><Relationship Id="rId67" Type="http://schemas.openxmlformats.org/officeDocument/2006/relationships/image" Target="media/image49.png"/><Relationship Id="rId20" Type="http://schemas.openxmlformats.org/officeDocument/2006/relationships/image" Target="media/image7.png"/><Relationship Id="rId41" Type="http://schemas.openxmlformats.org/officeDocument/2006/relationships/image" Target="media/image23.png"/><Relationship Id="rId54" Type="http://schemas.openxmlformats.org/officeDocument/2006/relationships/image" Target="media/image36.png"/><Relationship Id="rId62" Type="http://schemas.openxmlformats.org/officeDocument/2006/relationships/image" Target="media/image44.png"/><Relationship Id="rId70" Type="http://schemas.openxmlformats.org/officeDocument/2006/relationships/image" Target="media/image52.png"/><Relationship Id="rId75" Type="http://schemas.openxmlformats.org/officeDocument/2006/relationships/image" Target="media/image57.png"/><Relationship Id="rId83" Type="http://schemas.openxmlformats.org/officeDocument/2006/relationships/hyperlink" Target="https://doi.org/10.3102/1076998614563393" TargetMode="External"/><Relationship Id="rId88" Type="http://schemas.openxmlformats.org/officeDocument/2006/relationships/hyperlink" Target="https://doi.org/10.1098/rsta.2008.0038" TargetMode="External"/><Relationship Id="rId91" Type="http://schemas.openxmlformats.org/officeDocument/2006/relationships/hyperlink" Target="https://hanneoberman.github.io/" TargetMode="External"/><Relationship Id="rId9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eader" Target="header6.xml"/><Relationship Id="rId36" Type="http://schemas.openxmlformats.org/officeDocument/2006/relationships/image" Target="media/image18.png"/><Relationship Id="rId49" Type="http://schemas.openxmlformats.org/officeDocument/2006/relationships/image" Target="media/image31.png"/><Relationship Id="rId57" Type="http://schemas.openxmlformats.org/officeDocument/2006/relationships/image" Target="media/image39.png"/><Relationship Id="rId10" Type="http://schemas.microsoft.com/office/2011/relationships/commentsExtended" Target="commentsExtended.xml"/><Relationship Id="rId31" Type="http://schemas.openxmlformats.org/officeDocument/2006/relationships/image" Target="media/image13.png"/><Relationship Id="rId44" Type="http://schemas.openxmlformats.org/officeDocument/2006/relationships/image" Target="media/image26.png"/><Relationship Id="rId52" Type="http://schemas.openxmlformats.org/officeDocument/2006/relationships/image" Target="media/image34.png"/><Relationship Id="rId60" Type="http://schemas.openxmlformats.org/officeDocument/2006/relationships/image" Target="media/image42.png"/><Relationship Id="rId65" Type="http://schemas.openxmlformats.org/officeDocument/2006/relationships/image" Target="media/image47.png"/><Relationship Id="rId73" Type="http://schemas.openxmlformats.org/officeDocument/2006/relationships/image" Target="media/image55.png"/><Relationship Id="rId78" Type="http://schemas.openxmlformats.org/officeDocument/2006/relationships/image" Target="media/image60.png"/><Relationship Id="rId81" Type="http://schemas.openxmlformats.org/officeDocument/2006/relationships/hyperlink" Target="https://doi.org/10.1214/18-STS646" TargetMode="External"/><Relationship Id="rId86" Type="http://schemas.openxmlformats.org/officeDocument/2006/relationships/hyperlink" Target="https://doi.org/10.7326/0003-4819-135-2-200107170-00012" TargetMode="External"/><Relationship Id="rId94" Type="http://schemas.openxmlformats.org/officeDocument/2006/relationships/hyperlink" Target="https://doi.org/10.18637/jss.v000.i00" TargetMode="External"/><Relationship Id="rId4" Type="http://schemas.openxmlformats.org/officeDocument/2006/relationships/webSettings" Target="webSettings.xml"/><Relationship Id="rId9"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image" Target="media/image5.png"/><Relationship Id="rId39"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6092</Words>
  <Characters>33506</Characters>
  <Application>Microsoft Office Word</Application>
  <DocSecurity>0</DocSecurity>
  <Lines>279</Lines>
  <Paragraphs>79</Paragraphs>
  <ScaleCrop>false</ScaleCrop>
  <HeadingPairs>
    <vt:vector size="2" baseType="variant">
      <vt:variant>
        <vt:lpstr>Titel</vt:lpstr>
      </vt:variant>
      <vt:variant>
        <vt:i4>1</vt:i4>
      </vt:variant>
    </vt:vector>
  </HeadingPairs>
  <TitlesOfParts>
    <vt:vector size="1" baseType="lpstr">
      <vt:lpstr>Imputation of Incomplete Multilevel Data with mice</vt:lpstr>
    </vt:vector>
  </TitlesOfParts>
  <Company/>
  <LinksUpToDate>false</LinksUpToDate>
  <CharactersWithSpaces>39519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Imputation of Incomplete Multilevel Data with mice</dc:title>
  <dc:subject>Journal of Statistical Software</dc:subject>
  <dc:creator>Hanne Oberman, Johanna Munoz Avila, Valentijn de Jong, Gerko Vink, Thomas Debray</dc:creator>
  <cp:keywords>missing data, multilevel, clustering, mice, R</cp:keywords>
  <cp:lastModifiedBy>Oberman, H.I. (Hanne)</cp:lastModifiedBy>
  <cp:revision>3</cp:revision>
  <dcterms:created xsi:type="dcterms:W3CDTF">2022-11-18T07:56:00Z</dcterms:created>
  <dcterms:modified xsi:type="dcterms:W3CDTF">2022-11-25T16:35:00Z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2022-10-14T00:00:00Z</vt:filetime>
  </property>
  <property fmtid="{D5CDD505-2E9C-101B-9397-08002B2CF9AE}" pid="3" name="Creator">
    <vt:lpwstr>LaTeX with hyperref</vt:lpwstr>
  </property>
  <property fmtid="{D5CDD505-2E9C-101B-9397-08002B2CF9AE}" pid="4" name="LastSaved">
    <vt:filetime>2022-10-14T00:00:00Z</vt:filetime>
  </property>
</Properties>
</file>