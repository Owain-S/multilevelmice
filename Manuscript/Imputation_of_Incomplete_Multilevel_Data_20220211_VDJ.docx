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2C8E" w14:textId="77777777" w:rsidR="00C4731A" w:rsidRDefault="002616D9">
      <w:pPr>
        <w:pStyle w:val="Plattetekst"/>
        <w:spacing w:line="60" w:lineRule="exact"/>
        <w:ind w:left="2760"/>
        <w:rPr>
          <w:rFonts w:ascii="Times New Roman"/>
          <w:sz w:val="6"/>
        </w:rPr>
      </w:pPr>
      <w:r>
        <w:rPr>
          <w:rFonts w:ascii="Times New Roman"/>
          <w:sz w:val="6"/>
        </w:rPr>
      </w:r>
      <w:r>
        <w:rPr>
          <w:rFonts w:ascii="Times New Roman"/>
          <w:sz w:val="6"/>
        </w:rPr>
        <w:pict w14:anchorId="7BAE4858">
          <v:group id="_x0000_s1772" style="width:334.5pt;height:3pt;mso-position-horizontal-relative:char;mso-position-vertical-relative:line" coordsize="6690,60">
            <v:line id="_x0000_s1773" style="position:absolute" from="0,30" to="6690,30" strokeweight="1.0544mm"/>
            <w10:anchorlock/>
          </v:group>
        </w:pict>
      </w:r>
    </w:p>
    <w:p w14:paraId="68AA0D17" w14:textId="77777777" w:rsidR="00C4731A" w:rsidRDefault="005E0968">
      <w:pPr>
        <w:spacing w:before="198"/>
        <w:ind w:left="1324"/>
        <w:jc w:val="center"/>
        <w:rPr>
          <w:rFonts w:ascii="Monotype Corsiva"/>
          <w:i/>
          <w:sz w:val="55"/>
        </w:rPr>
      </w:pPr>
      <w:r>
        <w:rPr>
          <w:noProof/>
        </w:rPr>
        <w:drawing>
          <wp:anchor distT="0" distB="0" distL="0" distR="0" simplePos="0" relativeHeight="251621888" behindDoc="0" locked="0" layoutInCell="1" allowOverlap="1" wp14:anchorId="681A64D5" wp14:editId="579B2BCD">
            <wp:simplePos x="0" y="0"/>
            <wp:positionH relativeFrom="page">
              <wp:posOffset>1028700</wp:posOffset>
            </wp:positionH>
            <wp:positionV relativeFrom="paragraph">
              <wp:posOffset>-29881</wp:posOffset>
            </wp:positionV>
            <wp:extent cx="1136261" cy="82790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36261" cy="827907"/>
                    </a:xfrm>
                    <a:prstGeom prst="rect">
                      <a:avLst/>
                    </a:prstGeom>
                  </pic:spPr>
                </pic:pic>
              </a:graphicData>
            </a:graphic>
          </wp:anchor>
        </w:drawing>
      </w:r>
      <w:r>
        <w:rPr>
          <w:rFonts w:ascii="Monotype Corsiva"/>
          <w:i/>
          <w:sz w:val="55"/>
        </w:rPr>
        <w:t>Journal of Statistical Software</w:t>
      </w:r>
    </w:p>
    <w:p w14:paraId="5EC52377" w14:textId="77777777" w:rsidR="00C4731A" w:rsidRDefault="002616D9">
      <w:pPr>
        <w:tabs>
          <w:tab w:val="left" w:pos="5771"/>
        </w:tabs>
        <w:spacing w:before="66"/>
        <w:ind w:left="1325"/>
        <w:jc w:val="center"/>
        <w:rPr>
          <w:rFonts w:ascii="Palatino Linotype"/>
          <w:i/>
          <w:sz w:val="20"/>
        </w:rPr>
      </w:pPr>
      <w:r>
        <w:pict w14:anchorId="76EC2AF1">
          <v:line id="_x0000_s1771" style="position:absolute;left:0;text-align:left;z-index:-251621888;mso-wrap-distance-left:0;mso-wrap-distance-right:0;mso-position-horizontal-relative:page" from="187.5pt,20.6pt" to="522pt,20.6pt" strokeweight="1.0544mm">
            <w10:wrap type="topAndBottom" anchorx="page"/>
          </v:line>
        </w:pict>
      </w:r>
      <w:r w:rsidR="005E0968">
        <w:rPr>
          <w:rFonts w:ascii="Palatino Linotype"/>
          <w:i/>
          <w:w w:val="105"/>
          <w:sz w:val="20"/>
        </w:rPr>
        <w:t xml:space="preserve">MMMMMM YYYY, </w:t>
      </w:r>
      <w:r w:rsidR="005E0968">
        <w:rPr>
          <w:rFonts w:ascii="Palatino Linotype"/>
          <w:i/>
          <w:spacing w:val="-3"/>
          <w:w w:val="105"/>
          <w:sz w:val="20"/>
        </w:rPr>
        <w:t xml:space="preserve">Volume  </w:t>
      </w:r>
      <w:r w:rsidR="005E0968">
        <w:rPr>
          <w:rFonts w:ascii="Palatino Linotype"/>
          <w:i/>
          <w:w w:val="105"/>
          <w:sz w:val="20"/>
        </w:rPr>
        <w:t>VV,</w:t>
      </w:r>
      <w:r w:rsidR="005E0968">
        <w:rPr>
          <w:rFonts w:ascii="Palatino Linotype"/>
          <w:i/>
          <w:spacing w:val="17"/>
          <w:w w:val="105"/>
          <w:sz w:val="20"/>
        </w:rPr>
        <w:t xml:space="preserve"> </w:t>
      </w:r>
      <w:r w:rsidR="005E0968">
        <w:rPr>
          <w:rFonts w:ascii="Palatino Linotype"/>
          <w:i/>
          <w:w w:val="105"/>
          <w:sz w:val="20"/>
        </w:rPr>
        <w:t>Issue</w:t>
      </w:r>
      <w:r w:rsidR="005E0968">
        <w:rPr>
          <w:rFonts w:ascii="Palatino Linotype"/>
          <w:i/>
          <w:spacing w:val="17"/>
          <w:w w:val="105"/>
          <w:sz w:val="20"/>
        </w:rPr>
        <w:t xml:space="preserve"> </w:t>
      </w:r>
      <w:r w:rsidR="005E0968">
        <w:rPr>
          <w:rFonts w:ascii="Palatino Linotype"/>
          <w:i/>
          <w:w w:val="105"/>
          <w:sz w:val="20"/>
        </w:rPr>
        <w:t>II.</w:t>
      </w:r>
      <w:r w:rsidR="005E0968">
        <w:rPr>
          <w:rFonts w:ascii="Palatino Linotype"/>
          <w:i/>
          <w:w w:val="105"/>
          <w:sz w:val="20"/>
        </w:rPr>
        <w:tab/>
      </w:r>
      <w:hyperlink r:id="rId8">
        <w:proofErr w:type="spellStart"/>
        <w:r w:rsidR="005E0968">
          <w:rPr>
            <w:rFonts w:ascii="Palatino Linotype"/>
            <w:i/>
            <w:color w:val="7F0000"/>
            <w:w w:val="105"/>
            <w:sz w:val="20"/>
          </w:rPr>
          <w:t>doi</w:t>
        </w:r>
        <w:proofErr w:type="spellEnd"/>
        <w:r w:rsidR="005E0968">
          <w:rPr>
            <w:rFonts w:ascii="Palatino Linotype"/>
            <w:i/>
            <w:color w:val="7F0000"/>
            <w:w w:val="105"/>
            <w:sz w:val="20"/>
          </w:rPr>
          <w:t>:</w:t>
        </w:r>
        <w:r w:rsidR="005E0968">
          <w:rPr>
            <w:rFonts w:ascii="Palatino Linotype"/>
            <w:i/>
            <w:color w:val="7F0000"/>
            <w:spacing w:val="16"/>
            <w:w w:val="105"/>
            <w:sz w:val="20"/>
          </w:rPr>
          <w:t xml:space="preserve"> </w:t>
        </w:r>
        <w:r w:rsidR="005E0968">
          <w:rPr>
            <w:rFonts w:ascii="Palatino Linotype"/>
            <w:i/>
            <w:color w:val="7F0000"/>
            <w:w w:val="105"/>
            <w:sz w:val="20"/>
          </w:rPr>
          <w:t>10.18637/jss.v000.i00</w:t>
        </w:r>
      </w:hyperlink>
    </w:p>
    <w:p w14:paraId="4BEE6C96" w14:textId="77777777" w:rsidR="00C4731A" w:rsidRDefault="00C4731A">
      <w:pPr>
        <w:pStyle w:val="Plattetekst"/>
        <w:rPr>
          <w:rFonts w:ascii="Palatino Linotype"/>
          <w:i/>
          <w:sz w:val="20"/>
        </w:rPr>
      </w:pPr>
    </w:p>
    <w:p w14:paraId="14C8A6F6" w14:textId="77777777" w:rsidR="00C4731A" w:rsidRDefault="00C4731A">
      <w:pPr>
        <w:pStyle w:val="Plattetekst"/>
        <w:rPr>
          <w:rFonts w:ascii="Palatino Linotype"/>
          <w:i/>
          <w:sz w:val="20"/>
        </w:rPr>
      </w:pPr>
    </w:p>
    <w:p w14:paraId="70B9F77E" w14:textId="77777777" w:rsidR="00C4731A" w:rsidRDefault="00C4731A">
      <w:pPr>
        <w:pStyle w:val="Plattetekst"/>
        <w:rPr>
          <w:rFonts w:ascii="Palatino Linotype"/>
          <w:i/>
          <w:sz w:val="20"/>
        </w:rPr>
      </w:pPr>
    </w:p>
    <w:p w14:paraId="29588B98" w14:textId="77777777" w:rsidR="00C4731A" w:rsidRDefault="00C4731A">
      <w:pPr>
        <w:pStyle w:val="Plattetekst"/>
        <w:rPr>
          <w:rFonts w:ascii="Palatino Linotype"/>
          <w:i/>
          <w:sz w:val="20"/>
        </w:rPr>
      </w:pPr>
    </w:p>
    <w:p w14:paraId="44F01292" w14:textId="77777777" w:rsidR="00C4731A" w:rsidRDefault="005E0968">
      <w:pPr>
        <w:spacing w:before="337"/>
        <w:ind w:left="660"/>
        <w:rPr>
          <w:sz w:val="34"/>
        </w:rPr>
      </w:pPr>
      <w:r>
        <w:rPr>
          <w:rFonts w:ascii="Bookman Old Style"/>
          <w:b/>
          <w:sz w:val="34"/>
        </w:rPr>
        <w:t>Imputation</w:t>
      </w:r>
      <w:r>
        <w:rPr>
          <w:rFonts w:ascii="Bookman Old Style"/>
          <w:b/>
          <w:spacing w:val="-50"/>
          <w:sz w:val="34"/>
        </w:rPr>
        <w:t xml:space="preserve"> </w:t>
      </w:r>
      <w:r>
        <w:rPr>
          <w:rFonts w:ascii="Bookman Old Style"/>
          <w:b/>
          <w:sz w:val="34"/>
        </w:rPr>
        <w:t>of</w:t>
      </w:r>
      <w:r>
        <w:rPr>
          <w:rFonts w:ascii="Bookman Old Style"/>
          <w:b/>
          <w:spacing w:val="-49"/>
          <w:sz w:val="34"/>
        </w:rPr>
        <w:t xml:space="preserve"> </w:t>
      </w:r>
      <w:r>
        <w:rPr>
          <w:rFonts w:ascii="Bookman Old Style"/>
          <w:b/>
          <w:sz w:val="34"/>
        </w:rPr>
        <w:t>Incomplete</w:t>
      </w:r>
      <w:r>
        <w:rPr>
          <w:rFonts w:ascii="Bookman Old Style"/>
          <w:b/>
          <w:spacing w:val="-49"/>
          <w:sz w:val="34"/>
        </w:rPr>
        <w:t xml:space="preserve"> </w:t>
      </w:r>
      <w:r>
        <w:rPr>
          <w:rFonts w:ascii="Bookman Old Style"/>
          <w:b/>
          <w:sz w:val="34"/>
        </w:rPr>
        <w:t>Multilevel</w:t>
      </w:r>
      <w:r>
        <w:rPr>
          <w:rFonts w:ascii="Bookman Old Style"/>
          <w:b/>
          <w:spacing w:val="-49"/>
          <w:sz w:val="34"/>
        </w:rPr>
        <w:t xml:space="preserve"> </w:t>
      </w:r>
      <w:r>
        <w:rPr>
          <w:rFonts w:ascii="Bookman Old Style"/>
          <w:b/>
          <w:sz w:val="34"/>
        </w:rPr>
        <w:t>Data</w:t>
      </w:r>
      <w:r>
        <w:rPr>
          <w:rFonts w:ascii="Bookman Old Style"/>
          <w:b/>
          <w:spacing w:val="-50"/>
          <w:sz w:val="34"/>
        </w:rPr>
        <w:t xml:space="preserve"> </w:t>
      </w:r>
      <w:r>
        <w:rPr>
          <w:rFonts w:ascii="Bookman Old Style"/>
          <w:b/>
          <w:sz w:val="34"/>
        </w:rPr>
        <w:t>with</w:t>
      </w:r>
      <w:r>
        <w:rPr>
          <w:rFonts w:ascii="Bookman Old Style"/>
          <w:b/>
          <w:spacing w:val="-51"/>
          <w:sz w:val="34"/>
        </w:rPr>
        <w:t xml:space="preserve"> </w:t>
      </w:r>
      <w:r>
        <w:rPr>
          <w:sz w:val="34"/>
        </w:rPr>
        <w:t>mice</w:t>
      </w:r>
    </w:p>
    <w:p w14:paraId="49054866" w14:textId="77777777" w:rsidR="00C4731A" w:rsidRDefault="00C4731A">
      <w:pPr>
        <w:pStyle w:val="Plattetekst"/>
        <w:rPr>
          <w:sz w:val="20"/>
        </w:rPr>
      </w:pPr>
    </w:p>
    <w:p w14:paraId="6AB75754" w14:textId="77777777" w:rsidR="00C4731A" w:rsidRDefault="00C4731A">
      <w:pPr>
        <w:rPr>
          <w:sz w:val="20"/>
        </w:rPr>
        <w:sectPr w:rsidR="00C4731A">
          <w:type w:val="continuous"/>
          <w:pgSz w:w="11910" w:h="16840"/>
          <w:pgMar w:top="1580" w:right="0" w:bottom="280" w:left="960" w:header="708" w:footer="708" w:gutter="0"/>
          <w:cols w:space="708"/>
        </w:sectPr>
      </w:pPr>
    </w:p>
    <w:p w14:paraId="169E2F66" w14:textId="77777777" w:rsidR="00C4731A" w:rsidRDefault="00C4731A">
      <w:pPr>
        <w:pStyle w:val="Plattetekst"/>
        <w:spacing w:before="3"/>
        <w:rPr>
          <w:sz w:val="28"/>
        </w:rPr>
      </w:pPr>
    </w:p>
    <w:p w14:paraId="4D8D1586" w14:textId="77777777" w:rsidR="00C4731A" w:rsidRPr="008B40CC" w:rsidRDefault="005E0968">
      <w:pPr>
        <w:pStyle w:val="Kop3"/>
        <w:ind w:left="2239"/>
        <w:rPr>
          <w:b/>
          <w:lang w:val="nl-NL"/>
        </w:rPr>
      </w:pPr>
      <w:r w:rsidRPr="008B40CC">
        <w:rPr>
          <w:b/>
          <w:w w:val="95"/>
          <w:lang w:val="nl-NL"/>
        </w:rPr>
        <w:t>Hanne</w:t>
      </w:r>
      <w:r w:rsidRPr="008B40CC">
        <w:rPr>
          <w:b/>
          <w:spacing w:val="38"/>
          <w:w w:val="95"/>
          <w:lang w:val="nl-NL"/>
        </w:rPr>
        <w:t xml:space="preserve"> </w:t>
      </w:r>
      <w:r w:rsidRPr="008B40CC">
        <w:rPr>
          <w:b/>
          <w:spacing w:val="-3"/>
          <w:w w:val="95"/>
          <w:lang w:val="nl-NL"/>
        </w:rPr>
        <w:t>Oberman</w:t>
      </w:r>
    </w:p>
    <w:p w14:paraId="387F9BBC" w14:textId="77777777" w:rsidR="00C4731A" w:rsidRPr="008B40CC" w:rsidRDefault="005E0968">
      <w:pPr>
        <w:pStyle w:val="Plattetekst"/>
        <w:spacing w:before="14"/>
        <w:ind w:left="2282"/>
        <w:rPr>
          <w:lang w:val="nl-NL"/>
        </w:rPr>
      </w:pPr>
      <w:r w:rsidRPr="008B40CC">
        <w:rPr>
          <w:w w:val="95"/>
          <w:lang w:val="nl-NL"/>
        </w:rPr>
        <w:t xml:space="preserve">Utrecht </w:t>
      </w:r>
      <w:r w:rsidRPr="008B40CC">
        <w:rPr>
          <w:spacing w:val="2"/>
          <w:w w:val="95"/>
          <w:lang w:val="nl-NL"/>
        </w:rPr>
        <w:t xml:space="preserve"> </w:t>
      </w:r>
      <w:r w:rsidRPr="008B40CC">
        <w:rPr>
          <w:w w:val="95"/>
          <w:lang w:val="nl-NL"/>
        </w:rPr>
        <w:t>University</w:t>
      </w:r>
    </w:p>
    <w:p w14:paraId="12863DE9" w14:textId="77777777" w:rsidR="00C4731A" w:rsidRPr="008B40CC" w:rsidRDefault="005E0968">
      <w:pPr>
        <w:pStyle w:val="Plattetekst"/>
        <w:spacing w:before="3"/>
        <w:rPr>
          <w:sz w:val="28"/>
          <w:lang w:val="nl-NL"/>
        </w:rPr>
      </w:pPr>
      <w:r w:rsidRPr="008B40CC">
        <w:rPr>
          <w:lang w:val="nl-NL"/>
        </w:rPr>
        <w:br w:type="column"/>
      </w:r>
    </w:p>
    <w:p w14:paraId="4301D97A" w14:textId="77777777" w:rsidR="00C4731A" w:rsidRPr="008B40CC" w:rsidRDefault="005E0968">
      <w:pPr>
        <w:pStyle w:val="Kop3"/>
        <w:ind w:left="1131" w:right="2212"/>
        <w:jc w:val="center"/>
        <w:rPr>
          <w:b/>
          <w:lang w:val="nl-NL"/>
        </w:rPr>
      </w:pPr>
      <w:r w:rsidRPr="008B40CC">
        <w:rPr>
          <w:b/>
          <w:lang w:val="nl-NL"/>
        </w:rPr>
        <w:t xml:space="preserve">Johanna </w:t>
      </w:r>
      <w:proofErr w:type="spellStart"/>
      <w:r w:rsidRPr="008B40CC">
        <w:rPr>
          <w:b/>
          <w:lang w:val="nl-NL"/>
        </w:rPr>
        <w:t>Mu~noz</w:t>
      </w:r>
      <w:proofErr w:type="spellEnd"/>
      <w:r w:rsidRPr="008B40CC">
        <w:rPr>
          <w:b/>
          <w:lang w:val="nl-NL"/>
        </w:rPr>
        <w:t xml:space="preserve"> Avila</w:t>
      </w:r>
    </w:p>
    <w:p w14:paraId="39010240" w14:textId="77777777" w:rsidR="00C4731A" w:rsidRPr="008B40CC" w:rsidRDefault="005E0968">
      <w:pPr>
        <w:pStyle w:val="Plattetekst"/>
        <w:spacing w:before="14"/>
        <w:ind w:left="1131" w:right="2213"/>
        <w:jc w:val="center"/>
        <w:rPr>
          <w:lang w:val="nl-NL"/>
        </w:rPr>
      </w:pPr>
      <w:r w:rsidRPr="008B40CC">
        <w:rPr>
          <w:lang w:val="nl-NL"/>
        </w:rPr>
        <w:t xml:space="preserve">University </w:t>
      </w:r>
      <w:proofErr w:type="spellStart"/>
      <w:r w:rsidRPr="008B40CC">
        <w:rPr>
          <w:lang w:val="nl-NL"/>
        </w:rPr>
        <w:t>Medical</w:t>
      </w:r>
      <w:proofErr w:type="spellEnd"/>
      <w:r w:rsidRPr="008B40CC">
        <w:rPr>
          <w:lang w:val="nl-NL"/>
        </w:rPr>
        <w:t xml:space="preserve"> Center Utrecht</w:t>
      </w:r>
    </w:p>
    <w:p w14:paraId="76C01E6C" w14:textId="77777777" w:rsidR="00C4731A" w:rsidRPr="008B40CC" w:rsidRDefault="00C4731A">
      <w:pPr>
        <w:jc w:val="center"/>
        <w:rPr>
          <w:lang w:val="nl-NL"/>
        </w:rPr>
        <w:sectPr w:rsidR="00C4731A" w:rsidRPr="008B40CC">
          <w:type w:val="continuous"/>
          <w:pgSz w:w="11910" w:h="16840"/>
          <w:pgMar w:top="1580" w:right="0" w:bottom="280" w:left="960" w:header="708" w:footer="708" w:gutter="0"/>
          <w:cols w:num="2" w:space="708" w:equalWidth="0">
            <w:col w:w="4188" w:space="40"/>
            <w:col w:w="6722"/>
          </w:cols>
        </w:sectPr>
      </w:pPr>
    </w:p>
    <w:p w14:paraId="435C18E2" w14:textId="77777777" w:rsidR="00C4731A" w:rsidRPr="008B40CC" w:rsidRDefault="00C4731A">
      <w:pPr>
        <w:pStyle w:val="Plattetekst"/>
        <w:spacing w:before="7"/>
        <w:rPr>
          <w:sz w:val="26"/>
          <w:lang w:val="nl-NL"/>
        </w:rPr>
      </w:pPr>
    </w:p>
    <w:p w14:paraId="3F33757C" w14:textId="77777777" w:rsidR="00C4731A" w:rsidRPr="008B40CC" w:rsidRDefault="00C4731A">
      <w:pPr>
        <w:rPr>
          <w:sz w:val="26"/>
          <w:lang w:val="nl-NL"/>
        </w:rPr>
        <w:sectPr w:rsidR="00C4731A" w:rsidRPr="008B40CC">
          <w:type w:val="continuous"/>
          <w:pgSz w:w="11910" w:h="16840"/>
          <w:pgMar w:top="1580" w:right="0" w:bottom="280" w:left="960" w:header="708" w:footer="708" w:gutter="0"/>
          <w:cols w:space="708"/>
        </w:sectPr>
      </w:pPr>
    </w:p>
    <w:p w14:paraId="342EF8A7" w14:textId="77777777" w:rsidR="00C4731A" w:rsidRPr="008B40CC" w:rsidRDefault="005E0968">
      <w:pPr>
        <w:pStyle w:val="Kop3"/>
        <w:spacing w:before="146"/>
        <w:ind w:left="1518"/>
        <w:jc w:val="center"/>
        <w:rPr>
          <w:b/>
          <w:lang w:val="nl-NL"/>
        </w:rPr>
      </w:pPr>
      <w:r w:rsidRPr="008B40CC">
        <w:rPr>
          <w:b/>
          <w:lang w:val="nl-NL"/>
        </w:rPr>
        <w:t>Valentijn de Jong</w:t>
      </w:r>
    </w:p>
    <w:p w14:paraId="0905FA02" w14:textId="77777777" w:rsidR="00C4731A" w:rsidRPr="008B40CC" w:rsidRDefault="005E0968">
      <w:pPr>
        <w:pStyle w:val="Plattetekst"/>
        <w:spacing w:before="14"/>
        <w:ind w:left="1518"/>
        <w:jc w:val="center"/>
        <w:rPr>
          <w:lang w:val="nl-NL"/>
        </w:rPr>
      </w:pPr>
      <w:r w:rsidRPr="008B40CC">
        <w:rPr>
          <w:lang w:val="nl-NL"/>
        </w:rPr>
        <w:t>University</w:t>
      </w:r>
      <w:r w:rsidRPr="008B40CC">
        <w:rPr>
          <w:spacing w:val="-16"/>
          <w:lang w:val="nl-NL"/>
        </w:rPr>
        <w:t xml:space="preserve"> </w:t>
      </w:r>
      <w:proofErr w:type="spellStart"/>
      <w:r w:rsidRPr="008B40CC">
        <w:rPr>
          <w:lang w:val="nl-NL"/>
        </w:rPr>
        <w:t>Medical</w:t>
      </w:r>
      <w:proofErr w:type="spellEnd"/>
      <w:r w:rsidRPr="008B40CC">
        <w:rPr>
          <w:spacing w:val="-15"/>
          <w:lang w:val="nl-NL"/>
        </w:rPr>
        <w:t xml:space="preserve"> </w:t>
      </w:r>
      <w:r w:rsidRPr="008B40CC">
        <w:rPr>
          <w:lang w:val="nl-NL"/>
        </w:rPr>
        <w:t>Center</w:t>
      </w:r>
      <w:r w:rsidRPr="008B40CC">
        <w:rPr>
          <w:spacing w:val="-16"/>
          <w:lang w:val="nl-NL"/>
        </w:rPr>
        <w:t xml:space="preserve"> </w:t>
      </w:r>
      <w:r w:rsidRPr="008B40CC">
        <w:rPr>
          <w:lang w:val="nl-NL"/>
        </w:rPr>
        <w:t>Utrecht</w:t>
      </w:r>
    </w:p>
    <w:p w14:paraId="4554E250" w14:textId="77777777" w:rsidR="00C4731A" w:rsidRPr="008B40CC" w:rsidRDefault="005E0968">
      <w:pPr>
        <w:pStyle w:val="Kop3"/>
        <w:spacing w:before="146"/>
        <w:ind w:left="1265" w:right="2978"/>
        <w:jc w:val="center"/>
        <w:rPr>
          <w:b/>
          <w:lang w:val="nl-NL"/>
        </w:rPr>
      </w:pPr>
      <w:r w:rsidRPr="008B40CC">
        <w:rPr>
          <w:lang w:val="nl-NL"/>
        </w:rPr>
        <w:br w:type="column"/>
      </w:r>
      <w:r w:rsidRPr="008B40CC">
        <w:rPr>
          <w:b/>
          <w:lang w:val="nl-NL"/>
        </w:rPr>
        <w:t>Gerko Vink</w:t>
      </w:r>
    </w:p>
    <w:p w14:paraId="647AEAC1" w14:textId="77777777" w:rsidR="00C4731A" w:rsidRDefault="005E0968">
      <w:pPr>
        <w:pStyle w:val="Plattetekst"/>
        <w:spacing w:before="14"/>
        <w:ind w:left="1265" w:right="2978"/>
        <w:jc w:val="center"/>
      </w:pPr>
      <w:r>
        <w:t>Utrecht University</w:t>
      </w:r>
    </w:p>
    <w:p w14:paraId="5A8CEA31" w14:textId="77777777" w:rsidR="00C4731A" w:rsidRDefault="00C4731A">
      <w:pPr>
        <w:jc w:val="center"/>
        <w:sectPr w:rsidR="00C4731A">
          <w:type w:val="continuous"/>
          <w:pgSz w:w="11910" w:h="16840"/>
          <w:pgMar w:top="1580" w:right="0" w:bottom="280" w:left="960" w:header="708" w:footer="708" w:gutter="0"/>
          <w:cols w:num="2" w:space="708" w:equalWidth="0">
            <w:col w:w="4819" w:space="40"/>
            <w:col w:w="6091"/>
          </w:cols>
        </w:sectPr>
      </w:pPr>
    </w:p>
    <w:p w14:paraId="6B015235" w14:textId="77777777" w:rsidR="00C4731A" w:rsidRDefault="00C4731A">
      <w:pPr>
        <w:pStyle w:val="Plattetekst"/>
        <w:spacing w:before="8"/>
        <w:rPr>
          <w:sz w:val="26"/>
        </w:rPr>
      </w:pPr>
    </w:p>
    <w:p w14:paraId="2CBBB77D" w14:textId="77777777" w:rsidR="00C4731A" w:rsidRDefault="005E0968">
      <w:pPr>
        <w:pStyle w:val="Kop3"/>
        <w:spacing w:before="145"/>
        <w:ind w:left="203" w:right="932"/>
        <w:jc w:val="center"/>
        <w:rPr>
          <w:b/>
        </w:rPr>
      </w:pPr>
      <w:r>
        <w:rPr>
          <w:b/>
        </w:rPr>
        <w:t>Thomas Debray</w:t>
      </w:r>
    </w:p>
    <w:p w14:paraId="387AF02E" w14:textId="77777777" w:rsidR="00C4731A" w:rsidRDefault="005E0968">
      <w:pPr>
        <w:pStyle w:val="Plattetekst"/>
        <w:spacing w:before="14"/>
        <w:ind w:left="202" w:right="932"/>
        <w:jc w:val="center"/>
      </w:pPr>
      <w:r>
        <w:t>University Medical Center Utrecht</w:t>
      </w:r>
    </w:p>
    <w:p w14:paraId="5F5CF046" w14:textId="77777777" w:rsidR="00C4731A" w:rsidRDefault="00C4731A">
      <w:pPr>
        <w:pStyle w:val="Plattetekst"/>
        <w:rPr>
          <w:sz w:val="20"/>
        </w:rPr>
      </w:pPr>
    </w:p>
    <w:p w14:paraId="0B7A85EC" w14:textId="77777777" w:rsidR="00C4731A" w:rsidRDefault="002616D9">
      <w:pPr>
        <w:pStyle w:val="Plattetekst"/>
        <w:spacing w:before="6"/>
        <w:rPr>
          <w:sz w:val="17"/>
        </w:rPr>
      </w:pPr>
      <w:r>
        <w:pict w14:anchorId="5D3846BA">
          <v:line id="_x0000_s1770" style="position:absolute;z-index:-251620864;mso-wrap-distance-left:0;mso-wrap-distance-right:0;mso-position-horizontal-relative:page" from="81pt,12.1pt" to="522pt,12.1pt" strokeweight=".14042mm">
            <w10:wrap type="topAndBottom" anchorx="page"/>
          </v:line>
        </w:pict>
      </w:r>
    </w:p>
    <w:p w14:paraId="76707610" w14:textId="77777777" w:rsidR="00C4731A" w:rsidRDefault="00C4731A">
      <w:pPr>
        <w:pStyle w:val="Plattetekst"/>
        <w:spacing w:before="9"/>
        <w:rPr>
          <w:sz w:val="7"/>
        </w:rPr>
      </w:pPr>
    </w:p>
    <w:p w14:paraId="536E4104" w14:textId="77777777" w:rsidR="00C4731A" w:rsidRDefault="005E0968">
      <w:pPr>
        <w:spacing w:before="143"/>
        <w:ind w:left="4631"/>
        <w:rPr>
          <w:b/>
          <w:sz w:val="20"/>
        </w:rPr>
      </w:pPr>
      <w:r>
        <w:rPr>
          <w:b/>
          <w:sz w:val="20"/>
        </w:rPr>
        <w:t>Abstract</w:t>
      </w:r>
    </w:p>
    <w:p w14:paraId="47C1245F" w14:textId="77777777" w:rsidR="00C4731A" w:rsidRDefault="005E0968">
      <w:pPr>
        <w:spacing w:before="142" w:line="252" w:lineRule="auto"/>
        <w:ind w:left="1205" w:right="2007" w:firstLine="298"/>
        <w:jc w:val="both"/>
        <w:rPr>
          <w:sz w:val="20"/>
        </w:rPr>
      </w:pPr>
      <w:r>
        <w:rPr>
          <w:sz w:val="20"/>
        </w:rPr>
        <w:t>This is a tutorial paper on imputing incomplete multilevel data with mice. Footnotes in the current version show work in progress/under construction. The last section is not part</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manuscript,</w:t>
      </w:r>
      <w:r>
        <w:rPr>
          <w:spacing w:val="15"/>
          <w:sz w:val="20"/>
        </w:rPr>
        <w:t xml:space="preserve"> </w:t>
      </w:r>
      <w:r>
        <w:rPr>
          <w:sz w:val="20"/>
        </w:rPr>
        <w:t>but</w:t>
      </w:r>
      <w:r>
        <w:rPr>
          <w:spacing w:val="15"/>
          <w:sz w:val="20"/>
        </w:rPr>
        <w:t xml:space="preserve"> </w:t>
      </w:r>
      <w:r>
        <w:rPr>
          <w:sz w:val="20"/>
        </w:rPr>
        <w:t>purely</w:t>
      </w:r>
      <w:r>
        <w:rPr>
          <w:spacing w:val="15"/>
          <w:sz w:val="20"/>
        </w:rPr>
        <w:t xml:space="preserve"> </w:t>
      </w:r>
      <w:r>
        <w:rPr>
          <w:sz w:val="20"/>
        </w:rPr>
        <w:t>for</w:t>
      </w:r>
      <w:r>
        <w:rPr>
          <w:spacing w:val="15"/>
          <w:sz w:val="20"/>
        </w:rPr>
        <w:t xml:space="preserve"> </w:t>
      </w:r>
      <w:r>
        <w:rPr>
          <w:sz w:val="20"/>
        </w:rPr>
        <w:t>reminders.</w:t>
      </w:r>
    </w:p>
    <w:p w14:paraId="579D3C42" w14:textId="77777777" w:rsidR="00C4731A" w:rsidRDefault="002616D9">
      <w:pPr>
        <w:pStyle w:val="Plattetekst"/>
        <w:spacing w:before="231"/>
        <w:ind w:left="659"/>
      </w:pPr>
      <w:r>
        <w:pict w14:anchorId="52FE2C0E">
          <v:line id="_x0000_s1769" style="position:absolute;left:0;text-align:left;z-index:-251619840;mso-wrap-distance-left:0;mso-wrap-distance-right:0;mso-position-horizontal-relative:page" from="81pt,32.6pt" to="522pt,32.6pt" strokeweight=".14042mm">
            <w10:wrap type="topAndBottom" anchorx="page"/>
          </v:line>
        </w:pict>
      </w:r>
      <w:r w:rsidR="005E0968">
        <w:rPr>
          <w:rFonts w:ascii="Palatino Linotype"/>
          <w:i/>
        </w:rPr>
        <w:t>Keywords</w:t>
      </w:r>
      <w:r w:rsidR="005E0968">
        <w:t xml:space="preserve">: missing data, multilevel, clustering, mice, </w:t>
      </w:r>
      <w:r w:rsidR="005E0968">
        <w:rPr>
          <w:rFonts w:ascii="RM Pro"/>
        </w:rPr>
        <w:t>R</w:t>
      </w:r>
      <w:r w:rsidR="005E0968">
        <w:t>.</w:t>
      </w:r>
    </w:p>
    <w:p w14:paraId="461D9175" w14:textId="77777777" w:rsidR="00C4731A" w:rsidRDefault="00C4731A">
      <w:pPr>
        <w:pStyle w:val="Plattetekst"/>
        <w:rPr>
          <w:sz w:val="20"/>
        </w:rPr>
      </w:pPr>
    </w:p>
    <w:p w14:paraId="77621B67" w14:textId="77777777" w:rsidR="00C4731A" w:rsidRDefault="00C4731A">
      <w:pPr>
        <w:pStyle w:val="Plattetekst"/>
        <w:rPr>
          <w:sz w:val="20"/>
        </w:rPr>
      </w:pPr>
    </w:p>
    <w:p w14:paraId="09C23FD3" w14:textId="77777777" w:rsidR="00C4731A" w:rsidRDefault="005E0968">
      <w:pPr>
        <w:pStyle w:val="Kop1"/>
        <w:numPr>
          <w:ilvl w:val="0"/>
          <w:numId w:val="3"/>
        </w:numPr>
        <w:tabs>
          <w:tab w:val="left" w:pos="4379"/>
        </w:tabs>
        <w:spacing w:before="336"/>
        <w:ind w:hanging="394"/>
        <w:jc w:val="left"/>
        <w:rPr>
          <w:b/>
        </w:rPr>
      </w:pPr>
      <w:bookmarkStart w:id="0" w:name="Introduction"/>
      <w:bookmarkEnd w:id="0"/>
      <w:r>
        <w:rPr>
          <w:b/>
        </w:rPr>
        <w:t>Introduction</w:t>
      </w:r>
    </w:p>
    <w:p w14:paraId="7C172970" w14:textId="5F8305CF" w:rsidR="00C4731A" w:rsidRDefault="005E0968">
      <w:pPr>
        <w:pStyle w:val="Plattetekst"/>
        <w:spacing w:before="213" w:line="259" w:lineRule="auto"/>
        <w:ind w:left="660" w:right="1461"/>
        <w:jc w:val="both"/>
      </w:pPr>
      <w:r>
        <w:t>In</w:t>
      </w:r>
      <w:r>
        <w:rPr>
          <w:spacing w:val="-14"/>
        </w:rPr>
        <w:t xml:space="preserve"> </w:t>
      </w:r>
      <w:r>
        <w:t>many</w:t>
      </w:r>
      <w:r>
        <w:rPr>
          <w:spacing w:val="-14"/>
        </w:rPr>
        <w:t xml:space="preserve"> </w:t>
      </w:r>
      <w:r>
        <w:t>contemporary</w:t>
      </w:r>
      <w:r>
        <w:rPr>
          <w:spacing w:val="-14"/>
        </w:rPr>
        <w:t xml:space="preserve"> </w:t>
      </w:r>
      <w:r>
        <w:t>data</w:t>
      </w:r>
      <w:r>
        <w:rPr>
          <w:spacing w:val="-13"/>
        </w:rPr>
        <w:t xml:space="preserve"> </w:t>
      </w:r>
      <w:r>
        <w:t>analysis</w:t>
      </w:r>
      <w:r>
        <w:rPr>
          <w:spacing w:val="-14"/>
        </w:rPr>
        <w:t xml:space="preserve"> </w:t>
      </w:r>
      <w:r>
        <w:t>efforts,</w:t>
      </w:r>
      <w:r>
        <w:rPr>
          <w:spacing w:val="-14"/>
        </w:rPr>
        <w:t xml:space="preserve"> </w:t>
      </w:r>
      <w:r>
        <w:t>some</w:t>
      </w:r>
      <w:r>
        <w:rPr>
          <w:spacing w:val="-13"/>
        </w:rPr>
        <w:t xml:space="preserve"> </w:t>
      </w:r>
      <w:r>
        <w:t>form</w:t>
      </w:r>
      <w:r>
        <w:rPr>
          <w:spacing w:val="-14"/>
        </w:rPr>
        <w:t xml:space="preserve"> </w:t>
      </w:r>
      <w:r>
        <w:t>of</w:t>
      </w:r>
      <w:r>
        <w:rPr>
          <w:spacing w:val="-14"/>
        </w:rPr>
        <w:t xml:space="preserve"> </w:t>
      </w:r>
      <w:r>
        <w:t>hierarchical</w:t>
      </w:r>
      <w:r>
        <w:rPr>
          <w:spacing w:val="-13"/>
        </w:rPr>
        <w:t xml:space="preserve"> </w:t>
      </w:r>
      <w:r>
        <w:t>or</w:t>
      </w:r>
      <w:r>
        <w:rPr>
          <w:spacing w:val="-14"/>
        </w:rPr>
        <w:t xml:space="preserve"> </w:t>
      </w:r>
      <w:r>
        <w:t>clustered</w:t>
      </w:r>
      <w:r>
        <w:rPr>
          <w:spacing w:val="-14"/>
        </w:rPr>
        <w:t xml:space="preserve"> </w:t>
      </w:r>
      <w:r>
        <w:t>structure is</w:t>
      </w:r>
      <w:r>
        <w:rPr>
          <w:spacing w:val="-8"/>
        </w:rPr>
        <w:t xml:space="preserve"> </w:t>
      </w:r>
      <w:r>
        <w:t>recorded.</w:t>
      </w:r>
      <w:r>
        <w:rPr>
          <w:spacing w:val="10"/>
        </w:rPr>
        <w:t xml:space="preserve"> </w:t>
      </w:r>
      <w:r>
        <w:rPr>
          <w:spacing w:val="-7"/>
        </w:rPr>
        <w:t>For</w:t>
      </w:r>
      <w:r>
        <w:rPr>
          <w:spacing w:val="-8"/>
        </w:rPr>
        <w:t xml:space="preserve"> </w:t>
      </w:r>
      <w:r>
        <w:t>example,</w:t>
      </w:r>
      <w:r>
        <w:rPr>
          <w:spacing w:val="-7"/>
        </w:rPr>
        <w:t xml:space="preserve"> </w:t>
      </w:r>
      <w:r>
        <w:t>students</w:t>
      </w:r>
      <w:r>
        <w:rPr>
          <w:spacing w:val="-8"/>
        </w:rPr>
        <w:t xml:space="preserve"> </w:t>
      </w:r>
      <w:r>
        <w:rPr>
          <w:spacing w:val="-3"/>
        </w:rPr>
        <w:t>may</w:t>
      </w:r>
      <w:r>
        <w:rPr>
          <w:spacing w:val="-8"/>
        </w:rPr>
        <w:t xml:space="preserve"> </w:t>
      </w:r>
      <w:r>
        <w:rPr>
          <w:spacing w:val="3"/>
        </w:rPr>
        <w:t>be</w:t>
      </w:r>
      <w:r>
        <w:rPr>
          <w:spacing w:val="-8"/>
        </w:rPr>
        <w:t xml:space="preserve"> </w:t>
      </w:r>
      <w:r>
        <w:t>clustered</w:t>
      </w:r>
      <w:r>
        <w:rPr>
          <w:spacing w:val="-8"/>
        </w:rPr>
        <w:t xml:space="preserve"> </w:t>
      </w:r>
      <w:r>
        <w:t>in</w:t>
      </w:r>
      <w:r>
        <w:rPr>
          <w:spacing w:val="-8"/>
        </w:rPr>
        <w:t xml:space="preserve"> </w:t>
      </w:r>
      <w:r>
        <w:t>classes</w:t>
      </w:r>
      <w:r>
        <w:rPr>
          <w:spacing w:val="-8"/>
        </w:rPr>
        <w:t xml:space="preserve"> </w:t>
      </w:r>
      <w:r>
        <w:t>in</w:t>
      </w:r>
      <w:r>
        <w:rPr>
          <w:spacing w:val="-8"/>
        </w:rPr>
        <w:t xml:space="preserve"> </w:t>
      </w:r>
      <w:r>
        <w:t>psychometrics</w:t>
      </w:r>
      <w:r>
        <w:rPr>
          <w:spacing w:val="-8"/>
        </w:rPr>
        <w:t xml:space="preserve"> </w:t>
      </w:r>
      <w:r>
        <w:t>research,</w:t>
      </w:r>
      <w:r>
        <w:rPr>
          <w:spacing w:val="-7"/>
        </w:rPr>
        <w:t xml:space="preserve"> </w:t>
      </w:r>
      <w:r>
        <w:t xml:space="preserve">or patients </w:t>
      </w:r>
      <w:r>
        <w:rPr>
          <w:spacing w:val="-3"/>
        </w:rPr>
        <w:t xml:space="preserve">may </w:t>
      </w:r>
      <w:r>
        <w:rPr>
          <w:spacing w:val="3"/>
        </w:rPr>
        <w:t xml:space="preserve">be </w:t>
      </w:r>
      <w:r>
        <w:t>clustered in studies in individual patient data meta-analyses</w:t>
      </w:r>
      <w:ins w:id="1" w:author="Jong-3, V.M.T. de (Valentijn)" w:date="2022-02-26T16:14:00Z">
        <w:r w:rsidR="00EF28C6" w:rsidRPr="00EF28C6">
          <w:t xml:space="preserve"> </w:t>
        </w:r>
        <w:r w:rsidR="00EF28C6" w:rsidRPr="00EF28C6">
          <w:t>in</w:t>
        </w:r>
        <w:r w:rsidR="00EF28C6">
          <w:t xml:space="preserve"> medical</w:t>
        </w:r>
        <w:r w:rsidR="00EF28C6" w:rsidRPr="00EF28C6">
          <w:t xml:space="preserve"> </w:t>
        </w:r>
      </w:ins>
      <w:ins w:id="2" w:author="Jong-3, V.M.T. de (Valentijn)" w:date="2022-02-26T16:30:00Z">
        <w:r w:rsidR="00204829">
          <w:t>research</w:t>
        </w:r>
      </w:ins>
      <w:r>
        <w:t xml:space="preserve">. Ignoring the clustered structure of such multilevel data can </w:t>
      </w:r>
      <w:r>
        <w:rPr>
          <w:spacing w:val="3"/>
        </w:rPr>
        <w:t xml:space="preserve">be </w:t>
      </w:r>
      <w:r>
        <w:t xml:space="preserve">harmful to the statistical inferences and </w:t>
      </w:r>
      <w:ins w:id="3" w:author="Jong-3, V.M.T. de (Valentijn)" w:date="2022-02-26T16:15:00Z">
        <w:r w:rsidR="00EF28C6">
          <w:t xml:space="preserve">introduces </w:t>
        </w:r>
      </w:ins>
      <w:r>
        <w:t xml:space="preserve">bias </w:t>
      </w:r>
      <w:del w:id="4" w:author="Jong-3, V.M.T. de (Valentijn)" w:date="2022-02-26T16:15:00Z">
        <w:r w:rsidDel="00EF28C6">
          <w:delText>results</w:delText>
        </w:r>
      </w:del>
      <w:ins w:id="5" w:author="Jong-3, V.M.T. de (Valentijn)" w:date="2022-02-26T16:15:00Z">
        <w:r w:rsidR="00EF28C6">
          <w:t>in estimators</w:t>
        </w:r>
      </w:ins>
      <w:r>
        <w:t>. Imagine a case where cross-level interactions between unit-level variables and cluster-level</w:t>
      </w:r>
      <w:r>
        <w:rPr>
          <w:spacing w:val="-17"/>
        </w:rPr>
        <w:t xml:space="preserve"> </w:t>
      </w:r>
      <w:r>
        <w:t>variables</w:t>
      </w:r>
      <w:r>
        <w:rPr>
          <w:spacing w:val="-17"/>
        </w:rPr>
        <w:t xml:space="preserve"> </w:t>
      </w:r>
      <w:r>
        <w:t>are</w:t>
      </w:r>
      <w:r>
        <w:rPr>
          <w:spacing w:val="-17"/>
        </w:rPr>
        <w:t xml:space="preserve"> </w:t>
      </w:r>
      <w:r>
        <w:t>present.</w:t>
      </w:r>
      <w:r>
        <w:rPr>
          <w:spacing w:val="1"/>
        </w:rPr>
        <w:t xml:space="preserve"> </w:t>
      </w:r>
      <w:r>
        <w:t>The</w:t>
      </w:r>
      <w:r>
        <w:rPr>
          <w:spacing w:val="-16"/>
        </w:rPr>
        <w:t xml:space="preserve"> </w:t>
      </w:r>
      <w:r>
        <w:t>cluster</w:t>
      </w:r>
      <w:r>
        <w:rPr>
          <w:spacing w:val="-17"/>
        </w:rPr>
        <w:t xml:space="preserve"> </w:t>
      </w:r>
      <w:r>
        <w:t>to</w:t>
      </w:r>
      <w:r>
        <w:rPr>
          <w:spacing w:val="-17"/>
        </w:rPr>
        <w:t xml:space="preserve"> </w:t>
      </w:r>
      <w:r>
        <w:t>which</w:t>
      </w:r>
      <w:r>
        <w:rPr>
          <w:spacing w:val="-17"/>
        </w:rPr>
        <w:t xml:space="preserve"> </w:t>
      </w:r>
      <w:r>
        <w:t>a</w:t>
      </w:r>
      <w:r>
        <w:rPr>
          <w:spacing w:val="-17"/>
        </w:rPr>
        <w:t xml:space="preserve"> </w:t>
      </w:r>
      <w:r>
        <w:t>unit</w:t>
      </w:r>
      <w:r>
        <w:rPr>
          <w:spacing w:val="-17"/>
        </w:rPr>
        <w:t xml:space="preserve"> </w:t>
      </w:r>
      <w:r>
        <w:t>belongs</w:t>
      </w:r>
      <w:r>
        <w:rPr>
          <w:spacing w:val="-17"/>
        </w:rPr>
        <w:t xml:space="preserve"> </w:t>
      </w:r>
      <w:r>
        <w:t>may</w:t>
      </w:r>
      <w:r>
        <w:rPr>
          <w:spacing w:val="-17"/>
        </w:rPr>
        <w:t xml:space="preserve"> </w:t>
      </w:r>
      <w:r>
        <w:t>then</w:t>
      </w:r>
      <w:r>
        <w:rPr>
          <w:spacing w:val="-17"/>
        </w:rPr>
        <w:t xml:space="preserve"> </w:t>
      </w:r>
      <w:r>
        <w:t>influence</w:t>
      </w:r>
      <w:r>
        <w:rPr>
          <w:spacing w:val="-17"/>
        </w:rPr>
        <w:t xml:space="preserve"> </w:t>
      </w:r>
      <w:r>
        <w:t>the unit-level observations–and vice versa for each of the units that make up the cluster (</w:t>
      </w:r>
      <w:hyperlink w:anchor="_bookmark14" w:history="1">
        <w:r>
          <w:rPr>
            <w:color w:val="00007F"/>
          </w:rPr>
          <w:t>Hox,</w:t>
        </w:r>
      </w:hyperlink>
      <w:r>
        <w:rPr>
          <w:color w:val="00007F"/>
        </w:rPr>
        <w:t xml:space="preserve"> </w:t>
      </w:r>
      <w:hyperlink w:anchor="_bookmark14" w:history="1">
        <w:r>
          <w:rPr>
            <w:color w:val="00007F"/>
          </w:rPr>
          <w:t xml:space="preserve">Moerbeek, and </w:t>
        </w:r>
        <w:r>
          <w:rPr>
            <w:color w:val="00007F"/>
            <w:spacing w:val="-5"/>
          </w:rPr>
          <w:t xml:space="preserve">van </w:t>
        </w:r>
        <w:r>
          <w:rPr>
            <w:color w:val="00007F"/>
          </w:rPr>
          <w:t>de Schoot</w:t>
        </w:r>
      </w:hyperlink>
      <w:r>
        <w:rPr>
          <w:color w:val="00007F"/>
        </w:rPr>
        <w:t xml:space="preserve"> </w:t>
      </w:r>
      <w:hyperlink w:anchor="_bookmark14" w:history="1">
        <w:r>
          <w:rPr>
            <w:color w:val="00007F"/>
          </w:rPr>
          <w:t>2017</w:t>
        </w:r>
      </w:hyperlink>
      <w:r>
        <w:t xml:space="preserve">). These relations can and should </w:t>
      </w:r>
      <w:r>
        <w:rPr>
          <w:spacing w:val="2"/>
        </w:rPr>
        <w:t xml:space="preserve">be </w:t>
      </w:r>
      <w:r>
        <w:t xml:space="preserve">taken </w:t>
      </w:r>
      <w:r>
        <w:rPr>
          <w:spacing w:val="-3"/>
        </w:rPr>
        <w:t xml:space="preserve">into </w:t>
      </w:r>
      <w:r>
        <w:t xml:space="preserve">account when developing analysis models for multilevel data for the simple reason that groups of observations share some common variance. The variability due to clustering is often </w:t>
      </w:r>
      <w:proofErr w:type="spellStart"/>
      <w:r>
        <w:t>mea</w:t>
      </w:r>
      <w:proofErr w:type="spellEnd"/>
      <w:r>
        <w:t xml:space="preserve">- </w:t>
      </w:r>
      <w:proofErr w:type="spellStart"/>
      <w:r>
        <w:t>sured</w:t>
      </w:r>
      <w:proofErr w:type="spellEnd"/>
      <w:r>
        <w:t xml:space="preserve"> </w:t>
      </w:r>
      <w:r>
        <w:rPr>
          <w:spacing w:val="-3"/>
        </w:rPr>
        <w:t xml:space="preserve">by </w:t>
      </w:r>
      <w:r>
        <w:t xml:space="preserve">means of the intraclass coefficient (ICC, </w:t>
      </w:r>
      <w:hyperlink w:anchor="_bookmark11" w:history="1">
        <w:r>
          <w:rPr>
            <w:color w:val="00007F"/>
          </w:rPr>
          <w:t xml:space="preserve">Fisher </w:t>
        </w:r>
      </w:hyperlink>
      <w:hyperlink w:anchor="_bookmark11" w:history="1">
        <w:r>
          <w:rPr>
            <w:color w:val="00007F"/>
          </w:rPr>
          <w:t>1925</w:t>
        </w:r>
      </w:hyperlink>
      <w:r>
        <w:t xml:space="preserve">). The ICC can </w:t>
      </w:r>
      <w:r>
        <w:rPr>
          <w:spacing w:val="3"/>
        </w:rPr>
        <w:t xml:space="preserve">be </w:t>
      </w:r>
      <w:r>
        <w:t>seen as the percentage</w:t>
      </w:r>
      <w:r>
        <w:rPr>
          <w:spacing w:val="13"/>
        </w:rPr>
        <w:t xml:space="preserve"> </w:t>
      </w:r>
      <w:r>
        <w:t>of</w:t>
      </w:r>
      <w:r>
        <w:rPr>
          <w:spacing w:val="14"/>
        </w:rPr>
        <w:t xml:space="preserve"> </w:t>
      </w:r>
      <w:r>
        <w:t>variance</w:t>
      </w:r>
      <w:r>
        <w:rPr>
          <w:spacing w:val="14"/>
        </w:rPr>
        <w:t xml:space="preserve"> </w:t>
      </w:r>
      <w:r>
        <w:t>that</w:t>
      </w:r>
      <w:r>
        <w:rPr>
          <w:spacing w:val="14"/>
        </w:rPr>
        <w:t xml:space="preserve"> </w:t>
      </w:r>
      <w:r>
        <w:t>can</w:t>
      </w:r>
      <w:r>
        <w:rPr>
          <w:spacing w:val="13"/>
        </w:rPr>
        <w:t xml:space="preserve"> </w:t>
      </w:r>
      <w:r>
        <w:rPr>
          <w:spacing w:val="3"/>
        </w:rPr>
        <w:t>be</w:t>
      </w:r>
      <w:r>
        <w:rPr>
          <w:spacing w:val="14"/>
        </w:rPr>
        <w:t xml:space="preserve"> </w:t>
      </w:r>
      <w:r>
        <w:t>attributed</w:t>
      </w:r>
      <w:r>
        <w:rPr>
          <w:spacing w:val="14"/>
        </w:rPr>
        <w:t xml:space="preserve"> </w:t>
      </w:r>
      <w:r>
        <w:t>to</w:t>
      </w:r>
      <w:r>
        <w:rPr>
          <w:spacing w:val="14"/>
        </w:rPr>
        <w:t xml:space="preserve"> </w:t>
      </w:r>
      <w:r>
        <w:t>the</w:t>
      </w:r>
      <w:r>
        <w:rPr>
          <w:spacing w:val="13"/>
        </w:rPr>
        <w:t xml:space="preserve"> </w:t>
      </w:r>
      <w:r>
        <w:t>cluster-level,</w:t>
      </w:r>
      <w:r>
        <w:rPr>
          <w:spacing w:val="16"/>
        </w:rPr>
        <w:t xml:space="preserve"> </w:t>
      </w:r>
      <w:r>
        <w:t>where</w:t>
      </w:r>
      <w:r>
        <w:rPr>
          <w:spacing w:val="14"/>
        </w:rPr>
        <w:t xml:space="preserve"> </w:t>
      </w:r>
      <w:r>
        <w:t>a</w:t>
      </w:r>
      <w:r>
        <w:rPr>
          <w:spacing w:val="14"/>
        </w:rPr>
        <w:t xml:space="preserve"> </w:t>
      </w:r>
      <w:r>
        <w:t>high</w:t>
      </w:r>
      <w:r>
        <w:rPr>
          <w:spacing w:val="14"/>
        </w:rPr>
        <w:t xml:space="preserve"> </w:t>
      </w:r>
      <w:r>
        <w:t>ICC</w:t>
      </w:r>
      <w:r>
        <w:rPr>
          <w:spacing w:val="13"/>
        </w:rPr>
        <w:t xml:space="preserve"> </w:t>
      </w:r>
      <w:r>
        <w:t>would</w:t>
      </w:r>
    </w:p>
    <w:p w14:paraId="1F9D98D6" w14:textId="77777777" w:rsidR="00C4731A" w:rsidRDefault="00C4731A">
      <w:pPr>
        <w:spacing w:line="259" w:lineRule="auto"/>
        <w:jc w:val="both"/>
        <w:sectPr w:rsidR="00C4731A">
          <w:type w:val="continuous"/>
          <w:pgSz w:w="11910" w:h="16840"/>
          <w:pgMar w:top="1580" w:right="0" w:bottom="280" w:left="960" w:header="708" w:footer="708" w:gutter="0"/>
          <w:cols w:space="708"/>
        </w:sectPr>
      </w:pPr>
    </w:p>
    <w:p w14:paraId="7BFD19FD" w14:textId="77777777" w:rsidR="00C4731A" w:rsidRDefault="00C4731A">
      <w:pPr>
        <w:pStyle w:val="Plattetekst"/>
        <w:rPr>
          <w:sz w:val="20"/>
        </w:rPr>
      </w:pPr>
    </w:p>
    <w:p w14:paraId="37DAED5B" w14:textId="77777777" w:rsidR="00C4731A" w:rsidRDefault="00C4731A">
      <w:pPr>
        <w:pStyle w:val="Plattetekst"/>
        <w:rPr>
          <w:sz w:val="20"/>
        </w:rPr>
      </w:pPr>
    </w:p>
    <w:p w14:paraId="64D08C01" w14:textId="77777777" w:rsidR="00C4731A" w:rsidRDefault="00C4731A">
      <w:pPr>
        <w:pStyle w:val="Plattetekst"/>
        <w:rPr>
          <w:sz w:val="20"/>
        </w:rPr>
      </w:pPr>
    </w:p>
    <w:p w14:paraId="2F97FB4D" w14:textId="77777777" w:rsidR="00C4731A" w:rsidRDefault="00C4731A">
      <w:pPr>
        <w:pStyle w:val="Plattetekst"/>
        <w:spacing w:before="9"/>
        <w:rPr>
          <w:sz w:val="17"/>
        </w:rPr>
      </w:pPr>
    </w:p>
    <w:tbl>
      <w:tblPr>
        <w:tblW w:w="0" w:type="auto"/>
        <w:tblInd w:w="1942" w:type="dxa"/>
        <w:tblLayout w:type="fixed"/>
        <w:tblCellMar>
          <w:left w:w="0" w:type="dxa"/>
          <w:right w:w="0" w:type="dxa"/>
        </w:tblCellMar>
        <w:tblLook w:val="01E0" w:firstRow="1" w:lastRow="1" w:firstColumn="1" w:lastColumn="1" w:noHBand="0" w:noVBand="0"/>
      </w:tblPr>
      <w:tblGrid>
        <w:gridCol w:w="585"/>
        <w:gridCol w:w="1190"/>
        <w:gridCol w:w="297"/>
        <w:gridCol w:w="1190"/>
        <w:gridCol w:w="298"/>
        <w:gridCol w:w="1190"/>
        <w:gridCol w:w="297"/>
        <w:gridCol w:w="1190"/>
      </w:tblGrid>
      <w:tr w:rsidR="00C4731A" w14:paraId="6890335C" w14:textId="77777777">
        <w:trPr>
          <w:trHeight w:val="408"/>
        </w:trPr>
        <w:tc>
          <w:tcPr>
            <w:tcW w:w="585" w:type="dxa"/>
          </w:tcPr>
          <w:p w14:paraId="749072E4" w14:textId="77777777" w:rsidR="00C4731A" w:rsidRDefault="00C4731A">
            <w:pPr>
              <w:pStyle w:val="TableParagraph"/>
              <w:rPr>
                <w:rFonts w:ascii="Times New Roman"/>
                <w:sz w:val="20"/>
              </w:rPr>
            </w:pPr>
          </w:p>
        </w:tc>
        <w:tc>
          <w:tcPr>
            <w:tcW w:w="1190" w:type="dxa"/>
            <w:tcBorders>
              <w:bottom w:val="single" w:sz="34" w:space="0" w:color="006CC2"/>
            </w:tcBorders>
          </w:tcPr>
          <w:p w14:paraId="64947E53" w14:textId="77777777" w:rsidR="00C4731A" w:rsidRDefault="005E0968">
            <w:pPr>
              <w:pStyle w:val="TableParagraph"/>
              <w:spacing w:line="239" w:lineRule="exact"/>
              <w:ind w:left="250" w:right="250"/>
              <w:jc w:val="center"/>
              <w:rPr>
                <w:rFonts w:ascii="Arial"/>
                <w:sz w:val="21"/>
              </w:rPr>
            </w:pPr>
            <w:r>
              <w:rPr>
                <w:rFonts w:ascii="Arial"/>
                <w:color w:val="4D4D4D"/>
                <w:w w:val="105"/>
                <w:sz w:val="21"/>
              </w:rPr>
              <w:t>cluster</w:t>
            </w:r>
          </w:p>
        </w:tc>
        <w:tc>
          <w:tcPr>
            <w:tcW w:w="297" w:type="dxa"/>
          </w:tcPr>
          <w:p w14:paraId="2FBF2CC4" w14:textId="77777777" w:rsidR="00C4731A" w:rsidRDefault="00C4731A">
            <w:pPr>
              <w:pStyle w:val="TableParagraph"/>
              <w:rPr>
                <w:rFonts w:ascii="Times New Roman"/>
                <w:sz w:val="20"/>
              </w:rPr>
            </w:pPr>
          </w:p>
        </w:tc>
        <w:tc>
          <w:tcPr>
            <w:tcW w:w="1190" w:type="dxa"/>
            <w:tcBorders>
              <w:bottom w:val="single" w:sz="34" w:space="0" w:color="006CC2"/>
            </w:tcBorders>
          </w:tcPr>
          <w:p w14:paraId="54252349" w14:textId="77777777" w:rsidR="00C4731A" w:rsidRDefault="005E0968">
            <w:pPr>
              <w:pStyle w:val="TableParagraph"/>
              <w:spacing w:line="239" w:lineRule="exact"/>
              <w:ind w:left="250" w:right="248"/>
              <w:jc w:val="center"/>
              <w:rPr>
                <w:rFonts w:ascii="Arial"/>
                <w:sz w:val="21"/>
              </w:rPr>
            </w:pPr>
            <w:r>
              <w:rPr>
                <w:rFonts w:ascii="Arial"/>
                <w:color w:val="4D4D4D"/>
                <w:w w:val="105"/>
                <w:sz w:val="21"/>
              </w:rPr>
              <w:t>X1</w:t>
            </w:r>
          </w:p>
        </w:tc>
        <w:tc>
          <w:tcPr>
            <w:tcW w:w="298" w:type="dxa"/>
          </w:tcPr>
          <w:p w14:paraId="2FC77752" w14:textId="77777777" w:rsidR="00C4731A" w:rsidRDefault="00C4731A">
            <w:pPr>
              <w:pStyle w:val="TableParagraph"/>
              <w:rPr>
                <w:rFonts w:ascii="Times New Roman"/>
                <w:sz w:val="20"/>
              </w:rPr>
            </w:pPr>
          </w:p>
        </w:tc>
        <w:tc>
          <w:tcPr>
            <w:tcW w:w="1190" w:type="dxa"/>
            <w:tcBorders>
              <w:bottom w:val="single" w:sz="34" w:space="0" w:color="006CC2"/>
            </w:tcBorders>
          </w:tcPr>
          <w:p w14:paraId="1239496D" w14:textId="77777777" w:rsidR="00C4731A" w:rsidRDefault="005E0968">
            <w:pPr>
              <w:pStyle w:val="TableParagraph"/>
              <w:spacing w:line="239" w:lineRule="exact"/>
              <w:ind w:left="464"/>
              <w:rPr>
                <w:rFonts w:ascii="Arial"/>
                <w:sz w:val="21"/>
              </w:rPr>
            </w:pPr>
            <w:r>
              <w:rPr>
                <w:rFonts w:ascii="Arial"/>
                <w:color w:val="4D4D4D"/>
                <w:w w:val="105"/>
                <w:sz w:val="21"/>
              </w:rPr>
              <w:t>X2</w:t>
            </w:r>
          </w:p>
        </w:tc>
        <w:tc>
          <w:tcPr>
            <w:tcW w:w="297" w:type="dxa"/>
          </w:tcPr>
          <w:p w14:paraId="3AC29CC3" w14:textId="77777777" w:rsidR="00C4731A" w:rsidRDefault="00C4731A">
            <w:pPr>
              <w:pStyle w:val="TableParagraph"/>
              <w:rPr>
                <w:rFonts w:ascii="Times New Roman"/>
                <w:sz w:val="20"/>
              </w:rPr>
            </w:pPr>
          </w:p>
        </w:tc>
        <w:tc>
          <w:tcPr>
            <w:tcW w:w="1190" w:type="dxa"/>
            <w:tcBorders>
              <w:bottom w:val="single" w:sz="34" w:space="0" w:color="B61A51"/>
            </w:tcBorders>
          </w:tcPr>
          <w:p w14:paraId="5704A73A" w14:textId="77777777" w:rsidR="00C4731A" w:rsidRDefault="005E0968">
            <w:pPr>
              <w:pStyle w:val="TableParagraph"/>
              <w:spacing w:line="239" w:lineRule="exact"/>
              <w:ind w:left="250" w:right="247"/>
              <w:jc w:val="center"/>
              <w:rPr>
                <w:rFonts w:ascii="Arial"/>
                <w:sz w:val="21"/>
              </w:rPr>
            </w:pPr>
            <w:r>
              <w:rPr>
                <w:rFonts w:ascii="Arial"/>
                <w:color w:val="4D4D4D"/>
                <w:w w:val="105"/>
                <w:sz w:val="21"/>
              </w:rPr>
              <w:t>X3</w:t>
            </w:r>
          </w:p>
        </w:tc>
      </w:tr>
      <w:tr w:rsidR="00C4731A" w14:paraId="4273462D" w14:textId="77777777">
        <w:trPr>
          <w:trHeight w:val="466"/>
        </w:trPr>
        <w:tc>
          <w:tcPr>
            <w:tcW w:w="585" w:type="dxa"/>
            <w:tcBorders>
              <w:right w:val="single" w:sz="34" w:space="0" w:color="006CC2"/>
            </w:tcBorders>
          </w:tcPr>
          <w:p w14:paraId="7F0F41B6" w14:textId="77777777" w:rsidR="00C4731A" w:rsidRDefault="005E0968">
            <w:pPr>
              <w:pStyle w:val="TableParagraph"/>
              <w:spacing w:before="113"/>
              <w:ind w:left="50"/>
              <w:rPr>
                <w:rFonts w:ascii="Arial"/>
                <w:sz w:val="21"/>
              </w:rPr>
            </w:pPr>
            <w:r>
              <w:rPr>
                <w:rFonts w:ascii="Arial"/>
                <w:color w:val="4D4D4D"/>
                <w:w w:val="102"/>
                <w:sz w:val="21"/>
              </w:rPr>
              <w:t>1</w:t>
            </w:r>
          </w:p>
        </w:tc>
        <w:tc>
          <w:tcPr>
            <w:tcW w:w="1190" w:type="dxa"/>
            <w:tcBorders>
              <w:top w:val="single" w:sz="34" w:space="0" w:color="006CC2"/>
              <w:left w:val="single" w:sz="34" w:space="0" w:color="006CC2"/>
              <w:right w:val="single" w:sz="34" w:space="0" w:color="006CC2"/>
            </w:tcBorders>
          </w:tcPr>
          <w:p w14:paraId="0758D589" w14:textId="77777777" w:rsidR="00C4731A" w:rsidRDefault="005E0968">
            <w:pPr>
              <w:pStyle w:val="TableParagraph"/>
              <w:spacing w:before="83"/>
              <w:jc w:val="center"/>
              <w:rPr>
                <w:rFonts w:ascii="Arial"/>
                <w:sz w:val="26"/>
              </w:rPr>
            </w:pPr>
            <w:r>
              <w:rPr>
                <w:rFonts w:ascii="Arial"/>
                <w:w w:val="101"/>
                <w:sz w:val="26"/>
              </w:rPr>
              <w:t>1</w:t>
            </w:r>
          </w:p>
        </w:tc>
        <w:tc>
          <w:tcPr>
            <w:tcW w:w="297" w:type="dxa"/>
            <w:tcBorders>
              <w:left w:val="single" w:sz="34" w:space="0" w:color="006CC2"/>
            </w:tcBorders>
          </w:tcPr>
          <w:p w14:paraId="7604AA54" w14:textId="77777777" w:rsidR="00C4731A" w:rsidRDefault="00C4731A">
            <w:pPr>
              <w:pStyle w:val="TableParagraph"/>
              <w:rPr>
                <w:rFonts w:ascii="Times New Roman"/>
                <w:sz w:val="20"/>
              </w:rPr>
            </w:pPr>
          </w:p>
        </w:tc>
        <w:tc>
          <w:tcPr>
            <w:tcW w:w="1190" w:type="dxa"/>
            <w:tcBorders>
              <w:top w:val="single" w:sz="34" w:space="0" w:color="006CC2"/>
              <w:right w:val="single" w:sz="34" w:space="0" w:color="006CC2"/>
            </w:tcBorders>
          </w:tcPr>
          <w:p w14:paraId="2C07563F" w14:textId="77777777" w:rsidR="00C4731A" w:rsidRDefault="00C4731A">
            <w:pPr>
              <w:pStyle w:val="TableParagraph"/>
              <w:rPr>
                <w:rFonts w:ascii="Times New Roman"/>
                <w:sz w:val="20"/>
              </w:rPr>
            </w:pPr>
          </w:p>
        </w:tc>
        <w:tc>
          <w:tcPr>
            <w:tcW w:w="298" w:type="dxa"/>
            <w:tcBorders>
              <w:left w:val="single" w:sz="34" w:space="0" w:color="006CC2"/>
            </w:tcBorders>
          </w:tcPr>
          <w:p w14:paraId="308480EF" w14:textId="77777777" w:rsidR="00C4731A" w:rsidRDefault="00C4731A">
            <w:pPr>
              <w:pStyle w:val="TableParagraph"/>
              <w:rPr>
                <w:rFonts w:ascii="Times New Roman"/>
                <w:sz w:val="20"/>
              </w:rPr>
            </w:pPr>
          </w:p>
        </w:tc>
        <w:tc>
          <w:tcPr>
            <w:tcW w:w="1190" w:type="dxa"/>
            <w:tcBorders>
              <w:top w:val="single" w:sz="34" w:space="0" w:color="006CC2"/>
              <w:right w:val="single" w:sz="34" w:space="0" w:color="006CC2"/>
            </w:tcBorders>
          </w:tcPr>
          <w:p w14:paraId="665326B1" w14:textId="77777777" w:rsidR="00C4731A" w:rsidRDefault="00C4731A">
            <w:pPr>
              <w:pStyle w:val="TableParagraph"/>
              <w:rPr>
                <w:rFonts w:ascii="Times New Roman"/>
                <w:sz w:val="20"/>
              </w:rPr>
            </w:pPr>
          </w:p>
        </w:tc>
        <w:tc>
          <w:tcPr>
            <w:tcW w:w="297" w:type="dxa"/>
            <w:tcBorders>
              <w:left w:val="single" w:sz="34" w:space="0" w:color="006CC2"/>
            </w:tcBorders>
          </w:tcPr>
          <w:p w14:paraId="1F003449" w14:textId="77777777" w:rsidR="00C4731A" w:rsidRDefault="00C4731A">
            <w:pPr>
              <w:pStyle w:val="TableParagraph"/>
              <w:rPr>
                <w:rFonts w:ascii="Times New Roman"/>
                <w:sz w:val="20"/>
              </w:rPr>
            </w:pPr>
          </w:p>
        </w:tc>
        <w:tc>
          <w:tcPr>
            <w:tcW w:w="1190" w:type="dxa"/>
            <w:tcBorders>
              <w:top w:val="single" w:sz="34" w:space="0" w:color="B61A51"/>
              <w:bottom w:val="single" w:sz="34" w:space="0" w:color="B61A51"/>
              <w:right w:val="single" w:sz="34" w:space="0" w:color="B61A51"/>
            </w:tcBorders>
          </w:tcPr>
          <w:p w14:paraId="65E2A225" w14:textId="77777777" w:rsidR="00C4731A" w:rsidRDefault="00C4731A">
            <w:pPr>
              <w:pStyle w:val="TableParagraph"/>
              <w:rPr>
                <w:rFonts w:ascii="Times New Roman"/>
                <w:sz w:val="20"/>
              </w:rPr>
            </w:pPr>
          </w:p>
        </w:tc>
      </w:tr>
      <w:tr w:rsidR="00C4731A" w14:paraId="2DA516FA" w14:textId="77777777">
        <w:trPr>
          <w:trHeight w:val="52"/>
        </w:trPr>
        <w:tc>
          <w:tcPr>
            <w:tcW w:w="585" w:type="dxa"/>
          </w:tcPr>
          <w:p w14:paraId="5B57F2EE" w14:textId="77777777" w:rsidR="00C4731A" w:rsidRDefault="00C4731A">
            <w:pPr>
              <w:pStyle w:val="TableParagraph"/>
              <w:rPr>
                <w:rFonts w:ascii="Times New Roman"/>
                <w:sz w:val="2"/>
              </w:rPr>
            </w:pPr>
          </w:p>
        </w:tc>
        <w:tc>
          <w:tcPr>
            <w:tcW w:w="1190" w:type="dxa"/>
            <w:tcBorders>
              <w:bottom w:val="single" w:sz="34" w:space="0" w:color="006CC2"/>
            </w:tcBorders>
          </w:tcPr>
          <w:p w14:paraId="580F7258" w14:textId="77777777" w:rsidR="00C4731A" w:rsidRDefault="00C4731A">
            <w:pPr>
              <w:pStyle w:val="TableParagraph"/>
              <w:rPr>
                <w:rFonts w:ascii="Times New Roman"/>
                <w:sz w:val="2"/>
              </w:rPr>
            </w:pPr>
          </w:p>
        </w:tc>
        <w:tc>
          <w:tcPr>
            <w:tcW w:w="297" w:type="dxa"/>
          </w:tcPr>
          <w:p w14:paraId="63A28AA9" w14:textId="77777777" w:rsidR="00C4731A" w:rsidRDefault="00C4731A">
            <w:pPr>
              <w:pStyle w:val="TableParagraph"/>
              <w:rPr>
                <w:rFonts w:ascii="Times New Roman"/>
                <w:sz w:val="2"/>
              </w:rPr>
            </w:pPr>
          </w:p>
        </w:tc>
        <w:tc>
          <w:tcPr>
            <w:tcW w:w="1190" w:type="dxa"/>
            <w:tcBorders>
              <w:bottom w:val="single" w:sz="34" w:space="0" w:color="006CC2"/>
            </w:tcBorders>
          </w:tcPr>
          <w:p w14:paraId="6DAE566D" w14:textId="77777777" w:rsidR="00C4731A" w:rsidRDefault="00C4731A">
            <w:pPr>
              <w:pStyle w:val="TableParagraph"/>
              <w:rPr>
                <w:rFonts w:ascii="Times New Roman"/>
                <w:sz w:val="2"/>
              </w:rPr>
            </w:pPr>
          </w:p>
        </w:tc>
        <w:tc>
          <w:tcPr>
            <w:tcW w:w="298" w:type="dxa"/>
          </w:tcPr>
          <w:p w14:paraId="5436760D" w14:textId="77777777" w:rsidR="00C4731A" w:rsidRDefault="00C4731A">
            <w:pPr>
              <w:pStyle w:val="TableParagraph"/>
              <w:rPr>
                <w:rFonts w:ascii="Times New Roman"/>
                <w:sz w:val="2"/>
              </w:rPr>
            </w:pPr>
          </w:p>
        </w:tc>
        <w:tc>
          <w:tcPr>
            <w:tcW w:w="1190" w:type="dxa"/>
            <w:tcBorders>
              <w:bottom w:val="single" w:sz="34" w:space="0" w:color="006CC2"/>
            </w:tcBorders>
          </w:tcPr>
          <w:p w14:paraId="485BC4A3" w14:textId="77777777" w:rsidR="00C4731A" w:rsidRDefault="00C4731A">
            <w:pPr>
              <w:pStyle w:val="TableParagraph"/>
              <w:rPr>
                <w:rFonts w:ascii="Times New Roman"/>
                <w:sz w:val="2"/>
              </w:rPr>
            </w:pPr>
          </w:p>
        </w:tc>
        <w:tc>
          <w:tcPr>
            <w:tcW w:w="297" w:type="dxa"/>
          </w:tcPr>
          <w:p w14:paraId="03937AFC" w14:textId="77777777" w:rsidR="00C4731A" w:rsidRDefault="00C4731A">
            <w:pPr>
              <w:pStyle w:val="TableParagraph"/>
              <w:rPr>
                <w:rFonts w:ascii="Times New Roman"/>
                <w:sz w:val="2"/>
              </w:rPr>
            </w:pPr>
          </w:p>
        </w:tc>
        <w:tc>
          <w:tcPr>
            <w:tcW w:w="1190" w:type="dxa"/>
            <w:tcBorders>
              <w:top w:val="single" w:sz="34" w:space="0" w:color="B61A51"/>
              <w:bottom w:val="single" w:sz="34" w:space="0" w:color="006CC2"/>
            </w:tcBorders>
          </w:tcPr>
          <w:p w14:paraId="4BE1B9E3" w14:textId="77777777" w:rsidR="00C4731A" w:rsidRDefault="00C4731A">
            <w:pPr>
              <w:pStyle w:val="TableParagraph"/>
              <w:rPr>
                <w:rFonts w:ascii="Times New Roman"/>
                <w:sz w:val="2"/>
              </w:rPr>
            </w:pPr>
          </w:p>
        </w:tc>
      </w:tr>
      <w:tr w:rsidR="00C4731A" w14:paraId="086D4501" w14:textId="77777777">
        <w:trPr>
          <w:trHeight w:val="466"/>
        </w:trPr>
        <w:tc>
          <w:tcPr>
            <w:tcW w:w="585" w:type="dxa"/>
            <w:tcBorders>
              <w:right w:val="single" w:sz="34" w:space="0" w:color="006CC2"/>
            </w:tcBorders>
          </w:tcPr>
          <w:p w14:paraId="316F42AC" w14:textId="77777777" w:rsidR="00C4731A" w:rsidRDefault="005E0968">
            <w:pPr>
              <w:pStyle w:val="TableParagraph"/>
              <w:spacing w:before="113"/>
              <w:ind w:left="50"/>
              <w:rPr>
                <w:rFonts w:ascii="Arial"/>
                <w:sz w:val="21"/>
              </w:rPr>
            </w:pPr>
            <w:r>
              <w:rPr>
                <w:rFonts w:ascii="Arial"/>
                <w:color w:val="4D4D4D"/>
                <w:w w:val="102"/>
                <w:sz w:val="21"/>
              </w:rPr>
              <w:t>2</w:t>
            </w:r>
          </w:p>
        </w:tc>
        <w:tc>
          <w:tcPr>
            <w:tcW w:w="1190" w:type="dxa"/>
            <w:tcBorders>
              <w:top w:val="single" w:sz="34" w:space="0" w:color="006CC2"/>
              <w:left w:val="single" w:sz="34" w:space="0" w:color="006CC2"/>
              <w:right w:val="single" w:sz="34" w:space="0" w:color="006CC2"/>
            </w:tcBorders>
          </w:tcPr>
          <w:p w14:paraId="145D8FC3" w14:textId="77777777" w:rsidR="00C4731A" w:rsidRDefault="005E0968">
            <w:pPr>
              <w:pStyle w:val="TableParagraph"/>
              <w:spacing w:before="83"/>
              <w:jc w:val="center"/>
              <w:rPr>
                <w:rFonts w:ascii="Arial"/>
                <w:sz w:val="26"/>
              </w:rPr>
            </w:pPr>
            <w:r>
              <w:rPr>
                <w:rFonts w:ascii="Arial"/>
                <w:w w:val="101"/>
                <w:sz w:val="26"/>
              </w:rPr>
              <w:t>1</w:t>
            </w:r>
          </w:p>
        </w:tc>
        <w:tc>
          <w:tcPr>
            <w:tcW w:w="297" w:type="dxa"/>
            <w:tcBorders>
              <w:left w:val="single" w:sz="34" w:space="0" w:color="006CC2"/>
            </w:tcBorders>
          </w:tcPr>
          <w:p w14:paraId="6460E60F" w14:textId="77777777" w:rsidR="00C4731A" w:rsidRDefault="00C4731A">
            <w:pPr>
              <w:pStyle w:val="TableParagraph"/>
              <w:rPr>
                <w:rFonts w:ascii="Times New Roman"/>
                <w:sz w:val="20"/>
              </w:rPr>
            </w:pPr>
          </w:p>
        </w:tc>
        <w:tc>
          <w:tcPr>
            <w:tcW w:w="1190" w:type="dxa"/>
            <w:tcBorders>
              <w:top w:val="single" w:sz="34" w:space="0" w:color="006CC2"/>
              <w:right w:val="single" w:sz="34" w:space="0" w:color="006CC2"/>
            </w:tcBorders>
          </w:tcPr>
          <w:p w14:paraId="7466AC75" w14:textId="77777777" w:rsidR="00C4731A" w:rsidRDefault="00C4731A">
            <w:pPr>
              <w:pStyle w:val="TableParagraph"/>
              <w:rPr>
                <w:rFonts w:ascii="Times New Roman"/>
                <w:sz w:val="20"/>
              </w:rPr>
            </w:pPr>
          </w:p>
        </w:tc>
        <w:tc>
          <w:tcPr>
            <w:tcW w:w="298" w:type="dxa"/>
            <w:tcBorders>
              <w:left w:val="single" w:sz="34" w:space="0" w:color="006CC2"/>
            </w:tcBorders>
          </w:tcPr>
          <w:p w14:paraId="21F2EAA2" w14:textId="77777777" w:rsidR="00C4731A" w:rsidRDefault="00C4731A">
            <w:pPr>
              <w:pStyle w:val="TableParagraph"/>
              <w:rPr>
                <w:rFonts w:ascii="Times New Roman"/>
                <w:sz w:val="20"/>
              </w:rPr>
            </w:pPr>
          </w:p>
        </w:tc>
        <w:tc>
          <w:tcPr>
            <w:tcW w:w="1190" w:type="dxa"/>
            <w:tcBorders>
              <w:top w:val="single" w:sz="34" w:space="0" w:color="006CC2"/>
              <w:right w:val="single" w:sz="34" w:space="0" w:color="006CC2"/>
            </w:tcBorders>
          </w:tcPr>
          <w:p w14:paraId="7F201281" w14:textId="77777777" w:rsidR="00C4731A" w:rsidRDefault="00C4731A">
            <w:pPr>
              <w:pStyle w:val="TableParagraph"/>
              <w:rPr>
                <w:rFonts w:ascii="Times New Roman"/>
                <w:sz w:val="20"/>
              </w:rPr>
            </w:pPr>
          </w:p>
        </w:tc>
        <w:tc>
          <w:tcPr>
            <w:tcW w:w="297" w:type="dxa"/>
            <w:tcBorders>
              <w:left w:val="single" w:sz="34" w:space="0" w:color="006CC2"/>
            </w:tcBorders>
          </w:tcPr>
          <w:p w14:paraId="0C72CDE9" w14:textId="77777777" w:rsidR="00C4731A" w:rsidRDefault="00C4731A">
            <w:pPr>
              <w:pStyle w:val="TableParagraph"/>
              <w:rPr>
                <w:rFonts w:ascii="Times New Roman"/>
                <w:sz w:val="20"/>
              </w:rPr>
            </w:pPr>
          </w:p>
        </w:tc>
        <w:tc>
          <w:tcPr>
            <w:tcW w:w="1190" w:type="dxa"/>
            <w:tcBorders>
              <w:top w:val="single" w:sz="34" w:space="0" w:color="006CC2"/>
              <w:bottom w:val="single" w:sz="34" w:space="0" w:color="006CC2"/>
              <w:right w:val="single" w:sz="34" w:space="0" w:color="006CC2"/>
            </w:tcBorders>
          </w:tcPr>
          <w:p w14:paraId="2B521E9D" w14:textId="77777777" w:rsidR="00C4731A" w:rsidRDefault="00C4731A">
            <w:pPr>
              <w:pStyle w:val="TableParagraph"/>
              <w:rPr>
                <w:rFonts w:ascii="Times New Roman"/>
                <w:sz w:val="20"/>
              </w:rPr>
            </w:pPr>
          </w:p>
        </w:tc>
      </w:tr>
      <w:tr w:rsidR="00C4731A" w14:paraId="4DF9A6E7" w14:textId="77777777">
        <w:trPr>
          <w:trHeight w:val="52"/>
        </w:trPr>
        <w:tc>
          <w:tcPr>
            <w:tcW w:w="585" w:type="dxa"/>
          </w:tcPr>
          <w:p w14:paraId="62FCF447" w14:textId="77777777" w:rsidR="00C4731A" w:rsidRDefault="00C4731A">
            <w:pPr>
              <w:pStyle w:val="TableParagraph"/>
              <w:rPr>
                <w:rFonts w:ascii="Times New Roman"/>
                <w:sz w:val="2"/>
              </w:rPr>
            </w:pPr>
          </w:p>
        </w:tc>
        <w:tc>
          <w:tcPr>
            <w:tcW w:w="1190" w:type="dxa"/>
            <w:tcBorders>
              <w:bottom w:val="single" w:sz="34" w:space="0" w:color="006CC2"/>
            </w:tcBorders>
          </w:tcPr>
          <w:p w14:paraId="1D343B7C" w14:textId="77777777" w:rsidR="00C4731A" w:rsidRDefault="00C4731A">
            <w:pPr>
              <w:pStyle w:val="TableParagraph"/>
              <w:rPr>
                <w:rFonts w:ascii="Times New Roman"/>
                <w:sz w:val="2"/>
              </w:rPr>
            </w:pPr>
          </w:p>
        </w:tc>
        <w:tc>
          <w:tcPr>
            <w:tcW w:w="297" w:type="dxa"/>
          </w:tcPr>
          <w:p w14:paraId="77DAC8E7" w14:textId="77777777" w:rsidR="00C4731A" w:rsidRDefault="00C4731A">
            <w:pPr>
              <w:pStyle w:val="TableParagraph"/>
              <w:rPr>
                <w:rFonts w:ascii="Times New Roman"/>
                <w:sz w:val="2"/>
              </w:rPr>
            </w:pPr>
          </w:p>
        </w:tc>
        <w:tc>
          <w:tcPr>
            <w:tcW w:w="1190" w:type="dxa"/>
            <w:tcBorders>
              <w:bottom w:val="single" w:sz="34" w:space="0" w:color="006CC2"/>
            </w:tcBorders>
          </w:tcPr>
          <w:p w14:paraId="1F5A435A" w14:textId="77777777" w:rsidR="00C4731A" w:rsidRDefault="00C4731A">
            <w:pPr>
              <w:pStyle w:val="TableParagraph"/>
              <w:rPr>
                <w:rFonts w:ascii="Times New Roman"/>
                <w:sz w:val="2"/>
              </w:rPr>
            </w:pPr>
          </w:p>
        </w:tc>
        <w:tc>
          <w:tcPr>
            <w:tcW w:w="298" w:type="dxa"/>
          </w:tcPr>
          <w:p w14:paraId="64D689DE" w14:textId="77777777" w:rsidR="00C4731A" w:rsidRDefault="00C4731A">
            <w:pPr>
              <w:pStyle w:val="TableParagraph"/>
              <w:rPr>
                <w:rFonts w:ascii="Times New Roman"/>
                <w:sz w:val="2"/>
              </w:rPr>
            </w:pPr>
          </w:p>
        </w:tc>
        <w:tc>
          <w:tcPr>
            <w:tcW w:w="1190" w:type="dxa"/>
            <w:tcBorders>
              <w:bottom w:val="single" w:sz="34" w:space="0" w:color="B61A51"/>
            </w:tcBorders>
          </w:tcPr>
          <w:p w14:paraId="1573F001" w14:textId="77777777" w:rsidR="00C4731A" w:rsidRDefault="00C4731A">
            <w:pPr>
              <w:pStyle w:val="TableParagraph"/>
              <w:rPr>
                <w:rFonts w:ascii="Times New Roman"/>
                <w:sz w:val="2"/>
              </w:rPr>
            </w:pPr>
          </w:p>
        </w:tc>
        <w:tc>
          <w:tcPr>
            <w:tcW w:w="297" w:type="dxa"/>
          </w:tcPr>
          <w:p w14:paraId="1BCB0E7D" w14:textId="77777777" w:rsidR="00C4731A" w:rsidRDefault="00C4731A">
            <w:pPr>
              <w:pStyle w:val="TableParagraph"/>
              <w:rPr>
                <w:rFonts w:ascii="Times New Roman"/>
                <w:sz w:val="2"/>
              </w:rPr>
            </w:pPr>
          </w:p>
        </w:tc>
        <w:tc>
          <w:tcPr>
            <w:tcW w:w="1190" w:type="dxa"/>
            <w:tcBorders>
              <w:top w:val="single" w:sz="34" w:space="0" w:color="006CC2"/>
              <w:bottom w:val="single" w:sz="34" w:space="0" w:color="006CC2"/>
            </w:tcBorders>
          </w:tcPr>
          <w:p w14:paraId="57F786C2" w14:textId="77777777" w:rsidR="00C4731A" w:rsidRDefault="00C4731A">
            <w:pPr>
              <w:pStyle w:val="TableParagraph"/>
              <w:rPr>
                <w:rFonts w:ascii="Times New Roman"/>
                <w:sz w:val="2"/>
              </w:rPr>
            </w:pPr>
          </w:p>
        </w:tc>
      </w:tr>
      <w:tr w:rsidR="00C4731A" w14:paraId="2792F929" w14:textId="77777777">
        <w:trPr>
          <w:trHeight w:val="466"/>
        </w:trPr>
        <w:tc>
          <w:tcPr>
            <w:tcW w:w="585" w:type="dxa"/>
            <w:tcBorders>
              <w:right w:val="single" w:sz="34" w:space="0" w:color="006CC2"/>
            </w:tcBorders>
          </w:tcPr>
          <w:p w14:paraId="7D84D15E" w14:textId="77777777" w:rsidR="00C4731A" w:rsidRDefault="005E0968">
            <w:pPr>
              <w:pStyle w:val="TableParagraph"/>
              <w:spacing w:before="113"/>
              <w:ind w:left="50"/>
              <w:rPr>
                <w:rFonts w:ascii="Arial"/>
                <w:sz w:val="21"/>
              </w:rPr>
            </w:pPr>
            <w:r>
              <w:rPr>
                <w:rFonts w:ascii="Arial"/>
                <w:color w:val="4D4D4D"/>
                <w:w w:val="102"/>
                <w:sz w:val="21"/>
              </w:rPr>
              <w:t>3</w:t>
            </w:r>
          </w:p>
        </w:tc>
        <w:tc>
          <w:tcPr>
            <w:tcW w:w="1190" w:type="dxa"/>
            <w:tcBorders>
              <w:top w:val="single" w:sz="34" w:space="0" w:color="006CC2"/>
              <w:left w:val="single" w:sz="34" w:space="0" w:color="006CC2"/>
              <w:right w:val="single" w:sz="34" w:space="0" w:color="006CC2"/>
            </w:tcBorders>
          </w:tcPr>
          <w:p w14:paraId="6B61011A" w14:textId="77777777" w:rsidR="00C4731A" w:rsidRDefault="005E0968">
            <w:pPr>
              <w:pStyle w:val="TableParagraph"/>
              <w:spacing w:before="84"/>
              <w:jc w:val="center"/>
              <w:rPr>
                <w:rFonts w:ascii="Arial"/>
                <w:sz w:val="26"/>
              </w:rPr>
            </w:pPr>
            <w:r>
              <w:rPr>
                <w:rFonts w:ascii="Arial"/>
                <w:w w:val="101"/>
                <w:sz w:val="26"/>
              </w:rPr>
              <w:t>2</w:t>
            </w:r>
          </w:p>
        </w:tc>
        <w:tc>
          <w:tcPr>
            <w:tcW w:w="297" w:type="dxa"/>
            <w:tcBorders>
              <w:left w:val="single" w:sz="34" w:space="0" w:color="006CC2"/>
            </w:tcBorders>
          </w:tcPr>
          <w:p w14:paraId="03742953" w14:textId="77777777" w:rsidR="00C4731A" w:rsidRDefault="00C4731A">
            <w:pPr>
              <w:pStyle w:val="TableParagraph"/>
              <w:rPr>
                <w:rFonts w:ascii="Times New Roman"/>
                <w:sz w:val="20"/>
              </w:rPr>
            </w:pPr>
          </w:p>
        </w:tc>
        <w:tc>
          <w:tcPr>
            <w:tcW w:w="1190" w:type="dxa"/>
            <w:tcBorders>
              <w:top w:val="single" w:sz="34" w:space="0" w:color="006CC2"/>
              <w:right w:val="single" w:sz="34" w:space="0" w:color="006CC2"/>
            </w:tcBorders>
          </w:tcPr>
          <w:p w14:paraId="1A6217C4" w14:textId="77777777" w:rsidR="00C4731A" w:rsidRDefault="00C4731A">
            <w:pPr>
              <w:pStyle w:val="TableParagraph"/>
              <w:rPr>
                <w:rFonts w:ascii="Times New Roman"/>
                <w:sz w:val="20"/>
              </w:rPr>
            </w:pPr>
          </w:p>
        </w:tc>
        <w:tc>
          <w:tcPr>
            <w:tcW w:w="298" w:type="dxa"/>
            <w:tcBorders>
              <w:left w:val="single" w:sz="34" w:space="0" w:color="006CC2"/>
            </w:tcBorders>
          </w:tcPr>
          <w:p w14:paraId="40368009" w14:textId="77777777" w:rsidR="00C4731A" w:rsidRDefault="00C4731A">
            <w:pPr>
              <w:pStyle w:val="TableParagraph"/>
              <w:rPr>
                <w:rFonts w:ascii="Times New Roman"/>
                <w:sz w:val="20"/>
              </w:rPr>
            </w:pPr>
          </w:p>
        </w:tc>
        <w:tc>
          <w:tcPr>
            <w:tcW w:w="1190" w:type="dxa"/>
            <w:tcBorders>
              <w:top w:val="single" w:sz="34" w:space="0" w:color="B61A51"/>
              <w:right w:val="single" w:sz="34" w:space="0" w:color="B61A51"/>
            </w:tcBorders>
          </w:tcPr>
          <w:p w14:paraId="05DABE34" w14:textId="77777777" w:rsidR="00C4731A" w:rsidRDefault="00C4731A">
            <w:pPr>
              <w:pStyle w:val="TableParagraph"/>
              <w:rPr>
                <w:rFonts w:ascii="Times New Roman"/>
                <w:sz w:val="20"/>
              </w:rPr>
            </w:pPr>
          </w:p>
        </w:tc>
        <w:tc>
          <w:tcPr>
            <w:tcW w:w="297" w:type="dxa"/>
            <w:tcBorders>
              <w:left w:val="single" w:sz="34" w:space="0" w:color="B61A51"/>
            </w:tcBorders>
          </w:tcPr>
          <w:p w14:paraId="33BF77B4" w14:textId="77777777" w:rsidR="00C4731A" w:rsidRDefault="00C4731A">
            <w:pPr>
              <w:pStyle w:val="TableParagraph"/>
              <w:rPr>
                <w:rFonts w:ascii="Times New Roman"/>
                <w:sz w:val="20"/>
              </w:rPr>
            </w:pPr>
          </w:p>
        </w:tc>
        <w:tc>
          <w:tcPr>
            <w:tcW w:w="1190" w:type="dxa"/>
            <w:tcBorders>
              <w:top w:val="single" w:sz="34" w:space="0" w:color="006CC2"/>
              <w:bottom w:val="single" w:sz="34" w:space="0" w:color="006CC2"/>
              <w:right w:val="single" w:sz="34" w:space="0" w:color="006CC2"/>
            </w:tcBorders>
          </w:tcPr>
          <w:p w14:paraId="536011AD" w14:textId="77777777" w:rsidR="00C4731A" w:rsidRDefault="00C4731A">
            <w:pPr>
              <w:pStyle w:val="TableParagraph"/>
              <w:rPr>
                <w:rFonts w:ascii="Times New Roman"/>
                <w:sz w:val="20"/>
              </w:rPr>
            </w:pPr>
          </w:p>
        </w:tc>
      </w:tr>
      <w:tr w:rsidR="00C4731A" w14:paraId="67CD2051" w14:textId="77777777">
        <w:trPr>
          <w:trHeight w:val="52"/>
        </w:trPr>
        <w:tc>
          <w:tcPr>
            <w:tcW w:w="585" w:type="dxa"/>
          </w:tcPr>
          <w:p w14:paraId="4C6D4F2B" w14:textId="77777777" w:rsidR="00C4731A" w:rsidRDefault="00C4731A">
            <w:pPr>
              <w:pStyle w:val="TableParagraph"/>
              <w:rPr>
                <w:rFonts w:ascii="Times New Roman"/>
                <w:sz w:val="2"/>
              </w:rPr>
            </w:pPr>
          </w:p>
        </w:tc>
        <w:tc>
          <w:tcPr>
            <w:tcW w:w="1190" w:type="dxa"/>
            <w:tcBorders>
              <w:bottom w:val="single" w:sz="34" w:space="0" w:color="006CC2"/>
            </w:tcBorders>
          </w:tcPr>
          <w:p w14:paraId="18830415" w14:textId="77777777" w:rsidR="00C4731A" w:rsidRDefault="00C4731A">
            <w:pPr>
              <w:pStyle w:val="TableParagraph"/>
              <w:rPr>
                <w:rFonts w:ascii="Times New Roman"/>
                <w:sz w:val="2"/>
              </w:rPr>
            </w:pPr>
          </w:p>
        </w:tc>
        <w:tc>
          <w:tcPr>
            <w:tcW w:w="297" w:type="dxa"/>
          </w:tcPr>
          <w:p w14:paraId="75405CD6" w14:textId="77777777" w:rsidR="00C4731A" w:rsidRDefault="00C4731A">
            <w:pPr>
              <w:pStyle w:val="TableParagraph"/>
              <w:rPr>
                <w:rFonts w:ascii="Times New Roman"/>
                <w:sz w:val="2"/>
              </w:rPr>
            </w:pPr>
          </w:p>
        </w:tc>
        <w:tc>
          <w:tcPr>
            <w:tcW w:w="1190" w:type="dxa"/>
            <w:tcBorders>
              <w:bottom w:val="single" w:sz="34" w:space="0" w:color="006CC2"/>
            </w:tcBorders>
          </w:tcPr>
          <w:p w14:paraId="41367B52" w14:textId="77777777" w:rsidR="00C4731A" w:rsidRDefault="00C4731A">
            <w:pPr>
              <w:pStyle w:val="TableParagraph"/>
              <w:rPr>
                <w:rFonts w:ascii="Times New Roman"/>
                <w:sz w:val="2"/>
              </w:rPr>
            </w:pPr>
          </w:p>
        </w:tc>
        <w:tc>
          <w:tcPr>
            <w:tcW w:w="298" w:type="dxa"/>
          </w:tcPr>
          <w:p w14:paraId="6225E31C" w14:textId="77777777" w:rsidR="00C4731A" w:rsidRDefault="00C4731A">
            <w:pPr>
              <w:pStyle w:val="TableParagraph"/>
              <w:rPr>
                <w:rFonts w:ascii="Times New Roman"/>
                <w:sz w:val="2"/>
              </w:rPr>
            </w:pPr>
          </w:p>
        </w:tc>
        <w:tc>
          <w:tcPr>
            <w:tcW w:w="1190" w:type="dxa"/>
            <w:tcBorders>
              <w:bottom w:val="single" w:sz="34" w:space="0" w:color="B61A51"/>
            </w:tcBorders>
          </w:tcPr>
          <w:p w14:paraId="62869FB5" w14:textId="77777777" w:rsidR="00C4731A" w:rsidRDefault="00C4731A">
            <w:pPr>
              <w:pStyle w:val="TableParagraph"/>
              <w:rPr>
                <w:rFonts w:ascii="Times New Roman"/>
                <w:sz w:val="2"/>
              </w:rPr>
            </w:pPr>
          </w:p>
        </w:tc>
        <w:tc>
          <w:tcPr>
            <w:tcW w:w="297" w:type="dxa"/>
          </w:tcPr>
          <w:p w14:paraId="61A9CA3A" w14:textId="77777777" w:rsidR="00C4731A" w:rsidRDefault="00C4731A">
            <w:pPr>
              <w:pStyle w:val="TableParagraph"/>
              <w:rPr>
                <w:rFonts w:ascii="Times New Roman"/>
                <w:sz w:val="2"/>
              </w:rPr>
            </w:pPr>
          </w:p>
        </w:tc>
        <w:tc>
          <w:tcPr>
            <w:tcW w:w="1190" w:type="dxa"/>
            <w:tcBorders>
              <w:top w:val="single" w:sz="34" w:space="0" w:color="006CC2"/>
              <w:bottom w:val="single" w:sz="34" w:space="0" w:color="B61A51"/>
            </w:tcBorders>
          </w:tcPr>
          <w:p w14:paraId="49C00D5A" w14:textId="77777777" w:rsidR="00C4731A" w:rsidRDefault="00C4731A">
            <w:pPr>
              <w:pStyle w:val="TableParagraph"/>
              <w:rPr>
                <w:rFonts w:ascii="Times New Roman"/>
                <w:sz w:val="2"/>
              </w:rPr>
            </w:pPr>
          </w:p>
        </w:tc>
      </w:tr>
      <w:tr w:rsidR="00C4731A" w14:paraId="516E2D10" w14:textId="77777777">
        <w:trPr>
          <w:trHeight w:val="466"/>
        </w:trPr>
        <w:tc>
          <w:tcPr>
            <w:tcW w:w="585" w:type="dxa"/>
            <w:tcBorders>
              <w:right w:val="single" w:sz="34" w:space="0" w:color="006CC2"/>
            </w:tcBorders>
          </w:tcPr>
          <w:p w14:paraId="435DAF79" w14:textId="77777777" w:rsidR="00C4731A" w:rsidRDefault="005E0968">
            <w:pPr>
              <w:pStyle w:val="TableParagraph"/>
              <w:spacing w:before="113"/>
              <w:ind w:left="50"/>
              <w:rPr>
                <w:rFonts w:ascii="Arial"/>
                <w:sz w:val="21"/>
              </w:rPr>
            </w:pPr>
            <w:r>
              <w:rPr>
                <w:rFonts w:ascii="Arial"/>
                <w:color w:val="4D4D4D"/>
                <w:w w:val="102"/>
                <w:sz w:val="21"/>
              </w:rPr>
              <w:t>4</w:t>
            </w:r>
          </w:p>
        </w:tc>
        <w:tc>
          <w:tcPr>
            <w:tcW w:w="1190" w:type="dxa"/>
            <w:tcBorders>
              <w:top w:val="single" w:sz="34" w:space="0" w:color="006CC2"/>
              <w:left w:val="single" w:sz="34" w:space="0" w:color="006CC2"/>
              <w:bottom w:val="single" w:sz="34" w:space="0" w:color="006CC2"/>
              <w:right w:val="single" w:sz="34" w:space="0" w:color="006CC2"/>
            </w:tcBorders>
          </w:tcPr>
          <w:p w14:paraId="7C218BF2" w14:textId="77777777" w:rsidR="00C4731A" w:rsidRDefault="005E0968">
            <w:pPr>
              <w:pStyle w:val="TableParagraph"/>
              <w:spacing w:before="84"/>
              <w:jc w:val="center"/>
              <w:rPr>
                <w:rFonts w:ascii="Arial"/>
                <w:sz w:val="26"/>
              </w:rPr>
            </w:pPr>
            <w:r>
              <w:rPr>
                <w:rFonts w:ascii="Arial"/>
                <w:w w:val="101"/>
                <w:sz w:val="26"/>
              </w:rPr>
              <w:t>2</w:t>
            </w:r>
          </w:p>
        </w:tc>
        <w:tc>
          <w:tcPr>
            <w:tcW w:w="297" w:type="dxa"/>
            <w:tcBorders>
              <w:left w:val="single" w:sz="34" w:space="0" w:color="006CC2"/>
            </w:tcBorders>
          </w:tcPr>
          <w:p w14:paraId="2E02BEB2" w14:textId="77777777" w:rsidR="00C4731A" w:rsidRDefault="00C4731A">
            <w:pPr>
              <w:pStyle w:val="TableParagraph"/>
              <w:rPr>
                <w:rFonts w:ascii="Times New Roman"/>
                <w:sz w:val="20"/>
              </w:rPr>
            </w:pPr>
          </w:p>
        </w:tc>
        <w:tc>
          <w:tcPr>
            <w:tcW w:w="1190" w:type="dxa"/>
            <w:tcBorders>
              <w:top w:val="single" w:sz="34" w:space="0" w:color="006CC2"/>
              <w:bottom w:val="single" w:sz="34" w:space="0" w:color="006CC2"/>
              <w:right w:val="single" w:sz="34" w:space="0" w:color="006CC2"/>
            </w:tcBorders>
          </w:tcPr>
          <w:p w14:paraId="3A5A8F34" w14:textId="77777777" w:rsidR="00C4731A" w:rsidRDefault="00C4731A">
            <w:pPr>
              <w:pStyle w:val="TableParagraph"/>
              <w:rPr>
                <w:rFonts w:ascii="Times New Roman"/>
                <w:sz w:val="20"/>
              </w:rPr>
            </w:pPr>
          </w:p>
        </w:tc>
        <w:tc>
          <w:tcPr>
            <w:tcW w:w="298" w:type="dxa"/>
            <w:tcBorders>
              <w:left w:val="single" w:sz="34" w:space="0" w:color="006CC2"/>
            </w:tcBorders>
          </w:tcPr>
          <w:p w14:paraId="3F347DE1" w14:textId="77777777" w:rsidR="00C4731A" w:rsidRDefault="00C4731A">
            <w:pPr>
              <w:pStyle w:val="TableParagraph"/>
              <w:rPr>
                <w:rFonts w:ascii="Times New Roman"/>
                <w:sz w:val="20"/>
              </w:rPr>
            </w:pPr>
          </w:p>
        </w:tc>
        <w:tc>
          <w:tcPr>
            <w:tcW w:w="1190" w:type="dxa"/>
            <w:tcBorders>
              <w:top w:val="single" w:sz="34" w:space="0" w:color="B61A51"/>
              <w:bottom w:val="single" w:sz="34" w:space="0" w:color="B61A51"/>
              <w:right w:val="single" w:sz="34" w:space="0" w:color="B61A51"/>
            </w:tcBorders>
          </w:tcPr>
          <w:p w14:paraId="5BCDFF39" w14:textId="77777777" w:rsidR="00C4731A" w:rsidRDefault="00C4731A">
            <w:pPr>
              <w:pStyle w:val="TableParagraph"/>
              <w:rPr>
                <w:rFonts w:ascii="Times New Roman"/>
                <w:sz w:val="20"/>
              </w:rPr>
            </w:pPr>
          </w:p>
        </w:tc>
        <w:tc>
          <w:tcPr>
            <w:tcW w:w="297" w:type="dxa"/>
            <w:tcBorders>
              <w:left w:val="single" w:sz="34" w:space="0" w:color="B61A51"/>
            </w:tcBorders>
          </w:tcPr>
          <w:p w14:paraId="08C5096C" w14:textId="77777777" w:rsidR="00C4731A" w:rsidRDefault="00C4731A">
            <w:pPr>
              <w:pStyle w:val="TableParagraph"/>
              <w:rPr>
                <w:rFonts w:ascii="Times New Roman"/>
                <w:sz w:val="20"/>
              </w:rPr>
            </w:pPr>
          </w:p>
        </w:tc>
        <w:tc>
          <w:tcPr>
            <w:tcW w:w="1190" w:type="dxa"/>
            <w:tcBorders>
              <w:top w:val="single" w:sz="34" w:space="0" w:color="B61A51"/>
              <w:bottom w:val="single" w:sz="34" w:space="0" w:color="B61A51"/>
              <w:right w:val="single" w:sz="34" w:space="0" w:color="B61A51"/>
            </w:tcBorders>
          </w:tcPr>
          <w:p w14:paraId="0A07344D" w14:textId="77777777" w:rsidR="00C4731A" w:rsidRDefault="00C4731A">
            <w:pPr>
              <w:pStyle w:val="TableParagraph"/>
              <w:rPr>
                <w:rFonts w:ascii="Times New Roman"/>
                <w:sz w:val="20"/>
              </w:rPr>
            </w:pPr>
          </w:p>
        </w:tc>
      </w:tr>
      <w:tr w:rsidR="00C4731A" w14:paraId="39486E41" w14:textId="77777777">
        <w:trPr>
          <w:trHeight w:val="741"/>
        </w:trPr>
        <w:tc>
          <w:tcPr>
            <w:tcW w:w="585" w:type="dxa"/>
          </w:tcPr>
          <w:p w14:paraId="0AC39668" w14:textId="77777777" w:rsidR="00C4731A" w:rsidRDefault="00C4731A">
            <w:pPr>
              <w:pStyle w:val="TableParagraph"/>
              <w:rPr>
                <w:rFonts w:ascii="Times New Roman"/>
                <w:sz w:val="20"/>
              </w:rPr>
            </w:pPr>
          </w:p>
        </w:tc>
        <w:tc>
          <w:tcPr>
            <w:tcW w:w="1190" w:type="dxa"/>
            <w:tcBorders>
              <w:top w:val="single" w:sz="34" w:space="0" w:color="006CC2"/>
              <w:bottom w:val="single" w:sz="34" w:space="0" w:color="006CC2"/>
            </w:tcBorders>
          </w:tcPr>
          <w:p w14:paraId="0C6DD439" w14:textId="77777777" w:rsidR="00C4731A" w:rsidRDefault="005E0968">
            <w:pPr>
              <w:pStyle w:val="TableParagraph"/>
              <w:spacing w:before="221"/>
              <w:ind w:left="250" w:right="250"/>
              <w:jc w:val="center"/>
              <w:rPr>
                <w:rFonts w:ascii="Arial"/>
                <w:sz w:val="26"/>
              </w:rPr>
            </w:pPr>
            <w:r>
              <w:rPr>
                <w:rFonts w:ascii="Arial"/>
                <w:sz w:val="26"/>
              </w:rPr>
              <w:t>...</w:t>
            </w:r>
          </w:p>
        </w:tc>
        <w:tc>
          <w:tcPr>
            <w:tcW w:w="297" w:type="dxa"/>
          </w:tcPr>
          <w:p w14:paraId="6C734A46" w14:textId="77777777" w:rsidR="00C4731A" w:rsidRDefault="00C4731A">
            <w:pPr>
              <w:pStyle w:val="TableParagraph"/>
              <w:rPr>
                <w:rFonts w:ascii="Times New Roman"/>
                <w:sz w:val="20"/>
              </w:rPr>
            </w:pPr>
          </w:p>
        </w:tc>
        <w:tc>
          <w:tcPr>
            <w:tcW w:w="1190" w:type="dxa"/>
            <w:tcBorders>
              <w:top w:val="single" w:sz="34" w:space="0" w:color="006CC2"/>
              <w:bottom w:val="single" w:sz="34" w:space="0" w:color="006CC2"/>
            </w:tcBorders>
          </w:tcPr>
          <w:p w14:paraId="1DF548C8" w14:textId="77777777" w:rsidR="00C4731A" w:rsidRDefault="005E0968">
            <w:pPr>
              <w:pStyle w:val="TableParagraph"/>
              <w:spacing w:before="221"/>
              <w:ind w:left="250" w:right="248"/>
              <w:jc w:val="center"/>
              <w:rPr>
                <w:rFonts w:ascii="Arial"/>
                <w:sz w:val="26"/>
              </w:rPr>
            </w:pPr>
            <w:r>
              <w:rPr>
                <w:rFonts w:ascii="Arial"/>
                <w:sz w:val="26"/>
              </w:rPr>
              <w:t>...</w:t>
            </w:r>
          </w:p>
        </w:tc>
        <w:tc>
          <w:tcPr>
            <w:tcW w:w="298" w:type="dxa"/>
          </w:tcPr>
          <w:p w14:paraId="65F5E31E" w14:textId="77777777" w:rsidR="00C4731A" w:rsidRDefault="00C4731A">
            <w:pPr>
              <w:pStyle w:val="TableParagraph"/>
              <w:rPr>
                <w:rFonts w:ascii="Times New Roman"/>
                <w:sz w:val="20"/>
              </w:rPr>
            </w:pPr>
          </w:p>
        </w:tc>
        <w:tc>
          <w:tcPr>
            <w:tcW w:w="1190" w:type="dxa"/>
            <w:tcBorders>
              <w:top w:val="single" w:sz="34" w:space="0" w:color="B61A51"/>
              <w:bottom w:val="single" w:sz="34" w:space="0" w:color="006CC2"/>
            </w:tcBorders>
          </w:tcPr>
          <w:p w14:paraId="2516D429" w14:textId="77777777" w:rsidR="00C4731A" w:rsidRDefault="005E0968">
            <w:pPr>
              <w:pStyle w:val="TableParagraph"/>
              <w:spacing w:before="221"/>
              <w:ind w:left="486"/>
              <w:rPr>
                <w:rFonts w:ascii="Arial"/>
                <w:sz w:val="26"/>
              </w:rPr>
            </w:pPr>
            <w:r>
              <w:rPr>
                <w:rFonts w:ascii="Arial"/>
                <w:sz w:val="26"/>
              </w:rPr>
              <w:t>...</w:t>
            </w:r>
          </w:p>
        </w:tc>
        <w:tc>
          <w:tcPr>
            <w:tcW w:w="297" w:type="dxa"/>
          </w:tcPr>
          <w:p w14:paraId="77D5EFB3" w14:textId="77777777" w:rsidR="00C4731A" w:rsidRDefault="00C4731A">
            <w:pPr>
              <w:pStyle w:val="TableParagraph"/>
              <w:rPr>
                <w:rFonts w:ascii="Times New Roman"/>
                <w:sz w:val="20"/>
              </w:rPr>
            </w:pPr>
          </w:p>
        </w:tc>
        <w:tc>
          <w:tcPr>
            <w:tcW w:w="1190" w:type="dxa"/>
            <w:tcBorders>
              <w:top w:val="single" w:sz="34" w:space="0" w:color="B61A51"/>
              <w:bottom w:val="single" w:sz="34" w:space="0" w:color="006CC2"/>
            </w:tcBorders>
          </w:tcPr>
          <w:p w14:paraId="655998D1" w14:textId="77777777" w:rsidR="00C4731A" w:rsidRDefault="005E0968">
            <w:pPr>
              <w:pStyle w:val="TableParagraph"/>
              <w:spacing w:before="221"/>
              <w:ind w:left="250" w:right="247"/>
              <w:jc w:val="center"/>
              <w:rPr>
                <w:rFonts w:ascii="Arial"/>
                <w:sz w:val="26"/>
              </w:rPr>
            </w:pPr>
            <w:r>
              <w:rPr>
                <w:rFonts w:ascii="Arial"/>
                <w:sz w:val="26"/>
              </w:rPr>
              <w:t>...</w:t>
            </w:r>
          </w:p>
        </w:tc>
      </w:tr>
      <w:tr w:rsidR="00C4731A" w14:paraId="7E533DEF" w14:textId="77777777">
        <w:trPr>
          <w:trHeight w:val="466"/>
        </w:trPr>
        <w:tc>
          <w:tcPr>
            <w:tcW w:w="585" w:type="dxa"/>
            <w:tcBorders>
              <w:right w:val="single" w:sz="34" w:space="0" w:color="006CC2"/>
            </w:tcBorders>
          </w:tcPr>
          <w:p w14:paraId="2ABA95C5" w14:textId="77777777" w:rsidR="00C4731A" w:rsidRDefault="005E0968">
            <w:pPr>
              <w:pStyle w:val="TableParagraph"/>
              <w:spacing w:before="113"/>
              <w:ind w:left="50"/>
              <w:rPr>
                <w:rFonts w:ascii="Arial"/>
                <w:sz w:val="21"/>
              </w:rPr>
            </w:pPr>
            <w:r>
              <w:rPr>
                <w:rFonts w:ascii="Arial"/>
                <w:color w:val="4D4D4D"/>
                <w:w w:val="102"/>
                <w:sz w:val="21"/>
              </w:rPr>
              <w:t>n</w:t>
            </w:r>
          </w:p>
        </w:tc>
        <w:tc>
          <w:tcPr>
            <w:tcW w:w="1190" w:type="dxa"/>
            <w:tcBorders>
              <w:top w:val="single" w:sz="34" w:space="0" w:color="006CC2"/>
              <w:left w:val="single" w:sz="34" w:space="0" w:color="006CC2"/>
              <w:bottom w:val="single" w:sz="34" w:space="0" w:color="006CC2"/>
              <w:right w:val="single" w:sz="34" w:space="0" w:color="006CC2"/>
            </w:tcBorders>
          </w:tcPr>
          <w:p w14:paraId="53107E75" w14:textId="77777777" w:rsidR="00C4731A" w:rsidRDefault="005E0968">
            <w:pPr>
              <w:pStyle w:val="TableParagraph"/>
              <w:spacing w:before="83"/>
              <w:jc w:val="center"/>
              <w:rPr>
                <w:rFonts w:ascii="Arial"/>
                <w:sz w:val="26"/>
              </w:rPr>
            </w:pPr>
            <w:r>
              <w:rPr>
                <w:rFonts w:ascii="Arial"/>
                <w:w w:val="101"/>
                <w:sz w:val="26"/>
              </w:rPr>
              <w:t>N</w:t>
            </w:r>
          </w:p>
        </w:tc>
        <w:tc>
          <w:tcPr>
            <w:tcW w:w="297" w:type="dxa"/>
            <w:tcBorders>
              <w:left w:val="single" w:sz="34" w:space="0" w:color="006CC2"/>
              <w:right w:val="single" w:sz="34" w:space="0" w:color="006CC2"/>
            </w:tcBorders>
          </w:tcPr>
          <w:p w14:paraId="3AD02AD1" w14:textId="77777777" w:rsidR="00C4731A" w:rsidRDefault="00C4731A">
            <w:pPr>
              <w:pStyle w:val="TableParagraph"/>
              <w:rPr>
                <w:rFonts w:ascii="Times New Roman"/>
                <w:sz w:val="20"/>
              </w:rPr>
            </w:pPr>
          </w:p>
        </w:tc>
        <w:tc>
          <w:tcPr>
            <w:tcW w:w="1190" w:type="dxa"/>
            <w:tcBorders>
              <w:top w:val="single" w:sz="34" w:space="0" w:color="006CC2"/>
              <w:left w:val="single" w:sz="34" w:space="0" w:color="006CC2"/>
              <w:bottom w:val="single" w:sz="34" w:space="0" w:color="006CC2"/>
              <w:right w:val="single" w:sz="34" w:space="0" w:color="006CC2"/>
            </w:tcBorders>
          </w:tcPr>
          <w:p w14:paraId="5F07655F" w14:textId="77777777" w:rsidR="00C4731A" w:rsidRDefault="00C4731A">
            <w:pPr>
              <w:pStyle w:val="TableParagraph"/>
              <w:rPr>
                <w:rFonts w:ascii="Times New Roman"/>
                <w:sz w:val="20"/>
              </w:rPr>
            </w:pPr>
          </w:p>
        </w:tc>
        <w:tc>
          <w:tcPr>
            <w:tcW w:w="298" w:type="dxa"/>
            <w:tcBorders>
              <w:left w:val="single" w:sz="34" w:space="0" w:color="006CC2"/>
              <w:right w:val="single" w:sz="34" w:space="0" w:color="006CC2"/>
            </w:tcBorders>
          </w:tcPr>
          <w:p w14:paraId="39C8D85C" w14:textId="77777777" w:rsidR="00C4731A" w:rsidRDefault="00C4731A">
            <w:pPr>
              <w:pStyle w:val="TableParagraph"/>
              <w:rPr>
                <w:rFonts w:ascii="Times New Roman"/>
                <w:sz w:val="20"/>
              </w:rPr>
            </w:pPr>
          </w:p>
        </w:tc>
        <w:tc>
          <w:tcPr>
            <w:tcW w:w="1190" w:type="dxa"/>
            <w:tcBorders>
              <w:top w:val="single" w:sz="34" w:space="0" w:color="006CC2"/>
              <w:left w:val="single" w:sz="34" w:space="0" w:color="006CC2"/>
              <w:bottom w:val="single" w:sz="34" w:space="0" w:color="006CC2"/>
              <w:right w:val="single" w:sz="34" w:space="0" w:color="006CC2"/>
            </w:tcBorders>
          </w:tcPr>
          <w:p w14:paraId="69211C02" w14:textId="77777777" w:rsidR="00C4731A" w:rsidRDefault="00C4731A">
            <w:pPr>
              <w:pStyle w:val="TableParagraph"/>
              <w:rPr>
                <w:rFonts w:ascii="Times New Roman"/>
                <w:sz w:val="20"/>
              </w:rPr>
            </w:pPr>
          </w:p>
        </w:tc>
        <w:tc>
          <w:tcPr>
            <w:tcW w:w="297" w:type="dxa"/>
            <w:tcBorders>
              <w:left w:val="single" w:sz="34" w:space="0" w:color="006CC2"/>
              <w:right w:val="single" w:sz="34" w:space="0" w:color="006CC2"/>
            </w:tcBorders>
          </w:tcPr>
          <w:p w14:paraId="363C69B8" w14:textId="77777777" w:rsidR="00C4731A" w:rsidRDefault="00C4731A">
            <w:pPr>
              <w:pStyle w:val="TableParagraph"/>
              <w:rPr>
                <w:rFonts w:ascii="Times New Roman"/>
                <w:sz w:val="20"/>
              </w:rPr>
            </w:pPr>
          </w:p>
        </w:tc>
        <w:tc>
          <w:tcPr>
            <w:tcW w:w="1190" w:type="dxa"/>
            <w:tcBorders>
              <w:top w:val="single" w:sz="34" w:space="0" w:color="006CC2"/>
              <w:left w:val="single" w:sz="34" w:space="0" w:color="006CC2"/>
              <w:bottom w:val="single" w:sz="34" w:space="0" w:color="006CC2"/>
              <w:right w:val="single" w:sz="34" w:space="0" w:color="006CC2"/>
            </w:tcBorders>
          </w:tcPr>
          <w:p w14:paraId="46B08E63" w14:textId="77777777" w:rsidR="00C4731A" w:rsidRDefault="00C4731A">
            <w:pPr>
              <w:pStyle w:val="TableParagraph"/>
              <w:rPr>
                <w:rFonts w:ascii="Times New Roman"/>
                <w:sz w:val="20"/>
              </w:rPr>
            </w:pPr>
          </w:p>
        </w:tc>
      </w:tr>
    </w:tbl>
    <w:p w14:paraId="5A7BEF16" w14:textId="77777777" w:rsidR="00C4731A" w:rsidRDefault="00C4731A">
      <w:pPr>
        <w:pStyle w:val="Plattetekst"/>
        <w:spacing w:before="2"/>
        <w:rPr>
          <w:sz w:val="29"/>
        </w:rPr>
      </w:pPr>
    </w:p>
    <w:p w14:paraId="5F90032B" w14:textId="77777777" w:rsidR="00C4731A" w:rsidRDefault="005E0968">
      <w:pPr>
        <w:pStyle w:val="Plattetekst"/>
        <w:spacing w:before="144"/>
        <w:ind w:left="3159"/>
      </w:pPr>
      <w:r>
        <w:t>Figure 1: Missingness in multilevel</w:t>
      </w:r>
      <w:r>
        <w:rPr>
          <w:spacing w:val="51"/>
        </w:rPr>
        <w:t xml:space="preserve"> </w:t>
      </w:r>
      <w:r>
        <w:t>data</w:t>
      </w:r>
    </w:p>
    <w:p w14:paraId="32D68334" w14:textId="77777777" w:rsidR="00C4731A" w:rsidRDefault="00C4731A">
      <w:pPr>
        <w:pStyle w:val="Plattetekst"/>
        <w:rPr>
          <w:sz w:val="30"/>
        </w:rPr>
      </w:pPr>
    </w:p>
    <w:p w14:paraId="6A744205" w14:textId="77777777" w:rsidR="00C4731A" w:rsidRDefault="005E0968">
      <w:pPr>
        <w:pStyle w:val="Plattetekst"/>
        <w:spacing w:before="179" w:line="259" w:lineRule="auto"/>
        <w:ind w:left="660" w:right="1461"/>
        <w:jc w:val="both"/>
      </w:pPr>
      <w:r>
        <w:t xml:space="preserve">indicate that a lot of variability is due to the cluster structure. Multilevel models typically accommodate for this variability </w:t>
      </w:r>
      <w:r>
        <w:rPr>
          <w:spacing w:val="-3"/>
        </w:rPr>
        <w:t xml:space="preserve">by </w:t>
      </w:r>
      <w:r>
        <w:t>including a separate group mean for each cluster. In addition</w:t>
      </w:r>
      <w:r>
        <w:rPr>
          <w:spacing w:val="-20"/>
        </w:rPr>
        <w:t xml:space="preserve"> </w:t>
      </w:r>
      <w:r>
        <w:t>to</w:t>
      </w:r>
      <w:r>
        <w:rPr>
          <w:spacing w:val="-20"/>
        </w:rPr>
        <w:t xml:space="preserve"> </w:t>
      </w:r>
      <w:r>
        <w:t>random</w:t>
      </w:r>
      <w:r>
        <w:rPr>
          <w:spacing w:val="-20"/>
        </w:rPr>
        <w:t xml:space="preserve"> </w:t>
      </w:r>
      <w:r>
        <w:t>intercepts,</w:t>
      </w:r>
      <w:r>
        <w:rPr>
          <w:spacing w:val="-19"/>
        </w:rPr>
        <w:t xml:space="preserve"> </w:t>
      </w:r>
      <w:r>
        <w:t>multilevel</w:t>
      </w:r>
      <w:r>
        <w:rPr>
          <w:spacing w:val="-20"/>
        </w:rPr>
        <w:t xml:space="preserve"> </w:t>
      </w:r>
      <w:r>
        <w:t>models</w:t>
      </w:r>
      <w:r>
        <w:rPr>
          <w:spacing w:val="-20"/>
        </w:rPr>
        <w:t xml:space="preserve"> </w:t>
      </w:r>
      <w:r>
        <w:t>can</w:t>
      </w:r>
      <w:r>
        <w:rPr>
          <w:spacing w:val="-20"/>
        </w:rPr>
        <w:t xml:space="preserve"> </w:t>
      </w:r>
      <w:r>
        <w:t>also</w:t>
      </w:r>
      <w:r>
        <w:rPr>
          <w:spacing w:val="-19"/>
        </w:rPr>
        <w:t xml:space="preserve"> </w:t>
      </w:r>
      <w:r>
        <w:t>include</w:t>
      </w:r>
      <w:r>
        <w:rPr>
          <w:spacing w:val="-20"/>
        </w:rPr>
        <w:t xml:space="preserve"> </w:t>
      </w:r>
      <w:r>
        <w:t>random</w:t>
      </w:r>
      <w:r>
        <w:rPr>
          <w:spacing w:val="-20"/>
        </w:rPr>
        <w:t xml:space="preserve"> </w:t>
      </w:r>
      <w:r>
        <w:t>effects</w:t>
      </w:r>
      <w:r>
        <w:rPr>
          <w:spacing w:val="-20"/>
        </w:rPr>
        <w:t xml:space="preserve"> </w:t>
      </w:r>
      <w:r>
        <w:t>and</w:t>
      </w:r>
      <w:r>
        <w:rPr>
          <w:spacing w:val="-20"/>
        </w:rPr>
        <w:t xml:space="preserve"> </w:t>
      </w:r>
      <w:r>
        <w:t xml:space="preserve">hetero- </w:t>
      </w:r>
      <w:proofErr w:type="spellStart"/>
      <w:r>
        <w:t>geneous</w:t>
      </w:r>
      <w:proofErr w:type="spellEnd"/>
      <w:r>
        <w:t xml:space="preserve"> residual error variances across clusters (see e.g. </w:t>
      </w:r>
      <w:hyperlink w:anchor="_bookmark12" w:history="1">
        <w:r>
          <w:rPr>
            <w:color w:val="00007F"/>
          </w:rPr>
          <w:t>Gelman and Hill</w:t>
        </w:r>
      </w:hyperlink>
      <w:r>
        <w:rPr>
          <w:color w:val="00007F"/>
        </w:rPr>
        <w:t xml:space="preserve"> </w:t>
      </w:r>
      <w:hyperlink w:anchor="_bookmark12" w:history="1">
        <w:r>
          <w:rPr>
            <w:color w:val="00007F"/>
          </w:rPr>
          <w:t>2006</w:t>
        </w:r>
      </w:hyperlink>
      <w:r>
        <w:t xml:space="preserve">, </w:t>
      </w:r>
      <w:hyperlink w:anchor="_bookmark14" w:history="1">
        <w:r>
          <w:rPr>
            <w:color w:val="00007F"/>
            <w:spacing w:val="-3"/>
          </w:rPr>
          <w:t xml:space="preserve">Hox </w:t>
        </w:r>
        <w:r>
          <w:rPr>
            <w:color w:val="00007F"/>
            <w:u w:val="single" w:color="00007F"/>
          </w:rPr>
          <w:t>et al.</w:t>
        </w:r>
      </w:hyperlink>
      <w:r>
        <w:rPr>
          <w:color w:val="00007F"/>
        </w:rPr>
        <w:t xml:space="preserve"> </w:t>
      </w:r>
      <w:r>
        <w:t>(</w:t>
      </w:r>
      <w:hyperlink w:anchor="_bookmark14" w:history="1">
        <w:r>
          <w:rPr>
            <w:color w:val="00007F"/>
          </w:rPr>
          <w:t>2017</w:t>
        </w:r>
      </w:hyperlink>
      <w:r>
        <w:t xml:space="preserve">) and </w:t>
      </w:r>
      <w:hyperlink w:anchor="_bookmark8" w:history="1">
        <w:r>
          <w:rPr>
            <w:color w:val="00007F"/>
          </w:rPr>
          <w:t xml:space="preserve">de Jong, Moons, </w:t>
        </w:r>
        <w:proofErr w:type="spellStart"/>
        <w:r>
          <w:rPr>
            <w:color w:val="00007F"/>
          </w:rPr>
          <w:t>Eijkemans</w:t>
        </w:r>
        <w:proofErr w:type="spellEnd"/>
        <w:r>
          <w:rPr>
            <w:color w:val="00007F"/>
          </w:rPr>
          <w:t xml:space="preserve">, </w:t>
        </w:r>
        <w:r>
          <w:rPr>
            <w:color w:val="00007F"/>
            <w:spacing w:val="-4"/>
          </w:rPr>
          <w:t xml:space="preserve">Riley, </w:t>
        </w:r>
        <w:r>
          <w:rPr>
            <w:color w:val="00007F"/>
          </w:rPr>
          <w:t>and Debray</w:t>
        </w:r>
      </w:hyperlink>
      <w:r>
        <w:rPr>
          <w:color w:val="00007F"/>
        </w:rPr>
        <w:t xml:space="preserve"> </w:t>
      </w:r>
      <w:r>
        <w:t>(</w:t>
      </w:r>
      <w:hyperlink w:anchor="_bookmark8" w:history="1">
        <w:r>
          <w:rPr>
            <w:color w:val="00007F"/>
          </w:rPr>
          <w:t>2021</w:t>
        </w:r>
      </w:hyperlink>
      <w:r>
        <w:t>)). There are many names for</w:t>
      </w:r>
      <w:r>
        <w:rPr>
          <w:spacing w:val="-13"/>
        </w:rPr>
        <w:t xml:space="preserve"> </w:t>
      </w:r>
      <w:r>
        <w:t>models</w:t>
      </w:r>
      <w:r>
        <w:rPr>
          <w:spacing w:val="-13"/>
        </w:rPr>
        <w:t xml:space="preserve"> </w:t>
      </w:r>
      <w:r>
        <w:t>that</w:t>
      </w:r>
      <w:r>
        <w:rPr>
          <w:spacing w:val="-13"/>
        </w:rPr>
        <w:t xml:space="preserve"> </w:t>
      </w:r>
      <w:r>
        <w:rPr>
          <w:spacing w:val="-3"/>
        </w:rPr>
        <w:t>take</w:t>
      </w:r>
      <w:r>
        <w:rPr>
          <w:spacing w:val="-12"/>
        </w:rPr>
        <w:t xml:space="preserve"> </w:t>
      </w:r>
      <w:r>
        <w:t>clustering</w:t>
      </w:r>
      <w:r>
        <w:rPr>
          <w:spacing w:val="-13"/>
        </w:rPr>
        <w:t xml:space="preserve"> </w:t>
      </w:r>
      <w:r>
        <w:t>into</w:t>
      </w:r>
      <w:r>
        <w:rPr>
          <w:spacing w:val="-13"/>
        </w:rPr>
        <w:t xml:space="preserve"> </w:t>
      </w:r>
      <w:r>
        <w:t>account.</w:t>
      </w:r>
      <w:r>
        <w:rPr>
          <w:spacing w:val="4"/>
        </w:rPr>
        <w:t xml:space="preserve"> </w:t>
      </w:r>
      <w:r>
        <w:t>Some</w:t>
      </w:r>
      <w:r>
        <w:rPr>
          <w:spacing w:val="-13"/>
        </w:rPr>
        <w:t xml:space="preserve"> </w:t>
      </w:r>
      <w:r>
        <w:t>popular</w:t>
      </w:r>
      <w:r>
        <w:rPr>
          <w:spacing w:val="-13"/>
        </w:rPr>
        <w:t xml:space="preserve"> </w:t>
      </w:r>
      <w:r>
        <w:t>examples</w:t>
      </w:r>
      <w:r>
        <w:rPr>
          <w:spacing w:val="-13"/>
        </w:rPr>
        <w:t xml:space="preserve"> </w:t>
      </w:r>
      <w:r>
        <w:t>are</w:t>
      </w:r>
      <w:r>
        <w:rPr>
          <w:spacing w:val="-12"/>
        </w:rPr>
        <w:t xml:space="preserve"> </w:t>
      </w:r>
      <w:r>
        <w:t>‘multilevel</w:t>
      </w:r>
      <w:r>
        <w:rPr>
          <w:spacing w:val="-13"/>
        </w:rPr>
        <w:t xml:space="preserve"> </w:t>
      </w:r>
      <w:r>
        <w:t>models’, ‘hierarchical</w:t>
      </w:r>
      <w:r>
        <w:rPr>
          <w:spacing w:val="11"/>
        </w:rPr>
        <w:t xml:space="preserve"> </w:t>
      </w:r>
      <w:r>
        <w:t>models’,</w:t>
      </w:r>
      <w:r>
        <w:rPr>
          <w:spacing w:val="11"/>
        </w:rPr>
        <w:t xml:space="preserve"> </w:t>
      </w:r>
      <w:r>
        <w:t>‘mixed</w:t>
      </w:r>
      <w:r>
        <w:rPr>
          <w:spacing w:val="11"/>
        </w:rPr>
        <w:t xml:space="preserve"> </w:t>
      </w:r>
      <w:r>
        <w:t>effect</w:t>
      </w:r>
      <w:r>
        <w:rPr>
          <w:spacing w:val="11"/>
        </w:rPr>
        <w:t xml:space="preserve"> </w:t>
      </w:r>
      <w:r>
        <w:t>models’</w:t>
      </w:r>
      <w:r>
        <w:rPr>
          <w:spacing w:val="11"/>
        </w:rPr>
        <w:t xml:space="preserve"> </w:t>
      </w:r>
      <w:r>
        <w:t>and</w:t>
      </w:r>
      <w:r>
        <w:rPr>
          <w:spacing w:val="11"/>
        </w:rPr>
        <w:t xml:space="preserve"> </w:t>
      </w:r>
      <w:r>
        <w:t>‘random</w:t>
      </w:r>
      <w:r>
        <w:rPr>
          <w:spacing w:val="12"/>
        </w:rPr>
        <w:t xml:space="preserve"> </w:t>
      </w:r>
      <w:r>
        <w:t>effect</w:t>
      </w:r>
      <w:r>
        <w:rPr>
          <w:spacing w:val="11"/>
        </w:rPr>
        <w:t xml:space="preserve"> </w:t>
      </w:r>
      <w:r>
        <w:rPr>
          <w:spacing w:val="-4"/>
        </w:rPr>
        <w:t>models’.</w:t>
      </w:r>
    </w:p>
    <w:p w14:paraId="0915BBBF" w14:textId="77777777" w:rsidR="00C4731A" w:rsidRDefault="00C4731A">
      <w:pPr>
        <w:pStyle w:val="Plattetekst"/>
        <w:spacing w:before="11"/>
        <w:rPr>
          <w:sz w:val="34"/>
        </w:rPr>
      </w:pPr>
    </w:p>
    <w:p w14:paraId="21D04084" w14:textId="77777777" w:rsidR="00C4731A" w:rsidRDefault="005E0968">
      <w:pPr>
        <w:pStyle w:val="Kop3"/>
        <w:numPr>
          <w:ilvl w:val="1"/>
          <w:numId w:val="2"/>
        </w:numPr>
        <w:tabs>
          <w:tab w:val="left" w:pos="1198"/>
        </w:tabs>
        <w:ind w:hanging="537"/>
        <w:rPr>
          <w:b/>
        </w:rPr>
      </w:pPr>
      <w:bookmarkStart w:id="6" w:name="Missingness_in_multilevel_data"/>
      <w:bookmarkEnd w:id="6"/>
      <w:r>
        <w:rPr>
          <w:b/>
        </w:rPr>
        <w:t>Missingness in multilevel</w:t>
      </w:r>
      <w:r>
        <w:rPr>
          <w:b/>
          <w:spacing w:val="11"/>
        </w:rPr>
        <w:t xml:space="preserve"> </w:t>
      </w:r>
      <w:r>
        <w:rPr>
          <w:b/>
        </w:rPr>
        <w:t>data</w:t>
      </w:r>
    </w:p>
    <w:p w14:paraId="4D47CF49" w14:textId="294488AA" w:rsidR="00C4731A" w:rsidRDefault="002616D9">
      <w:pPr>
        <w:pStyle w:val="Plattetekst"/>
        <w:spacing w:before="186" w:line="256" w:lineRule="auto"/>
        <w:ind w:left="660" w:right="1459"/>
        <w:jc w:val="both"/>
      </w:pPr>
      <w:r>
        <w:pict w14:anchorId="7BECF0CB">
          <v:shapetype id="_x0000_t202" coordsize="21600,21600" o:spt="202" path="m,l,21600r21600,l21600,xe">
            <v:stroke joinstyle="miter"/>
            <v:path gradientshapeok="t" o:connecttype="rect"/>
          </v:shapetype>
          <v:shape id="_x0000_s1768" type="#_x0000_t202" style="position:absolute;left:0;text-align:left;margin-left:105.7pt;margin-top:119.35pt;width:8.5pt;height:18.95pt;z-index:-251641344;mso-position-horizontal-relative:page" filled="f" stroked="f">
            <v:textbox inset="0,0,0,0">
              <w:txbxContent>
                <w:p w14:paraId="4324BFA3" w14:textId="77777777" w:rsidR="00C4731A" w:rsidRDefault="005E0968">
                  <w:pPr>
                    <w:pStyle w:val="Plattetekst"/>
                    <w:spacing w:line="266" w:lineRule="exact"/>
                    <w:rPr>
                      <w:rFonts w:ascii="Lucida Sans Unicode" w:hAnsi="Lucida Sans Unicode"/>
                    </w:rPr>
                  </w:pPr>
                  <w:r>
                    <w:rPr>
                      <w:rFonts w:ascii="Lucida Sans Unicode" w:hAnsi="Lucida Sans Unicode"/>
                      <w:w w:val="97"/>
                    </w:rPr>
                    <w:t>×</w:t>
                  </w:r>
                </w:p>
              </w:txbxContent>
            </v:textbox>
            <w10:wrap anchorx="page"/>
          </v:shape>
        </w:pict>
      </w:r>
      <w:r w:rsidR="005E0968">
        <w:t>The process of analyzing multilevel data is further complicated when not all data entries are observed. Just as with single level data, missingness may occur at the unit level. But with</w:t>
      </w:r>
      <w:r w:rsidR="005E0968">
        <w:rPr>
          <w:spacing w:val="-15"/>
        </w:rPr>
        <w:t xml:space="preserve"> </w:t>
      </w:r>
      <w:r w:rsidR="005E0968">
        <w:t>multiple</w:t>
      </w:r>
      <w:r w:rsidR="005E0968">
        <w:rPr>
          <w:spacing w:val="-13"/>
        </w:rPr>
        <w:t xml:space="preserve"> </w:t>
      </w:r>
      <w:r w:rsidR="005E0968">
        <w:t>levels</w:t>
      </w:r>
      <w:r w:rsidR="005E0968">
        <w:rPr>
          <w:spacing w:val="-14"/>
        </w:rPr>
        <w:t xml:space="preserve"> </w:t>
      </w:r>
      <w:r w:rsidR="005E0968">
        <w:t>of</w:t>
      </w:r>
      <w:r w:rsidR="005E0968">
        <w:rPr>
          <w:spacing w:val="-14"/>
        </w:rPr>
        <w:t xml:space="preserve"> </w:t>
      </w:r>
      <w:r w:rsidR="005E0968">
        <w:t>data</w:t>
      </w:r>
      <w:r w:rsidR="005E0968">
        <w:rPr>
          <w:spacing w:val="-15"/>
        </w:rPr>
        <w:t xml:space="preserve"> </w:t>
      </w:r>
      <w:r w:rsidR="005E0968">
        <w:t>comes</w:t>
      </w:r>
      <w:r w:rsidR="005E0968">
        <w:rPr>
          <w:spacing w:val="-13"/>
        </w:rPr>
        <w:t xml:space="preserve"> </w:t>
      </w:r>
      <w:r w:rsidR="005E0968">
        <w:t>the</w:t>
      </w:r>
      <w:r w:rsidR="005E0968">
        <w:rPr>
          <w:spacing w:val="-14"/>
        </w:rPr>
        <w:t xml:space="preserve"> </w:t>
      </w:r>
      <w:r w:rsidR="005E0968">
        <w:t>potential</w:t>
      </w:r>
      <w:r w:rsidR="005E0968">
        <w:rPr>
          <w:spacing w:val="-14"/>
        </w:rPr>
        <w:t xml:space="preserve"> </w:t>
      </w:r>
      <w:r w:rsidR="005E0968">
        <w:t>for</w:t>
      </w:r>
      <w:r w:rsidR="005E0968">
        <w:rPr>
          <w:spacing w:val="-14"/>
        </w:rPr>
        <w:t xml:space="preserve"> </w:t>
      </w:r>
      <w:r w:rsidR="005E0968">
        <w:t>clustered</w:t>
      </w:r>
      <w:r w:rsidR="005E0968">
        <w:rPr>
          <w:spacing w:val="-14"/>
        </w:rPr>
        <w:t xml:space="preserve"> </w:t>
      </w:r>
      <w:r w:rsidR="005E0968">
        <w:t>missingness.</w:t>
      </w:r>
      <w:ins w:id="7" w:author="Jong-3, V.M.T. de (Valentijn)" w:date="2022-02-26T16:33:00Z">
        <w:r w:rsidR="0053387B">
          <w:t xml:space="preserve"> Therefore,</w:t>
        </w:r>
      </w:ins>
      <w:r w:rsidR="005E0968">
        <w:rPr>
          <w:spacing w:val="-1"/>
        </w:rPr>
        <w:t xml:space="preserve"> </w:t>
      </w:r>
      <w:del w:id="8" w:author="Jong-3, V.M.T. de (Valentijn)" w:date="2022-02-26T16:33:00Z">
        <w:r w:rsidR="005E0968" w:rsidDel="0053387B">
          <w:delText>Incomplete</w:delText>
        </w:r>
        <w:r w:rsidR="005E0968" w:rsidDel="0053387B">
          <w:rPr>
            <w:spacing w:val="-13"/>
          </w:rPr>
          <w:delText xml:space="preserve"> </w:delText>
        </w:r>
      </w:del>
      <w:ins w:id="9" w:author="Jong-3, V.M.T. de (Valentijn)" w:date="2022-02-26T16:33:00Z">
        <w:r w:rsidR="0053387B">
          <w:t>i</w:t>
        </w:r>
        <w:r w:rsidR="0053387B">
          <w:t>ncomplete</w:t>
        </w:r>
        <w:r w:rsidR="0053387B">
          <w:rPr>
            <w:spacing w:val="-13"/>
          </w:rPr>
          <w:t xml:space="preserve"> </w:t>
        </w:r>
      </w:ins>
      <w:r w:rsidR="005E0968">
        <w:t>multi- level</w:t>
      </w:r>
      <w:r w:rsidR="005E0968">
        <w:rPr>
          <w:spacing w:val="-10"/>
        </w:rPr>
        <w:t xml:space="preserve"> </w:t>
      </w:r>
      <w:r w:rsidR="005E0968">
        <w:t>data</w:t>
      </w:r>
      <w:r w:rsidR="005E0968">
        <w:rPr>
          <w:spacing w:val="-10"/>
        </w:rPr>
        <w:t xml:space="preserve"> </w:t>
      </w:r>
      <w:r w:rsidR="005E0968">
        <w:t>can</w:t>
      </w:r>
      <w:r w:rsidR="005E0968">
        <w:rPr>
          <w:spacing w:val="-10"/>
        </w:rPr>
        <w:t xml:space="preserve"> </w:t>
      </w:r>
      <w:r w:rsidR="005E0968">
        <w:rPr>
          <w:spacing w:val="3"/>
        </w:rPr>
        <w:t>be</w:t>
      </w:r>
      <w:r w:rsidR="005E0968">
        <w:rPr>
          <w:spacing w:val="-10"/>
        </w:rPr>
        <w:t xml:space="preserve"> </w:t>
      </w:r>
      <w:r w:rsidR="005E0968">
        <w:t>categorized</w:t>
      </w:r>
      <w:r w:rsidR="005E0968">
        <w:rPr>
          <w:spacing w:val="-10"/>
        </w:rPr>
        <w:t xml:space="preserve"> </w:t>
      </w:r>
      <w:r w:rsidR="005E0968">
        <w:rPr>
          <w:spacing w:val="-3"/>
        </w:rPr>
        <w:t>into</w:t>
      </w:r>
      <w:r w:rsidR="005E0968">
        <w:rPr>
          <w:spacing w:val="-10"/>
        </w:rPr>
        <w:t xml:space="preserve"> </w:t>
      </w:r>
      <w:r w:rsidR="005E0968">
        <w:rPr>
          <w:spacing w:val="-5"/>
        </w:rPr>
        <w:t>two</w:t>
      </w:r>
      <w:r w:rsidR="005E0968">
        <w:rPr>
          <w:spacing w:val="-10"/>
        </w:rPr>
        <w:t xml:space="preserve"> </w:t>
      </w:r>
      <w:r w:rsidR="005E0968">
        <w:t>general</w:t>
      </w:r>
      <w:r w:rsidR="005E0968">
        <w:rPr>
          <w:spacing w:val="-10"/>
        </w:rPr>
        <w:t xml:space="preserve"> </w:t>
      </w:r>
      <w:r w:rsidR="005E0968">
        <w:t>patterns:</w:t>
      </w:r>
      <w:r w:rsidR="005E0968">
        <w:rPr>
          <w:spacing w:val="6"/>
        </w:rPr>
        <w:t xml:space="preserve"> </w:t>
      </w:r>
      <w:r w:rsidR="005E0968">
        <w:t>systematic</w:t>
      </w:r>
      <w:r w:rsidR="005E0968">
        <w:rPr>
          <w:spacing w:val="-10"/>
        </w:rPr>
        <w:t xml:space="preserve"> </w:t>
      </w:r>
      <w:r w:rsidR="005E0968">
        <w:t>missingness</w:t>
      </w:r>
      <w:r w:rsidR="005E0968">
        <w:rPr>
          <w:spacing w:val="-10"/>
        </w:rPr>
        <w:t xml:space="preserve"> </w:t>
      </w:r>
      <w:r w:rsidR="005E0968">
        <w:t>and</w:t>
      </w:r>
      <w:r w:rsidR="005E0968">
        <w:rPr>
          <w:spacing w:val="-10"/>
        </w:rPr>
        <w:t xml:space="preserve"> </w:t>
      </w:r>
      <w:r w:rsidR="005E0968">
        <w:t>sporadic missingness</w:t>
      </w:r>
      <w:r w:rsidR="005E0968">
        <w:rPr>
          <w:spacing w:val="-11"/>
        </w:rPr>
        <w:t xml:space="preserve"> </w:t>
      </w:r>
      <w:r w:rsidR="005E0968">
        <w:t>(</w:t>
      </w:r>
      <w:proofErr w:type="spellStart"/>
      <w:r w:rsidR="005E0968">
        <w:fldChar w:fldCharType="begin"/>
      </w:r>
      <w:r w:rsidR="005E0968">
        <w:instrText xml:space="preserve"> HYPERLINK \l "_bookmark19" </w:instrText>
      </w:r>
      <w:r w:rsidR="005E0968">
        <w:fldChar w:fldCharType="separate"/>
      </w:r>
      <w:r w:rsidR="005E0968">
        <w:rPr>
          <w:color w:val="00007F"/>
        </w:rPr>
        <w:t>Resche-Rigon</w:t>
      </w:r>
      <w:proofErr w:type="spellEnd"/>
      <w:r w:rsidR="005E0968">
        <w:rPr>
          <w:color w:val="00007F"/>
        </w:rPr>
        <w:t>,</w:t>
      </w:r>
      <w:r w:rsidR="005E0968">
        <w:rPr>
          <w:color w:val="00007F"/>
          <w:spacing w:val="-10"/>
        </w:rPr>
        <w:t xml:space="preserve"> </w:t>
      </w:r>
      <w:r w:rsidR="005E0968">
        <w:rPr>
          <w:color w:val="00007F"/>
        </w:rPr>
        <w:t>White,</w:t>
      </w:r>
      <w:r w:rsidR="005E0968">
        <w:rPr>
          <w:color w:val="00007F"/>
          <w:spacing w:val="-10"/>
        </w:rPr>
        <w:t xml:space="preserve"> </w:t>
      </w:r>
      <w:r w:rsidR="005E0968">
        <w:rPr>
          <w:color w:val="00007F"/>
        </w:rPr>
        <w:t>Bartlett,</w:t>
      </w:r>
      <w:r w:rsidR="005E0968">
        <w:rPr>
          <w:color w:val="00007F"/>
          <w:spacing w:val="-11"/>
        </w:rPr>
        <w:t xml:space="preserve"> </w:t>
      </w:r>
      <w:r w:rsidR="005E0968">
        <w:rPr>
          <w:color w:val="00007F"/>
        </w:rPr>
        <w:t>Peters,</w:t>
      </w:r>
      <w:r w:rsidR="005E0968">
        <w:rPr>
          <w:color w:val="00007F"/>
          <w:spacing w:val="-10"/>
        </w:rPr>
        <w:t xml:space="preserve"> </w:t>
      </w:r>
      <w:r w:rsidR="005E0968">
        <w:rPr>
          <w:color w:val="00007F"/>
        </w:rPr>
        <w:t>and</w:t>
      </w:r>
      <w:r w:rsidR="005E0968">
        <w:rPr>
          <w:color w:val="00007F"/>
          <w:spacing w:val="-10"/>
        </w:rPr>
        <w:t xml:space="preserve"> </w:t>
      </w:r>
      <w:r w:rsidR="005E0968">
        <w:rPr>
          <w:color w:val="00007F"/>
        </w:rPr>
        <w:t>Thompson</w:t>
      </w:r>
      <w:r w:rsidR="005E0968">
        <w:rPr>
          <w:color w:val="00007F"/>
          <w:spacing w:val="-11"/>
        </w:rPr>
        <w:t xml:space="preserve"> </w:t>
      </w:r>
      <w:r w:rsidR="005E0968">
        <w:rPr>
          <w:color w:val="00007F"/>
          <w:spacing w:val="-11"/>
        </w:rPr>
        <w:fldChar w:fldCharType="end"/>
      </w:r>
      <w:hyperlink w:anchor="_bookmark19" w:history="1">
        <w:r w:rsidR="005E0968">
          <w:rPr>
            <w:color w:val="00007F"/>
          </w:rPr>
          <w:t>2013</w:t>
        </w:r>
      </w:hyperlink>
      <w:r w:rsidR="005E0968">
        <w:t>).</w:t>
      </w:r>
      <w:r w:rsidR="005E0968">
        <w:rPr>
          <w:spacing w:val="6"/>
        </w:rPr>
        <w:t xml:space="preserve"> </w:t>
      </w:r>
      <w:r w:rsidR="005E0968">
        <w:t>Systematic</w:t>
      </w:r>
      <w:r w:rsidR="005E0968">
        <w:rPr>
          <w:spacing w:val="-11"/>
        </w:rPr>
        <w:t xml:space="preserve"> </w:t>
      </w:r>
      <w:r w:rsidR="005E0968">
        <w:t xml:space="preserve">miss- </w:t>
      </w:r>
      <w:proofErr w:type="spellStart"/>
      <w:r w:rsidR="005E0968">
        <w:t>ingness</w:t>
      </w:r>
      <w:proofErr w:type="spellEnd"/>
      <w:r w:rsidR="005E0968">
        <w:t xml:space="preserve"> implies that one or more variables are never observed in a certain cluster. With sporadic missingness there </w:t>
      </w:r>
      <w:r w:rsidR="005E0968">
        <w:rPr>
          <w:spacing w:val="-3"/>
        </w:rPr>
        <w:t xml:space="preserve">may </w:t>
      </w:r>
      <w:r w:rsidR="005E0968">
        <w:rPr>
          <w:spacing w:val="3"/>
        </w:rPr>
        <w:t xml:space="preserve">be </w:t>
      </w:r>
      <w:r w:rsidR="005E0968">
        <w:t xml:space="preserve">observed data for some but not all units in a cluster </w:t>
      </w:r>
      <w:r w:rsidR="005E0968">
        <w:rPr>
          <w:spacing w:val="-5"/>
        </w:rPr>
        <w:t>(</w:t>
      </w:r>
      <w:hyperlink w:anchor="_bookmark21" w:history="1">
        <w:r w:rsidR="005E0968">
          <w:rPr>
            <w:color w:val="00007F"/>
            <w:spacing w:val="-5"/>
          </w:rPr>
          <w:t>Van</w:t>
        </w:r>
        <w:r w:rsidR="005E0968">
          <w:rPr>
            <w:color w:val="00007F"/>
            <w:spacing w:val="-9"/>
          </w:rPr>
          <w:t xml:space="preserve"> </w:t>
        </w:r>
        <w:proofErr w:type="spellStart"/>
        <w:r w:rsidR="005E0968">
          <w:rPr>
            <w:color w:val="00007F"/>
          </w:rPr>
          <w:t>Buuren</w:t>
        </w:r>
        <w:proofErr w:type="spellEnd"/>
        <w:r w:rsidR="005E0968">
          <w:rPr>
            <w:color w:val="00007F"/>
            <w:spacing w:val="-8"/>
          </w:rPr>
          <w:t xml:space="preserve"> </w:t>
        </w:r>
      </w:hyperlink>
      <w:hyperlink w:anchor="_bookmark21" w:history="1">
        <w:r w:rsidR="005E0968">
          <w:rPr>
            <w:color w:val="00007F"/>
          </w:rPr>
          <w:t>2018</w:t>
        </w:r>
      </w:hyperlink>
      <w:r w:rsidR="005E0968">
        <w:t>;</w:t>
      </w:r>
      <w:r w:rsidR="005E0968">
        <w:rPr>
          <w:spacing w:val="-9"/>
        </w:rPr>
        <w:t xml:space="preserve"> </w:t>
      </w:r>
      <w:hyperlink w:anchor="_bookmark15" w:history="1">
        <w:proofErr w:type="spellStart"/>
        <w:r w:rsidR="005E0968">
          <w:rPr>
            <w:color w:val="00007F"/>
          </w:rPr>
          <w:t>Jolani</w:t>
        </w:r>
        <w:proofErr w:type="spellEnd"/>
        <w:r w:rsidR="005E0968">
          <w:rPr>
            <w:color w:val="00007F"/>
            <w:spacing w:val="-8"/>
          </w:rPr>
          <w:t xml:space="preserve"> </w:t>
        </w:r>
      </w:hyperlink>
      <w:hyperlink w:anchor="_bookmark15" w:history="1">
        <w:r w:rsidR="005E0968">
          <w:rPr>
            <w:color w:val="00007F"/>
          </w:rPr>
          <w:t>2018</w:t>
        </w:r>
      </w:hyperlink>
      <w:r w:rsidR="005E0968">
        <w:t>).</w:t>
      </w:r>
      <w:r w:rsidR="005E0968">
        <w:rPr>
          <w:spacing w:val="8"/>
        </w:rPr>
        <w:t xml:space="preserve"> </w:t>
      </w:r>
      <w:r w:rsidR="005E0968">
        <w:rPr>
          <w:spacing w:val="-10"/>
        </w:rPr>
        <w:t>We</w:t>
      </w:r>
      <w:r w:rsidR="005E0968">
        <w:rPr>
          <w:spacing w:val="-9"/>
        </w:rPr>
        <w:t xml:space="preserve"> </w:t>
      </w:r>
      <w:r w:rsidR="005E0968">
        <w:rPr>
          <w:spacing w:val="-4"/>
        </w:rPr>
        <w:t>have</w:t>
      </w:r>
      <w:r w:rsidR="005E0968">
        <w:rPr>
          <w:spacing w:val="-8"/>
        </w:rPr>
        <w:t xml:space="preserve"> </w:t>
      </w:r>
      <w:r w:rsidR="005E0968">
        <w:t>visualized</w:t>
      </w:r>
      <w:r w:rsidR="005E0968">
        <w:rPr>
          <w:spacing w:val="-8"/>
        </w:rPr>
        <w:t xml:space="preserve"> </w:t>
      </w:r>
      <w:r w:rsidR="005E0968">
        <w:t>this</w:t>
      </w:r>
      <w:r w:rsidR="005E0968">
        <w:rPr>
          <w:spacing w:val="-9"/>
        </w:rPr>
        <w:t xml:space="preserve"> </w:t>
      </w:r>
      <w:r w:rsidR="005E0968">
        <w:t>difference</w:t>
      </w:r>
      <w:r w:rsidR="005E0968">
        <w:rPr>
          <w:spacing w:val="-8"/>
        </w:rPr>
        <w:t xml:space="preserve"> </w:t>
      </w:r>
      <w:r w:rsidR="005E0968">
        <w:t>in</w:t>
      </w:r>
      <w:r w:rsidR="005E0968">
        <w:rPr>
          <w:spacing w:val="-9"/>
        </w:rPr>
        <w:t xml:space="preserve"> </w:t>
      </w:r>
      <w:r w:rsidR="005E0968">
        <w:t>Figure</w:t>
      </w:r>
      <w:r w:rsidR="005E0968">
        <w:rPr>
          <w:spacing w:val="-8"/>
        </w:rPr>
        <w:t xml:space="preserve"> </w:t>
      </w:r>
      <w:r w:rsidR="005E0968">
        <w:t>1,</w:t>
      </w:r>
      <w:r w:rsidR="005E0968">
        <w:rPr>
          <w:spacing w:val="-8"/>
        </w:rPr>
        <w:t xml:space="preserve"> </w:t>
      </w:r>
      <w:r w:rsidR="005E0968">
        <w:t>which</w:t>
      </w:r>
      <w:r w:rsidR="005E0968">
        <w:rPr>
          <w:spacing w:val="-8"/>
        </w:rPr>
        <w:t xml:space="preserve"> </w:t>
      </w:r>
      <w:r w:rsidR="005E0968">
        <w:t xml:space="preserve">shows an </w:t>
      </w:r>
      <w:r w:rsidR="005E0968">
        <w:rPr>
          <w:rFonts w:ascii="Bookman Old Style"/>
          <w:i/>
        </w:rPr>
        <w:t xml:space="preserve">n  </w:t>
      </w:r>
      <w:r w:rsidR="008B40CC">
        <w:rPr>
          <w:rFonts w:ascii="Bookman Old Style"/>
          <w:i/>
        </w:rPr>
        <w:t xml:space="preserve"> p </w:t>
      </w:r>
      <w:r w:rsidR="005E0968">
        <w:t xml:space="preserve">set </w:t>
      </w:r>
      <w:r w:rsidR="005E0968">
        <w:rPr>
          <w:rFonts w:ascii="Gill Sans MT"/>
          <w:b/>
        </w:rPr>
        <w:t xml:space="preserve">X </w:t>
      </w:r>
      <w:r w:rsidR="005E0968">
        <w:t xml:space="preserve">= </w:t>
      </w:r>
      <w:r w:rsidR="005E0968">
        <w:rPr>
          <w:rFonts w:ascii="Bookman Old Style"/>
          <w:i/>
          <w:spacing w:val="3"/>
        </w:rPr>
        <w:t>X</w:t>
      </w:r>
      <w:r w:rsidR="005E0968">
        <w:rPr>
          <w:rFonts w:ascii="Trebuchet MS"/>
          <w:spacing w:val="3"/>
          <w:vertAlign w:val="subscript"/>
        </w:rPr>
        <w:t>1</w:t>
      </w:r>
      <w:r w:rsidR="005E0968">
        <w:rPr>
          <w:rFonts w:ascii="Bookman Old Style"/>
          <w:i/>
          <w:spacing w:val="3"/>
        </w:rPr>
        <w:t xml:space="preserve">, </w:t>
      </w:r>
      <w:r w:rsidR="005E0968">
        <w:rPr>
          <w:rFonts w:ascii="Bookman Old Style"/>
          <w:i/>
        </w:rPr>
        <w:t xml:space="preserve">. . . , </w:t>
      </w:r>
      <w:proofErr w:type="spellStart"/>
      <w:r w:rsidR="005E0968">
        <w:rPr>
          <w:rFonts w:ascii="Bookman Old Style"/>
          <w:i/>
          <w:spacing w:val="3"/>
        </w:rPr>
        <w:t>X</w:t>
      </w:r>
      <w:r w:rsidR="005E0968">
        <w:rPr>
          <w:rFonts w:ascii="Verdana"/>
          <w:i/>
          <w:spacing w:val="3"/>
          <w:vertAlign w:val="subscript"/>
        </w:rPr>
        <w:t>p</w:t>
      </w:r>
      <w:proofErr w:type="spellEnd"/>
      <w:r w:rsidR="005E0968">
        <w:rPr>
          <w:spacing w:val="3"/>
        </w:rPr>
        <w:t xml:space="preserve">, </w:t>
      </w:r>
      <w:r w:rsidR="005E0968">
        <w:t xml:space="preserve">with </w:t>
      </w:r>
      <w:r w:rsidR="005E0968">
        <w:rPr>
          <w:rFonts w:ascii="Bookman Old Style"/>
          <w:i/>
        </w:rPr>
        <w:t xml:space="preserve">n </w:t>
      </w:r>
      <w:r w:rsidR="005E0968">
        <w:t xml:space="preserve">units distributed </w:t>
      </w:r>
      <w:r w:rsidR="005E0968">
        <w:rPr>
          <w:spacing w:val="-4"/>
        </w:rPr>
        <w:t xml:space="preserve">over </w:t>
      </w:r>
      <w:r w:rsidR="005E0968">
        <w:rPr>
          <w:rFonts w:ascii="Bookman Old Style"/>
          <w:i/>
        </w:rPr>
        <w:t xml:space="preserve">N </w:t>
      </w:r>
      <w:r w:rsidR="005E0968">
        <w:t xml:space="preserve">clusters, and </w:t>
      </w:r>
      <w:r w:rsidR="005E0968">
        <w:rPr>
          <w:rFonts w:ascii="Bookman Old Style"/>
          <w:i/>
        </w:rPr>
        <w:t xml:space="preserve">p </w:t>
      </w:r>
      <w:r w:rsidR="005E0968">
        <w:t xml:space="preserve">= 3 columns. Column </w:t>
      </w:r>
      <w:r w:rsidR="005E0968">
        <w:rPr>
          <w:rFonts w:ascii="Bookman Old Style"/>
          <w:i/>
          <w:spacing w:val="8"/>
        </w:rPr>
        <w:t>X</w:t>
      </w:r>
      <w:r w:rsidR="005E0968">
        <w:rPr>
          <w:spacing w:val="8"/>
        </w:rPr>
        <w:t xml:space="preserve">1 </w:t>
      </w:r>
      <w:r w:rsidR="005E0968">
        <w:t xml:space="preserve">is completely observed, column </w:t>
      </w:r>
      <w:r w:rsidR="005E0968">
        <w:rPr>
          <w:rFonts w:ascii="Bookman Old Style"/>
          <w:i/>
          <w:spacing w:val="8"/>
        </w:rPr>
        <w:t>X</w:t>
      </w:r>
      <w:r w:rsidR="005E0968">
        <w:rPr>
          <w:spacing w:val="8"/>
        </w:rPr>
        <w:t xml:space="preserve">2 </w:t>
      </w:r>
      <w:r w:rsidR="005E0968">
        <w:t>is systematically missing</w:t>
      </w:r>
      <w:ins w:id="10" w:author="Jong-3, V.M.T. de (Valentijn)" w:date="2022-02-26T16:18:00Z">
        <w:r w:rsidR="00EF28C6">
          <w:t xml:space="preserve"> in cluster 2</w:t>
        </w:r>
      </w:ins>
      <w:r w:rsidR="005E0968">
        <w:t xml:space="preserve">, and column </w:t>
      </w:r>
      <w:r w:rsidR="005E0968">
        <w:rPr>
          <w:rFonts w:ascii="Bookman Old Style"/>
          <w:i/>
          <w:spacing w:val="8"/>
        </w:rPr>
        <w:t>X</w:t>
      </w:r>
      <w:r w:rsidR="005E0968">
        <w:rPr>
          <w:spacing w:val="8"/>
        </w:rPr>
        <w:t xml:space="preserve">3 </w:t>
      </w:r>
      <w:r w:rsidR="005E0968">
        <w:t xml:space="preserve">is sporadically missing. </w:t>
      </w:r>
      <w:r w:rsidR="005E0968">
        <w:rPr>
          <w:spacing w:val="-10"/>
        </w:rPr>
        <w:t xml:space="preserve">To </w:t>
      </w:r>
      <w:r w:rsidR="005E0968">
        <w:t xml:space="preserve">analyze these incomplete data, </w:t>
      </w:r>
      <w:r w:rsidR="005E0968">
        <w:rPr>
          <w:spacing w:val="-4"/>
        </w:rPr>
        <w:t xml:space="preserve">we have </w:t>
      </w:r>
      <w:r w:rsidR="005E0968">
        <w:t xml:space="preserve">to take the nature of the missingness and the cluster structure into account. </w:t>
      </w:r>
      <w:r w:rsidR="005E0968">
        <w:rPr>
          <w:spacing w:val="-7"/>
        </w:rPr>
        <w:t xml:space="preserve">For </w:t>
      </w:r>
      <w:r w:rsidR="005E0968">
        <w:t xml:space="preserve">example, the sporadic missingness in </w:t>
      </w:r>
      <w:r w:rsidR="005E0968">
        <w:rPr>
          <w:rFonts w:ascii="Bookman Old Style"/>
          <w:i/>
          <w:spacing w:val="8"/>
        </w:rPr>
        <w:t>X</w:t>
      </w:r>
      <w:r w:rsidR="005E0968">
        <w:rPr>
          <w:spacing w:val="8"/>
        </w:rPr>
        <w:t xml:space="preserve">3 </w:t>
      </w:r>
      <w:r w:rsidR="005E0968">
        <w:t xml:space="preserve">could </w:t>
      </w:r>
      <w:r w:rsidR="005E0968">
        <w:rPr>
          <w:spacing w:val="3"/>
        </w:rPr>
        <w:t xml:space="preserve">be </w:t>
      </w:r>
      <w:r w:rsidR="005E0968">
        <w:t xml:space="preserve">easily amended if this would </w:t>
      </w:r>
      <w:r w:rsidR="005E0968">
        <w:rPr>
          <w:spacing w:val="3"/>
        </w:rPr>
        <w:t xml:space="preserve">be </w:t>
      </w:r>
      <w:r w:rsidR="005E0968">
        <w:t xml:space="preserve">a cluster-level variable (and </w:t>
      </w:r>
      <w:r w:rsidR="005E0968">
        <w:rPr>
          <w:spacing w:val="-3"/>
        </w:rPr>
        <w:t xml:space="preserve">thus </w:t>
      </w:r>
      <w:r w:rsidR="005E0968">
        <w:t xml:space="preserve">constant within clusters). </w:t>
      </w:r>
      <w:r w:rsidR="005E0968">
        <w:rPr>
          <w:spacing w:val="-10"/>
        </w:rPr>
        <w:t xml:space="preserve">We </w:t>
      </w:r>
      <w:r w:rsidR="005E0968">
        <w:t xml:space="preserve">could then just extrapolate the true (but missing) </w:t>
      </w:r>
      <w:r w:rsidR="005E0968">
        <w:rPr>
          <w:spacing w:val="-3"/>
        </w:rPr>
        <w:t xml:space="preserve">value </w:t>
      </w:r>
      <w:r w:rsidR="005E0968">
        <w:t xml:space="preserve">of </w:t>
      </w:r>
      <w:r w:rsidR="005E0968">
        <w:rPr>
          <w:rFonts w:ascii="Bookman Old Style"/>
          <w:i/>
          <w:spacing w:val="8"/>
        </w:rPr>
        <w:t>X</w:t>
      </w:r>
      <w:r w:rsidR="005E0968">
        <w:rPr>
          <w:spacing w:val="8"/>
        </w:rPr>
        <w:t xml:space="preserve">3 </w:t>
      </w:r>
      <w:r w:rsidR="005E0968">
        <w:t>for</w:t>
      </w:r>
      <w:r w:rsidR="005E0968">
        <w:rPr>
          <w:spacing w:val="47"/>
        </w:rPr>
        <w:t xml:space="preserve"> </w:t>
      </w:r>
      <w:r w:rsidR="005E0968">
        <w:t>unit</w:t>
      </w:r>
    </w:p>
    <w:p w14:paraId="56E7FA5C" w14:textId="77777777" w:rsidR="00C4731A" w:rsidRDefault="00C4731A">
      <w:pPr>
        <w:spacing w:line="256" w:lineRule="auto"/>
        <w:jc w:val="both"/>
        <w:sectPr w:rsidR="00C4731A">
          <w:headerReference w:type="even" r:id="rId9"/>
          <w:headerReference w:type="default" r:id="rId10"/>
          <w:pgSz w:w="11910" w:h="16840"/>
          <w:pgMar w:top="1740" w:right="0" w:bottom="280" w:left="960" w:header="1431" w:footer="0" w:gutter="0"/>
          <w:pgNumType w:start="2"/>
          <w:cols w:space="708"/>
        </w:sectPr>
      </w:pPr>
    </w:p>
    <w:p w14:paraId="1C7C8945" w14:textId="77777777" w:rsidR="00C4731A" w:rsidRDefault="00C4731A">
      <w:pPr>
        <w:pStyle w:val="Plattetekst"/>
        <w:spacing w:before="1"/>
        <w:rPr>
          <w:sz w:val="27"/>
        </w:rPr>
      </w:pPr>
    </w:p>
    <w:p w14:paraId="70AADA7B" w14:textId="727CDCC3" w:rsidR="00C4731A" w:rsidRDefault="005E0968">
      <w:pPr>
        <w:pStyle w:val="Plattetekst"/>
        <w:spacing w:before="139" w:line="259" w:lineRule="auto"/>
        <w:ind w:left="660" w:right="1462"/>
        <w:jc w:val="both"/>
      </w:pPr>
      <w:r>
        <w:t xml:space="preserve">1 from unit 2, and the </w:t>
      </w:r>
      <w:r>
        <w:rPr>
          <w:spacing w:val="-3"/>
        </w:rPr>
        <w:t xml:space="preserve">value </w:t>
      </w:r>
      <w:r>
        <w:t xml:space="preserve">for unit 4 from unit 3. If </w:t>
      </w:r>
      <w:r>
        <w:rPr>
          <w:rFonts w:ascii="Bookman Old Style" w:hAnsi="Bookman Old Style"/>
          <w:i/>
          <w:spacing w:val="8"/>
        </w:rPr>
        <w:t>X</w:t>
      </w:r>
      <w:r>
        <w:rPr>
          <w:spacing w:val="8"/>
        </w:rPr>
        <w:t xml:space="preserve">3 </w:t>
      </w:r>
      <w:r>
        <w:t xml:space="preserve">would instead </w:t>
      </w:r>
      <w:r>
        <w:rPr>
          <w:spacing w:val="2"/>
        </w:rPr>
        <w:t xml:space="preserve">be </w:t>
      </w:r>
      <w:r>
        <w:t xml:space="preserve">a unit-level variable (which </w:t>
      </w:r>
      <w:r>
        <w:rPr>
          <w:spacing w:val="-3"/>
        </w:rPr>
        <w:t xml:space="preserve">may </w:t>
      </w:r>
      <w:r>
        <w:rPr>
          <w:spacing w:val="-4"/>
        </w:rPr>
        <w:t xml:space="preserve">vary </w:t>
      </w:r>
      <w:r>
        <w:t xml:space="preserve">within clusters), </w:t>
      </w:r>
      <w:r>
        <w:rPr>
          <w:spacing w:val="-4"/>
        </w:rPr>
        <w:t xml:space="preserve">we </w:t>
      </w:r>
      <w:r>
        <w:t xml:space="preserve">could not just </w:t>
      </w:r>
      <w:r>
        <w:rPr>
          <w:spacing w:val="-3"/>
        </w:rPr>
        <w:t xml:space="preserve">recover </w:t>
      </w:r>
      <w:r>
        <w:t>the unobserved ‘truth’, but</w:t>
      </w:r>
      <w:r>
        <w:rPr>
          <w:spacing w:val="-3"/>
        </w:rPr>
        <w:t xml:space="preserve"> </w:t>
      </w:r>
      <w:r>
        <w:t>need</w:t>
      </w:r>
      <w:r>
        <w:rPr>
          <w:spacing w:val="-3"/>
        </w:rPr>
        <w:t xml:space="preserve"> </w:t>
      </w:r>
      <w:r>
        <w:t>some</w:t>
      </w:r>
      <w:r>
        <w:rPr>
          <w:spacing w:val="-3"/>
        </w:rPr>
        <w:t xml:space="preserve"> </w:t>
      </w:r>
      <w:r>
        <w:t>kind</w:t>
      </w:r>
      <w:r>
        <w:rPr>
          <w:spacing w:val="-3"/>
        </w:rPr>
        <w:t xml:space="preserve"> </w:t>
      </w:r>
      <w:r>
        <w:t>of</w:t>
      </w:r>
      <w:r>
        <w:rPr>
          <w:spacing w:val="-2"/>
        </w:rPr>
        <w:t xml:space="preserve"> </w:t>
      </w:r>
      <w:r>
        <w:t>missing</w:t>
      </w:r>
      <w:r>
        <w:rPr>
          <w:spacing w:val="-3"/>
        </w:rPr>
        <w:t xml:space="preserve"> </w:t>
      </w:r>
      <w:r>
        <w:t>data</w:t>
      </w:r>
      <w:r>
        <w:rPr>
          <w:spacing w:val="-3"/>
        </w:rPr>
        <w:t xml:space="preserve"> </w:t>
      </w:r>
      <w:r>
        <w:t>method</w:t>
      </w:r>
      <w:r>
        <w:rPr>
          <w:spacing w:val="-3"/>
        </w:rPr>
        <w:t xml:space="preserve"> </w:t>
      </w:r>
      <w:r>
        <w:t>or</w:t>
      </w:r>
      <w:r>
        <w:rPr>
          <w:spacing w:val="-2"/>
        </w:rPr>
        <w:t xml:space="preserve"> </w:t>
      </w:r>
      <w:r>
        <w:t>discard</w:t>
      </w:r>
      <w:r>
        <w:rPr>
          <w:spacing w:val="-3"/>
        </w:rPr>
        <w:t xml:space="preserve"> </w:t>
      </w:r>
      <w:r>
        <w:t>the</w:t>
      </w:r>
      <w:r>
        <w:rPr>
          <w:spacing w:val="-3"/>
        </w:rPr>
        <w:t xml:space="preserve"> </w:t>
      </w:r>
      <w:r>
        <w:t>incomplete</w:t>
      </w:r>
      <w:r>
        <w:rPr>
          <w:spacing w:val="-3"/>
        </w:rPr>
        <w:t xml:space="preserve"> </w:t>
      </w:r>
      <w:r>
        <w:t>units</w:t>
      </w:r>
      <w:r>
        <w:rPr>
          <w:spacing w:val="-3"/>
        </w:rPr>
        <w:t xml:space="preserve"> </w:t>
      </w:r>
      <w:r>
        <w:t>altogether</w:t>
      </w:r>
      <w:r>
        <w:rPr>
          <w:spacing w:val="-2"/>
        </w:rPr>
        <w:t xml:space="preserve"> </w:t>
      </w:r>
      <w:r>
        <w:t xml:space="preserve">(i.e., list-wise deletion/complete case analysis). </w:t>
      </w:r>
      <w:commentRangeStart w:id="11"/>
      <w:del w:id="12" w:author="Jong-3, V.M.T. de (Valentijn)" w:date="2022-02-26T16:21:00Z">
        <w:r w:rsidDel="00EF28C6">
          <w:delText>And</w:delText>
        </w:r>
      </w:del>
      <w:ins w:id="13" w:author="Jong-3, V.M.T. de (Valentijn)" w:date="2022-02-26T16:21:00Z">
        <w:r w:rsidR="00EF28C6">
          <w:t>Further</w:t>
        </w:r>
        <w:commentRangeEnd w:id="11"/>
        <w:r w:rsidR="00EF28C6">
          <w:rPr>
            <w:rStyle w:val="Verwijzingopmerking"/>
          </w:rPr>
          <w:commentReference w:id="11"/>
        </w:r>
      </w:ins>
      <w:r>
        <w:t xml:space="preserve">, with the systematic missingness in </w:t>
      </w:r>
      <w:r>
        <w:rPr>
          <w:rFonts w:ascii="Bookman Old Style" w:hAnsi="Bookman Old Style"/>
          <w:i/>
          <w:spacing w:val="5"/>
        </w:rPr>
        <w:t>X</w:t>
      </w:r>
      <w:r>
        <w:rPr>
          <w:spacing w:val="5"/>
        </w:rPr>
        <w:t xml:space="preserve">2, </w:t>
      </w:r>
      <w:r>
        <w:t xml:space="preserve">it is impossible to fit a multilevel model since </w:t>
      </w:r>
      <w:r>
        <w:rPr>
          <w:spacing w:val="-4"/>
        </w:rPr>
        <w:t xml:space="preserve">we </w:t>
      </w:r>
      <w:r>
        <w:t xml:space="preserve">cannot estimate the intercept of cluster 2. </w:t>
      </w:r>
      <w:r>
        <w:rPr>
          <w:spacing w:val="-10"/>
        </w:rPr>
        <w:t xml:space="preserve">We </w:t>
      </w:r>
      <w:r>
        <w:t>would</w:t>
      </w:r>
      <w:r>
        <w:rPr>
          <w:spacing w:val="-14"/>
        </w:rPr>
        <w:t xml:space="preserve"> </w:t>
      </w:r>
      <w:r>
        <w:rPr>
          <w:spacing w:val="-4"/>
        </w:rPr>
        <w:t>have</w:t>
      </w:r>
      <w:r>
        <w:rPr>
          <w:spacing w:val="-13"/>
        </w:rPr>
        <w:t xml:space="preserve"> </w:t>
      </w:r>
      <w:r>
        <w:t>to</w:t>
      </w:r>
      <w:r>
        <w:rPr>
          <w:spacing w:val="-14"/>
        </w:rPr>
        <w:t xml:space="preserve"> </w:t>
      </w:r>
      <w:r>
        <w:t>exclude</w:t>
      </w:r>
      <w:r>
        <w:rPr>
          <w:spacing w:val="-14"/>
        </w:rPr>
        <w:t xml:space="preserve"> </w:t>
      </w:r>
      <w:r>
        <w:t>this</w:t>
      </w:r>
      <w:r>
        <w:rPr>
          <w:spacing w:val="-13"/>
        </w:rPr>
        <w:t xml:space="preserve"> </w:t>
      </w:r>
      <w:r>
        <w:t>cluster</w:t>
      </w:r>
      <w:r>
        <w:rPr>
          <w:spacing w:val="-14"/>
        </w:rPr>
        <w:t xml:space="preserve"> </w:t>
      </w:r>
      <w:r>
        <w:t>from</w:t>
      </w:r>
      <w:r>
        <w:rPr>
          <w:spacing w:val="-14"/>
        </w:rPr>
        <w:t xml:space="preserve"> </w:t>
      </w:r>
      <w:r>
        <w:t>our</w:t>
      </w:r>
      <w:r>
        <w:rPr>
          <w:spacing w:val="-13"/>
        </w:rPr>
        <w:t xml:space="preserve"> </w:t>
      </w:r>
      <w:r>
        <w:t>analyses</w:t>
      </w:r>
      <w:r>
        <w:rPr>
          <w:spacing w:val="-14"/>
        </w:rPr>
        <w:t xml:space="preserve"> </w:t>
      </w:r>
      <w:r>
        <w:t>entirely</w:t>
      </w:r>
      <w:r>
        <w:rPr>
          <w:spacing w:val="-13"/>
        </w:rPr>
        <w:t xml:space="preserve"> </w:t>
      </w:r>
      <w:r>
        <w:t>to</w:t>
      </w:r>
      <w:r>
        <w:rPr>
          <w:spacing w:val="-14"/>
        </w:rPr>
        <w:t xml:space="preserve"> </w:t>
      </w:r>
      <w:r>
        <w:t>obtain</w:t>
      </w:r>
      <w:r>
        <w:rPr>
          <w:spacing w:val="-13"/>
        </w:rPr>
        <w:t xml:space="preserve"> </w:t>
      </w:r>
      <w:r>
        <w:rPr>
          <w:spacing w:val="-3"/>
        </w:rPr>
        <w:t>any</w:t>
      </w:r>
      <w:r>
        <w:rPr>
          <w:spacing w:val="-14"/>
        </w:rPr>
        <w:t xml:space="preserve"> </w:t>
      </w:r>
      <w:r>
        <w:t>results.</w:t>
      </w:r>
      <w:r>
        <w:rPr>
          <w:spacing w:val="9"/>
        </w:rPr>
        <w:t xml:space="preserve"> </w:t>
      </w:r>
      <w:r>
        <w:rPr>
          <w:spacing w:val="-4"/>
        </w:rPr>
        <w:t xml:space="preserve">Obviously, </w:t>
      </w:r>
      <w:r>
        <w:t>excluding</w:t>
      </w:r>
      <w:r>
        <w:rPr>
          <w:spacing w:val="15"/>
        </w:rPr>
        <w:t xml:space="preserve"> </w:t>
      </w:r>
      <w:r>
        <w:t>observations</w:t>
      </w:r>
      <w:r>
        <w:rPr>
          <w:spacing w:val="15"/>
        </w:rPr>
        <w:t xml:space="preserve"> </w:t>
      </w:r>
      <w:r>
        <w:t>is</w:t>
      </w:r>
      <w:r>
        <w:rPr>
          <w:spacing w:val="15"/>
        </w:rPr>
        <w:t xml:space="preserve"> </w:t>
      </w:r>
      <w:r>
        <w:t>not</w:t>
      </w:r>
      <w:r>
        <w:rPr>
          <w:spacing w:val="15"/>
        </w:rPr>
        <w:t xml:space="preserve"> </w:t>
      </w:r>
      <w:r>
        <w:t>a</w:t>
      </w:r>
      <w:r>
        <w:rPr>
          <w:spacing w:val="15"/>
        </w:rPr>
        <w:t xml:space="preserve"> </w:t>
      </w:r>
      <w:r>
        <w:t>desirable</w:t>
      </w:r>
      <w:r>
        <w:rPr>
          <w:spacing w:val="15"/>
        </w:rPr>
        <w:t xml:space="preserve"> </w:t>
      </w:r>
      <w:r>
        <w:t>workflow.</w:t>
      </w:r>
    </w:p>
    <w:p w14:paraId="658C8649" w14:textId="58C5446C" w:rsidR="00C4731A" w:rsidRDefault="005E0968">
      <w:pPr>
        <w:pStyle w:val="Plattetekst"/>
        <w:spacing w:before="53" w:line="259" w:lineRule="auto"/>
        <w:ind w:left="660" w:right="1461"/>
        <w:jc w:val="both"/>
      </w:pPr>
      <w:r>
        <w:t>Ignoring</w:t>
      </w:r>
      <w:r>
        <w:rPr>
          <w:spacing w:val="-10"/>
        </w:rPr>
        <w:t xml:space="preserve"> </w:t>
      </w:r>
      <w:r>
        <w:t>the</w:t>
      </w:r>
      <w:r>
        <w:rPr>
          <w:spacing w:val="-9"/>
        </w:rPr>
        <w:t xml:space="preserve"> </w:t>
      </w:r>
      <w:r>
        <w:t>missingness</w:t>
      </w:r>
      <w:r>
        <w:rPr>
          <w:spacing w:val="-9"/>
        </w:rPr>
        <w:t xml:space="preserve"> </w:t>
      </w:r>
      <w:r>
        <w:t>in</w:t>
      </w:r>
      <w:r>
        <w:rPr>
          <w:spacing w:val="-10"/>
        </w:rPr>
        <w:t xml:space="preserve"> </w:t>
      </w:r>
      <w:r>
        <w:t>analyses</w:t>
      </w:r>
      <w:r>
        <w:rPr>
          <w:spacing w:val="-9"/>
        </w:rPr>
        <w:t xml:space="preserve"> </w:t>
      </w:r>
      <w:r>
        <w:t>can</w:t>
      </w:r>
      <w:r>
        <w:rPr>
          <w:spacing w:val="-9"/>
        </w:rPr>
        <w:t xml:space="preserve"> </w:t>
      </w:r>
      <w:r>
        <w:rPr>
          <w:spacing w:val="3"/>
        </w:rPr>
        <w:t>be</w:t>
      </w:r>
      <w:r>
        <w:rPr>
          <w:spacing w:val="-9"/>
        </w:rPr>
        <w:t xml:space="preserve"> </w:t>
      </w:r>
      <w:r>
        <w:t>extremely</w:t>
      </w:r>
      <w:r>
        <w:rPr>
          <w:spacing w:val="-10"/>
        </w:rPr>
        <w:t xml:space="preserve"> </w:t>
      </w:r>
      <w:r>
        <w:t>harmful</w:t>
      </w:r>
      <w:r>
        <w:rPr>
          <w:spacing w:val="-9"/>
        </w:rPr>
        <w:t xml:space="preserve"> </w:t>
      </w:r>
      <w:r>
        <w:t>to</w:t>
      </w:r>
      <w:r>
        <w:rPr>
          <w:spacing w:val="-9"/>
        </w:rPr>
        <w:t xml:space="preserve"> </w:t>
      </w:r>
      <w:r>
        <w:t>inferences.</w:t>
      </w:r>
      <w:r>
        <w:rPr>
          <w:spacing w:val="8"/>
        </w:rPr>
        <w:t xml:space="preserve"> </w:t>
      </w:r>
      <w:r>
        <w:t>Complete</w:t>
      </w:r>
      <w:r>
        <w:rPr>
          <w:spacing w:val="-9"/>
        </w:rPr>
        <w:t xml:space="preserve"> </w:t>
      </w:r>
      <w:r>
        <w:t xml:space="preserve">case analysis can introduce bias in statistical inferences and </w:t>
      </w:r>
      <w:r>
        <w:rPr>
          <w:spacing w:val="-3"/>
        </w:rPr>
        <w:t xml:space="preserve">lowers </w:t>
      </w:r>
      <w:r>
        <w:t>statistical power. Instead, the</w:t>
      </w:r>
      <w:r>
        <w:rPr>
          <w:spacing w:val="-9"/>
        </w:rPr>
        <w:t xml:space="preserve"> </w:t>
      </w:r>
      <w:r>
        <w:t>missingness</w:t>
      </w:r>
      <w:r>
        <w:rPr>
          <w:spacing w:val="-8"/>
        </w:rPr>
        <w:t xml:space="preserve"> </w:t>
      </w:r>
      <w:r>
        <w:t>should</w:t>
      </w:r>
      <w:r>
        <w:rPr>
          <w:spacing w:val="-8"/>
        </w:rPr>
        <w:t xml:space="preserve"> </w:t>
      </w:r>
      <w:r>
        <w:rPr>
          <w:spacing w:val="3"/>
        </w:rPr>
        <w:t>be</w:t>
      </w:r>
      <w:r>
        <w:rPr>
          <w:spacing w:val="-8"/>
        </w:rPr>
        <w:t xml:space="preserve"> </w:t>
      </w:r>
      <w:r>
        <w:t>accommodated</w:t>
      </w:r>
      <w:r>
        <w:rPr>
          <w:spacing w:val="-9"/>
        </w:rPr>
        <w:t xml:space="preserve"> </w:t>
      </w:r>
      <w:r>
        <w:rPr>
          <w:u w:val="single"/>
        </w:rPr>
        <w:t>before</w:t>
      </w:r>
      <w:r>
        <w:rPr>
          <w:spacing w:val="-8"/>
        </w:rPr>
        <w:t xml:space="preserve"> </w:t>
      </w:r>
      <w:r>
        <w:t>or</w:t>
      </w:r>
      <w:r>
        <w:rPr>
          <w:spacing w:val="-9"/>
        </w:rPr>
        <w:t xml:space="preserve"> </w:t>
      </w:r>
      <w:r>
        <w:rPr>
          <w:u w:val="single"/>
        </w:rPr>
        <w:t>within</w:t>
      </w:r>
      <w:r>
        <w:rPr>
          <w:spacing w:val="-8"/>
        </w:rPr>
        <w:t xml:space="preserve"> </w:t>
      </w:r>
      <w:r>
        <w:t>the</w:t>
      </w:r>
      <w:r>
        <w:rPr>
          <w:spacing w:val="-8"/>
        </w:rPr>
        <w:t xml:space="preserve"> </w:t>
      </w:r>
      <w:r>
        <w:t>analysis</w:t>
      </w:r>
      <w:r>
        <w:rPr>
          <w:spacing w:val="-8"/>
        </w:rPr>
        <w:t xml:space="preserve"> </w:t>
      </w:r>
      <w:r>
        <w:t>of</w:t>
      </w:r>
      <w:r>
        <w:rPr>
          <w:spacing w:val="-8"/>
        </w:rPr>
        <w:t xml:space="preserve"> </w:t>
      </w:r>
      <w:r>
        <w:t>scientific</w:t>
      </w:r>
      <w:r>
        <w:rPr>
          <w:spacing w:val="-8"/>
        </w:rPr>
        <w:t xml:space="preserve"> </w:t>
      </w:r>
      <w:r>
        <w:t>interest. Especially</w:t>
      </w:r>
      <w:r>
        <w:rPr>
          <w:spacing w:val="-17"/>
        </w:rPr>
        <w:t xml:space="preserve"> </w:t>
      </w:r>
      <w:r>
        <w:t>the</w:t>
      </w:r>
      <w:r>
        <w:rPr>
          <w:spacing w:val="-18"/>
        </w:rPr>
        <w:t xml:space="preserve"> </w:t>
      </w:r>
      <w:r>
        <w:t>former</w:t>
      </w:r>
      <w:r>
        <w:rPr>
          <w:spacing w:val="-17"/>
        </w:rPr>
        <w:t xml:space="preserve"> </w:t>
      </w:r>
      <w:r>
        <w:t>is</w:t>
      </w:r>
      <w:r>
        <w:rPr>
          <w:spacing w:val="-17"/>
        </w:rPr>
        <w:t xml:space="preserve"> </w:t>
      </w:r>
      <w:r>
        <w:t>very</w:t>
      </w:r>
      <w:r>
        <w:rPr>
          <w:spacing w:val="-17"/>
        </w:rPr>
        <w:t xml:space="preserve"> </w:t>
      </w:r>
      <w:r>
        <w:t>generic</w:t>
      </w:r>
      <w:r>
        <w:rPr>
          <w:spacing w:val="-17"/>
        </w:rPr>
        <w:t xml:space="preserve"> </w:t>
      </w:r>
      <w:r>
        <w:t>and</w:t>
      </w:r>
      <w:r>
        <w:rPr>
          <w:spacing w:val="-18"/>
        </w:rPr>
        <w:t xml:space="preserve"> </w:t>
      </w:r>
      <w:r>
        <w:t>popular.</w:t>
      </w:r>
      <w:r>
        <w:rPr>
          <w:spacing w:val="3"/>
        </w:rPr>
        <w:t xml:space="preserve"> </w:t>
      </w:r>
      <w:commentRangeStart w:id="14"/>
      <w:r>
        <w:t>Imputing</w:t>
      </w:r>
      <w:r>
        <w:rPr>
          <w:spacing w:val="-18"/>
        </w:rPr>
        <w:t xml:space="preserve"> </w:t>
      </w:r>
      <w:r>
        <w:t>(i.e.,</w:t>
      </w:r>
      <w:r>
        <w:rPr>
          <w:spacing w:val="-15"/>
        </w:rPr>
        <w:t xml:space="preserve"> </w:t>
      </w:r>
      <w:r>
        <w:t>filling</w:t>
      </w:r>
      <w:r>
        <w:rPr>
          <w:spacing w:val="-17"/>
        </w:rPr>
        <w:t xml:space="preserve"> </w:t>
      </w:r>
      <w:r>
        <w:t>in)</w:t>
      </w:r>
      <w:r>
        <w:rPr>
          <w:spacing w:val="-18"/>
        </w:rPr>
        <w:t xml:space="preserve"> </w:t>
      </w:r>
      <w:r>
        <w:t>the</w:t>
      </w:r>
      <w:r>
        <w:rPr>
          <w:spacing w:val="-17"/>
        </w:rPr>
        <w:t xml:space="preserve"> </w:t>
      </w:r>
      <w:r>
        <w:t>missing</w:t>
      </w:r>
      <w:r>
        <w:rPr>
          <w:spacing w:val="-17"/>
        </w:rPr>
        <w:t xml:space="preserve"> </w:t>
      </w:r>
      <w:r>
        <w:rPr>
          <w:spacing w:val="-3"/>
        </w:rPr>
        <w:t xml:space="preserve">values </w:t>
      </w:r>
      <w:r>
        <w:t>separates</w:t>
      </w:r>
      <w:r>
        <w:rPr>
          <w:spacing w:val="-17"/>
        </w:rPr>
        <w:t xml:space="preserve"> </w:t>
      </w:r>
      <w:r>
        <w:t>the</w:t>
      </w:r>
      <w:r>
        <w:rPr>
          <w:spacing w:val="-16"/>
        </w:rPr>
        <w:t xml:space="preserve"> </w:t>
      </w:r>
      <w:r>
        <w:t>missing</w:t>
      </w:r>
      <w:r>
        <w:rPr>
          <w:spacing w:val="-17"/>
        </w:rPr>
        <w:t xml:space="preserve"> </w:t>
      </w:r>
      <w:r>
        <w:t>data</w:t>
      </w:r>
      <w:r>
        <w:rPr>
          <w:spacing w:val="-16"/>
        </w:rPr>
        <w:t xml:space="preserve"> </w:t>
      </w:r>
      <w:r>
        <w:t>problem</w:t>
      </w:r>
      <w:r>
        <w:rPr>
          <w:spacing w:val="-17"/>
        </w:rPr>
        <w:t xml:space="preserve"> </w:t>
      </w:r>
      <w:r>
        <w:t>from</w:t>
      </w:r>
      <w:r>
        <w:rPr>
          <w:spacing w:val="-16"/>
        </w:rPr>
        <w:t xml:space="preserve"> </w:t>
      </w:r>
      <w:r>
        <w:t>the</w:t>
      </w:r>
      <w:r>
        <w:rPr>
          <w:spacing w:val="-17"/>
        </w:rPr>
        <w:t xml:space="preserve"> </w:t>
      </w:r>
      <w:r>
        <w:t>scientific</w:t>
      </w:r>
      <w:r>
        <w:rPr>
          <w:spacing w:val="-16"/>
        </w:rPr>
        <w:t xml:space="preserve"> </w:t>
      </w:r>
      <w:r>
        <w:t>problem:</w:t>
      </w:r>
      <w:r>
        <w:rPr>
          <w:spacing w:val="-2"/>
        </w:rPr>
        <w:t xml:space="preserve"> </w:t>
      </w:r>
      <w:commentRangeEnd w:id="14"/>
      <w:r w:rsidR="0053387B">
        <w:rPr>
          <w:rStyle w:val="Verwijzingopmerking"/>
        </w:rPr>
        <w:commentReference w:id="14"/>
      </w:r>
      <w:r>
        <w:t>missing</w:t>
      </w:r>
      <w:r>
        <w:rPr>
          <w:spacing w:val="-17"/>
        </w:rPr>
        <w:t xml:space="preserve"> </w:t>
      </w:r>
      <w:r>
        <w:t>data</w:t>
      </w:r>
      <w:r>
        <w:rPr>
          <w:spacing w:val="-16"/>
        </w:rPr>
        <w:t xml:space="preserve"> </w:t>
      </w:r>
      <w:r>
        <w:t>are</w:t>
      </w:r>
      <w:r>
        <w:rPr>
          <w:spacing w:val="-17"/>
        </w:rPr>
        <w:t xml:space="preserve"> </w:t>
      </w:r>
      <w:r>
        <w:t>replaced</w:t>
      </w:r>
      <w:r>
        <w:rPr>
          <w:spacing w:val="-16"/>
        </w:rPr>
        <w:t xml:space="preserve"> </w:t>
      </w:r>
      <w:r>
        <w:rPr>
          <w:spacing w:val="-4"/>
        </w:rPr>
        <w:t xml:space="preserve">by </w:t>
      </w:r>
      <w:r>
        <w:t>plausible</w:t>
      </w:r>
      <w:r>
        <w:rPr>
          <w:spacing w:val="-9"/>
        </w:rPr>
        <w:t xml:space="preserve"> </w:t>
      </w:r>
      <w:r>
        <w:rPr>
          <w:spacing w:val="-3"/>
        </w:rPr>
        <w:t>values</w:t>
      </w:r>
      <w:r>
        <w:rPr>
          <w:spacing w:val="-8"/>
        </w:rPr>
        <w:t xml:space="preserve"> </w:t>
      </w:r>
      <w:r>
        <w:t>whereafter</w:t>
      </w:r>
      <w:r>
        <w:rPr>
          <w:spacing w:val="-8"/>
        </w:rPr>
        <w:t xml:space="preserve"> </w:t>
      </w:r>
      <w:r>
        <w:t>the</w:t>
      </w:r>
      <w:r>
        <w:rPr>
          <w:spacing w:val="-8"/>
        </w:rPr>
        <w:t xml:space="preserve"> </w:t>
      </w:r>
      <w:r>
        <w:t>completed</w:t>
      </w:r>
      <w:r>
        <w:rPr>
          <w:spacing w:val="-8"/>
        </w:rPr>
        <w:t xml:space="preserve"> </w:t>
      </w:r>
      <w:r>
        <w:t>data</w:t>
      </w:r>
      <w:r>
        <w:rPr>
          <w:spacing w:val="-8"/>
        </w:rPr>
        <w:t xml:space="preserve"> </w:t>
      </w:r>
      <w:r>
        <w:t>is</w:t>
      </w:r>
      <w:r>
        <w:rPr>
          <w:spacing w:val="-8"/>
        </w:rPr>
        <w:t xml:space="preserve"> </w:t>
      </w:r>
      <w:r>
        <w:t>analy</w:t>
      </w:r>
      <w:r w:rsidR="008B40CC">
        <w:t>z</w:t>
      </w:r>
      <w:r>
        <w:t>ed</w:t>
      </w:r>
      <w:r>
        <w:rPr>
          <w:spacing w:val="-8"/>
        </w:rPr>
        <w:t xml:space="preserve"> </w:t>
      </w:r>
      <w:r>
        <w:t>as</w:t>
      </w:r>
      <w:r>
        <w:rPr>
          <w:spacing w:val="-8"/>
        </w:rPr>
        <w:t xml:space="preserve"> </w:t>
      </w:r>
      <w:r>
        <w:t>if</w:t>
      </w:r>
      <w:r>
        <w:rPr>
          <w:spacing w:val="-8"/>
        </w:rPr>
        <w:t xml:space="preserve"> </w:t>
      </w:r>
      <w:r>
        <w:t>it</w:t>
      </w:r>
      <w:r>
        <w:rPr>
          <w:spacing w:val="-9"/>
        </w:rPr>
        <w:t xml:space="preserve"> </w:t>
      </w:r>
      <w:r>
        <w:t>were</w:t>
      </w:r>
      <w:r>
        <w:rPr>
          <w:spacing w:val="-8"/>
        </w:rPr>
        <w:t xml:space="preserve"> </w:t>
      </w:r>
      <w:r>
        <w:t>completely</w:t>
      </w:r>
      <w:r>
        <w:rPr>
          <w:spacing w:val="-8"/>
        </w:rPr>
        <w:t xml:space="preserve"> </w:t>
      </w:r>
      <w:r>
        <w:t>observed. The</w:t>
      </w:r>
      <w:r>
        <w:rPr>
          <w:spacing w:val="-6"/>
        </w:rPr>
        <w:t xml:space="preserve"> </w:t>
      </w:r>
      <w:r>
        <w:rPr>
          <w:rFonts w:ascii="RM Pro"/>
        </w:rPr>
        <w:t>R</w:t>
      </w:r>
      <w:r>
        <w:rPr>
          <w:rFonts w:ascii="RM Pro"/>
          <w:spacing w:val="-9"/>
        </w:rPr>
        <w:t xml:space="preserve"> </w:t>
      </w:r>
      <w:r>
        <w:t>package</w:t>
      </w:r>
      <w:r>
        <w:rPr>
          <w:spacing w:val="-5"/>
        </w:rPr>
        <w:t xml:space="preserve"> </w:t>
      </w:r>
      <w:r>
        <w:t>mice</w:t>
      </w:r>
      <w:r>
        <w:rPr>
          <w:spacing w:val="-6"/>
        </w:rPr>
        <w:t xml:space="preserve"> </w:t>
      </w:r>
      <w:r>
        <w:t>has</w:t>
      </w:r>
      <w:r>
        <w:rPr>
          <w:spacing w:val="-5"/>
        </w:rPr>
        <w:t xml:space="preserve"> </w:t>
      </w:r>
      <w:r>
        <w:t>become</w:t>
      </w:r>
      <w:r>
        <w:rPr>
          <w:spacing w:val="-5"/>
        </w:rPr>
        <w:t xml:space="preserve"> </w:t>
      </w:r>
      <w:r>
        <w:t>the</w:t>
      </w:r>
      <w:r>
        <w:rPr>
          <w:spacing w:val="-5"/>
        </w:rPr>
        <w:t xml:space="preserve"> </w:t>
      </w:r>
      <w:r>
        <w:t>de-facto</w:t>
      </w:r>
      <w:r>
        <w:rPr>
          <w:spacing w:val="-6"/>
        </w:rPr>
        <w:t xml:space="preserve"> </w:t>
      </w:r>
      <w:r>
        <w:t>standard</w:t>
      </w:r>
      <w:r>
        <w:rPr>
          <w:spacing w:val="-5"/>
        </w:rPr>
        <w:t xml:space="preserve"> </w:t>
      </w:r>
      <w:r>
        <w:t>for</w:t>
      </w:r>
      <w:r>
        <w:rPr>
          <w:spacing w:val="-5"/>
        </w:rPr>
        <w:t xml:space="preserve"> </w:t>
      </w:r>
      <w:r>
        <w:t>imputation</w:t>
      </w:r>
      <w:r>
        <w:rPr>
          <w:spacing w:val="-6"/>
        </w:rPr>
        <w:t xml:space="preserve"> </w:t>
      </w:r>
      <w:r>
        <w:rPr>
          <w:spacing w:val="-4"/>
        </w:rPr>
        <w:t>by</w:t>
      </w:r>
      <w:r>
        <w:rPr>
          <w:spacing w:val="-5"/>
        </w:rPr>
        <w:t xml:space="preserve"> </w:t>
      </w:r>
      <w:r>
        <w:t>chained</w:t>
      </w:r>
      <w:r>
        <w:rPr>
          <w:spacing w:val="-5"/>
        </w:rPr>
        <w:t xml:space="preserve"> </w:t>
      </w:r>
      <w:r>
        <w:t xml:space="preserve">equations, which iteratively solves the missingness on a variable-by-variable basis. mice is known to yield </w:t>
      </w:r>
      <w:r>
        <w:rPr>
          <w:spacing w:val="-3"/>
        </w:rPr>
        <w:t xml:space="preserve">valid </w:t>
      </w:r>
      <w:r>
        <w:t xml:space="preserve">inferences under many different missing data circumstances </w:t>
      </w:r>
      <w:r>
        <w:rPr>
          <w:spacing w:val="-5"/>
        </w:rPr>
        <w:t>(</w:t>
      </w:r>
      <w:hyperlink w:anchor="_bookmark21" w:history="1">
        <w:r>
          <w:rPr>
            <w:color w:val="00007F"/>
            <w:spacing w:val="-5"/>
          </w:rPr>
          <w:t xml:space="preserve">Van </w:t>
        </w:r>
        <w:r>
          <w:rPr>
            <w:color w:val="00007F"/>
          </w:rPr>
          <w:t>Buuren</w:t>
        </w:r>
      </w:hyperlink>
      <w:r>
        <w:rPr>
          <w:color w:val="00007F"/>
          <w:spacing w:val="-32"/>
        </w:rPr>
        <w:t xml:space="preserve"> </w:t>
      </w:r>
      <w:hyperlink w:anchor="_bookmark21" w:history="1">
        <w:r>
          <w:rPr>
            <w:color w:val="00007F"/>
          </w:rPr>
          <w:t>2018</w:t>
        </w:r>
      </w:hyperlink>
      <w:r>
        <w:t>). In</w:t>
      </w:r>
      <w:r>
        <w:rPr>
          <w:spacing w:val="9"/>
        </w:rPr>
        <w:t xml:space="preserve"> </w:t>
      </w:r>
      <w:r>
        <w:t>this</w:t>
      </w:r>
      <w:r>
        <w:rPr>
          <w:spacing w:val="10"/>
        </w:rPr>
        <w:t xml:space="preserve"> </w:t>
      </w:r>
      <w:r>
        <w:t>paper,</w:t>
      </w:r>
      <w:r>
        <w:rPr>
          <w:spacing w:val="10"/>
        </w:rPr>
        <w:t xml:space="preserve"> </w:t>
      </w:r>
      <w:r>
        <w:rPr>
          <w:spacing w:val="-4"/>
        </w:rPr>
        <w:t>we</w:t>
      </w:r>
      <w:r>
        <w:rPr>
          <w:spacing w:val="9"/>
        </w:rPr>
        <w:t xml:space="preserve"> </w:t>
      </w:r>
      <w:r>
        <w:t>will</w:t>
      </w:r>
      <w:r>
        <w:rPr>
          <w:spacing w:val="10"/>
        </w:rPr>
        <w:t xml:space="preserve"> </w:t>
      </w:r>
      <w:r>
        <w:t>discuss</w:t>
      </w:r>
      <w:r>
        <w:rPr>
          <w:spacing w:val="10"/>
        </w:rPr>
        <w:t xml:space="preserve"> </w:t>
      </w:r>
      <w:r>
        <w:rPr>
          <w:spacing w:val="-3"/>
        </w:rPr>
        <w:t>how</w:t>
      </w:r>
      <w:r>
        <w:rPr>
          <w:spacing w:val="9"/>
        </w:rPr>
        <w:t xml:space="preserve"> </w:t>
      </w:r>
      <w:r>
        <w:t>to</w:t>
      </w:r>
      <w:r>
        <w:rPr>
          <w:spacing w:val="10"/>
        </w:rPr>
        <w:t xml:space="preserve"> </w:t>
      </w:r>
      <w:r>
        <w:t>use</w:t>
      </w:r>
      <w:r>
        <w:rPr>
          <w:spacing w:val="11"/>
        </w:rPr>
        <w:t xml:space="preserve"> </w:t>
      </w:r>
      <w:r>
        <w:t>mice</w:t>
      </w:r>
      <w:r>
        <w:rPr>
          <w:spacing w:val="9"/>
        </w:rPr>
        <w:t xml:space="preserve"> </w:t>
      </w:r>
      <w:r>
        <w:t>in</w:t>
      </w:r>
      <w:r>
        <w:rPr>
          <w:spacing w:val="10"/>
        </w:rPr>
        <w:t xml:space="preserve"> </w:t>
      </w:r>
      <w:r>
        <w:t>the</w:t>
      </w:r>
      <w:r>
        <w:rPr>
          <w:spacing w:val="10"/>
        </w:rPr>
        <w:t xml:space="preserve"> </w:t>
      </w:r>
      <w:r>
        <w:t>context</w:t>
      </w:r>
      <w:r>
        <w:rPr>
          <w:spacing w:val="9"/>
        </w:rPr>
        <w:t xml:space="preserve"> </w:t>
      </w:r>
      <w:r>
        <w:t>of</w:t>
      </w:r>
      <w:r>
        <w:rPr>
          <w:spacing w:val="10"/>
        </w:rPr>
        <w:t xml:space="preserve"> </w:t>
      </w:r>
      <w:r>
        <w:t>multilevel</w:t>
      </w:r>
      <w:r>
        <w:rPr>
          <w:spacing w:val="10"/>
        </w:rPr>
        <w:t xml:space="preserve"> </w:t>
      </w:r>
      <w:r>
        <w:t>data.</w:t>
      </w:r>
    </w:p>
    <w:p w14:paraId="5B08840C" w14:textId="77777777" w:rsidR="00C4731A" w:rsidRDefault="00C4731A">
      <w:pPr>
        <w:pStyle w:val="Plattetekst"/>
        <w:spacing w:before="4"/>
        <w:rPr>
          <w:sz w:val="26"/>
        </w:rPr>
      </w:pPr>
    </w:p>
    <w:p w14:paraId="70BE9EEB" w14:textId="77777777" w:rsidR="00C4731A" w:rsidRDefault="005E0968">
      <w:pPr>
        <w:pStyle w:val="Kop3"/>
        <w:numPr>
          <w:ilvl w:val="1"/>
          <w:numId w:val="2"/>
        </w:numPr>
        <w:tabs>
          <w:tab w:val="left" w:pos="1198"/>
        </w:tabs>
        <w:ind w:hanging="537"/>
        <w:rPr>
          <w:b/>
        </w:rPr>
      </w:pPr>
      <w:bookmarkStart w:id="15" w:name="Aim_of_this_paper"/>
      <w:bookmarkEnd w:id="15"/>
      <w:r>
        <w:rPr>
          <w:b/>
        </w:rPr>
        <w:t>Aim of this</w:t>
      </w:r>
      <w:r>
        <w:rPr>
          <w:b/>
          <w:spacing w:val="17"/>
        </w:rPr>
        <w:t xml:space="preserve"> </w:t>
      </w:r>
      <w:r>
        <w:rPr>
          <w:b/>
        </w:rPr>
        <w:t>paper</w:t>
      </w:r>
    </w:p>
    <w:p w14:paraId="5BE3800D" w14:textId="77777777" w:rsidR="00C4731A" w:rsidRDefault="005E0968">
      <w:pPr>
        <w:pStyle w:val="Plattetekst"/>
        <w:spacing w:before="131" w:line="270" w:lineRule="exact"/>
        <w:ind w:left="659" w:right="1462"/>
        <w:jc w:val="both"/>
        <w:rPr>
          <w:rFonts w:ascii="Palatino Linotype" w:hAnsi="Palatino Linotype"/>
          <w:sz w:val="16"/>
        </w:rPr>
      </w:pPr>
      <w:r>
        <w:t xml:space="preserve">This papers serves as a tutorial for imputing incomplete multilevel data with mice. </w:t>
      </w:r>
      <w:r>
        <w:rPr>
          <w:spacing w:val="-10"/>
        </w:rPr>
        <w:t xml:space="preserve">We </w:t>
      </w:r>
      <w:r>
        <w:t>provide</w:t>
      </w:r>
      <w:r>
        <w:rPr>
          <w:spacing w:val="-21"/>
        </w:rPr>
        <w:t xml:space="preserve"> </w:t>
      </w:r>
      <w:r>
        <w:t>practical</w:t>
      </w:r>
      <w:r>
        <w:rPr>
          <w:spacing w:val="-21"/>
        </w:rPr>
        <w:t xml:space="preserve"> </w:t>
      </w:r>
      <w:r>
        <w:t>guidelines</w:t>
      </w:r>
      <w:r>
        <w:rPr>
          <w:spacing w:val="-20"/>
        </w:rPr>
        <w:t xml:space="preserve"> </w:t>
      </w:r>
      <w:r>
        <w:t>and</w:t>
      </w:r>
      <w:r>
        <w:rPr>
          <w:spacing w:val="-21"/>
        </w:rPr>
        <w:t xml:space="preserve"> </w:t>
      </w:r>
      <w:r>
        <w:t>code</w:t>
      </w:r>
      <w:r>
        <w:rPr>
          <w:spacing w:val="-21"/>
        </w:rPr>
        <w:t xml:space="preserve"> </w:t>
      </w:r>
      <w:r>
        <w:t>snippets</w:t>
      </w:r>
      <w:r>
        <w:rPr>
          <w:spacing w:val="-20"/>
        </w:rPr>
        <w:t xml:space="preserve"> </w:t>
      </w:r>
      <w:r>
        <w:t>for</w:t>
      </w:r>
      <w:r>
        <w:rPr>
          <w:spacing w:val="-21"/>
        </w:rPr>
        <w:t xml:space="preserve"> </w:t>
      </w:r>
      <w:r>
        <w:t>different</w:t>
      </w:r>
      <w:r>
        <w:rPr>
          <w:spacing w:val="-20"/>
        </w:rPr>
        <w:t xml:space="preserve"> </w:t>
      </w:r>
      <w:r>
        <w:t>missing</w:t>
      </w:r>
      <w:r>
        <w:rPr>
          <w:spacing w:val="-21"/>
        </w:rPr>
        <w:t xml:space="preserve"> </w:t>
      </w:r>
      <w:r>
        <w:t>data</w:t>
      </w:r>
      <w:r>
        <w:rPr>
          <w:spacing w:val="-21"/>
        </w:rPr>
        <w:t xml:space="preserve"> </w:t>
      </w:r>
      <w:r>
        <w:t>situations,</w:t>
      </w:r>
      <w:r>
        <w:rPr>
          <w:spacing w:val="-20"/>
        </w:rPr>
        <w:t xml:space="preserve"> </w:t>
      </w:r>
      <w:r>
        <w:t>including missing</w:t>
      </w:r>
      <w:r>
        <w:rPr>
          <w:spacing w:val="-22"/>
        </w:rPr>
        <w:t xml:space="preserve"> </w:t>
      </w:r>
      <w:r>
        <w:t>not</w:t>
      </w:r>
      <w:r>
        <w:rPr>
          <w:spacing w:val="-22"/>
        </w:rPr>
        <w:t xml:space="preserve"> </w:t>
      </w:r>
      <w:r>
        <w:t>at</w:t>
      </w:r>
      <w:r>
        <w:rPr>
          <w:spacing w:val="-22"/>
        </w:rPr>
        <w:t xml:space="preserve"> </w:t>
      </w:r>
      <w:r>
        <w:t>random</w:t>
      </w:r>
      <w:r>
        <w:rPr>
          <w:spacing w:val="-22"/>
        </w:rPr>
        <w:t xml:space="preserve"> </w:t>
      </w:r>
      <w:r>
        <w:t>(MNAR)</w:t>
      </w:r>
      <w:r>
        <w:rPr>
          <w:spacing w:val="-22"/>
        </w:rPr>
        <w:t xml:space="preserve"> </w:t>
      </w:r>
      <w:r>
        <w:t>mechanisms</w:t>
      </w:r>
      <w:r>
        <w:rPr>
          <w:spacing w:val="-21"/>
        </w:rPr>
        <w:t xml:space="preserve"> </w:t>
      </w:r>
      <w:r>
        <w:t>(where</w:t>
      </w:r>
      <w:r>
        <w:rPr>
          <w:spacing w:val="-22"/>
        </w:rPr>
        <w:t xml:space="preserve"> </w:t>
      </w:r>
      <w:r>
        <w:t>the</w:t>
      </w:r>
      <w:r>
        <w:rPr>
          <w:spacing w:val="-22"/>
        </w:rPr>
        <w:t xml:space="preserve"> </w:t>
      </w:r>
      <w:r>
        <w:t>probability</w:t>
      </w:r>
      <w:r>
        <w:rPr>
          <w:spacing w:val="-22"/>
        </w:rPr>
        <w:t xml:space="preserve"> </w:t>
      </w:r>
      <w:r>
        <w:t>to</w:t>
      </w:r>
      <w:r>
        <w:rPr>
          <w:spacing w:val="-21"/>
        </w:rPr>
        <w:t xml:space="preserve"> </w:t>
      </w:r>
      <w:r>
        <w:rPr>
          <w:spacing w:val="2"/>
        </w:rPr>
        <w:t>be</w:t>
      </w:r>
      <w:r>
        <w:rPr>
          <w:spacing w:val="-22"/>
        </w:rPr>
        <w:t xml:space="preserve"> </w:t>
      </w:r>
      <w:r>
        <w:t>missing</w:t>
      </w:r>
      <w:r>
        <w:rPr>
          <w:spacing w:val="-22"/>
        </w:rPr>
        <w:t xml:space="preserve"> </w:t>
      </w:r>
      <w:r>
        <w:t>depends</w:t>
      </w:r>
      <w:r>
        <w:rPr>
          <w:spacing w:val="-21"/>
        </w:rPr>
        <w:t xml:space="preserve"> </w:t>
      </w:r>
      <w:r>
        <w:t xml:space="preserve">on </w:t>
      </w:r>
      <w:r>
        <w:rPr>
          <w:w w:val="95"/>
        </w:rPr>
        <w:t xml:space="preserve">unrecorded information, making the missingness non-ignorable, </w:t>
      </w:r>
      <w:hyperlink w:anchor="_bookmark20" w:history="1">
        <w:r>
          <w:rPr>
            <w:color w:val="00007F"/>
            <w:w w:val="95"/>
          </w:rPr>
          <w:t xml:space="preserve">Rubin </w:t>
        </w:r>
      </w:hyperlink>
      <w:hyperlink w:anchor="_bookmark20" w:history="1">
        <w:r>
          <w:rPr>
            <w:color w:val="00007F"/>
            <w:w w:val="95"/>
          </w:rPr>
          <w:t>1976</w:t>
        </w:r>
      </w:hyperlink>
      <w:r>
        <w:rPr>
          <w:w w:val="95"/>
        </w:rPr>
        <w:t xml:space="preserve">; </w:t>
      </w:r>
      <w:hyperlink w:anchor="_bookmark16" w:history="1">
        <w:r>
          <w:rPr>
            <w:color w:val="00007F"/>
            <w:w w:val="95"/>
          </w:rPr>
          <w:t xml:space="preserve">Meng </w:t>
        </w:r>
      </w:hyperlink>
      <w:hyperlink w:anchor="_bookmark16" w:history="1">
        <w:r>
          <w:rPr>
            <w:color w:val="00007F"/>
            <w:w w:val="95"/>
          </w:rPr>
          <w:t>1994</w:t>
        </w:r>
      </w:hyperlink>
      <w:r>
        <w:rPr>
          <w:w w:val="95"/>
        </w:rPr>
        <w:t xml:space="preserve">). </w:t>
      </w:r>
      <w:r>
        <w:rPr>
          <w:spacing w:val="-7"/>
          <w:w w:val="95"/>
        </w:rPr>
        <w:t xml:space="preserve">For </w:t>
      </w:r>
      <w:r>
        <w:t>reasons</w:t>
      </w:r>
      <w:r>
        <w:rPr>
          <w:spacing w:val="-10"/>
        </w:rPr>
        <w:t xml:space="preserve"> </w:t>
      </w:r>
      <w:r>
        <w:t>of</w:t>
      </w:r>
      <w:r>
        <w:rPr>
          <w:spacing w:val="-10"/>
        </w:rPr>
        <w:t xml:space="preserve"> </w:t>
      </w:r>
      <w:r>
        <w:rPr>
          <w:spacing w:val="-4"/>
        </w:rPr>
        <w:t>brevity,</w:t>
      </w:r>
      <w:r>
        <w:rPr>
          <w:spacing w:val="-9"/>
        </w:rPr>
        <w:t xml:space="preserve"> </w:t>
      </w:r>
      <w:r>
        <w:rPr>
          <w:spacing w:val="-3"/>
        </w:rPr>
        <w:t>we</w:t>
      </w:r>
      <w:r>
        <w:rPr>
          <w:spacing w:val="-10"/>
        </w:rPr>
        <w:t xml:space="preserve"> </w:t>
      </w:r>
      <w:r>
        <w:t>focus</w:t>
      </w:r>
      <w:r>
        <w:rPr>
          <w:spacing w:val="-10"/>
        </w:rPr>
        <w:t xml:space="preserve"> </w:t>
      </w:r>
      <w:r>
        <w:t>on</w:t>
      </w:r>
      <w:r>
        <w:rPr>
          <w:spacing w:val="-10"/>
        </w:rPr>
        <w:t xml:space="preserve"> </w:t>
      </w:r>
      <w:r>
        <w:t>imputation</w:t>
      </w:r>
      <w:r>
        <w:rPr>
          <w:spacing w:val="-10"/>
        </w:rPr>
        <w:t xml:space="preserve"> </w:t>
      </w:r>
      <w:r>
        <w:rPr>
          <w:spacing w:val="-4"/>
        </w:rPr>
        <w:t>by</w:t>
      </w:r>
      <w:r>
        <w:rPr>
          <w:spacing w:val="-10"/>
        </w:rPr>
        <w:t xml:space="preserve"> </w:t>
      </w:r>
      <w:r>
        <w:t>chained</w:t>
      </w:r>
      <w:r>
        <w:rPr>
          <w:spacing w:val="-9"/>
        </w:rPr>
        <w:t xml:space="preserve"> </w:t>
      </w:r>
      <w:r>
        <w:t>equations</w:t>
      </w:r>
      <w:r>
        <w:rPr>
          <w:spacing w:val="-10"/>
        </w:rPr>
        <w:t xml:space="preserve"> </w:t>
      </w:r>
      <w:r>
        <w:t>wit</w:t>
      </w:r>
      <w:r>
        <w:rPr>
          <w:spacing w:val="-10"/>
        </w:rPr>
        <w:t xml:space="preserve"> </w:t>
      </w:r>
      <w:r>
        <w:t>mice</w:t>
      </w:r>
      <w:r>
        <w:rPr>
          <w:spacing w:val="-10"/>
        </w:rPr>
        <w:t xml:space="preserve"> </w:t>
      </w:r>
      <w:r>
        <w:t>exclusively</w:t>
      </w:r>
      <w:r>
        <w:rPr>
          <w:rFonts w:ascii="Palatino Linotype" w:hAnsi="Palatino Linotype"/>
          <w:color w:val="00007F"/>
          <w:position w:val="8"/>
          <w:sz w:val="16"/>
        </w:rPr>
        <w:t>1</w:t>
      </w:r>
      <w:r>
        <w:t>.</w:t>
      </w:r>
      <w:r>
        <w:rPr>
          <w:spacing w:val="9"/>
        </w:rPr>
        <w:t xml:space="preserve"> </w:t>
      </w:r>
      <w:r>
        <w:t>Other useful</w:t>
      </w:r>
      <w:r>
        <w:rPr>
          <w:spacing w:val="-12"/>
        </w:rPr>
        <w:t xml:space="preserve"> </w:t>
      </w:r>
      <w:r>
        <w:t>resources</w:t>
      </w:r>
      <w:r>
        <w:rPr>
          <w:spacing w:val="-12"/>
        </w:rPr>
        <w:t xml:space="preserve"> </w:t>
      </w:r>
      <w:r>
        <w:t>for</w:t>
      </w:r>
      <w:r>
        <w:rPr>
          <w:spacing w:val="-12"/>
        </w:rPr>
        <w:t xml:space="preserve"> </w:t>
      </w:r>
      <w:r>
        <w:t>the</w:t>
      </w:r>
      <w:r>
        <w:rPr>
          <w:spacing w:val="-11"/>
        </w:rPr>
        <w:t xml:space="preserve"> </w:t>
      </w:r>
      <w:r>
        <w:t>analysis</w:t>
      </w:r>
      <w:r>
        <w:rPr>
          <w:spacing w:val="-12"/>
        </w:rPr>
        <w:t xml:space="preserve"> </w:t>
      </w:r>
      <w:r>
        <w:t>of</w:t>
      </w:r>
      <w:r>
        <w:rPr>
          <w:spacing w:val="-12"/>
        </w:rPr>
        <w:t xml:space="preserve"> </w:t>
      </w:r>
      <w:r>
        <w:t>incomplete</w:t>
      </w:r>
      <w:r>
        <w:rPr>
          <w:spacing w:val="-11"/>
        </w:rPr>
        <w:t xml:space="preserve"> </w:t>
      </w:r>
      <w:r>
        <w:t>multilevel</w:t>
      </w:r>
      <w:r>
        <w:rPr>
          <w:spacing w:val="-12"/>
        </w:rPr>
        <w:t xml:space="preserve"> </w:t>
      </w:r>
      <w:r>
        <w:t>data</w:t>
      </w:r>
      <w:r>
        <w:rPr>
          <w:spacing w:val="-12"/>
        </w:rPr>
        <w:t xml:space="preserve"> </w:t>
      </w:r>
      <w:r>
        <w:t>include</w:t>
      </w:r>
      <w:r>
        <w:rPr>
          <w:spacing w:val="-12"/>
        </w:rPr>
        <w:t xml:space="preserve"> </w:t>
      </w:r>
      <w:r>
        <w:t>the</w:t>
      </w:r>
      <w:r>
        <w:rPr>
          <w:spacing w:val="-10"/>
        </w:rPr>
        <w:t xml:space="preserve"> </w:t>
      </w:r>
      <w:r>
        <w:rPr>
          <w:rFonts w:ascii="RM Pro" w:hAnsi="RM Pro"/>
        </w:rPr>
        <w:t>R</w:t>
      </w:r>
      <w:r>
        <w:rPr>
          <w:rFonts w:ascii="RM Pro" w:hAnsi="RM Pro"/>
          <w:spacing w:val="-15"/>
        </w:rPr>
        <w:t xml:space="preserve"> </w:t>
      </w:r>
      <w:r>
        <w:t>packages</w:t>
      </w:r>
      <w:r>
        <w:rPr>
          <w:spacing w:val="-11"/>
        </w:rPr>
        <w:t xml:space="preserve"> </w:t>
      </w:r>
      <w:proofErr w:type="spellStart"/>
      <w:r>
        <w:t>mitml</w:t>
      </w:r>
      <w:proofErr w:type="spellEnd"/>
      <w:r>
        <w:t xml:space="preserve">, </w:t>
      </w:r>
      <w:proofErr w:type="spellStart"/>
      <w:r>
        <w:t>miceadds</w:t>
      </w:r>
      <w:proofErr w:type="spellEnd"/>
      <w:r>
        <w:t xml:space="preserve">, and </w:t>
      </w:r>
      <w:proofErr w:type="spellStart"/>
      <w:r>
        <w:t>mdmb</w:t>
      </w:r>
      <w:proofErr w:type="spellEnd"/>
      <w:r>
        <w:t xml:space="preserve">, and empirical work </w:t>
      </w:r>
      <w:r>
        <w:rPr>
          <w:spacing w:val="-4"/>
        </w:rPr>
        <w:t xml:space="preserve">by </w:t>
      </w:r>
      <w:hyperlink w:anchor="_bookmark7" w:history="1">
        <w:proofErr w:type="spellStart"/>
        <w:r>
          <w:rPr>
            <w:color w:val="00007F"/>
          </w:rPr>
          <w:t>Audigier</w:t>
        </w:r>
        <w:proofErr w:type="spellEnd"/>
        <w:r>
          <w:rPr>
            <w:color w:val="00007F"/>
          </w:rPr>
          <w:t xml:space="preserve">, White, </w:t>
        </w:r>
        <w:proofErr w:type="spellStart"/>
        <w:r>
          <w:rPr>
            <w:color w:val="00007F"/>
          </w:rPr>
          <w:t>Jolani</w:t>
        </w:r>
        <w:proofErr w:type="spellEnd"/>
        <w:r>
          <w:rPr>
            <w:color w:val="00007F"/>
          </w:rPr>
          <w:t xml:space="preserve">, </w:t>
        </w:r>
        <w:r>
          <w:rPr>
            <w:color w:val="00007F"/>
            <w:spacing w:val="-5"/>
          </w:rPr>
          <w:t xml:space="preserve">Debray, </w:t>
        </w:r>
        <w:proofErr w:type="spellStart"/>
        <w:r>
          <w:rPr>
            <w:color w:val="00007F"/>
          </w:rPr>
          <w:t>Quartagno</w:t>
        </w:r>
        <w:proofErr w:type="spellEnd"/>
        <w:r>
          <w:rPr>
            <w:color w:val="00007F"/>
          </w:rPr>
          <w:t>,</w:t>
        </w:r>
      </w:hyperlink>
      <w:r>
        <w:rPr>
          <w:color w:val="00007F"/>
        </w:rPr>
        <w:t xml:space="preserve"> </w:t>
      </w:r>
      <w:hyperlink w:anchor="_bookmark7" w:history="1">
        <w:r>
          <w:rPr>
            <w:color w:val="00007F"/>
          </w:rPr>
          <w:t>Carpenter,</w:t>
        </w:r>
        <w:r>
          <w:rPr>
            <w:color w:val="00007F"/>
            <w:spacing w:val="-12"/>
          </w:rPr>
          <w:t xml:space="preserve"> </w:t>
        </w:r>
        <w:r>
          <w:rPr>
            <w:color w:val="00007F"/>
            <w:spacing w:val="-5"/>
          </w:rPr>
          <w:t>van</w:t>
        </w:r>
        <w:r>
          <w:rPr>
            <w:color w:val="00007F"/>
            <w:spacing w:val="-13"/>
          </w:rPr>
          <w:t xml:space="preserve"> </w:t>
        </w:r>
        <w:proofErr w:type="spellStart"/>
        <w:r>
          <w:rPr>
            <w:color w:val="00007F"/>
          </w:rPr>
          <w:t>Buuren</w:t>
        </w:r>
        <w:proofErr w:type="spellEnd"/>
        <w:r>
          <w:rPr>
            <w:color w:val="00007F"/>
          </w:rPr>
          <w:t>,</w:t>
        </w:r>
        <w:r>
          <w:rPr>
            <w:color w:val="00007F"/>
            <w:spacing w:val="-12"/>
          </w:rPr>
          <w:t xml:space="preserve"> </w:t>
        </w:r>
        <w:r>
          <w:rPr>
            <w:color w:val="00007F"/>
          </w:rPr>
          <w:t>and</w:t>
        </w:r>
        <w:r>
          <w:rPr>
            <w:color w:val="00007F"/>
            <w:spacing w:val="-13"/>
          </w:rPr>
          <w:t xml:space="preserve"> </w:t>
        </w:r>
        <w:proofErr w:type="spellStart"/>
        <w:r>
          <w:rPr>
            <w:color w:val="00007F"/>
          </w:rPr>
          <w:t>Resche-Rigon</w:t>
        </w:r>
        <w:proofErr w:type="spellEnd"/>
        <w:r>
          <w:rPr>
            <w:color w:val="00007F"/>
            <w:spacing w:val="-12"/>
          </w:rPr>
          <w:t xml:space="preserve"> </w:t>
        </w:r>
      </w:hyperlink>
      <w:r>
        <w:t>(</w:t>
      </w:r>
      <w:hyperlink w:anchor="_bookmark7" w:history="1">
        <w:r>
          <w:rPr>
            <w:color w:val="00007F"/>
          </w:rPr>
          <w:t>2018</w:t>
        </w:r>
      </w:hyperlink>
      <w:r>
        <w:t>)</w:t>
      </w:r>
      <w:r>
        <w:rPr>
          <w:spacing w:val="-13"/>
        </w:rPr>
        <w:t xml:space="preserve"> </w:t>
      </w:r>
      <w:r>
        <w:t>and</w:t>
      </w:r>
      <w:r>
        <w:rPr>
          <w:spacing w:val="-12"/>
        </w:rPr>
        <w:t xml:space="preserve"> </w:t>
      </w:r>
      <w:hyperlink w:anchor="_bookmark13" w:history="1">
        <w:proofErr w:type="spellStart"/>
        <w:r>
          <w:rPr>
            <w:color w:val="00007F"/>
          </w:rPr>
          <w:t>Grund</w:t>
        </w:r>
        <w:proofErr w:type="spellEnd"/>
        <w:r>
          <w:rPr>
            <w:color w:val="00007F"/>
          </w:rPr>
          <w:t>,</w:t>
        </w:r>
        <w:r>
          <w:rPr>
            <w:color w:val="00007F"/>
            <w:spacing w:val="-12"/>
          </w:rPr>
          <w:t xml:space="preserve"> </w:t>
        </w:r>
        <w:proofErr w:type="spellStart"/>
        <w:r>
          <w:rPr>
            <w:color w:val="00007F"/>
          </w:rPr>
          <w:t>Lüdtke</w:t>
        </w:r>
        <w:proofErr w:type="spellEnd"/>
        <w:r>
          <w:rPr>
            <w:color w:val="00007F"/>
          </w:rPr>
          <w:t>,</w:t>
        </w:r>
        <w:r>
          <w:rPr>
            <w:color w:val="00007F"/>
            <w:spacing w:val="-12"/>
          </w:rPr>
          <w:t xml:space="preserve"> </w:t>
        </w:r>
        <w:r>
          <w:rPr>
            <w:color w:val="00007F"/>
          </w:rPr>
          <w:t>and</w:t>
        </w:r>
        <w:r>
          <w:rPr>
            <w:color w:val="00007F"/>
            <w:spacing w:val="-13"/>
          </w:rPr>
          <w:t xml:space="preserve"> </w:t>
        </w:r>
        <w:proofErr w:type="spellStart"/>
        <w:r>
          <w:rPr>
            <w:color w:val="00007F"/>
          </w:rPr>
          <w:t>Robitzsch</w:t>
        </w:r>
        <w:proofErr w:type="spellEnd"/>
        <w:r>
          <w:rPr>
            <w:color w:val="00007F"/>
            <w:spacing w:val="-13"/>
          </w:rPr>
          <w:t xml:space="preserve"> </w:t>
        </w:r>
      </w:hyperlink>
      <w:r>
        <w:t>(</w:t>
      </w:r>
      <w:hyperlink w:anchor="_bookmark13" w:history="1">
        <w:r>
          <w:rPr>
            <w:color w:val="00007F"/>
          </w:rPr>
          <w:t>2018</w:t>
        </w:r>
      </w:hyperlink>
      <w:r>
        <w:t>). Please</w:t>
      </w:r>
      <w:r>
        <w:rPr>
          <w:spacing w:val="-16"/>
        </w:rPr>
        <w:t xml:space="preserve"> </w:t>
      </w:r>
      <w:r>
        <w:t>note</w:t>
      </w:r>
      <w:r>
        <w:rPr>
          <w:spacing w:val="-15"/>
        </w:rPr>
        <w:t xml:space="preserve"> </w:t>
      </w:r>
      <w:r>
        <w:t>that</w:t>
      </w:r>
      <w:r>
        <w:rPr>
          <w:spacing w:val="-15"/>
        </w:rPr>
        <w:t xml:space="preserve"> </w:t>
      </w:r>
      <w:r>
        <w:t>this</w:t>
      </w:r>
      <w:r>
        <w:rPr>
          <w:spacing w:val="-15"/>
        </w:rPr>
        <w:t xml:space="preserve"> </w:t>
      </w:r>
      <w:r>
        <w:t>tutorial</w:t>
      </w:r>
      <w:r>
        <w:rPr>
          <w:spacing w:val="-15"/>
        </w:rPr>
        <w:t xml:space="preserve"> </w:t>
      </w:r>
      <w:r>
        <w:t>paper</w:t>
      </w:r>
      <w:r>
        <w:rPr>
          <w:spacing w:val="-16"/>
        </w:rPr>
        <w:t xml:space="preserve"> </w:t>
      </w:r>
      <w:r>
        <w:t>assumes</w:t>
      </w:r>
      <w:r>
        <w:rPr>
          <w:spacing w:val="-15"/>
        </w:rPr>
        <w:t xml:space="preserve"> </w:t>
      </w:r>
      <w:r>
        <w:t>a</w:t>
      </w:r>
      <w:r>
        <w:rPr>
          <w:spacing w:val="-15"/>
        </w:rPr>
        <w:t xml:space="preserve"> </w:t>
      </w:r>
      <w:r>
        <w:t>basic</w:t>
      </w:r>
      <w:r>
        <w:rPr>
          <w:spacing w:val="-15"/>
        </w:rPr>
        <w:t xml:space="preserve"> </w:t>
      </w:r>
      <w:r>
        <w:t>level</w:t>
      </w:r>
      <w:r>
        <w:rPr>
          <w:spacing w:val="-15"/>
        </w:rPr>
        <w:t xml:space="preserve"> </w:t>
      </w:r>
      <w:r>
        <w:t>of</w:t>
      </w:r>
      <w:r>
        <w:rPr>
          <w:spacing w:val="-15"/>
        </w:rPr>
        <w:t xml:space="preserve"> </w:t>
      </w:r>
      <w:r>
        <w:t>knowledge</w:t>
      </w:r>
      <w:r>
        <w:rPr>
          <w:spacing w:val="-16"/>
        </w:rPr>
        <w:t xml:space="preserve"> </w:t>
      </w:r>
      <w:r>
        <w:t>on</w:t>
      </w:r>
      <w:r>
        <w:rPr>
          <w:spacing w:val="-15"/>
        </w:rPr>
        <w:t xml:space="preserve"> </w:t>
      </w:r>
      <w:r>
        <w:t>multilevel</w:t>
      </w:r>
      <w:r>
        <w:rPr>
          <w:spacing w:val="-15"/>
        </w:rPr>
        <w:t xml:space="preserve"> </w:t>
      </w:r>
      <w:r>
        <w:t>models.</w:t>
      </w:r>
      <w:r>
        <w:rPr>
          <w:rFonts w:ascii="Palatino Linotype" w:hAnsi="Palatino Linotype"/>
          <w:color w:val="00007F"/>
          <w:position w:val="8"/>
          <w:sz w:val="16"/>
        </w:rPr>
        <w:t xml:space="preserve">2 </w:t>
      </w:r>
      <w:r>
        <w:t xml:space="preserve">Assumed knowledge also includes the use of the ‘piping operator’, </w:t>
      </w:r>
      <w:r>
        <w:rPr>
          <w:rFonts w:ascii="Palatino Linotype" w:hAnsi="Palatino Linotype"/>
        </w:rPr>
        <w:t>%&gt;%</w:t>
      </w:r>
      <w:r>
        <w:t xml:space="preserve">, adopted from the </w:t>
      </w:r>
      <w:proofErr w:type="spellStart"/>
      <w:r>
        <w:t>magrittr</w:t>
      </w:r>
      <w:proofErr w:type="spellEnd"/>
      <w:r>
        <w:rPr>
          <w:spacing w:val="13"/>
        </w:rPr>
        <w:t xml:space="preserve"> </w:t>
      </w:r>
      <w:r>
        <w:t>package,</w:t>
      </w:r>
      <w:r>
        <w:rPr>
          <w:spacing w:val="14"/>
        </w:rPr>
        <w:t xml:space="preserve"> </w:t>
      </w:r>
      <w:r>
        <w:t>and</w:t>
      </w:r>
      <w:r>
        <w:rPr>
          <w:spacing w:val="14"/>
        </w:rPr>
        <w:t xml:space="preserve"> </w:t>
      </w:r>
      <w:r>
        <w:t>the</w:t>
      </w:r>
      <w:r>
        <w:rPr>
          <w:spacing w:val="15"/>
        </w:rPr>
        <w:t xml:space="preserve"> </w:t>
      </w:r>
      <w:r>
        <w:t>lme4</w:t>
      </w:r>
      <w:r>
        <w:rPr>
          <w:spacing w:val="13"/>
        </w:rPr>
        <w:t xml:space="preserve"> </w:t>
      </w:r>
      <w:r>
        <w:t>notation</w:t>
      </w:r>
      <w:r>
        <w:rPr>
          <w:spacing w:val="14"/>
        </w:rPr>
        <w:t xml:space="preserve"> </w:t>
      </w:r>
      <w:r>
        <w:t>for</w:t>
      </w:r>
      <w:r>
        <w:rPr>
          <w:spacing w:val="14"/>
        </w:rPr>
        <w:t xml:space="preserve"> </w:t>
      </w:r>
      <w:r>
        <w:t>multilevel</w:t>
      </w:r>
      <w:r>
        <w:rPr>
          <w:spacing w:val="14"/>
        </w:rPr>
        <w:t xml:space="preserve"> </w:t>
      </w:r>
      <w:r>
        <w:t>models.</w:t>
      </w:r>
      <w:r>
        <w:rPr>
          <w:rFonts w:ascii="Palatino Linotype" w:hAnsi="Palatino Linotype"/>
          <w:color w:val="00007F"/>
          <w:position w:val="8"/>
          <w:sz w:val="16"/>
        </w:rPr>
        <w:t>3</w:t>
      </w:r>
    </w:p>
    <w:p w14:paraId="41B4551B" w14:textId="77777777" w:rsidR="00C4731A" w:rsidRDefault="005E0968">
      <w:pPr>
        <w:pStyle w:val="Plattetekst"/>
        <w:spacing w:before="83"/>
        <w:ind w:left="659"/>
      </w:pPr>
      <w:r>
        <w:t>We illustrate how to impute incomplete multilevel data by means of three case studies:</w:t>
      </w:r>
    </w:p>
    <w:p w14:paraId="3E31B33E" w14:textId="77777777" w:rsidR="00C4731A" w:rsidRDefault="005E0968">
      <w:pPr>
        <w:pStyle w:val="Lijstalinea"/>
        <w:numPr>
          <w:ilvl w:val="2"/>
          <w:numId w:val="2"/>
        </w:numPr>
        <w:tabs>
          <w:tab w:val="left" w:pos="1206"/>
        </w:tabs>
        <w:spacing w:before="187" w:line="235" w:lineRule="auto"/>
        <w:ind w:right="1463"/>
      </w:pPr>
      <w:proofErr w:type="spellStart"/>
      <w:r>
        <w:rPr>
          <w:rFonts w:ascii="Palatino Linotype" w:hAnsi="Palatino Linotype"/>
        </w:rPr>
        <w:t>popmis</w:t>
      </w:r>
      <w:proofErr w:type="spellEnd"/>
      <w:r>
        <w:rPr>
          <w:rFonts w:ascii="Palatino Linotype" w:hAnsi="Palatino Linotype"/>
        </w:rPr>
        <w:t xml:space="preserve"> </w:t>
      </w:r>
      <w:r>
        <w:t xml:space="preserve">from the mice package (simulated data on perceived popularity, </w:t>
      </w:r>
      <w:r>
        <w:rPr>
          <w:rFonts w:ascii="Bookman Old Style" w:hAnsi="Bookman Old Style"/>
          <w:i/>
        </w:rPr>
        <w:t xml:space="preserve">n </w:t>
      </w:r>
      <w:r>
        <w:t>= 2</w:t>
      </w:r>
      <w:r>
        <w:rPr>
          <w:rFonts w:ascii="Bookman Old Style" w:hAnsi="Bookman Old Style"/>
          <w:i/>
        </w:rPr>
        <w:t xml:space="preserve">, </w:t>
      </w:r>
      <w:r>
        <w:t xml:space="preserve">000 pupils across </w:t>
      </w:r>
      <w:r>
        <w:rPr>
          <w:rFonts w:ascii="Bookman Old Style" w:hAnsi="Bookman Old Style"/>
          <w:i/>
        </w:rPr>
        <w:t xml:space="preserve">N </w:t>
      </w:r>
      <w:r>
        <w:t>= 100</w:t>
      </w:r>
      <w:r>
        <w:rPr>
          <w:spacing w:val="-31"/>
        </w:rPr>
        <w:t xml:space="preserve"> </w:t>
      </w:r>
      <w:r>
        <w:t>schools);</w:t>
      </w:r>
    </w:p>
    <w:p w14:paraId="13B6217A" w14:textId="77777777" w:rsidR="00C4731A" w:rsidRDefault="005E0968">
      <w:pPr>
        <w:pStyle w:val="Lijstalinea"/>
        <w:numPr>
          <w:ilvl w:val="2"/>
          <w:numId w:val="2"/>
        </w:numPr>
        <w:tabs>
          <w:tab w:val="left" w:pos="1206"/>
        </w:tabs>
        <w:spacing w:before="6" w:line="270" w:lineRule="exact"/>
        <w:ind w:right="1464"/>
      </w:pPr>
      <w:proofErr w:type="spellStart"/>
      <w:r>
        <w:rPr>
          <w:rFonts w:ascii="Palatino Linotype" w:hAnsi="Palatino Linotype"/>
        </w:rPr>
        <w:t>hiv</w:t>
      </w:r>
      <w:proofErr w:type="spellEnd"/>
      <w:r>
        <w:rPr>
          <w:rFonts w:ascii="Palatino Linotype" w:hAnsi="Palatino Linotype"/>
        </w:rPr>
        <w:t xml:space="preserve"> </w:t>
      </w:r>
      <w:r>
        <w:t xml:space="preserve">from the </w:t>
      </w:r>
      <w:commentRangeStart w:id="16"/>
      <w:r>
        <w:t xml:space="preserve">GJRM </w:t>
      </w:r>
      <w:commentRangeEnd w:id="16"/>
      <w:r w:rsidR="00204829">
        <w:rPr>
          <w:rStyle w:val="Verwijzingopmerking"/>
        </w:rPr>
        <w:commentReference w:id="16"/>
      </w:r>
      <w:r>
        <w:t xml:space="preserve">package (simulated data on HIV diagnoses, </w:t>
      </w:r>
      <w:r>
        <w:rPr>
          <w:rFonts w:ascii="Bookman Old Style" w:hAnsi="Bookman Old Style"/>
          <w:i/>
        </w:rPr>
        <w:t xml:space="preserve">n </w:t>
      </w:r>
      <w:r>
        <w:t>= 6</w:t>
      </w:r>
      <w:r>
        <w:rPr>
          <w:rFonts w:ascii="Bookman Old Style" w:hAnsi="Bookman Old Style"/>
          <w:i/>
        </w:rPr>
        <w:t xml:space="preserve">, </w:t>
      </w:r>
      <w:r>
        <w:t xml:space="preserve">416 patients across </w:t>
      </w:r>
      <w:r>
        <w:rPr>
          <w:rFonts w:ascii="Bookman Old Style" w:hAnsi="Bookman Old Style"/>
          <w:i/>
        </w:rPr>
        <w:t xml:space="preserve">N </w:t>
      </w:r>
      <w:r>
        <w:t>= 9</w:t>
      </w:r>
      <w:r>
        <w:rPr>
          <w:spacing w:val="6"/>
        </w:rPr>
        <w:t xml:space="preserve"> </w:t>
      </w:r>
      <w:r>
        <w:t>regions);</w:t>
      </w:r>
    </w:p>
    <w:p w14:paraId="4D2EF187" w14:textId="77777777" w:rsidR="00C4731A" w:rsidRDefault="005E0968">
      <w:pPr>
        <w:pStyle w:val="Lijstalinea"/>
        <w:numPr>
          <w:ilvl w:val="2"/>
          <w:numId w:val="2"/>
        </w:numPr>
        <w:tabs>
          <w:tab w:val="left" w:pos="1206"/>
        </w:tabs>
        <w:spacing w:before="2" w:line="270" w:lineRule="exact"/>
        <w:ind w:right="1463"/>
      </w:pPr>
      <w:r>
        <w:rPr>
          <w:rFonts w:ascii="Palatino Linotype" w:hAnsi="Palatino Linotype"/>
        </w:rPr>
        <w:t xml:space="preserve">impact </w:t>
      </w:r>
      <w:r>
        <w:t xml:space="preserve">from the </w:t>
      </w:r>
      <w:commentRangeStart w:id="17"/>
      <w:r>
        <w:t xml:space="preserve">metamisc </w:t>
      </w:r>
      <w:commentRangeEnd w:id="17"/>
      <w:r w:rsidR="00204829">
        <w:rPr>
          <w:rStyle w:val="Verwijzingopmerking"/>
        </w:rPr>
        <w:commentReference w:id="17"/>
      </w:r>
      <w:r>
        <w:t xml:space="preserve">package (empirical data on traumatic brain injuries, </w:t>
      </w:r>
      <w:r>
        <w:rPr>
          <w:rFonts w:ascii="Bookman Old Style" w:hAnsi="Bookman Old Style"/>
          <w:i/>
        </w:rPr>
        <w:t xml:space="preserve">n </w:t>
      </w:r>
      <w:r>
        <w:t>= 11</w:t>
      </w:r>
      <w:r>
        <w:rPr>
          <w:rFonts w:ascii="Bookman Old Style" w:hAnsi="Bookman Old Style"/>
          <w:i/>
        </w:rPr>
        <w:t xml:space="preserve">, </w:t>
      </w:r>
      <w:r>
        <w:t xml:space="preserve">022 patients across </w:t>
      </w:r>
      <w:r>
        <w:rPr>
          <w:rFonts w:ascii="Bookman Old Style" w:hAnsi="Bookman Old Style"/>
          <w:i/>
        </w:rPr>
        <w:t xml:space="preserve">N </w:t>
      </w:r>
      <w:r>
        <w:t>= 15</w:t>
      </w:r>
      <w:r>
        <w:rPr>
          <w:spacing w:val="11"/>
        </w:rPr>
        <w:t xml:space="preserve"> </w:t>
      </w:r>
      <w:r>
        <w:t>studies).</w:t>
      </w:r>
    </w:p>
    <w:p w14:paraId="1CF4A854" w14:textId="77777777" w:rsidR="00C4731A" w:rsidRDefault="002616D9">
      <w:pPr>
        <w:pStyle w:val="Plattetekst"/>
        <w:spacing w:before="218" w:line="259" w:lineRule="auto"/>
        <w:ind w:left="659" w:right="1463"/>
        <w:jc w:val="both"/>
      </w:pPr>
      <w:r>
        <w:pict w14:anchorId="4BDEA889">
          <v:line id="_x0000_s1767" style="position:absolute;left:0;text-align:left;z-index:-251618816;mso-wrap-distance-left:0;mso-wrap-distance-right:0;mso-position-horizontal-relative:page" from="81pt,42.25pt" to="257.4pt,42.25pt" strokeweight=".14042mm">
            <w10:wrap type="topAndBottom" anchorx="page"/>
          </v:line>
        </w:pict>
      </w:r>
      <w:r w:rsidR="005E0968">
        <w:rPr>
          <w:spacing w:val="-7"/>
        </w:rPr>
        <w:t>For</w:t>
      </w:r>
      <w:r w:rsidR="005E0968">
        <w:rPr>
          <w:spacing w:val="-8"/>
        </w:rPr>
        <w:t xml:space="preserve"> </w:t>
      </w:r>
      <w:r w:rsidR="005E0968">
        <w:t>each</w:t>
      </w:r>
      <w:r w:rsidR="005E0968">
        <w:rPr>
          <w:spacing w:val="-8"/>
        </w:rPr>
        <w:t xml:space="preserve"> </w:t>
      </w:r>
      <w:r w:rsidR="005E0968">
        <w:t>of</w:t>
      </w:r>
      <w:r w:rsidR="005E0968">
        <w:rPr>
          <w:spacing w:val="-7"/>
        </w:rPr>
        <w:t xml:space="preserve"> </w:t>
      </w:r>
      <w:r w:rsidR="005E0968">
        <w:t>these</w:t>
      </w:r>
      <w:r w:rsidR="005E0968">
        <w:rPr>
          <w:spacing w:val="-8"/>
        </w:rPr>
        <w:t xml:space="preserve"> </w:t>
      </w:r>
      <w:r w:rsidR="005E0968">
        <w:t>datasets,</w:t>
      </w:r>
      <w:r w:rsidR="005E0968">
        <w:rPr>
          <w:spacing w:val="-8"/>
        </w:rPr>
        <w:t xml:space="preserve"> </w:t>
      </w:r>
      <w:r w:rsidR="005E0968">
        <w:rPr>
          <w:spacing w:val="-3"/>
        </w:rPr>
        <w:t>we</w:t>
      </w:r>
      <w:r w:rsidR="005E0968">
        <w:rPr>
          <w:spacing w:val="-7"/>
        </w:rPr>
        <w:t xml:space="preserve"> </w:t>
      </w:r>
      <w:r w:rsidR="005E0968">
        <w:t>will</w:t>
      </w:r>
      <w:r w:rsidR="005E0968">
        <w:rPr>
          <w:spacing w:val="-8"/>
        </w:rPr>
        <w:t xml:space="preserve"> </w:t>
      </w:r>
      <w:r w:rsidR="005E0968">
        <w:t>discuss</w:t>
      </w:r>
      <w:r w:rsidR="005E0968">
        <w:rPr>
          <w:spacing w:val="-8"/>
        </w:rPr>
        <w:t xml:space="preserve"> </w:t>
      </w:r>
      <w:r w:rsidR="005E0968">
        <w:t>the</w:t>
      </w:r>
      <w:r w:rsidR="005E0968">
        <w:rPr>
          <w:spacing w:val="-7"/>
        </w:rPr>
        <w:t xml:space="preserve"> </w:t>
      </w:r>
      <w:r w:rsidR="005E0968">
        <w:t>nature</w:t>
      </w:r>
      <w:r w:rsidR="005E0968">
        <w:rPr>
          <w:spacing w:val="-8"/>
        </w:rPr>
        <w:t xml:space="preserve"> </w:t>
      </w:r>
      <w:r w:rsidR="005E0968">
        <w:t>of</w:t>
      </w:r>
      <w:r w:rsidR="005E0968">
        <w:rPr>
          <w:spacing w:val="-8"/>
        </w:rPr>
        <w:t xml:space="preserve"> </w:t>
      </w:r>
      <w:r w:rsidR="005E0968">
        <w:t>the</w:t>
      </w:r>
      <w:r w:rsidR="005E0968">
        <w:rPr>
          <w:spacing w:val="-7"/>
        </w:rPr>
        <w:t xml:space="preserve"> </w:t>
      </w:r>
      <w:r w:rsidR="005E0968">
        <w:t>missingness,</w:t>
      </w:r>
      <w:r w:rsidR="005E0968">
        <w:rPr>
          <w:spacing w:val="-8"/>
        </w:rPr>
        <w:t xml:space="preserve"> </w:t>
      </w:r>
      <w:r w:rsidR="005E0968">
        <w:t>choose</w:t>
      </w:r>
      <w:r w:rsidR="005E0968">
        <w:rPr>
          <w:spacing w:val="-8"/>
        </w:rPr>
        <w:t xml:space="preserve"> </w:t>
      </w:r>
      <w:r w:rsidR="005E0968">
        <w:t>one</w:t>
      </w:r>
      <w:r w:rsidR="005E0968">
        <w:rPr>
          <w:spacing w:val="-7"/>
        </w:rPr>
        <w:t xml:space="preserve"> </w:t>
      </w:r>
      <w:r w:rsidR="005E0968">
        <w:t>or</w:t>
      </w:r>
      <w:r w:rsidR="005E0968">
        <w:rPr>
          <w:spacing w:val="-8"/>
        </w:rPr>
        <w:t xml:space="preserve"> </w:t>
      </w:r>
      <w:r w:rsidR="005E0968">
        <w:t>more imputation</w:t>
      </w:r>
      <w:r w:rsidR="005E0968">
        <w:rPr>
          <w:spacing w:val="18"/>
        </w:rPr>
        <w:t xml:space="preserve"> </w:t>
      </w:r>
      <w:r w:rsidR="005E0968">
        <w:t>models</w:t>
      </w:r>
      <w:r w:rsidR="005E0968">
        <w:rPr>
          <w:spacing w:val="17"/>
        </w:rPr>
        <w:t xml:space="preserve"> </w:t>
      </w:r>
      <w:r w:rsidR="005E0968">
        <w:t>and</w:t>
      </w:r>
      <w:r w:rsidR="005E0968">
        <w:rPr>
          <w:spacing w:val="18"/>
        </w:rPr>
        <w:t xml:space="preserve"> </w:t>
      </w:r>
      <w:r w:rsidR="005E0968">
        <w:t>evaluate</w:t>
      </w:r>
      <w:r w:rsidR="005E0968">
        <w:rPr>
          <w:spacing w:val="19"/>
        </w:rPr>
        <w:t xml:space="preserve"> </w:t>
      </w:r>
      <w:r w:rsidR="005E0968">
        <w:t>the</w:t>
      </w:r>
      <w:r w:rsidR="005E0968">
        <w:rPr>
          <w:spacing w:val="18"/>
        </w:rPr>
        <w:t xml:space="preserve"> </w:t>
      </w:r>
      <w:r w:rsidR="005E0968">
        <w:t>imputed</w:t>
      </w:r>
      <w:r w:rsidR="005E0968">
        <w:rPr>
          <w:spacing w:val="18"/>
        </w:rPr>
        <w:t xml:space="preserve"> </w:t>
      </w:r>
      <w:r w:rsidR="005E0968">
        <w:t>data,</w:t>
      </w:r>
      <w:r w:rsidR="005E0968">
        <w:rPr>
          <w:spacing w:val="23"/>
        </w:rPr>
        <w:t xml:space="preserve"> </w:t>
      </w:r>
      <w:r w:rsidR="005E0968">
        <w:t>but</w:t>
      </w:r>
      <w:r w:rsidR="005E0968">
        <w:rPr>
          <w:spacing w:val="18"/>
        </w:rPr>
        <w:t xml:space="preserve"> </w:t>
      </w:r>
      <w:r w:rsidR="005E0968">
        <w:rPr>
          <w:spacing w:val="-4"/>
        </w:rPr>
        <w:t>we</w:t>
      </w:r>
      <w:r w:rsidR="005E0968">
        <w:rPr>
          <w:spacing w:val="18"/>
        </w:rPr>
        <w:t xml:space="preserve"> </w:t>
      </w:r>
      <w:r w:rsidR="005E0968">
        <w:t>will</w:t>
      </w:r>
      <w:r w:rsidR="005E0968">
        <w:rPr>
          <w:spacing w:val="18"/>
        </w:rPr>
        <w:t xml:space="preserve"> </w:t>
      </w:r>
      <w:r w:rsidR="005E0968">
        <w:t>also</w:t>
      </w:r>
      <w:r w:rsidR="005E0968">
        <w:rPr>
          <w:spacing w:val="19"/>
        </w:rPr>
        <w:t xml:space="preserve"> </w:t>
      </w:r>
      <w:r w:rsidR="005E0968">
        <w:t>highlight</w:t>
      </w:r>
      <w:r w:rsidR="005E0968">
        <w:rPr>
          <w:spacing w:val="18"/>
        </w:rPr>
        <w:t xml:space="preserve"> </w:t>
      </w:r>
      <w:r w:rsidR="005E0968">
        <w:t>one</w:t>
      </w:r>
      <w:r w:rsidR="005E0968">
        <w:rPr>
          <w:spacing w:val="18"/>
        </w:rPr>
        <w:t xml:space="preserve"> </w:t>
      </w:r>
      <w:r w:rsidR="005E0968">
        <w:t>specific</w:t>
      </w:r>
    </w:p>
    <w:p w14:paraId="70EA61A6" w14:textId="77777777" w:rsidR="00C4731A" w:rsidRDefault="005E0968">
      <w:pPr>
        <w:spacing w:line="256" w:lineRule="auto"/>
        <w:ind w:left="660" w:right="1371" w:firstLine="248"/>
        <w:rPr>
          <w:sz w:val="18"/>
        </w:rPr>
      </w:pPr>
      <w:r>
        <w:rPr>
          <w:rFonts w:ascii="Bookman Old Style"/>
          <w:position w:val="8"/>
          <w:sz w:val="12"/>
        </w:rPr>
        <w:t>1</w:t>
      </w:r>
      <w:bookmarkStart w:id="18" w:name="_bookmark0"/>
      <w:bookmarkEnd w:id="18"/>
      <w:r>
        <w:rPr>
          <w:sz w:val="18"/>
        </w:rPr>
        <w:t xml:space="preserve">Note that the alternative, joint modeling imputation for multilevel data or </w:t>
      </w:r>
      <w:proofErr w:type="spellStart"/>
      <w:r>
        <w:rPr>
          <w:sz w:val="18"/>
        </w:rPr>
        <w:t>jomo</w:t>
      </w:r>
      <w:proofErr w:type="spellEnd"/>
      <w:r>
        <w:rPr>
          <w:sz w:val="18"/>
        </w:rPr>
        <w:t xml:space="preserve"> </w:t>
      </w:r>
      <w:hyperlink w:anchor="_bookmark17" w:history="1">
        <w:proofErr w:type="spellStart"/>
        <w:r>
          <w:rPr>
            <w:color w:val="00007F"/>
            <w:sz w:val="18"/>
          </w:rPr>
          <w:t>Quartagno</w:t>
        </w:r>
        <w:proofErr w:type="spellEnd"/>
        <w:r>
          <w:rPr>
            <w:color w:val="00007F"/>
            <w:sz w:val="18"/>
          </w:rPr>
          <w:t xml:space="preserve">, </w:t>
        </w:r>
        <w:proofErr w:type="spellStart"/>
        <w:r>
          <w:rPr>
            <w:color w:val="00007F"/>
            <w:sz w:val="18"/>
          </w:rPr>
          <w:t>Grund</w:t>
        </w:r>
        <w:proofErr w:type="spellEnd"/>
        <w:r>
          <w:rPr>
            <w:color w:val="00007F"/>
            <w:sz w:val="18"/>
          </w:rPr>
          <w:t>, and</w:t>
        </w:r>
      </w:hyperlink>
      <w:bookmarkStart w:id="19" w:name="_bookmark1"/>
      <w:bookmarkEnd w:id="19"/>
      <w:r>
        <w:rPr>
          <w:color w:val="00007F"/>
          <w:sz w:val="18"/>
        </w:rPr>
        <w:t xml:space="preserve"> </w:t>
      </w:r>
      <w:hyperlink w:anchor="_bookmark17" w:history="1">
        <w:r>
          <w:rPr>
            <w:color w:val="00007F"/>
            <w:sz w:val="18"/>
          </w:rPr>
          <w:t xml:space="preserve">Carpenter </w:t>
        </w:r>
      </w:hyperlink>
      <w:r>
        <w:rPr>
          <w:sz w:val="18"/>
        </w:rPr>
        <w:t>(</w:t>
      </w:r>
      <w:hyperlink w:anchor="_bookmark17" w:history="1">
        <w:r>
          <w:rPr>
            <w:color w:val="00007F"/>
            <w:sz w:val="18"/>
          </w:rPr>
          <w:t>2019</w:t>
        </w:r>
      </w:hyperlink>
      <w:r>
        <w:rPr>
          <w:sz w:val="18"/>
        </w:rPr>
        <w:t>), has been implemented in mice as well but is outside the scope of this tutorial.</w:t>
      </w:r>
    </w:p>
    <w:p w14:paraId="6AB113EA" w14:textId="77777777" w:rsidR="00C4731A" w:rsidRDefault="005E0968">
      <w:pPr>
        <w:spacing w:line="205" w:lineRule="exact"/>
        <w:ind w:left="908"/>
        <w:rPr>
          <w:sz w:val="18"/>
        </w:rPr>
      </w:pPr>
      <w:r>
        <w:rPr>
          <w:rFonts w:ascii="Bookman Old Style" w:hAnsi="Bookman Old Style"/>
          <w:position w:val="8"/>
          <w:sz w:val="12"/>
        </w:rPr>
        <w:t>2</w:t>
      </w:r>
      <w:r>
        <w:rPr>
          <w:sz w:val="18"/>
        </w:rPr>
        <w:t>Note to self: We’re providing an overview of implementations. It’s up-to the reader to decide which</w:t>
      </w:r>
    </w:p>
    <w:p w14:paraId="2655E687" w14:textId="77777777" w:rsidR="00C4731A" w:rsidRDefault="005E0968">
      <w:pPr>
        <w:spacing w:before="14" w:line="256" w:lineRule="auto"/>
        <w:ind w:left="659" w:right="1461"/>
        <w:jc w:val="both"/>
        <w:rPr>
          <w:sz w:val="18"/>
        </w:rPr>
      </w:pPr>
      <w:r>
        <w:rPr>
          <w:sz w:val="18"/>
        </w:rPr>
        <w:t>multilevel strategy suits their data. We won’t go into detail for the different methods (and equations). This pap</w:t>
      </w:r>
      <w:bookmarkStart w:id="20" w:name="_bookmark2"/>
      <w:bookmarkEnd w:id="20"/>
      <w:r>
        <w:rPr>
          <w:sz w:val="18"/>
        </w:rPr>
        <w:t>er is just a software tutorial, so we’ll keep it practical.</w:t>
      </w:r>
    </w:p>
    <w:p w14:paraId="48799FCF" w14:textId="77777777" w:rsidR="00C4731A" w:rsidRDefault="005E0968">
      <w:pPr>
        <w:spacing w:line="205" w:lineRule="exact"/>
        <w:ind w:left="908"/>
        <w:rPr>
          <w:sz w:val="18"/>
        </w:rPr>
      </w:pPr>
      <w:r>
        <w:rPr>
          <w:rFonts w:ascii="Bookman Old Style"/>
          <w:position w:val="8"/>
          <w:sz w:val="12"/>
        </w:rPr>
        <w:t>3</w:t>
      </w:r>
      <w:r>
        <w:rPr>
          <w:sz w:val="18"/>
        </w:rPr>
        <w:t>Add environment info, seed and version number(s) somewhere!</w:t>
      </w:r>
    </w:p>
    <w:p w14:paraId="7CF4AF13" w14:textId="77777777" w:rsidR="00C4731A" w:rsidRDefault="00C4731A">
      <w:pPr>
        <w:spacing w:line="205" w:lineRule="exact"/>
        <w:rPr>
          <w:sz w:val="18"/>
        </w:rPr>
        <w:sectPr w:rsidR="00C4731A">
          <w:pgSz w:w="11910" w:h="16840"/>
          <w:pgMar w:top="1740" w:right="0" w:bottom="280" w:left="960" w:header="1433" w:footer="0" w:gutter="0"/>
          <w:cols w:space="708"/>
        </w:sectPr>
      </w:pPr>
    </w:p>
    <w:p w14:paraId="51ED54CD" w14:textId="77777777" w:rsidR="00C4731A" w:rsidRDefault="00C4731A">
      <w:pPr>
        <w:pStyle w:val="Plattetekst"/>
        <w:rPr>
          <w:sz w:val="27"/>
        </w:rPr>
      </w:pPr>
    </w:p>
    <w:p w14:paraId="18DB21B4" w14:textId="4B43B162" w:rsidR="00C4731A" w:rsidRDefault="005E0968">
      <w:pPr>
        <w:pStyle w:val="Plattetekst"/>
        <w:spacing w:before="120" w:line="235" w:lineRule="auto"/>
        <w:ind w:left="660" w:right="1460"/>
        <w:jc w:val="both"/>
      </w:pPr>
      <w:r>
        <w:t xml:space="preserve">aspect of the imputation workflow. With the </w:t>
      </w:r>
      <w:proofErr w:type="spellStart"/>
      <w:r>
        <w:rPr>
          <w:rFonts w:ascii="Palatino Linotype"/>
        </w:rPr>
        <w:t>popmis</w:t>
      </w:r>
      <w:proofErr w:type="spellEnd"/>
      <w:r>
        <w:rPr>
          <w:rFonts w:ascii="Palatino Linotype"/>
        </w:rPr>
        <w:t xml:space="preserve"> </w:t>
      </w:r>
      <w:r>
        <w:t xml:space="preserve">data, </w:t>
      </w:r>
      <w:r>
        <w:rPr>
          <w:spacing w:val="-4"/>
        </w:rPr>
        <w:t xml:space="preserve">we </w:t>
      </w:r>
      <w:r>
        <w:t xml:space="preserve">show </w:t>
      </w:r>
      <w:r>
        <w:rPr>
          <w:spacing w:val="-3"/>
        </w:rPr>
        <w:t xml:space="preserve">how </w:t>
      </w:r>
      <w:r>
        <w:t>(</w:t>
      </w:r>
      <w:ins w:id="21" w:author="Jong-3, V.M.T. de (Valentijn)" w:date="2022-02-26T16:28:00Z">
        <w:r w:rsidR="00204829">
          <w:t xml:space="preserve">and how </w:t>
        </w:r>
      </w:ins>
      <w:r>
        <w:t>not) to develop an imputation</w:t>
      </w:r>
      <w:r>
        <w:rPr>
          <w:spacing w:val="-12"/>
        </w:rPr>
        <w:t xml:space="preserve"> </w:t>
      </w:r>
      <w:r>
        <w:t>model.</w:t>
      </w:r>
      <w:r>
        <w:rPr>
          <w:spacing w:val="11"/>
        </w:rPr>
        <w:t xml:space="preserve"> </w:t>
      </w:r>
      <w:r>
        <w:t>With</w:t>
      </w:r>
      <w:r>
        <w:rPr>
          <w:spacing w:val="-12"/>
        </w:rPr>
        <w:t xml:space="preserve"> </w:t>
      </w:r>
      <w:r>
        <w:t>the</w:t>
      </w:r>
      <w:r>
        <w:rPr>
          <w:spacing w:val="-12"/>
        </w:rPr>
        <w:t xml:space="preserve"> </w:t>
      </w:r>
      <w:proofErr w:type="spellStart"/>
      <w:r>
        <w:rPr>
          <w:rFonts w:ascii="Palatino Linotype"/>
        </w:rPr>
        <w:t>hiv</w:t>
      </w:r>
      <w:proofErr w:type="spellEnd"/>
      <w:r>
        <w:rPr>
          <w:rFonts w:ascii="Palatino Linotype"/>
          <w:spacing w:val="-13"/>
        </w:rPr>
        <w:t xml:space="preserve"> </w:t>
      </w:r>
      <w:r>
        <w:t>data</w:t>
      </w:r>
      <w:r>
        <w:rPr>
          <w:spacing w:val="-12"/>
        </w:rPr>
        <w:t xml:space="preserve"> </w:t>
      </w:r>
      <w:r>
        <w:rPr>
          <w:spacing w:val="-4"/>
        </w:rPr>
        <w:t>we</w:t>
      </w:r>
      <w:r>
        <w:rPr>
          <w:spacing w:val="-12"/>
        </w:rPr>
        <w:t xml:space="preserve"> </w:t>
      </w:r>
      <w:r>
        <w:t>focus</w:t>
      </w:r>
      <w:r>
        <w:rPr>
          <w:spacing w:val="-12"/>
        </w:rPr>
        <w:t xml:space="preserve"> </w:t>
      </w:r>
      <w:r>
        <w:t>on</w:t>
      </w:r>
      <w:r>
        <w:rPr>
          <w:spacing w:val="-12"/>
        </w:rPr>
        <w:t xml:space="preserve"> </w:t>
      </w:r>
      <w:r>
        <w:t>extending</w:t>
      </w:r>
      <w:r>
        <w:rPr>
          <w:spacing w:val="-11"/>
        </w:rPr>
        <w:t xml:space="preserve"> </w:t>
      </w:r>
      <w:r>
        <w:t>the</w:t>
      </w:r>
      <w:r>
        <w:rPr>
          <w:spacing w:val="-12"/>
        </w:rPr>
        <w:t xml:space="preserve"> </w:t>
      </w:r>
      <w:r>
        <w:t>imputation</w:t>
      </w:r>
      <w:r>
        <w:rPr>
          <w:spacing w:val="-12"/>
        </w:rPr>
        <w:t xml:space="preserve"> </w:t>
      </w:r>
      <w:r>
        <w:t>model</w:t>
      </w:r>
      <w:r>
        <w:rPr>
          <w:spacing w:val="-12"/>
        </w:rPr>
        <w:t xml:space="preserve"> </w:t>
      </w:r>
      <w:r>
        <w:t>to</w:t>
      </w:r>
      <w:r>
        <w:rPr>
          <w:spacing w:val="-12"/>
        </w:rPr>
        <w:t xml:space="preserve"> </w:t>
      </w:r>
      <w:r>
        <w:t>include Heckman-type</w:t>
      </w:r>
      <w:r>
        <w:rPr>
          <w:spacing w:val="-13"/>
        </w:rPr>
        <w:t xml:space="preserve"> </w:t>
      </w:r>
      <w:r>
        <w:t>selection-inclusion</w:t>
      </w:r>
      <w:r>
        <w:rPr>
          <w:spacing w:val="-12"/>
        </w:rPr>
        <w:t xml:space="preserve"> </w:t>
      </w:r>
      <w:r>
        <w:t>methods.</w:t>
      </w:r>
      <w:r>
        <w:rPr>
          <w:spacing w:val="5"/>
        </w:rPr>
        <w:t xml:space="preserve"> </w:t>
      </w:r>
      <w:del w:id="22" w:author="Jong-3, V.M.T. de (Valentijn)" w:date="2022-02-26T16:28:00Z">
        <w:r w:rsidDel="00204829">
          <w:delText>And</w:delText>
        </w:r>
        <w:r w:rsidDel="00204829">
          <w:rPr>
            <w:spacing w:val="-12"/>
          </w:rPr>
          <w:delText xml:space="preserve"> </w:delText>
        </w:r>
        <w:r w:rsidDel="00204829">
          <w:delText>w</w:delText>
        </w:r>
      </w:del>
      <w:ins w:id="23" w:author="Jong-3, V.M.T. de (Valentijn)" w:date="2022-02-26T16:28:00Z">
        <w:r w:rsidR="00204829">
          <w:t>W</w:t>
        </w:r>
      </w:ins>
      <w:r>
        <w:t>ith</w:t>
      </w:r>
      <w:r>
        <w:rPr>
          <w:spacing w:val="-13"/>
        </w:rPr>
        <w:t xml:space="preserve"> </w:t>
      </w:r>
      <w:r>
        <w:t>the</w:t>
      </w:r>
      <w:r>
        <w:rPr>
          <w:spacing w:val="-13"/>
        </w:rPr>
        <w:t xml:space="preserve"> </w:t>
      </w:r>
      <w:r>
        <w:rPr>
          <w:rFonts w:ascii="Palatino Linotype"/>
        </w:rPr>
        <w:t>impact</w:t>
      </w:r>
      <w:r>
        <w:rPr>
          <w:rFonts w:ascii="Palatino Linotype"/>
          <w:spacing w:val="-14"/>
        </w:rPr>
        <w:t xml:space="preserve"> </w:t>
      </w:r>
      <w:r>
        <w:t>data</w:t>
      </w:r>
      <w:r>
        <w:rPr>
          <w:spacing w:val="-13"/>
        </w:rPr>
        <w:t xml:space="preserve"> </w:t>
      </w:r>
      <w:r>
        <w:rPr>
          <w:spacing w:val="-4"/>
        </w:rPr>
        <w:t>we</w:t>
      </w:r>
      <w:r>
        <w:rPr>
          <w:spacing w:val="-12"/>
        </w:rPr>
        <w:t xml:space="preserve"> </w:t>
      </w:r>
      <w:r>
        <w:t>provide</w:t>
      </w:r>
      <w:r>
        <w:rPr>
          <w:spacing w:val="-12"/>
        </w:rPr>
        <w:t xml:space="preserve"> </w:t>
      </w:r>
      <w:r>
        <w:t>a</w:t>
      </w:r>
      <w:ins w:id="24" w:author="Jong-3, V.M.T. de (Valentijn)" w:date="2022-02-26T16:28:00Z">
        <w:r w:rsidR="00204829">
          <w:t>n</w:t>
        </w:r>
      </w:ins>
      <w:r>
        <w:rPr>
          <w:spacing w:val="-12"/>
        </w:rPr>
        <w:t xml:space="preserve"> </w:t>
      </w:r>
      <w:r>
        <w:t>example of</w:t>
      </w:r>
      <w:r>
        <w:rPr>
          <w:spacing w:val="-11"/>
        </w:rPr>
        <w:t xml:space="preserve"> </w:t>
      </w:r>
      <w:r>
        <w:rPr>
          <w:spacing w:val="-2"/>
        </w:rPr>
        <w:t>multivariate</w:t>
      </w:r>
      <w:r>
        <w:rPr>
          <w:spacing w:val="-11"/>
        </w:rPr>
        <w:t xml:space="preserve"> </w:t>
      </w:r>
      <w:r>
        <w:t>missingness</w:t>
      </w:r>
      <w:r>
        <w:rPr>
          <w:spacing w:val="-11"/>
        </w:rPr>
        <w:t xml:space="preserve"> </w:t>
      </w:r>
      <w:r>
        <w:t>in</w:t>
      </w:r>
      <w:r>
        <w:rPr>
          <w:spacing w:val="-11"/>
        </w:rPr>
        <w:t xml:space="preserve"> </w:t>
      </w:r>
      <w:r>
        <w:t>real-world</w:t>
      </w:r>
      <w:r>
        <w:rPr>
          <w:spacing w:val="-11"/>
        </w:rPr>
        <w:t xml:space="preserve"> </w:t>
      </w:r>
      <w:r>
        <w:t>data.</w:t>
      </w:r>
      <w:r>
        <w:rPr>
          <w:spacing w:val="4"/>
        </w:rPr>
        <w:t xml:space="preserve"> </w:t>
      </w:r>
      <w:r>
        <w:rPr>
          <w:spacing w:val="-3"/>
        </w:rPr>
        <w:t>Together,</w:t>
      </w:r>
      <w:r>
        <w:rPr>
          <w:spacing w:val="-11"/>
        </w:rPr>
        <w:t xml:space="preserve"> </w:t>
      </w:r>
      <w:r>
        <w:t>this</w:t>
      </w:r>
      <w:r>
        <w:rPr>
          <w:spacing w:val="-10"/>
        </w:rPr>
        <w:t xml:space="preserve"> </w:t>
      </w:r>
      <w:r>
        <w:t>should</w:t>
      </w:r>
      <w:r>
        <w:rPr>
          <w:spacing w:val="-11"/>
        </w:rPr>
        <w:t xml:space="preserve"> </w:t>
      </w:r>
      <w:r>
        <w:t>give</w:t>
      </w:r>
      <w:r>
        <w:rPr>
          <w:spacing w:val="-11"/>
        </w:rPr>
        <w:t xml:space="preserve"> </w:t>
      </w:r>
      <w:r>
        <w:t>enough</w:t>
      </w:r>
      <w:r>
        <w:rPr>
          <w:spacing w:val="-11"/>
        </w:rPr>
        <w:t xml:space="preserve"> </w:t>
      </w:r>
      <w:r>
        <w:t>scaffolding for</w:t>
      </w:r>
      <w:r>
        <w:rPr>
          <w:spacing w:val="10"/>
        </w:rPr>
        <w:t xml:space="preserve"> </w:t>
      </w:r>
      <w:r>
        <w:t>applied</w:t>
      </w:r>
      <w:r>
        <w:rPr>
          <w:spacing w:val="11"/>
        </w:rPr>
        <w:t xml:space="preserve"> </w:t>
      </w:r>
      <w:r>
        <w:t>researchers</w:t>
      </w:r>
      <w:r>
        <w:rPr>
          <w:spacing w:val="10"/>
        </w:rPr>
        <w:t xml:space="preserve"> </w:t>
      </w:r>
      <w:r>
        <w:t>who</w:t>
      </w:r>
      <w:r>
        <w:rPr>
          <w:spacing w:val="11"/>
        </w:rPr>
        <w:t xml:space="preserve"> </w:t>
      </w:r>
      <w:r>
        <w:t>are</w:t>
      </w:r>
      <w:r>
        <w:rPr>
          <w:spacing w:val="11"/>
        </w:rPr>
        <w:t xml:space="preserve"> </w:t>
      </w:r>
      <w:r>
        <w:t>faced</w:t>
      </w:r>
      <w:r>
        <w:rPr>
          <w:spacing w:val="10"/>
        </w:rPr>
        <w:t xml:space="preserve"> </w:t>
      </w:r>
      <w:r>
        <w:t>with</w:t>
      </w:r>
      <w:r>
        <w:rPr>
          <w:spacing w:val="11"/>
        </w:rPr>
        <w:t xml:space="preserve"> </w:t>
      </w:r>
      <w:r>
        <w:t>incomplete</w:t>
      </w:r>
      <w:r>
        <w:rPr>
          <w:spacing w:val="10"/>
        </w:rPr>
        <w:t xml:space="preserve"> </w:t>
      </w:r>
      <w:r>
        <w:t>multilevel</w:t>
      </w:r>
      <w:r>
        <w:rPr>
          <w:spacing w:val="11"/>
        </w:rPr>
        <w:t xml:space="preserve"> </w:t>
      </w:r>
      <w:r>
        <w:t>data.</w:t>
      </w:r>
    </w:p>
    <w:p w14:paraId="29A8B914" w14:textId="77777777" w:rsidR="00C4731A" w:rsidRDefault="00C4731A">
      <w:pPr>
        <w:pStyle w:val="Plattetekst"/>
        <w:rPr>
          <w:sz w:val="20"/>
        </w:rPr>
      </w:pPr>
    </w:p>
    <w:p w14:paraId="48D10111" w14:textId="77777777" w:rsidR="00C4731A" w:rsidRDefault="002616D9">
      <w:pPr>
        <w:pStyle w:val="Plattetekst"/>
        <w:spacing w:before="8"/>
        <w:rPr>
          <w:sz w:val="15"/>
        </w:rPr>
      </w:pPr>
      <w:r>
        <w:pict w14:anchorId="37F4754C">
          <v:line id="_x0000_s1766" style="position:absolute;z-index:-251617792;mso-wrap-distance-left:0;mso-wrap-distance-right:0;mso-position-horizontal-relative:page" from="191.25pt,11.15pt" to="411.75pt,11.15pt" strokeweight=".17569mm">
            <w10:wrap type="topAndBottom" anchorx="page"/>
          </v:line>
        </w:pict>
      </w:r>
    </w:p>
    <w:p w14:paraId="1522C9FC" w14:textId="77777777" w:rsidR="00C4731A" w:rsidRDefault="00C4731A">
      <w:pPr>
        <w:pStyle w:val="Plattetekst"/>
        <w:spacing w:before="7"/>
        <w:rPr>
          <w:sz w:val="11"/>
        </w:rPr>
      </w:pPr>
    </w:p>
    <w:p w14:paraId="72AB9618" w14:textId="77777777" w:rsidR="00C4731A" w:rsidRDefault="005E0968">
      <w:pPr>
        <w:pStyle w:val="Plattetekst"/>
        <w:spacing w:before="145"/>
        <w:ind w:left="3276"/>
      </w:pPr>
      <w:r>
        <w:rPr>
          <w:w w:val="105"/>
        </w:rPr>
        <w:t>REVIEW UNTIL THIS POINT SVP</w:t>
      </w:r>
    </w:p>
    <w:p w14:paraId="3BAA16D9" w14:textId="77777777" w:rsidR="00C4731A" w:rsidRDefault="00C4731A">
      <w:pPr>
        <w:pStyle w:val="Plattetekst"/>
        <w:rPr>
          <w:sz w:val="20"/>
        </w:rPr>
      </w:pPr>
    </w:p>
    <w:p w14:paraId="073B4DB0" w14:textId="77777777" w:rsidR="00C4731A" w:rsidRDefault="002616D9">
      <w:pPr>
        <w:pStyle w:val="Plattetekst"/>
        <w:spacing w:before="1"/>
        <w:rPr>
          <w:sz w:val="16"/>
        </w:rPr>
      </w:pPr>
      <w:r>
        <w:pict w14:anchorId="3844C32B">
          <v:line id="_x0000_s1765" style="position:absolute;z-index:-251616768;mso-wrap-distance-left:0;mso-wrap-distance-right:0;mso-position-horizontal-relative:page" from="191.25pt,11.35pt" to="411.75pt,11.35pt" strokeweight=".17569mm">
            <w10:wrap type="topAndBottom" anchorx="page"/>
          </v:line>
        </w:pict>
      </w:r>
    </w:p>
    <w:p w14:paraId="09201E06" w14:textId="77777777" w:rsidR="00C4731A" w:rsidRDefault="00C4731A">
      <w:pPr>
        <w:pStyle w:val="Plattetekst"/>
        <w:rPr>
          <w:sz w:val="20"/>
        </w:rPr>
      </w:pPr>
    </w:p>
    <w:p w14:paraId="302C91CA" w14:textId="77777777" w:rsidR="00C4731A" w:rsidRDefault="00C4731A">
      <w:pPr>
        <w:pStyle w:val="Plattetekst"/>
        <w:spacing w:before="2"/>
      </w:pPr>
    </w:p>
    <w:p w14:paraId="38E1C268" w14:textId="77777777" w:rsidR="00C4731A" w:rsidRDefault="005E0968">
      <w:pPr>
        <w:pStyle w:val="Kop1"/>
        <w:numPr>
          <w:ilvl w:val="0"/>
          <w:numId w:val="3"/>
        </w:numPr>
        <w:tabs>
          <w:tab w:val="left" w:pos="1852"/>
        </w:tabs>
        <w:spacing w:before="162"/>
        <w:ind w:left="1851"/>
        <w:jc w:val="left"/>
        <w:rPr>
          <w:b/>
        </w:rPr>
      </w:pPr>
      <w:bookmarkStart w:id="25" w:name="How_(not)_to_impute_(Case_Study_I:_Popul"/>
      <w:bookmarkEnd w:id="25"/>
      <w:r>
        <w:rPr>
          <w:b/>
          <w:spacing w:val="-4"/>
        </w:rPr>
        <w:t xml:space="preserve">How </w:t>
      </w:r>
      <w:r>
        <w:rPr>
          <w:b/>
        </w:rPr>
        <w:t>(not) to impute (Case Study I:</w:t>
      </w:r>
      <w:r>
        <w:rPr>
          <w:b/>
          <w:spacing w:val="1"/>
        </w:rPr>
        <w:t xml:space="preserve"> </w:t>
      </w:r>
      <w:r>
        <w:rPr>
          <w:b/>
          <w:spacing w:val="-3"/>
        </w:rPr>
        <w:t>Popularity)</w:t>
      </w:r>
    </w:p>
    <w:p w14:paraId="47EBE952" w14:textId="77777777" w:rsidR="00C4731A" w:rsidRDefault="005E0968">
      <w:pPr>
        <w:pStyle w:val="Plattetekst"/>
        <w:spacing w:before="196" w:line="242" w:lineRule="auto"/>
        <w:ind w:left="659" w:right="1463"/>
        <w:jc w:val="both"/>
      </w:pPr>
      <w:r>
        <w:t>In</w:t>
      </w:r>
      <w:r>
        <w:rPr>
          <w:spacing w:val="-7"/>
        </w:rPr>
        <w:t xml:space="preserve"> </w:t>
      </w:r>
      <w:r>
        <w:t>this</w:t>
      </w:r>
      <w:r>
        <w:rPr>
          <w:spacing w:val="-7"/>
        </w:rPr>
        <w:t xml:space="preserve"> </w:t>
      </w:r>
      <w:r>
        <w:t>section</w:t>
      </w:r>
      <w:r>
        <w:rPr>
          <w:spacing w:val="-6"/>
        </w:rPr>
        <w:t xml:space="preserve"> </w:t>
      </w:r>
      <w:r>
        <w:t>we’ll</w:t>
      </w:r>
      <w:r>
        <w:rPr>
          <w:spacing w:val="-6"/>
        </w:rPr>
        <w:t xml:space="preserve"> </w:t>
      </w:r>
      <w:r>
        <w:t>go</w:t>
      </w:r>
      <w:r>
        <w:rPr>
          <w:spacing w:val="-6"/>
        </w:rPr>
        <w:t xml:space="preserve"> </w:t>
      </w:r>
      <w:r>
        <w:rPr>
          <w:spacing w:val="-4"/>
        </w:rPr>
        <w:t>over</w:t>
      </w:r>
      <w:r>
        <w:rPr>
          <w:spacing w:val="-6"/>
        </w:rPr>
        <w:t xml:space="preserve"> </w:t>
      </w:r>
      <w:r>
        <w:t>the</w:t>
      </w:r>
      <w:r>
        <w:rPr>
          <w:spacing w:val="-7"/>
        </w:rPr>
        <w:t xml:space="preserve"> </w:t>
      </w:r>
      <w:r>
        <w:t>different</w:t>
      </w:r>
      <w:r>
        <w:rPr>
          <w:spacing w:val="-6"/>
        </w:rPr>
        <w:t xml:space="preserve"> </w:t>
      </w:r>
      <w:r>
        <w:t>steps</w:t>
      </w:r>
      <w:r>
        <w:rPr>
          <w:spacing w:val="-7"/>
        </w:rPr>
        <w:t xml:space="preserve"> </w:t>
      </w:r>
      <w:r>
        <w:rPr>
          <w:spacing w:val="-3"/>
        </w:rPr>
        <w:t>involved</w:t>
      </w:r>
      <w:r>
        <w:rPr>
          <w:spacing w:val="-6"/>
        </w:rPr>
        <w:t xml:space="preserve"> </w:t>
      </w:r>
      <w:r>
        <w:t>with</w:t>
      </w:r>
      <w:r>
        <w:rPr>
          <w:spacing w:val="-6"/>
        </w:rPr>
        <w:t xml:space="preserve"> </w:t>
      </w:r>
      <w:r>
        <w:t>imputing</w:t>
      </w:r>
      <w:r>
        <w:rPr>
          <w:spacing w:val="-6"/>
        </w:rPr>
        <w:t xml:space="preserve"> </w:t>
      </w:r>
      <w:r>
        <w:t>incomplete</w:t>
      </w:r>
      <w:r>
        <w:rPr>
          <w:spacing w:val="-7"/>
        </w:rPr>
        <w:t xml:space="preserve"> </w:t>
      </w:r>
      <w:r>
        <w:t xml:space="preserve">multilevel data. The data we’re using is the </w:t>
      </w:r>
      <w:proofErr w:type="spellStart"/>
      <w:r>
        <w:rPr>
          <w:rFonts w:ascii="Palatino Linotype" w:hAnsi="Palatino Linotype"/>
        </w:rPr>
        <w:t>popmis</w:t>
      </w:r>
      <w:proofErr w:type="spellEnd"/>
      <w:r>
        <w:rPr>
          <w:rFonts w:ascii="Palatino Linotype" w:hAnsi="Palatino Linotype"/>
        </w:rPr>
        <w:t xml:space="preserve"> </w:t>
      </w:r>
      <w:r>
        <w:t xml:space="preserve">dataset from the </w:t>
      </w:r>
      <w:r>
        <w:rPr>
          <w:rFonts w:ascii="Palatino Linotype" w:hAnsi="Palatino Linotype"/>
        </w:rPr>
        <w:t xml:space="preserve">mice </w:t>
      </w:r>
      <w:r>
        <w:t>package. This is a simulated dataset with pupils (</w:t>
      </w:r>
      <w:r>
        <w:rPr>
          <w:rFonts w:ascii="Bookman Old Style" w:hAnsi="Bookman Old Style"/>
          <w:i/>
        </w:rPr>
        <w:t xml:space="preserve">n </w:t>
      </w:r>
      <w:r>
        <w:t>= 2000) clustered within schools (</w:t>
      </w:r>
      <w:r>
        <w:rPr>
          <w:rFonts w:ascii="Bookman Old Style" w:hAnsi="Bookman Old Style"/>
          <w:i/>
        </w:rPr>
        <w:t xml:space="preserve">N </w:t>
      </w:r>
      <w:r>
        <w:t>= 100). In this tutorial we’ll use the following</w:t>
      </w:r>
      <w:r>
        <w:rPr>
          <w:spacing w:val="-18"/>
        </w:rPr>
        <w:t xml:space="preserve"> </w:t>
      </w:r>
      <w:r>
        <w:t>variables:</w:t>
      </w:r>
    </w:p>
    <w:p w14:paraId="4062CAF3" w14:textId="77777777" w:rsidR="00C4731A" w:rsidRDefault="005E0968">
      <w:pPr>
        <w:pStyle w:val="Lijstalinea"/>
        <w:numPr>
          <w:ilvl w:val="2"/>
          <w:numId w:val="2"/>
        </w:numPr>
        <w:tabs>
          <w:tab w:val="left" w:pos="1206"/>
        </w:tabs>
        <w:spacing w:before="215" w:line="291" w:lineRule="exact"/>
      </w:pPr>
      <w:r>
        <w:rPr>
          <w:rFonts w:ascii="Palatino Linotype" w:hAnsi="Palatino Linotype"/>
        </w:rPr>
        <w:t>school</w:t>
      </w:r>
      <w:r>
        <w:t>, school identification number (clustering</w:t>
      </w:r>
      <w:r>
        <w:rPr>
          <w:spacing w:val="27"/>
        </w:rPr>
        <w:t xml:space="preserve"> </w:t>
      </w:r>
      <w:r>
        <w:t>variable);</w:t>
      </w:r>
    </w:p>
    <w:p w14:paraId="2910B627" w14:textId="77777777" w:rsidR="00C4731A" w:rsidRDefault="005E0968">
      <w:pPr>
        <w:pStyle w:val="Lijstalinea"/>
        <w:numPr>
          <w:ilvl w:val="2"/>
          <w:numId w:val="2"/>
        </w:numPr>
        <w:tabs>
          <w:tab w:val="left" w:pos="1206"/>
        </w:tabs>
        <w:spacing w:line="271" w:lineRule="exact"/>
      </w:pPr>
      <w:r>
        <w:rPr>
          <w:rFonts w:ascii="Palatino Linotype" w:hAnsi="Palatino Linotype"/>
        </w:rPr>
        <w:t>popular</w:t>
      </w:r>
      <w:r>
        <w:t>,</w:t>
      </w:r>
      <w:r>
        <w:rPr>
          <w:spacing w:val="14"/>
        </w:rPr>
        <w:t xml:space="preserve"> </w:t>
      </w:r>
      <w:r>
        <w:t>pupil</w:t>
      </w:r>
      <w:r>
        <w:rPr>
          <w:spacing w:val="15"/>
        </w:rPr>
        <w:t xml:space="preserve"> </w:t>
      </w:r>
      <w:r>
        <w:t>popularity</w:t>
      </w:r>
      <w:r>
        <w:rPr>
          <w:spacing w:val="14"/>
        </w:rPr>
        <w:t xml:space="preserve"> </w:t>
      </w:r>
      <w:r>
        <w:t>(self-rating</w:t>
      </w:r>
      <w:r>
        <w:rPr>
          <w:spacing w:val="15"/>
        </w:rPr>
        <w:t xml:space="preserve"> </w:t>
      </w:r>
      <w:r>
        <w:t>between</w:t>
      </w:r>
      <w:r>
        <w:rPr>
          <w:spacing w:val="15"/>
        </w:rPr>
        <w:t xml:space="preserve"> </w:t>
      </w:r>
      <w:r>
        <w:t>0</w:t>
      </w:r>
      <w:r>
        <w:rPr>
          <w:spacing w:val="14"/>
        </w:rPr>
        <w:t xml:space="preserve"> </w:t>
      </w:r>
      <w:r>
        <w:t>and</w:t>
      </w:r>
      <w:r>
        <w:rPr>
          <w:spacing w:val="15"/>
        </w:rPr>
        <w:t xml:space="preserve"> </w:t>
      </w:r>
      <w:r>
        <w:t>10;</w:t>
      </w:r>
      <w:r>
        <w:rPr>
          <w:spacing w:val="14"/>
        </w:rPr>
        <w:t xml:space="preserve"> </w:t>
      </w:r>
      <w:r>
        <w:t>unit-level);</w:t>
      </w:r>
    </w:p>
    <w:p w14:paraId="0128C2E6" w14:textId="77777777" w:rsidR="00C4731A" w:rsidRDefault="005E0968">
      <w:pPr>
        <w:pStyle w:val="Lijstalinea"/>
        <w:numPr>
          <w:ilvl w:val="2"/>
          <w:numId w:val="2"/>
        </w:numPr>
        <w:tabs>
          <w:tab w:val="left" w:pos="1206"/>
        </w:tabs>
        <w:spacing w:line="271" w:lineRule="exact"/>
      </w:pPr>
      <w:r>
        <w:rPr>
          <w:rFonts w:ascii="Palatino Linotype" w:hAnsi="Palatino Linotype"/>
        </w:rPr>
        <w:t>sex</w:t>
      </w:r>
      <w:r>
        <w:t xml:space="preserve">, pupil sex </w:t>
      </w:r>
      <w:r>
        <w:rPr>
          <w:spacing w:val="-4"/>
        </w:rPr>
        <w:t xml:space="preserve">(0=boy, </w:t>
      </w:r>
      <w:r>
        <w:t>1=girl;</w:t>
      </w:r>
      <w:r>
        <w:rPr>
          <w:spacing w:val="47"/>
        </w:rPr>
        <w:t xml:space="preserve"> </w:t>
      </w:r>
      <w:r>
        <w:t>unit-level);</w:t>
      </w:r>
    </w:p>
    <w:p w14:paraId="13C9A509" w14:textId="77777777" w:rsidR="00C4731A" w:rsidRDefault="005E0968">
      <w:pPr>
        <w:pStyle w:val="Lijstalinea"/>
        <w:numPr>
          <w:ilvl w:val="2"/>
          <w:numId w:val="2"/>
        </w:numPr>
        <w:tabs>
          <w:tab w:val="left" w:pos="1206"/>
        </w:tabs>
        <w:spacing w:line="291" w:lineRule="exact"/>
      </w:pPr>
      <w:proofErr w:type="spellStart"/>
      <w:r>
        <w:rPr>
          <w:rFonts w:ascii="Palatino Linotype" w:hAnsi="Palatino Linotype"/>
        </w:rPr>
        <w:t>texp</w:t>
      </w:r>
      <w:proofErr w:type="spellEnd"/>
      <w:r>
        <w:t>, teacher experience (in years;</w:t>
      </w:r>
      <w:r>
        <w:rPr>
          <w:spacing w:val="31"/>
        </w:rPr>
        <w:t xml:space="preserve"> </w:t>
      </w:r>
      <w:r>
        <w:t>cluster-level).</w:t>
      </w:r>
    </w:p>
    <w:p w14:paraId="39CCF594" w14:textId="77777777" w:rsidR="00C4731A" w:rsidRDefault="005E0968">
      <w:pPr>
        <w:pStyle w:val="Plattetekst"/>
        <w:spacing w:before="255" w:line="218" w:lineRule="auto"/>
        <w:ind w:left="659" w:right="1463"/>
        <w:jc w:val="both"/>
      </w:pPr>
      <w:r>
        <w:t>The</w:t>
      </w:r>
      <w:r>
        <w:rPr>
          <w:spacing w:val="-13"/>
        </w:rPr>
        <w:t xml:space="preserve"> </w:t>
      </w:r>
      <w:r>
        <w:t>analysis</w:t>
      </w:r>
      <w:r>
        <w:rPr>
          <w:spacing w:val="-13"/>
        </w:rPr>
        <w:t xml:space="preserve"> </w:t>
      </w:r>
      <w:r>
        <w:t>model</w:t>
      </w:r>
      <w:r>
        <w:rPr>
          <w:spacing w:val="-13"/>
        </w:rPr>
        <w:t xml:space="preserve"> </w:t>
      </w:r>
      <w:r>
        <w:t>corresponding</w:t>
      </w:r>
      <w:r>
        <w:rPr>
          <w:spacing w:val="-13"/>
        </w:rPr>
        <w:t xml:space="preserve"> </w:t>
      </w:r>
      <w:r>
        <w:t>to</w:t>
      </w:r>
      <w:r>
        <w:rPr>
          <w:spacing w:val="-12"/>
        </w:rPr>
        <w:t xml:space="preserve"> </w:t>
      </w:r>
      <w:r>
        <w:t>this</w:t>
      </w:r>
      <w:r>
        <w:rPr>
          <w:spacing w:val="-13"/>
        </w:rPr>
        <w:t xml:space="preserve"> </w:t>
      </w:r>
      <w:r>
        <w:t>dataset</w:t>
      </w:r>
      <w:r>
        <w:rPr>
          <w:spacing w:val="-13"/>
        </w:rPr>
        <w:t xml:space="preserve"> </w:t>
      </w:r>
      <w:r>
        <w:t>is</w:t>
      </w:r>
      <w:r>
        <w:rPr>
          <w:spacing w:val="-13"/>
        </w:rPr>
        <w:t xml:space="preserve"> </w:t>
      </w:r>
      <w:r>
        <w:t>multilevel</w:t>
      </w:r>
      <w:r>
        <w:rPr>
          <w:spacing w:val="-13"/>
        </w:rPr>
        <w:t xml:space="preserve"> </w:t>
      </w:r>
      <w:r>
        <w:t>regression</w:t>
      </w:r>
      <w:r>
        <w:rPr>
          <w:spacing w:val="-12"/>
        </w:rPr>
        <w:t xml:space="preserve"> </w:t>
      </w:r>
      <w:r>
        <w:t>with</w:t>
      </w:r>
      <w:r>
        <w:rPr>
          <w:spacing w:val="-13"/>
        </w:rPr>
        <w:t xml:space="preserve"> </w:t>
      </w:r>
      <w:r>
        <w:t>random</w:t>
      </w:r>
      <w:r>
        <w:rPr>
          <w:spacing w:val="-13"/>
        </w:rPr>
        <w:t xml:space="preserve"> </w:t>
      </w:r>
      <w:r>
        <w:t xml:space="preserve">inter- </w:t>
      </w:r>
      <w:proofErr w:type="spellStart"/>
      <w:r>
        <w:t>cepts</w:t>
      </w:r>
      <w:proofErr w:type="spellEnd"/>
      <w:r>
        <w:t>,</w:t>
      </w:r>
      <w:r>
        <w:rPr>
          <w:spacing w:val="-14"/>
        </w:rPr>
        <w:t xml:space="preserve"> </w:t>
      </w:r>
      <w:r>
        <w:t>random</w:t>
      </w:r>
      <w:r>
        <w:rPr>
          <w:spacing w:val="-15"/>
        </w:rPr>
        <w:t xml:space="preserve"> </w:t>
      </w:r>
      <w:r>
        <w:t>slopes</w:t>
      </w:r>
      <w:r>
        <w:rPr>
          <w:spacing w:val="-15"/>
        </w:rPr>
        <w:t xml:space="preserve"> </w:t>
      </w:r>
      <w:r>
        <w:t>and</w:t>
      </w:r>
      <w:r>
        <w:rPr>
          <w:spacing w:val="-15"/>
        </w:rPr>
        <w:t xml:space="preserve"> </w:t>
      </w:r>
      <w:r>
        <w:t>a</w:t>
      </w:r>
      <w:r>
        <w:rPr>
          <w:spacing w:val="-15"/>
        </w:rPr>
        <w:t xml:space="preserve"> </w:t>
      </w:r>
      <w:r>
        <w:t>cross-level</w:t>
      </w:r>
      <w:r>
        <w:rPr>
          <w:spacing w:val="-15"/>
        </w:rPr>
        <w:t xml:space="preserve"> </w:t>
      </w:r>
      <w:r>
        <w:t>interaction.</w:t>
      </w:r>
      <w:r>
        <w:rPr>
          <w:spacing w:val="4"/>
        </w:rPr>
        <w:t xml:space="preserve"> </w:t>
      </w:r>
      <w:r>
        <w:t>The</w:t>
      </w:r>
      <w:r>
        <w:rPr>
          <w:spacing w:val="-15"/>
        </w:rPr>
        <w:t xml:space="preserve"> </w:t>
      </w:r>
      <w:r>
        <w:t>outcome</w:t>
      </w:r>
      <w:r>
        <w:rPr>
          <w:spacing w:val="-15"/>
        </w:rPr>
        <w:t xml:space="preserve"> </w:t>
      </w:r>
      <w:r>
        <w:t>variable</w:t>
      </w:r>
      <w:r>
        <w:rPr>
          <w:spacing w:val="-15"/>
        </w:rPr>
        <w:t xml:space="preserve"> </w:t>
      </w:r>
      <w:r>
        <w:t>is</w:t>
      </w:r>
      <w:r>
        <w:rPr>
          <w:spacing w:val="-16"/>
        </w:rPr>
        <w:t xml:space="preserve"> </w:t>
      </w:r>
      <w:r>
        <w:rPr>
          <w:rFonts w:ascii="Palatino Linotype"/>
        </w:rPr>
        <w:t>popular</w:t>
      </w:r>
      <w:r>
        <w:t>,</w:t>
      </w:r>
      <w:r>
        <w:rPr>
          <w:spacing w:val="-13"/>
        </w:rPr>
        <w:t xml:space="preserve"> </w:t>
      </w:r>
      <w:r>
        <w:t>which</w:t>
      </w:r>
      <w:r>
        <w:rPr>
          <w:spacing w:val="-15"/>
        </w:rPr>
        <w:t xml:space="preserve"> </w:t>
      </w:r>
      <w:r>
        <w:t>is predicted</w:t>
      </w:r>
      <w:r>
        <w:rPr>
          <w:spacing w:val="-8"/>
        </w:rPr>
        <w:t xml:space="preserve"> </w:t>
      </w:r>
      <w:r>
        <w:t>from</w:t>
      </w:r>
      <w:r>
        <w:rPr>
          <w:spacing w:val="-7"/>
        </w:rPr>
        <w:t xml:space="preserve"> </w:t>
      </w:r>
      <w:r>
        <w:t>the</w:t>
      </w:r>
      <w:r>
        <w:rPr>
          <w:spacing w:val="-7"/>
        </w:rPr>
        <w:t xml:space="preserve"> </w:t>
      </w:r>
      <w:r>
        <w:t>unit-level</w:t>
      </w:r>
      <w:r>
        <w:rPr>
          <w:spacing w:val="-8"/>
        </w:rPr>
        <w:t xml:space="preserve"> </w:t>
      </w:r>
      <w:r>
        <w:t>variable</w:t>
      </w:r>
      <w:r>
        <w:rPr>
          <w:spacing w:val="-6"/>
        </w:rPr>
        <w:t xml:space="preserve"> </w:t>
      </w:r>
      <w:r>
        <w:rPr>
          <w:rFonts w:ascii="Palatino Linotype"/>
        </w:rPr>
        <w:t>sex</w:t>
      </w:r>
      <w:r>
        <w:rPr>
          <w:rFonts w:ascii="Palatino Linotype"/>
          <w:spacing w:val="-9"/>
        </w:rPr>
        <w:t xml:space="preserve"> </w:t>
      </w:r>
      <w:r>
        <w:t>and</w:t>
      </w:r>
      <w:r>
        <w:rPr>
          <w:spacing w:val="-7"/>
        </w:rPr>
        <w:t xml:space="preserve"> </w:t>
      </w:r>
      <w:r>
        <w:t>the</w:t>
      </w:r>
      <w:r>
        <w:rPr>
          <w:spacing w:val="-8"/>
        </w:rPr>
        <w:t xml:space="preserve"> </w:t>
      </w:r>
      <w:r>
        <w:t>cluster-level</w:t>
      </w:r>
      <w:r>
        <w:rPr>
          <w:spacing w:val="-7"/>
        </w:rPr>
        <w:t xml:space="preserve"> </w:t>
      </w:r>
      <w:r>
        <w:t>variable</w:t>
      </w:r>
      <w:r>
        <w:rPr>
          <w:spacing w:val="-8"/>
        </w:rPr>
        <w:t xml:space="preserve"> </w:t>
      </w:r>
      <w:proofErr w:type="spellStart"/>
      <w:r>
        <w:rPr>
          <w:rFonts w:ascii="Palatino Linotype"/>
        </w:rPr>
        <w:t>texp</w:t>
      </w:r>
      <w:proofErr w:type="spellEnd"/>
      <w:r>
        <w:t>.</w:t>
      </w:r>
      <w:r>
        <w:rPr>
          <w:spacing w:val="11"/>
        </w:rPr>
        <w:t xml:space="preserve"> </w:t>
      </w:r>
      <w:r>
        <w:t>The</w:t>
      </w:r>
      <w:r>
        <w:rPr>
          <w:spacing w:val="-7"/>
        </w:rPr>
        <w:t xml:space="preserve"> </w:t>
      </w:r>
      <w:r>
        <w:t>regression equation</w:t>
      </w:r>
      <w:r>
        <w:rPr>
          <w:rFonts w:ascii="Palatino Linotype"/>
          <w:color w:val="00007F"/>
          <w:position w:val="8"/>
          <w:sz w:val="16"/>
        </w:rPr>
        <w:t>4</w:t>
      </w:r>
      <w:r>
        <w:rPr>
          <w:rFonts w:ascii="Palatino Linotype"/>
          <w:color w:val="00007F"/>
          <w:spacing w:val="38"/>
          <w:position w:val="8"/>
          <w:sz w:val="16"/>
        </w:rPr>
        <w:t xml:space="preserve"> </w:t>
      </w:r>
      <w:r>
        <w:t>and</w:t>
      </w:r>
      <w:r>
        <w:rPr>
          <w:spacing w:val="17"/>
        </w:rPr>
        <w:t xml:space="preserve"> </w:t>
      </w:r>
      <w:r>
        <w:rPr>
          <w:rFonts w:ascii="Palatino Linotype"/>
        </w:rPr>
        <w:t>lme4</w:t>
      </w:r>
      <w:r>
        <w:rPr>
          <w:rFonts w:ascii="Palatino Linotype"/>
          <w:spacing w:val="14"/>
        </w:rPr>
        <w:t xml:space="preserve"> </w:t>
      </w:r>
      <w:r>
        <w:t>notation</w:t>
      </w:r>
      <w:r>
        <w:rPr>
          <w:spacing w:val="16"/>
        </w:rPr>
        <w:t xml:space="preserve"> </w:t>
      </w:r>
      <w:r>
        <w:t>for</w:t>
      </w:r>
      <w:r>
        <w:rPr>
          <w:spacing w:val="17"/>
        </w:rPr>
        <w:t xml:space="preserve"> </w:t>
      </w:r>
      <w:r>
        <w:t>this</w:t>
      </w:r>
      <w:r>
        <w:rPr>
          <w:spacing w:val="16"/>
        </w:rPr>
        <w:t xml:space="preserve"> </w:t>
      </w:r>
      <w:r>
        <w:t>model</w:t>
      </w:r>
      <w:r>
        <w:rPr>
          <w:spacing w:val="16"/>
        </w:rPr>
        <w:t xml:space="preserve"> </w:t>
      </w:r>
      <w:r>
        <w:t>are</w:t>
      </w:r>
    </w:p>
    <w:p w14:paraId="06F613A9" w14:textId="77777777" w:rsidR="00C4731A" w:rsidRDefault="00C4731A">
      <w:pPr>
        <w:pStyle w:val="Plattetekst"/>
        <w:spacing w:before="8"/>
        <w:rPr>
          <w:sz w:val="26"/>
        </w:rPr>
      </w:pPr>
    </w:p>
    <w:p w14:paraId="295CF0F2" w14:textId="77777777" w:rsidR="00C4731A" w:rsidRDefault="005E0968">
      <w:pPr>
        <w:ind w:left="1229"/>
        <w:rPr>
          <w:rFonts w:ascii="Verdana" w:hAnsi="Verdana"/>
          <w:i/>
        </w:rPr>
      </w:pPr>
      <w:proofErr w:type="spellStart"/>
      <w:r>
        <w:rPr>
          <w:w w:val="105"/>
        </w:rPr>
        <w:t>popular</w:t>
      </w:r>
      <w:r>
        <w:rPr>
          <w:rFonts w:ascii="Verdana" w:hAnsi="Verdana"/>
          <w:i/>
          <w:w w:val="105"/>
          <w:vertAlign w:val="subscript"/>
        </w:rPr>
        <w:t>ij</w:t>
      </w:r>
      <w:proofErr w:type="spellEnd"/>
      <w:r>
        <w:rPr>
          <w:rFonts w:ascii="Verdana" w:hAnsi="Verdana"/>
          <w:i/>
          <w:w w:val="105"/>
        </w:rPr>
        <w:t xml:space="preserve"> </w:t>
      </w:r>
      <w:r>
        <w:rPr>
          <w:w w:val="105"/>
        </w:rPr>
        <w:t xml:space="preserve">= </w:t>
      </w:r>
      <w:r>
        <w:rPr>
          <w:rFonts w:ascii="Bookman Old Style" w:hAnsi="Bookman Old Style"/>
          <w:i/>
          <w:w w:val="105"/>
        </w:rPr>
        <w:t>γ</w:t>
      </w:r>
      <w:r>
        <w:rPr>
          <w:rFonts w:ascii="Trebuchet MS" w:hAnsi="Trebuchet MS"/>
          <w:w w:val="105"/>
          <w:vertAlign w:val="subscript"/>
        </w:rPr>
        <w:t>00</w:t>
      </w:r>
      <w:r>
        <w:rPr>
          <w:rFonts w:ascii="Trebuchet MS" w:hAnsi="Trebuchet MS"/>
          <w:w w:val="105"/>
        </w:rPr>
        <w:t xml:space="preserve"> </w:t>
      </w:r>
      <w:r>
        <w:rPr>
          <w:w w:val="105"/>
        </w:rPr>
        <w:t xml:space="preserve">+ </w:t>
      </w:r>
      <w:r>
        <w:rPr>
          <w:rFonts w:ascii="Bookman Old Style" w:hAnsi="Bookman Old Style"/>
          <w:i/>
          <w:w w:val="105"/>
        </w:rPr>
        <w:t>γ</w:t>
      </w:r>
      <w:r>
        <w:rPr>
          <w:rFonts w:ascii="Trebuchet MS" w:hAnsi="Trebuchet MS"/>
          <w:w w:val="105"/>
          <w:vertAlign w:val="subscript"/>
        </w:rPr>
        <w:t>10</w:t>
      </w:r>
      <w:r>
        <w:rPr>
          <w:rFonts w:ascii="Trebuchet MS" w:hAnsi="Trebuchet MS"/>
          <w:w w:val="105"/>
        </w:rPr>
        <w:t xml:space="preserve"> </w:t>
      </w:r>
      <w:proofErr w:type="spellStart"/>
      <w:r>
        <w:rPr>
          <w:w w:val="105"/>
        </w:rPr>
        <w:t>sex</w:t>
      </w:r>
      <w:r>
        <w:rPr>
          <w:rFonts w:ascii="Verdana" w:hAnsi="Verdana"/>
          <w:i/>
          <w:w w:val="105"/>
          <w:vertAlign w:val="subscript"/>
        </w:rPr>
        <w:t>ij</w:t>
      </w:r>
      <w:proofErr w:type="spellEnd"/>
      <w:r>
        <w:rPr>
          <w:rFonts w:ascii="Verdana" w:hAnsi="Verdana"/>
          <w:i/>
          <w:w w:val="105"/>
        </w:rPr>
        <w:t xml:space="preserve"> </w:t>
      </w:r>
      <w:r>
        <w:rPr>
          <w:w w:val="105"/>
        </w:rPr>
        <w:t xml:space="preserve">+ </w:t>
      </w:r>
      <w:r>
        <w:rPr>
          <w:rFonts w:ascii="Bookman Old Style" w:hAnsi="Bookman Old Style"/>
          <w:i/>
          <w:w w:val="105"/>
        </w:rPr>
        <w:t>γ</w:t>
      </w:r>
      <w:r>
        <w:rPr>
          <w:rFonts w:ascii="Trebuchet MS" w:hAnsi="Trebuchet MS"/>
          <w:w w:val="105"/>
          <w:vertAlign w:val="subscript"/>
        </w:rPr>
        <w:t>01</w:t>
      </w:r>
      <w:r>
        <w:rPr>
          <w:rFonts w:ascii="Trebuchet MS" w:hAnsi="Trebuchet MS"/>
          <w:w w:val="105"/>
        </w:rPr>
        <w:t xml:space="preserve"> </w:t>
      </w:r>
      <w:proofErr w:type="spellStart"/>
      <w:r>
        <w:rPr>
          <w:w w:val="105"/>
        </w:rPr>
        <w:t>texp</w:t>
      </w:r>
      <w:r>
        <w:rPr>
          <w:rFonts w:ascii="Verdana" w:hAnsi="Verdana"/>
          <w:i/>
          <w:w w:val="105"/>
          <w:vertAlign w:val="subscript"/>
        </w:rPr>
        <w:t>j</w:t>
      </w:r>
      <w:proofErr w:type="spellEnd"/>
      <w:r>
        <w:rPr>
          <w:rFonts w:ascii="Verdana" w:hAnsi="Verdana"/>
          <w:i/>
          <w:w w:val="105"/>
        </w:rPr>
        <w:t xml:space="preserve"> </w:t>
      </w:r>
      <w:r>
        <w:rPr>
          <w:w w:val="105"/>
        </w:rPr>
        <w:t xml:space="preserve">+ </w:t>
      </w:r>
      <w:r>
        <w:rPr>
          <w:rFonts w:ascii="Bookman Old Style" w:hAnsi="Bookman Old Style"/>
          <w:i/>
          <w:w w:val="105"/>
        </w:rPr>
        <w:t>γ</w:t>
      </w:r>
      <w:r>
        <w:rPr>
          <w:rFonts w:ascii="Trebuchet MS" w:hAnsi="Trebuchet MS"/>
          <w:w w:val="105"/>
          <w:vertAlign w:val="subscript"/>
        </w:rPr>
        <w:t>11</w:t>
      </w:r>
      <w:r>
        <w:rPr>
          <w:rFonts w:ascii="Trebuchet MS" w:hAnsi="Trebuchet MS"/>
          <w:w w:val="105"/>
        </w:rPr>
        <w:t xml:space="preserve"> </w:t>
      </w:r>
      <w:proofErr w:type="spellStart"/>
      <w:r>
        <w:rPr>
          <w:w w:val="105"/>
        </w:rPr>
        <w:t>texp</w:t>
      </w:r>
      <w:r>
        <w:rPr>
          <w:rFonts w:ascii="Verdana" w:hAnsi="Verdana"/>
          <w:i/>
          <w:w w:val="105"/>
          <w:vertAlign w:val="subscript"/>
        </w:rPr>
        <w:t>j</w:t>
      </w:r>
      <w:proofErr w:type="spellEnd"/>
      <w:r>
        <w:rPr>
          <w:rFonts w:ascii="Verdana" w:hAnsi="Verdana"/>
          <w:i/>
          <w:w w:val="105"/>
        </w:rPr>
        <w:t xml:space="preserve"> </w:t>
      </w:r>
      <w:r>
        <w:rPr>
          <w:rFonts w:ascii="Lucida Sans Unicode" w:hAnsi="Lucida Sans Unicode"/>
          <w:w w:val="105"/>
        </w:rPr>
        <w:t xml:space="preserve">× </w:t>
      </w:r>
      <w:proofErr w:type="spellStart"/>
      <w:r>
        <w:rPr>
          <w:w w:val="105"/>
        </w:rPr>
        <w:t>sex</w:t>
      </w:r>
      <w:r>
        <w:rPr>
          <w:rFonts w:ascii="Verdana" w:hAnsi="Verdana"/>
          <w:i/>
          <w:w w:val="105"/>
          <w:vertAlign w:val="subscript"/>
        </w:rPr>
        <w:t>ij</w:t>
      </w:r>
      <w:proofErr w:type="spellEnd"/>
      <w:r>
        <w:rPr>
          <w:rFonts w:ascii="Verdana" w:hAnsi="Verdana"/>
          <w:i/>
          <w:w w:val="105"/>
        </w:rPr>
        <w:t xml:space="preserve"> </w:t>
      </w:r>
      <w:r>
        <w:rPr>
          <w:w w:val="105"/>
        </w:rPr>
        <w:t xml:space="preserve">+ </w:t>
      </w:r>
      <w:r>
        <w:rPr>
          <w:rFonts w:ascii="Bookman Old Style" w:hAnsi="Bookman Old Style"/>
          <w:i/>
          <w:w w:val="105"/>
        </w:rPr>
        <w:t>u</w:t>
      </w:r>
      <w:r>
        <w:rPr>
          <w:rFonts w:ascii="Trebuchet MS" w:hAnsi="Trebuchet MS"/>
          <w:w w:val="105"/>
          <w:vertAlign w:val="subscript"/>
        </w:rPr>
        <w:t>0</w:t>
      </w:r>
      <w:r>
        <w:rPr>
          <w:rFonts w:ascii="Verdana" w:hAnsi="Verdana"/>
          <w:i/>
          <w:w w:val="105"/>
          <w:vertAlign w:val="subscript"/>
        </w:rPr>
        <w:t>j</w:t>
      </w:r>
      <w:r>
        <w:rPr>
          <w:rFonts w:ascii="Verdana" w:hAnsi="Verdana"/>
          <w:i/>
          <w:w w:val="105"/>
        </w:rPr>
        <w:t xml:space="preserve"> </w:t>
      </w:r>
      <w:r>
        <w:rPr>
          <w:w w:val="105"/>
        </w:rPr>
        <w:t xml:space="preserve">+ </w:t>
      </w:r>
      <w:r>
        <w:rPr>
          <w:rFonts w:ascii="Bookman Old Style" w:hAnsi="Bookman Old Style"/>
          <w:i/>
          <w:w w:val="105"/>
        </w:rPr>
        <w:t>u</w:t>
      </w:r>
      <w:r>
        <w:rPr>
          <w:rFonts w:ascii="Trebuchet MS" w:hAnsi="Trebuchet MS"/>
          <w:w w:val="105"/>
          <w:vertAlign w:val="subscript"/>
        </w:rPr>
        <w:t>1</w:t>
      </w:r>
      <w:r>
        <w:rPr>
          <w:rFonts w:ascii="Verdana" w:hAnsi="Verdana"/>
          <w:i/>
          <w:w w:val="105"/>
          <w:vertAlign w:val="subscript"/>
        </w:rPr>
        <w:t>j</w:t>
      </w:r>
      <w:r>
        <w:rPr>
          <w:rFonts w:ascii="Verdana" w:hAnsi="Verdana"/>
          <w:i/>
          <w:w w:val="105"/>
        </w:rPr>
        <w:t xml:space="preserve"> </w:t>
      </w:r>
      <w:proofErr w:type="spellStart"/>
      <w:r>
        <w:rPr>
          <w:w w:val="105"/>
        </w:rPr>
        <w:t>sex</w:t>
      </w:r>
      <w:r>
        <w:rPr>
          <w:rFonts w:ascii="Verdana" w:hAnsi="Verdana"/>
          <w:i/>
          <w:w w:val="105"/>
          <w:vertAlign w:val="subscript"/>
        </w:rPr>
        <w:t>ij</w:t>
      </w:r>
      <w:proofErr w:type="spellEnd"/>
      <w:r>
        <w:rPr>
          <w:rFonts w:ascii="Verdana" w:hAnsi="Verdana"/>
          <w:i/>
          <w:w w:val="105"/>
        </w:rPr>
        <w:t xml:space="preserve"> </w:t>
      </w:r>
      <w:r>
        <w:rPr>
          <w:w w:val="105"/>
        </w:rPr>
        <w:t xml:space="preserve">+ </w:t>
      </w:r>
      <w:proofErr w:type="spellStart"/>
      <w:r>
        <w:rPr>
          <w:rFonts w:ascii="Bookman Old Style" w:hAnsi="Bookman Old Style"/>
          <w:i/>
          <w:w w:val="105"/>
        </w:rPr>
        <w:t>e</w:t>
      </w:r>
      <w:r>
        <w:rPr>
          <w:rFonts w:ascii="Verdana" w:hAnsi="Verdana"/>
          <w:i/>
          <w:w w:val="105"/>
          <w:vertAlign w:val="subscript"/>
        </w:rPr>
        <w:t>ij</w:t>
      </w:r>
      <w:proofErr w:type="spellEnd"/>
    </w:p>
    <w:p w14:paraId="6D943061" w14:textId="77777777" w:rsidR="00C4731A" w:rsidRDefault="005E0968">
      <w:pPr>
        <w:pStyle w:val="Plattetekst"/>
        <w:spacing w:before="363"/>
        <w:ind w:left="1889"/>
        <w:rPr>
          <w:rFonts w:ascii="Palatino Linotype" w:hAnsi="Palatino Linotype"/>
        </w:rPr>
      </w:pPr>
      <w:r>
        <w:rPr>
          <w:rFonts w:ascii="Palatino Linotype" w:hAnsi="Palatino Linotype"/>
          <w:w w:val="110"/>
        </w:rPr>
        <w:t xml:space="preserve">popular </w:t>
      </w:r>
      <w:r>
        <w:rPr>
          <w:rFonts w:ascii="Lucida Sans Unicode" w:hAnsi="Lucida Sans Unicode"/>
          <w:w w:val="110"/>
        </w:rPr>
        <w:t xml:space="preserve">∼ </w:t>
      </w:r>
      <w:r>
        <w:rPr>
          <w:rFonts w:ascii="Palatino Linotype" w:hAnsi="Palatino Linotype"/>
          <w:w w:val="110"/>
        </w:rPr>
        <w:t>1</w:t>
      </w:r>
      <w:r>
        <w:rPr>
          <w:rFonts w:ascii="Palatino Linotype" w:hAnsi="Palatino Linotype"/>
          <w:spacing w:val="53"/>
          <w:w w:val="110"/>
        </w:rPr>
        <w:t xml:space="preserve"> </w:t>
      </w:r>
      <w:r>
        <w:rPr>
          <w:rFonts w:ascii="Palatino Linotype" w:hAnsi="Palatino Linotype"/>
          <w:w w:val="110"/>
        </w:rPr>
        <w:t>+</w:t>
      </w:r>
      <w:r>
        <w:rPr>
          <w:rFonts w:ascii="Palatino Linotype" w:hAnsi="Palatino Linotype"/>
          <w:spacing w:val="53"/>
          <w:w w:val="110"/>
        </w:rPr>
        <w:t xml:space="preserve"> </w:t>
      </w:r>
      <w:r>
        <w:rPr>
          <w:rFonts w:ascii="Palatino Linotype" w:hAnsi="Palatino Linotype"/>
          <w:w w:val="110"/>
        </w:rPr>
        <w:t>sex</w:t>
      </w:r>
      <w:r>
        <w:rPr>
          <w:rFonts w:ascii="Palatino Linotype" w:hAnsi="Palatino Linotype"/>
          <w:spacing w:val="53"/>
          <w:w w:val="110"/>
        </w:rPr>
        <w:t xml:space="preserve"> </w:t>
      </w:r>
      <w:r>
        <w:rPr>
          <w:rFonts w:ascii="Palatino Linotype" w:hAnsi="Palatino Linotype"/>
          <w:w w:val="110"/>
        </w:rPr>
        <w:t>+</w:t>
      </w:r>
      <w:r>
        <w:rPr>
          <w:rFonts w:ascii="Palatino Linotype" w:hAnsi="Palatino Linotype"/>
          <w:spacing w:val="53"/>
          <w:w w:val="110"/>
        </w:rPr>
        <w:t xml:space="preserve"> </w:t>
      </w:r>
      <w:proofErr w:type="spellStart"/>
      <w:r>
        <w:rPr>
          <w:rFonts w:ascii="Palatino Linotype" w:hAnsi="Palatino Linotype"/>
          <w:w w:val="110"/>
        </w:rPr>
        <w:t>texp</w:t>
      </w:r>
      <w:proofErr w:type="spellEnd"/>
      <w:r>
        <w:rPr>
          <w:rFonts w:ascii="Palatino Linotype" w:hAnsi="Palatino Linotype"/>
          <w:spacing w:val="53"/>
          <w:w w:val="110"/>
        </w:rPr>
        <w:t xml:space="preserve"> </w:t>
      </w:r>
      <w:r>
        <w:rPr>
          <w:rFonts w:ascii="Palatino Linotype" w:hAnsi="Palatino Linotype"/>
          <w:w w:val="110"/>
        </w:rPr>
        <w:t>+</w:t>
      </w:r>
      <w:r>
        <w:rPr>
          <w:rFonts w:ascii="Palatino Linotype" w:hAnsi="Palatino Linotype"/>
          <w:spacing w:val="53"/>
          <w:w w:val="110"/>
        </w:rPr>
        <w:t xml:space="preserve"> </w:t>
      </w:r>
      <w:proofErr w:type="spellStart"/>
      <w:r>
        <w:rPr>
          <w:rFonts w:ascii="Palatino Linotype" w:hAnsi="Palatino Linotype"/>
          <w:w w:val="110"/>
        </w:rPr>
        <w:t>sex:texp</w:t>
      </w:r>
      <w:proofErr w:type="spellEnd"/>
      <w:r>
        <w:rPr>
          <w:rFonts w:ascii="Palatino Linotype" w:hAnsi="Palatino Linotype"/>
          <w:spacing w:val="53"/>
          <w:w w:val="110"/>
        </w:rPr>
        <w:t xml:space="preserve"> </w:t>
      </w:r>
      <w:r>
        <w:rPr>
          <w:rFonts w:ascii="Palatino Linotype" w:hAnsi="Palatino Linotype"/>
          <w:w w:val="110"/>
        </w:rPr>
        <w:t>+</w:t>
      </w:r>
      <w:r>
        <w:rPr>
          <w:rFonts w:ascii="Palatino Linotype" w:hAnsi="Palatino Linotype"/>
          <w:spacing w:val="53"/>
          <w:w w:val="110"/>
        </w:rPr>
        <w:t xml:space="preserve"> </w:t>
      </w:r>
      <w:r>
        <w:rPr>
          <w:rFonts w:ascii="Palatino Linotype" w:hAnsi="Palatino Linotype"/>
          <w:w w:val="110"/>
        </w:rPr>
        <w:t>(1</w:t>
      </w:r>
      <w:r>
        <w:rPr>
          <w:rFonts w:ascii="Palatino Linotype" w:hAnsi="Palatino Linotype"/>
          <w:spacing w:val="53"/>
          <w:w w:val="110"/>
        </w:rPr>
        <w:t xml:space="preserve"> </w:t>
      </w:r>
      <w:r>
        <w:rPr>
          <w:rFonts w:ascii="Palatino Linotype" w:hAnsi="Palatino Linotype"/>
          <w:w w:val="110"/>
        </w:rPr>
        <w:t>+</w:t>
      </w:r>
      <w:r>
        <w:rPr>
          <w:rFonts w:ascii="Palatino Linotype" w:hAnsi="Palatino Linotype"/>
          <w:spacing w:val="53"/>
          <w:w w:val="110"/>
        </w:rPr>
        <w:t xml:space="preserve"> </w:t>
      </w:r>
      <w:r>
        <w:rPr>
          <w:rFonts w:ascii="Palatino Linotype" w:hAnsi="Palatino Linotype"/>
          <w:w w:val="110"/>
        </w:rPr>
        <w:t>sex</w:t>
      </w:r>
      <w:r>
        <w:rPr>
          <w:rFonts w:ascii="Palatino Linotype" w:hAnsi="Palatino Linotype"/>
          <w:spacing w:val="53"/>
          <w:w w:val="110"/>
        </w:rPr>
        <w:t xml:space="preserve"> </w:t>
      </w:r>
      <w:r>
        <w:rPr>
          <w:rFonts w:ascii="Palatino Linotype" w:hAnsi="Palatino Linotype"/>
          <w:w w:val="110"/>
        </w:rPr>
        <w:t>|</w:t>
      </w:r>
      <w:r>
        <w:rPr>
          <w:rFonts w:ascii="Palatino Linotype" w:hAnsi="Palatino Linotype"/>
          <w:spacing w:val="53"/>
          <w:w w:val="110"/>
        </w:rPr>
        <w:t xml:space="preserve"> </w:t>
      </w:r>
      <w:r>
        <w:rPr>
          <w:rFonts w:ascii="Palatino Linotype" w:hAnsi="Palatino Linotype"/>
          <w:w w:val="110"/>
        </w:rPr>
        <w:t>school)</w:t>
      </w:r>
    </w:p>
    <w:p w14:paraId="6910E97B" w14:textId="77777777" w:rsidR="00C4731A" w:rsidRDefault="005E0968">
      <w:pPr>
        <w:pStyle w:val="Plattetekst"/>
        <w:spacing w:before="131" w:line="249" w:lineRule="auto"/>
        <w:ind w:left="660" w:right="1462"/>
        <w:jc w:val="both"/>
      </w:pPr>
      <w:r>
        <w:t xml:space="preserve">Since the data is simulated and the missingness is induced, </w:t>
      </w:r>
      <w:r>
        <w:rPr>
          <w:spacing w:val="-3"/>
        </w:rPr>
        <w:t xml:space="preserve">we </w:t>
      </w:r>
      <w:r>
        <w:t xml:space="preserve">can compare our inferences after imputation to the true complete data. The data is created in such a </w:t>
      </w:r>
      <w:r>
        <w:rPr>
          <w:spacing w:val="-5"/>
        </w:rPr>
        <w:t xml:space="preserve">way </w:t>
      </w:r>
      <w:r>
        <w:t>that the clustering</w:t>
      </w:r>
      <w:r>
        <w:rPr>
          <w:spacing w:val="-10"/>
        </w:rPr>
        <w:t xml:space="preserve"> </w:t>
      </w:r>
      <w:r>
        <w:t>variable</w:t>
      </w:r>
      <w:r>
        <w:rPr>
          <w:spacing w:val="-10"/>
        </w:rPr>
        <w:t xml:space="preserve"> </w:t>
      </w:r>
      <w:r>
        <w:rPr>
          <w:rFonts w:ascii="Palatino Linotype" w:hAnsi="Palatino Linotype"/>
        </w:rPr>
        <w:t>school</w:t>
      </w:r>
      <w:r>
        <w:rPr>
          <w:rFonts w:ascii="Palatino Linotype" w:hAnsi="Palatino Linotype"/>
          <w:spacing w:val="-12"/>
        </w:rPr>
        <w:t xml:space="preserve"> </w:t>
      </w:r>
      <w:r>
        <w:t>explains</w:t>
      </w:r>
      <w:r>
        <w:rPr>
          <w:spacing w:val="-9"/>
        </w:rPr>
        <w:t xml:space="preserve"> </w:t>
      </w:r>
      <w:r>
        <w:t>quite</w:t>
      </w:r>
      <w:r>
        <w:rPr>
          <w:spacing w:val="-10"/>
        </w:rPr>
        <w:t xml:space="preserve"> </w:t>
      </w:r>
      <w:r>
        <w:t>some</w:t>
      </w:r>
      <w:r>
        <w:rPr>
          <w:spacing w:val="-10"/>
        </w:rPr>
        <w:t xml:space="preserve"> </w:t>
      </w:r>
      <w:r>
        <w:t>variance</w:t>
      </w:r>
      <w:r>
        <w:rPr>
          <w:spacing w:val="-9"/>
        </w:rPr>
        <w:t xml:space="preserve"> </w:t>
      </w:r>
      <w:r>
        <w:t>in</w:t>
      </w:r>
      <w:r>
        <w:rPr>
          <w:spacing w:val="-10"/>
        </w:rPr>
        <w:t xml:space="preserve"> </w:t>
      </w:r>
      <w:r>
        <w:t>the</w:t>
      </w:r>
      <w:r>
        <w:rPr>
          <w:spacing w:val="-9"/>
        </w:rPr>
        <w:t xml:space="preserve"> </w:t>
      </w:r>
      <w:r>
        <w:t>outcome</w:t>
      </w:r>
      <w:r>
        <w:rPr>
          <w:spacing w:val="-10"/>
        </w:rPr>
        <w:t xml:space="preserve"> </w:t>
      </w:r>
      <w:r>
        <w:t>variable</w:t>
      </w:r>
      <w:r>
        <w:rPr>
          <w:spacing w:val="-10"/>
        </w:rPr>
        <w:t xml:space="preserve"> </w:t>
      </w:r>
      <w:r>
        <w:rPr>
          <w:rFonts w:ascii="Palatino Linotype" w:hAnsi="Palatino Linotype"/>
        </w:rPr>
        <w:t>popular</w:t>
      </w:r>
      <w:r>
        <w:t>.</w:t>
      </w:r>
      <w:r>
        <w:rPr>
          <w:spacing w:val="13"/>
        </w:rPr>
        <w:t xml:space="preserve"> </w:t>
      </w:r>
      <w:r>
        <w:rPr>
          <w:spacing w:val="-10"/>
        </w:rPr>
        <w:t xml:space="preserve">We </w:t>
      </w:r>
      <w:r>
        <w:t xml:space="preserve">express this using the intraclass correlation, ICC = 0.58. </w:t>
      </w:r>
      <w:r>
        <w:rPr>
          <w:spacing w:val="-4"/>
        </w:rPr>
        <w:t xml:space="preserve">We’ll </w:t>
      </w:r>
      <w:r>
        <w:t xml:space="preserve">evaluate the ICC after each missing data </w:t>
      </w:r>
      <w:r>
        <w:rPr>
          <w:spacing w:val="-3"/>
        </w:rPr>
        <w:t xml:space="preserve">strategy, </w:t>
      </w:r>
      <w:r>
        <w:t>and compare the estimated fixed</w:t>
      </w:r>
      <w:r>
        <w:rPr>
          <w:spacing w:val="14"/>
        </w:rPr>
        <w:t xml:space="preserve"> </w:t>
      </w:r>
      <w:r>
        <w:t>effects:</w:t>
      </w:r>
    </w:p>
    <w:p w14:paraId="48D9F16B" w14:textId="77777777" w:rsidR="00C4731A" w:rsidRDefault="005E0968">
      <w:pPr>
        <w:pStyle w:val="Plattetekst"/>
        <w:spacing w:before="214"/>
        <w:ind w:left="2607"/>
        <w:rPr>
          <w:rFonts w:ascii="Palatino Linotype"/>
        </w:rPr>
      </w:pPr>
      <w:r>
        <w:rPr>
          <w:rFonts w:ascii="Palatino Linotype"/>
        </w:rPr>
        <w:t>Estimate with 95% CI</w:t>
      </w:r>
    </w:p>
    <w:tbl>
      <w:tblPr>
        <w:tblW w:w="0" w:type="auto"/>
        <w:tblInd w:w="667" w:type="dxa"/>
        <w:tblLayout w:type="fixed"/>
        <w:tblCellMar>
          <w:left w:w="0" w:type="dxa"/>
          <w:right w:w="0" w:type="dxa"/>
        </w:tblCellMar>
        <w:tblLook w:val="01E0" w:firstRow="1" w:lastRow="1" w:firstColumn="1" w:lastColumn="1" w:noHBand="0" w:noVBand="0"/>
      </w:tblPr>
      <w:tblGrid>
        <w:gridCol w:w="172"/>
        <w:gridCol w:w="1375"/>
        <w:gridCol w:w="2742"/>
      </w:tblGrid>
      <w:tr w:rsidR="00C4731A" w14:paraId="253EC228" w14:textId="77777777">
        <w:trPr>
          <w:trHeight w:val="280"/>
        </w:trPr>
        <w:tc>
          <w:tcPr>
            <w:tcW w:w="172" w:type="dxa"/>
          </w:tcPr>
          <w:p w14:paraId="6C0F78A0" w14:textId="77777777" w:rsidR="00C4731A" w:rsidRDefault="005E0968">
            <w:pPr>
              <w:pStyle w:val="TableParagraph"/>
              <w:spacing w:line="261" w:lineRule="exact"/>
              <w:ind w:right="55"/>
              <w:jc w:val="center"/>
            </w:pPr>
            <w:r>
              <w:rPr>
                <w:w w:val="104"/>
              </w:rPr>
              <w:t>1</w:t>
            </w:r>
          </w:p>
        </w:tc>
        <w:tc>
          <w:tcPr>
            <w:tcW w:w="1375" w:type="dxa"/>
          </w:tcPr>
          <w:p w14:paraId="28937B67" w14:textId="77777777" w:rsidR="00C4731A" w:rsidRDefault="005E0968">
            <w:pPr>
              <w:pStyle w:val="TableParagraph"/>
              <w:spacing w:line="261" w:lineRule="exact"/>
              <w:ind w:right="55"/>
              <w:jc w:val="right"/>
            </w:pPr>
            <w:r>
              <w:rPr>
                <w:w w:val="120"/>
              </w:rPr>
              <w:t>(Intercept)</w:t>
            </w:r>
          </w:p>
        </w:tc>
        <w:tc>
          <w:tcPr>
            <w:tcW w:w="2742" w:type="dxa"/>
          </w:tcPr>
          <w:p w14:paraId="3CF1D9D6" w14:textId="77777777" w:rsidR="00C4731A" w:rsidRDefault="005E0968">
            <w:pPr>
              <w:pStyle w:val="TableParagraph"/>
              <w:tabs>
                <w:tab w:val="left" w:pos="1832"/>
              </w:tabs>
              <w:spacing w:line="261" w:lineRule="exact"/>
              <w:ind w:right="48"/>
              <w:jc w:val="right"/>
            </w:pPr>
            <w:r>
              <w:rPr>
                <w:w w:val="130"/>
              </w:rPr>
              <w:t>3.314</w:t>
            </w:r>
            <w:r>
              <w:rPr>
                <w:spacing w:val="18"/>
                <w:w w:val="130"/>
              </w:rPr>
              <w:t xml:space="preserve"> </w:t>
            </w:r>
            <w:r>
              <w:rPr>
                <w:w w:val="130"/>
              </w:rPr>
              <w:t>[</w:t>
            </w:r>
            <w:r>
              <w:rPr>
                <w:spacing w:val="19"/>
                <w:w w:val="130"/>
              </w:rPr>
              <w:t xml:space="preserve"> </w:t>
            </w:r>
            <w:r>
              <w:rPr>
                <w:w w:val="130"/>
              </w:rPr>
              <w:t>2.998,</w:t>
            </w:r>
            <w:r>
              <w:rPr>
                <w:w w:val="130"/>
              </w:rPr>
              <w:tab/>
            </w:r>
            <w:r>
              <w:rPr>
                <w:w w:val="120"/>
              </w:rPr>
              <w:t>3.629]</w:t>
            </w:r>
          </w:p>
        </w:tc>
      </w:tr>
      <w:tr w:rsidR="00C4731A" w14:paraId="2862E5D6" w14:textId="77777777">
        <w:trPr>
          <w:trHeight w:val="270"/>
        </w:trPr>
        <w:tc>
          <w:tcPr>
            <w:tcW w:w="172" w:type="dxa"/>
          </w:tcPr>
          <w:p w14:paraId="73AB4315" w14:textId="77777777" w:rsidR="00C4731A" w:rsidRDefault="005E0968">
            <w:pPr>
              <w:pStyle w:val="TableParagraph"/>
              <w:spacing w:line="251" w:lineRule="exact"/>
              <w:ind w:right="55"/>
              <w:jc w:val="center"/>
            </w:pPr>
            <w:r>
              <w:rPr>
                <w:w w:val="104"/>
              </w:rPr>
              <w:t>2</w:t>
            </w:r>
          </w:p>
        </w:tc>
        <w:tc>
          <w:tcPr>
            <w:tcW w:w="1375" w:type="dxa"/>
          </w:tcPr>
          <w:p w14:paraId="0C397292" w14:textId="77777777" w:rsidR="00C4731A" w:rsidRDefault="005E0968">
            <w:pPr>
              <w:pStyle w:val="TableParagraph"/>
              <w:spacing w:line="251" w:lineRule="exact"/>
              <w:ind w:right="55"/>
              <w:jc w:val="right"/>
            </w:pPr>
            <w:r>
              <w:rPr>
                <w:w w:val="110"/>
              </w:rPr>
              <w:t>sex</w:t>
            </w:r>
          </w:p>
        </w:tc>
        <w:tc>
          <w:tcPr>
            <w:tcW w:w="2742" w:type="dxa"/>
          </w:tcPr>
          <w:p w14:paraId="12ECFAEC" w14:textId="77777777" w:rsidR="00C4731A" w:rsidRDefault="005E0968">
            <w:pPr>
              <w:pStyle w:val="TableParagraph"/>
              <w:tabs>
                <w:tab w:val="left" w:pos="1832"/>
              </w:tabs>
              <w:spacing w:line="251" w:lineRule="exact"/>
              <w:ind w:right="48"/>
              <w:jc w:val="right"/>
            </w:pPr>
            <w:r>
              <w:rPr>
                <w:w w:val="130"/>
              </w:rPr>
              <w:t>1.330</w:t>
            </w:r>
            <w:r>
              <w:rPr>
                <w:spacing w:val="18"/>
                <w:w w:val="130"/>
              </w:rPr>
              <w:t xml:space="preserve"> </w:t>
            </w:r>
            <w:r>
              <w:rPr>
                <w:w w:val="130"/>
              </w:rPr>
              <w:t>[</w:t>
            </w:r>
            <w:r>
              <w:rPr>
                <w:spacing w:val="19"/>
                <w:w w:val="130"/>
              </w:rPr>
              <w:t xml:space="preserve"> </w:t>
            </w:r>
            <w:r>
              <w:rPr>
                <w:w w:val="130"/>
              </w:rPr>
              <w:t>1.069,</w:t>
            </w:r>
            <w:r>
              <w:rPr>
                <w:w w:val="130"/>
              </w:rPr>
              <w:tab/>
            </w:r>
            <w:r>
              <w:rPr>
                <w:w w:val="120"/>
              </w:rPr>
              <w:t>1.590]</w:t>
            </w:r>
          </w:p>
        </w:tc>
      </w:tr>
      <w:tr w:rsidR="00C4731A" w14:paraId="5C37F9B2" w14:textId="77777777">
        <w:trPr>
          <w:trHeight w:val="270"/>
        </w:trPr>
        <w:tc>
          <w:tcPr>
            <w:tcW w:w="172" w:type="dxa"/>
          </w:tcPr>
          <w:p w14:paraId="7517FBC2" w14:textId="77777777" w:rsidR="00C4731A" w:rsidRDefault="005E0968">
            <w:pPr>
              <w:pStyle w:val="TableParagraph"/>
              <w:spacing w:line="251" w:lineRule="exact"/>
              <w:ind w:right="55"/>
              <w:jc w:val="center"/>
            </w:pPr>
            <w:r>
              <w:rPr>
                <w:w w:val="104"/>
              </w:rPr>
              <w:t>3</w:t>
            </w:r>
          </w:p>
        </w:tc>
        <w:tc>
          <w:tcPr>
            <w:tcW w:w="1375" w:type="dxa"/>
          </w:tcPr>
          <w:p w14:paraId="34224A72" w14:textId="77777777" w:rsidR="00C4731A" w:rsidRDefault="005E0968">
            <w:pPr>
              <w:pStyle w:val="TableParagraph"/>
              <w:spacing w:line="251" w:lineRule="exact"/>
              <w:ind w:right="55"/>
              <w:jc w:val="right"/>
            </w:pPr>
            <w:proofErr w:type="spellStart"/>
            <w:r>
              <w:rPr>
                <w:w w:val="105"/>
              </w:rPr>
              <w:t>texp</w:t>
            </w:r>
            <w:proofErr w:type="spellEnd"/>
          </w:p>
        </w:tc>
        <w:tc>
          <w:tcPr>
            <w:tcW w:w="2742" w:type="dxa"/>
          </w:tcPr>
          <w:p w14:paraId="228ED2C1" w14:textId="77777777" w:rsidR="00C4731A" w:rsidRDefault="005E0968">
            <w:pPr>
              <w:pStyle w:val="TableParagraph"/>
              <w:tabs>
                <w:tab w:val="left" w:pos="1832"/>
              </w:tabs>
              <w:spacing w:line="251" w:lineRule="exact"/>
              <w:ind w:right="48"/>
              <w:jc w:val="right"/>
            </w:pPr>
            <w:r>
              <w:rPr>
                <w:w w:val="130"/>
              </w:rPr>
              <w:t>0.110</w:t>
            </w:r>
            <w:r>
              <w:rPr>
                <w:spacing w:val="18"/>
                <w:w w:val="130"/>
              </w:rPr>
              <w:t xml:space="preserve"> </w:t>
            </w:r>
            <w:r>
              <w:rPr>
                <w:w w:val="130"/>
              </w:rPr>
              <w:t>[</w:t>
            </w:r>
            <w:r>
              <w:rPr>
                <w:spacing w:val="19"/>
                <w:w w:val="130"/>
              </w:rPr>
              <w:t xml:space="preserve"> </w:t>
            </w:r>
            <w:r>
              <w:rPr>
                <w:w w:val="130"/>
              </w:rPr>
              <w:t>0.090,</w:t>
            </w:r>
            <w:r>
              <w:rPr>
                <w:w w:val="130"/>
              </w:rPr>
              <w:tab/>
            </w:r>
            <w:r>
              <w:rPr>
                <w:w w:val="120"/>
              </w:rPr>
              <w:t>0.130]</w:t>
            </w:r>
          </w:p>
        </w:tc>
      </w:tr>
      <w:tr w:rsidR="00C4731A" w14:paraId="206AA450" w14:textId="77777777">
        <w:trPr>
          <w:trHeight w:val="377"/>
        </w:trPr>
        <w:tc>
          <w:tcPr>
            <w:tcW w:w="172" w:type="dxa"/>
            <w:tcBorders>
              <w:bottom w:val="single" w:sz="4" w:space="0" w:color="000000"/>
            </w:tcBorders>
          </w:tcPr>
          <w:p w14:paraId="6A731BB8" w14:textId="77777777" w:rsidR="00C4731A" w:rsidRDefault="005E0968">
            <w:pPr>
              <w:pStyle w:val="TableParagraph"/>
              <w:spacing w:line="261" w:lineRule="exact"/>
              <w:ind w:right="55"/>
              <w:jc w:val="center"/>
            </w:pPr>
            <w:r>
              <w:rPr>
                <w:w w:val="104"/>
              </w:rPr>
              <w:t>4</w:t>
            </w:r>
          </w:p>
        </w:tc>
        <w:tc>
          <w:tcPr>
            <w:tcW w:w="1375" w:type="dxa"/>
            <w:tcBorders>
              <w:bottom w:val="single" w:sz="4" w:space="0" w:color="000000"/>
            </w:tcBorders>
          </w:tcPr>
          <w:p w14:paraId="5CFB5DEC" w14:textId="77777777" w:rsidR="00C4731A" w:rsidRDefault="005E0968">
            <w:pPr>
              <w:pStyle w:val="TableParagraph"/>
              <w:spacing w:line="261" w:lineRule="exact"/>
              <w:ind w:right="55"/>
              <w:jc w:val="right"/>
            </w:pPr>
            <w:proofErr w:type="spellStart"/>
            <w:r>
              <w:rPr>
                <w:w w:val="115"/>
              </w:rPr>
              <w:t>sex:texp</w:t>
            </w:r>
            <w:proofErr w:type="spellEnd"/>
          </w:p>
        </w:tc>
        <w:tc>
          <w:tcPr>
            <w:tcW w:w="2742" w:type="dxa"/>
            <w:tcBorders>
              <w:bottom w:val="single" w:sz="4" w:space="0" w:color="000000"/>
            </w:tcBorders>
          </w:tcPr>
          <w:p w14:paraId="324F1F25" w14:textId="77777777" w:rsidR="00C4731A" w:rsidRDefault="005E0968">
            <w:pPr>
              <w:pStyle w:val="TableParagraph"/>
              <w:spacing w:line="261" w:lineRule="exact"/>
              <w:ind w:right="48"/>
              <w:jc w:val="right"/>
            </w:pPr>
            <w:r>
              <w:rPr>
                <w:w w:val="125"/>
              </w:rPr>
              <w:t>-0.034 [-0.051, -0.017]</w:t>
            </w:r>
          </w:p>
        </w:tc>
      </w:tr>
    </w:tbl>
    <w:p w14:paraId="362E4AAF" w14:textId="77777777" w:rsidR="00C4731A" w:rsidRDefault="005E0968">
      <w:pPr>
        <w:spacing w:line="256" w:lineRule="auto"/>
        <w:ind w:left="660" w:right="1371" w:firstLine="248"/>
        <w:rPr>
          <w:sz w:val="18"/>
        </w:rPr>
      </w:pPr>
      <w:r>
        <w:rPr>
          <w:rFonts w:ascii="Bookman Old Style" w:hAnsi="Bookman Old Style"/>
          <w:position w:val="8"/>
          <w:sz w:val="12"/>
        </w:rPr>
        <w:t>4</w:t>
      </w:r>
      <w:bookmarkStart w:id="26" w:name="_bookmark3"/>
      <w:bookmarkEnd w:id="26"/>
      <w:r>
        <w:rPr>
          <w:sz w:val="18"/>
        </w:rPr>
        <w:t xml:space="preserve">add the ‘level notation’ (Bryk and </w:t>
      </w:r>
      <w:proofErr w:type="spellStart"/>
      <w:r>
        <w:rPr>
          <w:sz w:val="18"/>
        </w:rPr>
        <w:t>Raudenbush</w:t>
      </w:r>
      <w:proofErr w:type="spellEnd"/>
      <w:r>
        <w:rPr>
          <w:sz w:val="18"/>
        </w:rPr>
        <w:t>, 1992) and/or matrix notation (‘linear mixed effects model’; Laird and Ware, 1982) too?</w:t>
      </w:r>
    </w:p>
    <w:p w14:paraId="28F3E934" w14:textId="77777777" w:rsidR="00C4731A" w:rsidRDefault="00C4731A">
      <w:pPr>
        <w:spacing w:line="256" w:lineRule="auto"/>
        <w:rPr>
          <w:sz w:val="18"/>
        </w:rPr>
        <w:sectPr w:rsidR="00C4731A">
          <w:pgSz w:w="11910" w:h="16840"/>
          <w:pgMar w:top="1740" w:right="0" w:bottom="280" w:left="960" w:header="1431" w:footer="0" w:gutter="0"/>
          <w:cols w:space="708"/>
        </w:sectPr>
      </w:pPr>
    </w:p>
    <w:p w14:paraId="30462A43" w14:textId="77777777" w:rsidR="00C4731A" w:rsidRDefault="00C4731A">
      <w:pPr>
        <w:pStyle w:val="Plattetekst"/>
        <w:rPr>
          <w:sz w:val="20"/>
        </w:rPr>
      </w:pPr>
    </w:p>
    <w:p w14:paraId="0ED012ED" w14:textId="77777777" w:rsidR="00C4731A" w:rsidRDefault="00C4731A">
      <w:pPr>
        <w:pStyle w:val="Plattetekst"/>
        <w:rPr>
          <w:sz w:val="20"/>
        </w:rPr>
      </w:pPr>
    </w:p>
    <w:p w14:paraId="5F72C59E" w14:textId="77777777" w:rsidR="00C4731A" w:rsidRDefault="00C4731A">
      <w:pPr>
        <w:pStyle w:val="Plattetekst"/>
        <w:spacing w:before="3"/>
        <w:rPr>
          <w:sz w:val="19"/>
        </w:rPr>
      </w:pPr>
    </w:p>
    <w:p w14:paraId="51142F17" w14:textId="77777777" w:rsidR="00C4731A" w:rsidRDefault="005E0968">
      <w:pPr>
        <w:pStyle w:val="Kop2"/>
        <w:ind w:left="2503"/>
      </w:pPr>
      <w:r>
        <w:t>Missing data pattern</w:t>
      </w:r>
    </w:p>
    <w:p w14:paraId="0E5F6664" w14:textId="77777777" w:rsidR="00C4731A" w:rsidRDefault="005E0968">
      <w:pPr>
        <w:pStyle w:val="Plattetekst"/>
        <w:spacing w:before="64"/>
        <w:ind w:left="2503"/>
        <w:rPr>
          <w:rFonts w:ascii="Arial"/>
        </w:rPr>
      </w:pPr>
      <w:r>
        <w:rPr>
          <w:rFonts w:ascii="Arial"/>
        </w:rPr>
        <w:t>Total number of missing entries: 848</w:t>
      </w:r>
    </w:p>
    <w:p w14:paraId="7CE7C66B" w14:textId="77777777" w:rsidR="00C4731A" w:rsidRDefault="00C4731A">
      <w:pPr>
        <w:pStyle w:val="Plattetekst"/>
        <w:spacing w:before="2"/>
        <w:rPr>
          <w:rFonts w:ascii="Arial"/>
          <w:sz w:val="18"/>
        </w:rPr>
      </w:pPr>
    </w:p>
    <w:p w14:paraId="62B3EAA2" w14:textId="77777777" w:rsidR="00C4731A" w:rsidRDefault="002616D9">
      <w:pPr>
        <w:pStyle w:val="Plattetekst"/>
        <w:tabs>
          <w:tab w:val="left" w:pos="4324"/>
          <w:tab w:val="left" w:pos="5614"/>
          <w:tab w:val="left" w:pos="6900"/>
        </w:tabs>
        <w:spacing w:before="93"/>
        <w:ind w:left="2909"/>
        <w:rPr>
          <w:rFonts w:ascii="Arial"/>
        </w:rPr>
      </w:pPr>
      <w:r>
        <w:pict w14:anchorId="41002B4D">
          <v:shape id="_x0000_s1764" type="#_x0000_t202" style="position:absolute;left:0;text-align:left;margin-left:455.05pt;margin-top:-5.8pt;width:14.35pt;height:186.9pt;z-index:251622912;mso-position-horizontal-relative:page" filled="f" stroked="f">
            <v:textbox style="layout-flow:vertical" inset="0,0,0,0">
              <w:txbxContent>
                <w:p w14:paraId="5B246FAB" w14:textId="77777777" w:rsidR="00C4731A" w:rsidRDefault="005E0968">
                  <w:pPr>
                    <w:pStyle w:val="Plattetekst"/>
                    <w:spacing w:before="13"/>
                    <w:ind w:left="20"/>
                    <w:rPr>
                      <w:rFonts w:ascii="Arial"/>
                    </w:rPr>
                  </w:pPr>
                  <w:r>
                    <w:rPr>
                      <w:rFonts w:ascii="Arial"/>
                    </w:rPr>
                    <w:t>Number of missing entries per pattern</w:t>
                  </w:r>
                </w:p>
              </w:txbxContent>
            </v:textbox>
            <w10:wrap anchorx="page"/>
          </v:shape>
        </w:pict>
      </w:r>
      <w:proofErr w:type="spellStart"/>
      <w:r w:rsidR="005E0968">
        <w:rPr>
          <w:rFonts w:ascii="Arial"/>
        </w:rPr>
        <w:t>schol</w:t>
      </w:r>
      <w:proofErr w:type="spellEnd"/>
      <w:r w:rsidR="005E0968">
        <w:rPr>
          <w:rFonts w:ascii="Arial"/>
        </w:rPr>
        <w:tab/>
      </w:r>
      <w:r w:rsidR="005E0968">
        <w:rPr>
          <w:rFonts w:ascii="Arial"/>
          <w:spacing w:val="-3"/>
        </w:rPr>
        <w:t>sex</w:t>
      </w:r>
      <w:r w:rsidR="005E0968">
        <w:rPr>
          <w:rFonts w:ascii="Arial"/>
          <w:spacing w:val="-3"/>
        </w:rPr>
        <w:tab/>
      </w:r>
      <w:proofErr w:type="spellStart"/>
      <w:r w:rsidR="005E0968">
        <w:rPr>
          <w:rFonts w:ascii="Arial"/>
        </w:rPr>
        <w:t>texp</w:t>
      </w:r>
      <w:proofErr w:type="spellEnd"/>
      <w:r w:rsidR="005E0968">
        <w:rPr>
          <w:rFonts w:ascii="Arial"/>
        </w:rPr>
        <w:tab/>
      </w:r>
      <w:proofErr w:type="spellStart"/>
      <w:r w:rsidR="005E0968">
        <w:rPr>
          <w:rFonts w:ascii="Arial"/>
        </w:rPr>
        <w:t>poplr</w:t>
      </w:r>
      <w:proofErr w:type="spellEnd"/>
    </w:p>
    <w:p w14:paraId="2B3D3B1E" w14:textId="77777777" w:rsidR="00C4731A" w:rsidRDefault="00C4731A">
      <w:pPr>
        <w:pStyle w:val="Plattetekst"/>
        <w:rPr>
          <w:rFonts w:ascii="Arial"/>
          <w:sz w:val="20"/>
        </w:rPr>
      </w:pPr>
    </w:p>
    <w:p w14:paraId="6711C7CF" w14:textId="77777777" w:rsidR="00C4731A" w:rsidRDefault="00C4731A">
      <w:pPr>
        <w:pStyle w:val="Plattetekst"/>
        <w:spacing w:before="4"/>
        <w:rPr>
          <w:rFonts w:ascii="Arial"/>
          <w:sz w:val="25"/>
        </w:rPr>
      </w:pPr>
    </w:p>
    <w:p w14:paraId="302B4F34" w14:textId="77777777" w:rsidR="00C4731A" w:rsidRDefault="002616D9">
      <w:pPr>
        <w:tabs>
          <w:tab w:val="left" w:pos="5903"/>
        </w:tabs>
        <w:spacing w:before="95"/>
        <w:ind w:right="932"/>
        <w:jc w:val="center"/>
        <w:rPr>
          <w:rFonts w:ascii="Arial"/>
          <w:sz w:val="18"/>
        </w:rPr>
      </w:pPr>
      <w:r>
        <w:pict w14:anchorId="3E8A0B47">
          <v:group id="_x0000_s1745" style="position:absolute;left:0;text-align:left;margin-left:170.45pt;margin-top:-24.55pt;width:270.75pt;height:140.3pt;z-index:-251640320;mso-position-horizontal-relative:page" coordorigin="3409,-491" coordsize="5415,2806">
            <v:rect id="_x0000_s1763" style="position:absolute;left:3463;top:-489;width:5306;height:2749" fillcolor="#ebebeb" stroked="f"/>
            <v:rect id="_x0000_s1762" style="position:absolute;left:3463;top:-489;width:1327;height:1375" fillcolor="#006cc2" stroked="f">
              <v:fill opacity="46006f"/>
            </v:rect>
            <v:rect id="_x0000_s1761" style="position:absolute;left:3463;top:-489;width:1327;height:1375" filled="f" strokeweight=".07425mm"/>
            <v:rect id="_x0000_s1760" style="position:absolute;left:4789;top:-489;width:1327;height:1375" fillcolor="#006cc2" stroked="f">
              <v:fill opacity="46006f"/>
            </v:rect>
            <v:rect id="_x0000_s1759" style="position:absolute;left:4789;top:-489;width:1327;height:1375" filled="f" strokeweight=".07425mm"/>
            <v:rect id="_x0000_s1758" style="position:absolute;left:6116;top:-489;width:1327;height:1375" fillcolor="#006cc2" stroked="f">
              <v:fill opacity="46006f"/>
            </v:rect>
            <v:rect id="_x0000_s1757" style="position:absolute;left:6116;top:-489;width:1327;height:1375" filled="f" strokeweight=".07425mm"/>
            <v:rect id="_x0000_s1756" style="position:absolute;left:7442;top:-489;width:1327;height:1375" fillcolor="#006cc2" stroked="f">
              <v:fill opacity="46006f"/>
            </v:rect>
            <v:rect id="_x0000_s1755" style="position:absolute;left:7442;top:-489;width:1327;height:1375" filled="f" strokeweight=".07425mm"/>
            <v:rect id="_x0000_s1754" style="position:absolute;left:3463;top:885;width:1327;height:1375" fillcolor="#006cc2" stroked="f">
              <v:fill opacity="46006f"/>
            </v:rect>
            <v:rect id="_x0000_s1753" style="position:absolute;left:3463;top:885;width:1327;height:1375" filled="f" strokeweight=".07425mm"/>
            <v:rect id="_x0000_s1752" style="position:absolute;left:4789;top:885;width:1327;height:1375" fillcolor="#006cc2" stroked="f">
              <v:fill opacity="46006f"/>
            </v:rect>
            <v:rect id="_x0000_s1751" style="position:absolute;left:4789;top:885;width:1327;height:1375" filled="f" strokeweight=".07425mm"/>
            <v:rect id="_x0000_s1750" style="position:absolute;left:6116;top:885;width:1327;height:1375" fillcolor="#006cc2" stroked="f">
              <v:fill opacity="46006f"/>
            </v:rect>
            <v:rect id="_x0000_s1749" style="position:absolute;left:6116;top:885;width:1327;height:1375" filled="f" strokeweight=".07425mm"/>
            <v:rect id="_x0000_s1748" style="position:absolute;left:7442;top:885;width:1327;height:1375" fillcolor="#b61a51" stroked="f">
              <v:fill opacity="46006f"/>
            </v:rect>
            <v:rect id="_x0000_s1747" style="position:absolute;left:7442;top:885;width:1327;height:1375" filled="f" strokeweight=".07425mm"/>
            <v:shape id="_x0000_s1746" style="position:absolute;left:904;top:9573;width:5403;height:2112" coordorigin="905,9574" coordsize="5403,2112" o:spt="100" adj="0,,0" path="m3409,198r55,m3409,1573r55,m8769,199r55,m8769,1572r55,m4127,2315r,-55m5453,2315r,-55m6779,2315r,-55m8106,2315r,-55e" filled="f" strokecolor="#333" strokeweight=".37833mm">
              <v:stroke joinstyle="round"/>
              <v:formulas/>
              <v:path arrowok="t" o:connecttype="segments"/>
            </v:shape>
            <w10:wrap anchorx="page"/>
          </v:group>
        </w:pict>
      </w:r>
      <w:r>
        <w:pict w14:anchorId="50DF889F">
          <v:shape id="_x0000_s1744" type="#_x0000_t202" style="position:absolute;left:0;text-align:left;margin-left:132pt;margin-top:-.15pt;width:14.35pt;height:88.9pt;z-index:251623936;mso-position-horizontal-relative:page" filled="f" stroked="f">
            <v:textbox style="layout-flow:vertical;mso-layout-flow-alt:bottom-to-top" inset="0,0,0,0">
              <w:txbxContent>
                <w:p w14:paraId="75B83F23" w14:textId="77777777" w:rsidR="00C4731A" w:rsidRDefault="005E0968">
                  <w:pPr>
                    <w:pStyle w:val="Plattetekst"/>
                    <w:spacing w:before="13"/>
                    <w:ind w:left="20"/>
                    <w:rPr>
                      <w:rFonts w:ascii="Arial"/>
                    </w:rPr>
                  </w:pPr>
                  <w:r>
                    <w:rPr>
                      <w:rFonts w:ascii="Arial"/>
                    </w:rPr>
                    <w:t>Pattern frequency</w:t>
                  </w:r>
                </w:p>
              </w:txbxContent>
            </v:textbox>
            <w10:wrap anchorx="page"/>
          </v:shape>
        </w:pict>
      </w:r>
      <w:r w:rsidR="005E0968">
        <w:rPr>
          <w:rFonts w:ascii="Arial"/>
          <w:color w:val="4D4D4D"/>
          <w:sz w:val="18"/>
        </w:rPr>
        <w:t>1152</w:t>
      </w:r>
      <w:r w:rsidR="005E0968">
        <w:rPr>
          <w:rFonts w:ascii="Arial"/>
          <w:color w:val="4D4D4D"/>
          <w:sz w:val="18"/>
        </w:rPr>
        <w:tab/>
        <w:t>0</w:t>
      </w:r>
    </w:p>
    <w:p w14:paraId="088A532A" w14:textId="77777777" w:rsidR="00C4731A" w:rsidRDefault="00C4731A">
      <w:pPr>
        <w:pStyle w:val="Plattetekst"/>
        <w:rPr>
          <w:rFonts w:ascii="Arial"/>
          <w:sz w:val="20"/>
        </w:rPr>
      </w:pPr>
    </w:p>
    <w:p w14:paraId="3DA51A7F" w14:textId="77777777" w:rsidR="00C4731A" w:rsidRDefault="00C4731A">
      <w:pPr>
        <w:pStyle w:val="Plattetekst"/>
        <w:rPr>
          <w:rFonts w:ascii="Arial"/>
          <w:sz w:val="20"/>
        </w:rPr>
      </w:pPr>
    </w:p>
    <w:p w14:paraId="01F6425F" w14:textId="77777777" w:rsidR="00C4731A" w:rsidRDefault="00C4731A">
      <w:pPr>
        <w:pStyle w:val="Plattetekst"/>
        <w:rPr>
          <w:rFonts w:ascii="Arial"/>
          <w:sz w:val="20"/>
        </w:rPr>
      </w:pPr>
    </w:p>
    <w:p w14:paraId="5F5CEDE2" w14:textId="77777777" w:rsidR="00C4731A" w:rsidRDefault="00C4731A">
      <w:pPr>
        <w:pStyle w:val="Plattetekst"/>
        <w:rPr>
          <w:rFonts w:ascii="Arial"/>
          <w:sz w:val="20"/>
        </w:rPr>
      </w:pPr>
    </w:p>
    <w:p w14:paraId="0B1ED9DD" w14:textId="77777777" w:rsidR="00C4731A" w:rsidRDefault="00C4731A">
      <w:pPr>
        <w:pStyle w:val="Plattetekst"/>
        <w:spacing w:before="5"/>
        <w:rPr>
          <w:rFonts w:ascii="Arial"/>
          <w:sz w:val="21"/>
        </w:rPr>
      </w:pPr>
    </w:p>
    <w:p w14:paraId="3998A6D6" w14:textId="77777777" w:rsidR="00C4731A" w:rsidRDefault="005E0968">
      <w:pPr>
        <w:tabs>
          <w:tab w:val="left" w:pos="5803"/>
        </w:tabs>
        <w:spacing w:before="1"/>
        <w:ind w:right="833"/>
        <w:jc w:val="center"/>
        <w:rPr>
          <w:rFonts w:ascii="Arial"/>
          <w:sz w:val="18"/>
        </w:rPr>
      </w:pPr>
      <w:r>
        <w:rPr>
          <w:rFonts w:ascii="Arial"/>
          <w:color w:val="4D4D4D"/>
          <w:sz w:val="18"/>
        </w:rPr>
        <w:t>848</w:t>
      </w:r>
      <w:r>
        <w:rPr>
          <w:rFonts w:ascii="Arial"/>
          <w:color w:val="4D4D4D"/>
          <w:sz w:val="18"/>
        </w:rPr>
        <w:tab/>
        <w:t>1</w:t>
      </w:r>
    </w:p>
    <w:p w14:paraId="30453862" w14:textId="77777777" w:rsidR="00C4731A" w:rsidRDefault="00C4731A">
      <w:pPr>
        <w:pStyle w:val="Plattetekst"/>
        <w:rPr>
          <w:rFonts w:ascii="Arial"/>
          <w:sz w:val="20"/>
        </w:rPr>
      </w:pPr>
    </w:p>
    <w:p w14:paraId="6A90DCDE" w14:textId="77777777" w:rsidR="00C4731A" w:rsidRDefault="00C4731A">
      <w:pPr>
        <w:pStyle w:val="Plattetekst"/>
        <w:spacing w:before="8"/>
        <w:rPr>
          <w:rFonts w:ascii="Arial"/>
          <w:sz w:val="27"/>
        </w:rPr>
      </w:pPr>
    </w:p>
    <w:p w14:paraId="5276259C" w14:textId="77777777" w:rsidR="00C4731A" w:rsidRDefault="005E0968">
      <w:pPr>
        <w:tabs>
          <w:tab w:val="left" w:pos="1326"/>
          <w:tab w:val="left" w:pos="2652"/>
          <w:tab w:val="left" w:pos="3878"/>
        </w:tabs>
        <w:spacing w:before="95"/>
        <w:ind w:right="530"/>
        <w:jc w:val="center"/>
        <w:rPr>
          <w:rFonts w:ascii="Arial"/>
          <w:sz w:val="18"/>
        </w:rPr>
      </w:pPr>
      <w:r>
        <w:rPr>
          <w:rFonts w:ascii="Arial"/>
          <w:color w:val="4D4D4D"/>
          <w:sz w:val="18"/>
        </w:rPr>
        <w:t>0</w:t>
      </w:r>
      <w:r>
        <w:rPr>
          <w:rFonts w:ascii="Arial"/>
          <w:color w:val="4D4D4D"/>
          <w:sz w:val="18"/>
        </w:rPr>
        <w:tab/>
        <w:t>0</w:t>
      </w:r>
      <w:r>
        <w:rPr>
          <w:rFonts w:ascii="Arial"/>
          <w:color w:val="4D4D4D"/>
          <w:sz w:val="18"/>
        </w:rPr>
        <w:tab/>
        <w:t>0</w:t>
      </w:r>
      <w:r>
        <w:rPr>
          <w:rFonts w:ascii="Arial"/>
          <w:color w:val="4D4D4D"/>
          <w:sz w:val="18"/>
        </w:rPr>
        <w:tab/>
        <w:t>848</w:t>
      </w:r>
    </w:p>
    <w:p w14:paraId="198DC045" w14:textId="77777777" w:rsidR="00C4731A" w:rsidRDefault="005E0968">
      <w:pPr>
        <w:pStyle w:val="Plattetekst"/>
        <w:spacing w:before="9"/>
        <w:ind w:left="302" w:right="932"/>
        <w:jc w:val="center"/>
        <w:rPr>
          <w:rFonts w:ascii="Arial"/>
        </w:rPr>
      </w:pPr>
      <w:r>
        <w:rPr>
          <w:rFonts w:ascii="Arial"/>
        </w:rPr>
        <w:t>Number of missing entries per variable</w:t>
      </w:r>
    </w:p>
    <w:p w14:paraId="6E15CE70" w14:textId="77777777" w:rsidR="00C4731A" w:rsidRDefault="005E0968">
      <w:pPr>
        <w:spacing w:before="72"/>
        <w:ind w:left="5478"/>
        <w:rPr>
          <w:rFonts w:ascii="Arial"/>
          <w:sz w:val="18"/>
        </w:rPr>
      </w:pPr>
      <w:r>
        <w:rPr>
          <w:rFonts w:ascii="Arial"/>
          <w:sz w:val="18"/>
        </w:rPr>
        <w:t xml:space="preserve">Note. </w:t>
      </w:r>
      <w:proofErr w:type="spellStart"/>
      <w:r>
        <w:rPr>
          <w:rFonts w:ascii="Arial"/>
          <w:sz w:val="18"/>
        </w:rPr>
        <w:t>schol</w:t>
      </w:r>
      <w:proofErr w:type="spellEnd"/>
      <w:r>
        <w:rPr>
          <w:rFonts w:ascii="Arial"/>
          <w:sz w:val="18"/>
        </w:rPr>
        <w:t xml:space="preserve"> = school, </w:t>
      </w:r>
      <w:proofErr w:type="spellStart"/>
      <w:r>
        <w:rPr>
          <w:rFonts w:ascii="Arial"/>
          <w:sz w:val="18"/>
        </w:rPr>
        <w:t>poplr</w:t>
      </w:r>
      <w:proofErr w:type="spellEnd"/>
      <w:r>
        <w:rPr>
          <w:rFonts w:ascii="Arial"/>
          <w:sz w:val="18"/>
        </w:rPr>
        <w:t xml:space="preserve"> = popular</w:t>
      </w:r>
    </w:p>
    <w:p w14:paraId="559D8171" w14:textId="77777777" w:rsidR="00C4731A" w:rsidRDefault="00C4731A">
      <w:pPr>
        <w:pStyle w:val="Plattetekst"/>
        <w:spacing w:before="3"/>
        <w:rPr>
          <w:rFonts w:ascii="Arial"/>
          <w:sz w:val="28"/>
        </w:rPr>
      </w:pPr>
    </w:p>
    <w:p w14:paraId="167BB57A" w14:textId="77777777" w:rsidR="00C4731A" w:rsidRDefault="005E0968">
      <w:pPr>
        <w:pStyle w:val="Plattetekst"/>
        <w:spacing w:before="145"/>
        <w:ind w:left="2499"/>
      </w:pPr>
      <w:r>
        <w:t xml:space="preserve">Figure 2: </w:t>
      </w:r>
      <w:bookmarkStart w:id="27" w:name="_bookmark4"/>
      <w:bookmarkEnd w:id="27"/>
      <w:r>
        <w:t>Missing data pattern in the popularity data</w:t>
      </w:r>
    </w:p>
    <w:p w14:paraId="22EDD29A" w14:textId="77777777" w:rsidR="00C4731A" w:rsidRDefault="00C4731A">
      <w:pPr>
        <w:pStyle w:val="Plattetekst"/>
        <w:spacing w:before="1"/>
        <w:rPr>
          <w:sz w:val="28"/>
        </w:rPr>
      </w:pPr>
    </w:p>
    <w:p w14:paraId="18B52A26" w14:textId="77777777" w:rsidR="00C4731A" w:rsidRDefault="005E0968">
      <w:pPr>
        <w:pStyle w:val="Kop4"/>
      </w:pPr>
      <w:bookmarkStart w:id="28" w:name="Incomplete_data"/>
      <w:bookmarkEnd w:id="28"/>
      <w:r>
        <w:rPr>
          <w:w w:val="105"/>
        </w:rPr>
        <w:t>Incomplete data</w:t>
      </w:r>
    </w:p>
    <w:p w14:paraId="791EC33A" w14:textId="77777777" w:rsidR="00C4731A" w:rsidRDefault="005E0968">
      <w:pPr>
        <w:pStyle w:val="Plattetekst"/>
        <w:spacing w:before="135"/>
        <w:ind w:left="660"/>
      </w:pPr>
      <w:r>
        <w:t>Load the data into the environment and select the relevant variables:</w:t>
      </w:r>
    </w:p>
    <w:p w14:paraId="2C347697" w14:textId="77777777" w:rsidR="00C4731A" w:rsidRDefault="00C4731A">
      <w:pPr>
        <w:pStyle w:val="Plattetekst"/>
        <w:spacing w:before="6"/>
        <w:rPr>
          <w:sz w:val="24"/>
        </w:rPr>
      </w:pPr>
    </w:p>
    <w:p w14:paraId="73B655B2" w14:textId="77777777" w:rsidR="00C4731A" w:rsidRDefault="005E0968">
      <w:pPr>
        <w:ind w:left="660"/>
        <w:rPr>
          <w:rFonts w:ascii="Courier New"/>
          <w:i/>
        </w:rPr>
      </w:pPr>
      <w:r>
        <w:rPr>
          <w:rFonts w:ascii="Courier New"/>
          <w:i/>
          <w:w w:val="95"/>
        </w:rPr>
        <w:t xml:space="preserve">R&gt; </w:t>
      </w:r>
      <w:proofErr w:type="spellStart"/>
      <w:r>
        <w:rPr>
          <w:rFonts w:ascii="Courier New"/>
          <w:i/>
          <w:w w:val="95"/>
        </w:rPr>
        <w:t>popmis</w:t>
      </w:r>
      <w:proofErr w:type="spellEnd"/>
      <w:r>
        <w:rPr>
          <w:rFonts w:ascii="Courier New"/>
          <w:i/>
          <w:w w:val="95"/>
        </w:rPr>
        <w:t xml:space="preserve"> &lt;- mice::</w:t>
      </w:r>
      <w:proofErr w:type="spellStart"/>
      <w:r>
        <w:rPr>
          <w:rFonts w:ascii="Courier New"/>
          <w:i/>
          <w:w w:val="95"/>
        </w:rPr>
        <w:t>popmis</w:t>
      </w:r>
      <w:proofErr w:type="spellEnd"/>
      <w:r>
        <w:rPr>
          <w:rFonts w:ascii="Courier New"/>
          <w:i/>
          <w:w w:val="95"/>
        </w:rPr>
        <w:t>[, c("school", "popular", "sex", "</w:t>
      </w:r>
      <w:proofErr w:type="spellStart"/>
      <w:r>
        <w:rPr>
          <w:rFonts w:ascii="Courier New"/>
          <w:i/>
          <w:w w:val="95"/>
        </w:rPr>
        <w:t>texp</w:t>
      </w:r>
      <w:proofErr w:type="spellEnd"/>
      <w:r>
        <w:rPr>
          <w:rFonts w:ascii="Courier New"/>
          <w:i/>
          <w:w w:val="95"/>
        </w:rPr>
        <w:t>")]</w:t>
      </w:r>
    </w:p>
    <w:p w14:paraId="35027B83" w14:textId="77777777" w:rsidR="00C4731A" w:rsidRDefault="005E0968">
      <w:pPr>
        <w:pStyle w:val="Plattetekst"/>
        <w:spacing w:before="243" w:line="259" w:lineRule="auto"/>
        <w:ind w:left="660" w:right="1463"/>
        <w:jc w:val="both"/>
      </w:pPr>
      <w:r>
        <w:t xml:space="preserve">The missingness is univariate and sporadic, which is illustrated in the missing data pattern in Figure </w:t>
      </w:r>
      <w:hyperlink w:anchor="_bookmark4" w:history="1">
        <w:r>
          <w:rPr>
            <w:color w:val="00007F"/>
          </w:rPr>
          <w:t>2</w:t>
        </w:r>
      </w:hyperlink>
      <w:r>
        <w:t>. The ICC in the incomplete data is 0.56.</w:t>
      </w:r>
    </w:p>
    <w:p w14:paraId="3B490F28" w14:textId="77777777" w:rsidR="00C4731A" w:rsidRDefault="005E0968">
      <w:pPr>
        <w:pStyle w:val="Plattetekst"/>
        <w:spacing w:before="39" w:line="235" w:lineRule="auto"/>
        <w:ind w:left="660" w:right="1461"/>
        <w:jc w:val="both"/>
      </w:pPr>
      <w:r>
        <w:rPr>
          <w:spacing w:val="-10"/>
        </w:rPr>
        <w:t>To</w:t>
      </w:r>
      <w:r>
        <w:rPr>
          <w:spacing w:val="-7"/>
        </w:rPr>
        <w:t xml:space="preserve"> </w:t>
      </w:r>
      <w:r>
        <w:t>develop</w:t>
      </w:r>
      <w:r>
        <w:rPr>
          <w:spacing w:val="-6"/>
        </w:rPr>
        <w:t xml:space="preserve"> </w:t>
      </w:r>
      <w:r>
        <w:t>the</w:t>
      </w:r>
      <w:r>
        <w:rPr>
          <w:spacing w:val="-7"/>
        </w:rPr>
        <w:t xml:space="preserve"> </w:t>
      </w:r>
      <w:r>
        <w:t>best</w:t>
      </w:r>
      <w:r>
        <w:rPr>
          <w:spacing w:val="-6"/>
        </w:rPr>
        <w:t xml:space="preserve"> </w:t>
      </w:r>
      <w:r>
        <w:t>imputation</w:t>
      </w:r>
      <w:r>
        <w:rPr>
          <w:spacing w:val="-7"/>
        </w:rPr>
        <w:t xml:space="preserve"> </w:t>
      </w:r>
      <w:r>
        <w:t>model</w:t>
      </w:r>
      <w:r>
        <w:rPr>
          <w:spacing w:val="-6"/>
        </w:rPr>
        <w:t xml:space="preserve"> </w:t>
      </w:r>
      <w:r>
        <w:t>for</w:t>
      </w:r>
      <w:r>
        <w:rPr>
          <w:spacing w:val="-6"/>
        </w:rPr>
        <w:t xml:space="preserve"> </w:t>
      </w:r>
      <w:r>
        <w:t>the</w:t>
      </w:r>
      <w:r>
        <w:rPr>
          <w:spacing w:val="-7"/>
        </w:rPr>
        <w:t xml:space="preserve"> </w:t>
      </w:r>
      <w:r>
        <w:t>incomplete</w:t>
      </w:r>
      <w:r>
        <w:rPr>
          <w:spacing w:val="-6"/>
        </w:rPr>
        <w:t xml:space="preserve"> </w:t>
      </w:r>
      <w:r>
        <w:t>variable</w:t>
      </w:r>
      <w:r>
        <w:rPr>
          <w:spacing w:val="-6"/>
        </w:rPr>
        <w:t xml:space="preserve"> </w:t>
      </w:r>
      <w:r>
        <w:rPr>
          <w:rFonts w:ascii="Palatino Linotype" w:hAnsi="Palatino Linotype"/>
        </w:rPr>
        <w:t>popular</w:t>
      </w:r>
      <w:r>
        <w:t>,</w:t>
      </w:r>
      <w:r>
        <w:rPr>
          <w:spacing w:val="-6"/>
        </w:rPr>
        <w:t xml:space="preserve"> </w:t>
      </w:r>
      <w:r>
        <w:rPr>
          <w:spacing w:val="-4"/>
        </w:rPr>
        <w:t>we</w:t>
      </w:r>
      <w:r>
        <w:rPr>
          <w:spacing w:val="-6"/>
        </w:rPr>
        <w:t xml:space="preserve"> </w:t>
      </w:r>
      <w:r>
        <w:t>need</w:t>
      </w:r>
      <w:r>
        <w:rPr>
          <w:spacing w:val="-6"/>
        </w:rPr>
        <w:t xml:space="preserve"> </w:t>
      </w:r>
      <w:r>
        <w:t>to</w:t>
      </w:r>
      <w:r>
        <w:rPr>
          <w:spacing w:val="-7"/>
        </w:rPr>
        <w:t xml:space="preserve"> </w:t>
      </w:r>
      <w:r>
        <w:t xml:space="preserve">know whether the missingness depends on the observed </w:t>
      </w:r>
      <w:r>
        <w:rPr>
          <w:spacing w:val="-3"/>
        </w:rPr>
        <w:t xml:space="preserve">values </w:t>
      </w:r>
      <w:r>
        <w:t xml:space="preserve">of other variables. </w:t>
      </w:r>
      <w:r>
        <w:rPr>
          <w:spacing w:val="-4"/>
        </w:rPr>
        <w:t xml:space="preserve">We’ll </w:t>
      </w:r>
      <w:r>
        <w:t>highlight only</w:t>
      </w:r>
      <w:r>
        <w:rPr>
          <w:spacing w:val="-18"/>
        </w:rPr>
        <w:t xml:space="preserve"> </w:t>
      </w:r>
      <w:r>
        <w:t>one</w:t>
      </w:r>
      <w:r>
        <w:rPr>
          <w:spacing w:val="-17"/>
        </w:rPr>
        <w:t xml:space="preserve"> </w:t>
      </w:r>
      <w:r>
        <w:t>other</w:t>
      </w:r>
      <w:r>
        <w:rPr>
          <w:spacing w:val="-18"/>
        </w:rPr>
        <w:t xml:space="preserve"> </w:t>
      </w:r>
      <w:r>
        <w:t>variable</w:t>
      </w:r>
      <w:r>
        <w:rPr>
          <w:spacing w:val="-17"/>
        </w:rPr>
        <w:t xml:space="preserve"> </w:t>
      </w:r>
      <w:r>
        <w:t>to</w:t>
      </w:r>
      <w:r>
        <w:rPr>
          <w:spacing w:val="-17"/>
        </w:rPr>
        <w:t xml:space="preserve"> </w:t>
      </w:r>
      <w:r>
        <w:t>illustrate,</w:t>
      </w:r>
      <w:r>
        <w:rPr>
          <w:spacing w:val="-16"/>
        </w:rPr>
        <w:t xml:space="preserve"> </w:t>
      </w:r>
      <w:r>
        <w:t>but</w:t>
      </w:r>
      <w:r>
        <w:rPr>
          <w:spacing w:val="-17"/>
        </w:rPr>
        <w:t xml:space="preserve"> </w:t>
      </w:r>
      <w:r>
        <w:t>ideally</w:t>
      </w:r>
      <w:r>
        <w:rPr>
          <w:spacing w:val="-17"/>
        </w:rPr>
        <w:t xml:space="preserve"> </w:t>
      </w:r>
      <w:r>
        <w:t>one</w:t>
      </w:r>
      <w:r>
        <w:rPr>
          <w:spacing w:val="-18"/>
        </w:rPr>
        <w:t xml:space="preserve"> </w:t>
      </w:r>
      <w:r>
        <w:t>would</w:t>
      </w:r>
      <w:r>
        <w:rPr>
          <w:spacing w:val="-17"/>
        </w:rPr>
        <w:t xml:space="preserve"> </w:t>
      </w:r>
      <w:r>
        <w:t>inspect</w:t>
      </w:r>
      <w:r>
        <w:rPr>
          <w:spacing w:val="-17"/>
        </w:rPr>
        <w:t xml:space="preserve"> </w:t>
      </w:r>
      <w:r>
        <w:t>all</w:t>
      </w:r>
      <w:r>
        <w:rPr>
          <w:spacing w:val="-18"/>
        </w:rPr>
        <w:t xml:space="preserve"> </w:t>
      </w:r>
      <w:r>
        <w:t>relations.</w:t>
      </w:r>
      <w:r>
        <w:rPr>
          <w:spacing w:val="4"/>
        </w:rPr>
        <w:t xml:space="preserve"> </w:t>
      </w:r>
      <w:r>
        <w:t>The</w:t>
      </w:r>
      <w:r>
        <w:rPr>
          <w:spacing w:val="-18"/>
        </w:rPr>
        <w:t xml:space="preserve"> </w:t>
      </w:r>
      <w:r>
        <w:t>questions we’ll</w:t>
      </w:r>
      <w:r>
        <w:rPr>
          <w:spacing w:val="-24"/>
        </w:rPr>
        <w:t xml:space="preserve"> </w:t>
      </w:r>
      <w:r>
        <w:t>ask</w:t>
      </w:r>
      <w:r>
        <w:rPr>
          <w:spacing w:val="-24"/>
        </w:rPr>
        <w:t xml:space="preserve"> </w:t>
      </w:r>
      <w:r>
        <w:t>are:</w:t>
      </w:r>
      <w:r>
        <w:rPr>
          <w:spacing w:val="-3"/>
        </w:rPr>
        <w:t xml:space="preserve"> </w:t>
      </w:r>
      <w:r>
        <w:t>‘Does</w:t>
      </w:r>
      <w:r>
        <w:rPr>
          <w:spacing w:val="-24"/>
        </w:rPr>
        <w:t xml:space="preserve"> </w:t>
      </w:r>
      <w:r>
        <w:t>the</w:t>
      </w:r>
      <w:r>
        <w:rPr>
          <w:spacing w:val="-24"/>
        </w:rPr>
        <w:t xml:space="preserve"> </w:t>
      </w:r>
      <w:r>
        <w:t>missing</w:t>
      </w:r>
      <w:r>
        <w:rPr>
          <w:spacing w:val="-24"/>
        </w:rPr>
        <w:t xml:space="preserve"> </w:t>
      </w:r>
      <w:r>
        <w:t>data</w:t>
      </w:r>
      <w:r>
        <w:rPr>
          <w:spacing w:val="-25"/>
        </w:rPr>
        <w:t xml:space="preserve"> </w:t>
      </w:r>
      <w:r>
        <w:t>of</w:t>
      </w:r>
      <w:r>
        <w:rPr>
          <w:spacing w:val="-24"/>
        </w:rPr>
        <w:t xml:space="preserve"> </w:t>
      </w:r>
      <w:r>
        <w:t>pupil</w:t>
      </w:r>
      <w:r>
        <w:rPr>
          <w:spacing w:val="-24"/>
        </w:rPr>
        <w:t xml:space="preserve"> </w:t>
      </w:r>
      <w:r>
        <w:t>popularity</w:t>
      </w:r>
      <w:r>
        <w:rPr>
          <w:spacing w:val="-24"/>
        </w:rPr>
        <w:t xml:space="preserve"> </w:t>
      </w:r>
      <w:r>
        <w:t>(</w:t>
      </w:r>
      <w:r>
        <w:rPr>
          <w:rFonts w:ascii="Palatino Linotype" w:hAnsi="Palatino Linotype"/>
        </w:rPr>
        <w:t>popular</w:t>
      </w:r>
      <w:r>
        <w:t>)</w:t>
      </w:r>
      <w:r>
        <w:rPr>
          <w:spacing w:val="-24"/>
        </w:rPr>
        <w:t xml:space="preserve"> </w:t>
      </w:r>
      <w:r>
        <w:t>depend</w:t>
      </w:r>
      <w:r>
        <w:rPr>
          <w:spacing w:val="-24"/>
        </w:rPr>
        <w:t xml:space="preserve"> </w:t>
      </w:r>
      <w:r>
        <w:t>on</w:t>
      </w:r>
      <w:r>
        <w:rPr>
          <w:spacing w:val="-24"/>
        </w:rPr>
        <w:t xml:space="preserve"> </w:t>
      </w:r>
      <w:r>
        <w:t>observed</w:t>
      </w:r>
      <w:r>
        <w:rPr>
          <w:spacing w:val="-24"/>
        </w:rPr>
        <w:t xml:space="preserve"> </w:t>
      </w:r>
      <w:r>
        <w:t xml:space="preserve">teacher popularity </w:t>
      </w:r>
      <w:r>
        <w:rPr>
          <w:spacing w:val="-4"/>
        </w:rPr>
        <w:t>(</w:t>
      </w:r>
      <w:proofErr w:type="spellStart"/>
      <w:r>
        <w:rPr>
          <w:rFonts w:ascii="Palatino Linotype" w:hAnsi="Palatino Linotype"/>
          <w:spacing w:val="-4"/>
        </w:rPr>
        <w:t>texp</w:t>
      </w:r>
      <w:proofErr w:type="spellEnd"/>
      <w:r>
        <w:rPr>
          <w:spacing w:val="-4"/>
        </w:rPr>
        <w:t xml:space="preserve">)?’. </w:t>
      </w:r>
      <w:r>
        <w:t xml:space="preserve">This can </w:t>
      </w:r>
      <w:r>
        <w:rPr>
          <w:spacing w:val="3"/>
        </w:rPr>
        <w:t xml:space="preserve">be </w:t>
      </w:r>
      <w:r>
        <w:t>evaluated statistically, but visual inspection usually</w:t>
      </w:r>
      <w:r>
        <w:rPr>
          <w:spacing w:val="-39"/>
        </w:rPr>
        <w:t xml:space="preserve"> </w:t>
      </w:r>
      <w:r>
        <w:t xml:space="preserve">suffices. </w:t>
      </w:r>
      <w:r>
        <w:rPr>
          <w:spacing w:val="-4"/>
        </w:rPr>
        <w:t>We’ll</w:t>
      </w:r>
      <w:r>
        <w:rPr>
          <w:spacing w:val="-6"/>
        </w:rPr>
        <w:t xml:space="preserve"> </w:t>
      </w:r>
      <w:r>
        <w:t>make</w:t>
      </w:r>
      <w:r>
        <w:rPr>
          <w:spacing w:val="-5"/>
        </w:rPr>
        <w:t xml:space="preserve"> </w:t>
      </w:r>
      <w:r>
        <w:t>a</w:t>
      </w:r>
      <w:r>
        <w:rPr>
          <w:spacing w:val="-5"/>
        </w:rPr>
        <w:t xml:space="preserve"> </w:t>
      </w:r>
      <w:r>
        <w:t>histogram</w:t>
      </w:r>
      <w:r>
        <w:rPr>
          <w:spacing w:val="-5"/>
        </w:rPr>
        <w:t xml:space="preserve"> </w:t>
      </w:r>
      <w:r>
        <w:t>of</w:t>
      </w:r>
      <w:r>
        <w:rPr>
          <w:spacing w:val="7"/>
        </w:rPr>
        <w:t xml:space="preserve"> </w:t>
      </w:r>
      <w:proofErr w:type="spellStart"/>
      <w:r>
        <w:rPr>
          <w:rFonts w:ascii="Palatino Linotype" w:hAnsi="Palatino Linotype"/>
        </w:rPr>
        <w:t>texp</w:t>
      </w:r>
      <w:proofErr w:type="spellEnd"/>
      <w:r>
        <w:rPr>
          <w:rFonts w:ascii="Palatino Linotype" w:hAnsi="Palatino Linotype"/>
          <w:spacing w:val="-7"/>
        </w:rPr>
        <w:t xml:space="preserve"> </w:t>
      </w:r>
      <w:r>
        <w:t>separately</w:t>
      </w:r>
      <w:r>
        <w:rPr>
          <w:spacing w:val="-5"/>
        </w:rPr>
        <w:t xml:space="preserve"> </w:t>
      </w:r>
      <w:r>
        <w:t>for</w:t>
      </w:r>
      <w:r>
        <w:rPr>
          <w:spacing w:val="-5"/>
        </w:rPr>
        <w:t xml:space="preserve"> </w:t>
      </w:r>
      <w:r>
        <w:t>the</w:t>
      </w:r>
      <w:r>
        <w:rPr>
          <w:spacing w:val="-5"/>
        </w:rPr>
        <w:t xml:space="preserve"> </w:t>
      </w:r>
      <w:r>
        <w:t>pupils</w:t>
      </w:r>
      <w:r>
        <w:rPr>
          <w:spacing w:val="-5"/>
        </w:rPr>
        <w:t xml:space="preserve"> </w:t>
      </w:r>
      <w:r>
        <w:t>with</w:t>
      </w:r>
      <w:r>
        <w:rPr>
          <w:spacing w:val="-6"/>
        </w:rPr>
        <w:t xml:space="preserve"> </w:t>
      </w:r>
      <w:r>
        <w:t>known</w:t>
      </w:r>
      <w:r>
        <w:rPr>
          <w:spacing w:val="-5"/>
        </w:rPr>
        <w:t xml:space="preserve"> </w:t>
      </w:r>
      <w:r>
        <w:t>popularity</w:t>
      </w:r>
      <w:r>
        <w:rPr>
          <w:spacing w:val="-5"/>
        </w:rPr>
        <w:t xml:space="preserve"> </w:t>
      </w:r>
      <w:r>
        <w:t>and</w:t>
      </w:r>
      <w:r>
        <w:rPr>
          <w:spacing w:val="-5"/>
        </w:rPr>
        <w:t xml:space="preserve"> </w:t>
      </w:r>
      <w:r>
        <w:t>missing popularity.</w:t>
      </w:r>
    </w:p>
    <w:p w14:paraId="7CD73EB4" w14:textId="77777777" w:rsidR="00C4731A" w:rsidRDefault="005E0968">
      <w:pPr>
        <w:pStyle w:val="Plattetekst"/>
        <w:spacing w:before="57" w:line="237" w:lineRule="auto"/>
        <w:ind w:left="660" w:right="1461"/>
        <w:jc w:val="both"/>
      </w:pPr>
      <w:r>
        <w:t>In</w:t>
      </w:r>
      <w:r>
        <w:rPr>
          <w:spacing w:val="-21"/>
        </w:rPr>
        <w:t xml:space="preserve"> </w:t>
      </w:r>
      <w:r>
        <w:t>Figure</w:t>
      </w:r>
      <w:r>
        <w:rPr>
          <w:spacing w:val="-20"/>
        </w:rPr>
        <w:t xml:space="preserve"> </w:t>
      </w:r>
      <w:hyperlink w:anchor="_bookmark5" w:history="1">
        <w:r>
          <w:rPr>
            <w:color w:val="00007F"/>
          </w:rPr>
          <w:t>3</w:t>
        </w:r>
        <w:r>
          <w:rPr>
            <w:color w:val="00007F"/>
            <w:spacing w:val="-19"/>
          </w:rPr>
          <w:t xml:space="preserve"> </w:t>
        </w:r>
      </w:hyperlink>
      <w:r>
        <w:rPr>
          <w:spacing w:val="-4"/>
        </w:rPr>
        <w:t>we</w:t>
      </w:r>
      <w:r>
        <w:rPr>
          <w:spacing w:val="-19"/>
        </w:rPr>
        <w:t xml:space="preserve"> </w:t>
      </w:r>
      <w:r>
        <w:t>see</w:t>
      </w:r>
      <w:r>
        <w:rPr>
          <w:spacing w:val="-20"/>
        </w:rPr>
        <w:t xml:space="preserve"> </w:t>
      </w:r>
      <w:r>
        <w:t>that</w:t>
      </w:r>
      <w:r>
        <w:rPr>
          <w:spacing w:val="-20"/>
        </w:rPr>
        <w:t xml:space="preserve"> </w:t>
      </w:r>
      <w:r>
        <w:rPr>
          <w:b/>
        </w:rPr>
        <w:t>[update</w:t>
      </w:r>
      <w:r>
        <w:rPr>
          <w:b/>
          <w:spacing w:val="-17"/>
        </w:rPr>
        <w:t xml:space="preserve"> </w:t>
      </w:r>
      <w:r>
        <w:rPr>
          <w:b/>
        </w:rPr>
        <w:t>this</w:t>
      </w:r>
      <w:r>
        <w:rPr>
          <w:b/>
          <w:spacing w:val="-18"/>
        </w:rPr>
        <w:t xml:space="preserve"> </w:t>
      </w:r>
      <w:r>
        <w:rPr>
          <w:b/>
        </w:rPr>
        <w:t>part]</w:t>
      </w:r>
      <w:r>
        <w:rPr>
          <w:b/>
          <w:spacing w:val="-22"/>
        </w:rPr>
        <w:t xml:space="preserve"> </w:t>
      </w:r>
      <w:r>
        <w:t>the</w:t>
      </w:r>
      <w:r>
        <w:rPr>
          <w:spacing w:val="-20"/>
        </w:rPr>
        <w:t xml:space="preserve"> </w:t>
      </w:r>
      <w:r>
        <w:t>distribution</w:t>
      </w:r>
      <w:r>
        <w:rPr>
          <w:spacing w:val="-20"/>
        </w:rPr>
        <w:t xml:space="preserve"> </w:t>
      </w:r>
      <w:r>
        <w:t>for</w:t>
      </w:r>
      <w:r>
        <w:rPr>
          <w:spacing w:val="-20"/>
        </w:rPr>
        <w:t xml:space="preserve"> </w:t>
      </w:r>
      <w:r>
        <w:t>the</w:t>
      </w:r>
      <w:r>
        <w:rPr>
          <w:spacing w:val="-20"/>
        </w:rPr>
        <w:t xml:space="preserve"> </w:t>
      </w:r>
      <w:r>
        <w:t>missing</w:t>
      </w:r>
      <w:r>
        <w:rPr>
          <w:spacing w:val="-18"/>
        </w:rPr>
        <w:t xml:space="preserve"> </w:t>
      </w:r>
      <w:r>
        <w:rPr>
          <w:rFonts w:ascii="Palatino Linotype" w:hAnsi="Palatino Linotype"/>
        </w:rPr>
        <w:t>popular</w:t>
      </w:r>
      <w:r>
        <w:rPr>
          <w:rFonts w:ascii="Palatino Linotype" w:hAnsi="Palatino Linotype"/>
          <w:spacing w:val="-21"/>
        </w:rPr>
        <w:t xml:space="preserve"> </w:t>
      </w:r>
      <w:r>
        <w:t>is</w:t>
      </w:r>
      <w:r>
        <w:rPr>
          <w:spacing w:val="-20"/>
        </w:rPr>
        <w:t xml:space="preserve"> </w:t>
      </w:r>
      <w:r>
        <w:t xml:space="preserve">further to the right than the distribution for observed </w:t>
      </w:r>
      <w:r>
        <w:rPr>
          <w:rFonts w:ascii="Palatino Linotype" w:hAnsi="Palatino Linotype"/>
        </w:rPr>
        <w:t>popular</w:t>
      </w:r>
      <w:r>
        <w:t xml:space="preserve">. This would indicate a right-tailed MAR missingness. (In fact, this is exactly what happens, because the missingness in these data </w:t>
      </w:r>
      <w:r>
        <w:rPr>
          <w:spacing w:val="-3"/>
        </w:rPr>
        <w:t xml:space="preserve">was </w:t>
      </w:r>
      <w:r>
        <w:t xml:space="preserve">created </w:t>
      </w:r>
      <w:r>
        <w:rPr>
          <w:spacing w:val="-3"/>
        </w:rPr>
        <w:t xml:space="preserve">manually.) </w:t>
      </w:r>
      <w:r>
        <w:rPr>
          <w:spacing w:val="-5"/>
        </w:rPr>
        <w:t xml:space="preserve">We’ve </w:t>
      </w:r>
      <w:r>
        <w:t xml:space="preserve">made it observable </w:t>
      </w:r>
      <w:r>
        <w:rPr>
          <w:spacing w:val="-4"/>
        </w:rPr>
        <w:t xml:space="preserve">by </w:t>
      </w:r>
      <w:r>
        <w:t>examining the relations between the</w:t>
      </w:r>
      <w:r>
        <w:rPr>
          <w:spacing w:val="15"/>
        </w:rPr>
        <w:t xml:space="preserve"> </w:t>
      </w:r>
      <w:r>
        <w:t>missingness</w:t>
      </w:r>
      <w:r>
        <w:rPr>
          <w:spacing w:val="16"/>
        </w:rPr>
        <w:t xml:space="preserve"> </w:t>
      </w:r>
      <w:r>
        <w:t>in</w:t>
      </w:r>
      <w:r>
        <w:rPr>
          <w:spacing w:val="15"/>
        </w:rPr>
        <w:t xml:space="preserve"> </w:t>
      </w:r>
      <w:r>
        <w:t>popular</w:t>
      </w:r>
      <w:r>
        <w:rPr>
          <w:spacing w:val="16"/>
        </w:rPr>
        <w:t xml:space="preserve"> </w:t>
      </w:r>
      <w:r>
        <w:t>and</w:t>
      </w:r>
      <w:r>
        <w:rPr>
          <w:spacing w:val="15"/>
        </w:rPr>
        <w:t xml:space="preserve"> </w:t>
      </w:r>
      <w:r>
        <w:t>the</w:t>
      </w:r>
      <w:r>
        <w:rPr>
          <w:spacing w:val="16"/>
        </w:rPr>
        <w:t xml:space="preserve"> </w:t>
      </w:r>
      <w:r>
        <w:t>observed</w:t>
      </w:r>
      <w:r>
        <w:rPr>
          <w:spacing w:val="15"/>
        </w:rPr>
        <w:t xml:space="preserve"> </w:t>
      </w:r>
      <w:r>
        <w:t>data</w:t>
      </w:r>
      <w:r>
        <w:rPr>
          <w:spacing w:val="16"/>
        </w:rPr>
        <w:t xml:space="preserve"> </w:t>
      </w:r>
      <w:r>
        <w:t>in</w:t>
      </w:r>
      <w:r>
        <w:rPr>
          <w:spacing w:val="16"/>
        </w:rPr>
        <w:t xml:space="preserve"> </w:t>
      </w:r>
      <w:proofErr w:type="spellStart"/>
      <w:r>
        <w:rPr>
          <w:rFonts w:ascii="Palatino Linotype" w:hAnsi="Palatino Linotype"/>
        </w:rPr>
        <w:t>texp</w:t>
      </w:r>
      <w:proofErr w:type="spellEnd"/>
      <w:r>
        <w:t>.</w:t>
      </w:r>
    </w:p>
    <w:p w14:paraId="688D830A" w14:textId="77777777" w:rsidR="00C4731A" w:rsidRDefault="005E0968">
      <w:pPr>
        <w:pStyle w:val="Kop4"/>
        <w:spacing w:before="233"/>
      </w:pPr>
      <w:bookmarkStart w:id="29" w:name="Complete_case_analysis_(not_recommended)"/>
      <w:bookmarkEnd w:id="29"/>
      <w:r>
        <w:rPr>
          <w:w w:val="105"/>
        </w:rPr>
        <w:t>Complete case analysis (not recommended)</w:t>
      </w:r>
    </w:p>
    <w:p w14:paraId="17E8F605" w14:textId="77777777" w:rsidR="00C4731A" w:rsidRDefault="005E0968">
      <w:pPr>
        <w:pStyle w:val="Plattetekst"/>
        <w:spacing w:before="134" w:line="259" w:lineRule="auto"/>
        <w:ind w:left="660" w:right="1461"/>
        <w:jc w:val="both"/>
      </w:pPr>
      <w:r>
        <w:t>Complete</w:t>
      </w:r>
      <w:r>
        <w:rPr>
          <w:spacing w:val="-24"/>
        </w:rPr>
        <w:t xml:space="preserve"> </w:t>
      </w:r>
      <w:r>
        <w:t>case</w:t>
      </w:r>
      <w:r>
        <w:rPr>
          <w:spacing w:val="-23"/>
        </w:rPr>
        <w:t xml:space="preserve"> </w:t>
      </w:r>
      <w:r>
        <w:t>analysis</w:t>
      </w:r>
      <w:r>
        <w:rPr>
          <w:spacing w:val="-24"/>
        </w:rPr>
        <w:t xml:space="preserve"> </w:t>
      </w:r>
      <w:r>
        <w:t>ignores</w:t>
      </w:r>
      <w:r>
        <w:rPr>
          <w:spacing w:val="-23"/>
        </w:rPr>
        <w:t xml:space="preserve"> </w:t>
      </w:r>
      <w:r>
        <w:t>the</w:t>
      </w:r>
      <w:r>
        <w:rPr>
          <w:spacing w:val="-24"/>
        </w:rPr>
        <w:t xml:space="preserve"> </w:t>
      </w:r>
      <w:r>
        <w:t>observations</w:t>
      </w:r>
      <w:r>
        <w:rPr>
          <w:spacing w:val="-23"/>
        </w:rPr>
        <w:t xml:space="preserve"> </w:t>
      </w:r>
      <w:r>
        <w:t>with</w:t>
      </w:r>
      <w:r>
        <w:rPr>
          <w:spacing w:val="-24"/>
        </w:rPr>
        <w:t xml:space="preserve"> </w:t>
      </w:r>
      <w:r>
        <w:t>missingness</w:t>
      </w:r>
      <w:r>
        <w:rPr>
          <w:spacing w:val="-23"/>
        </w:rPr>
        <w:t xml:space="preserve"> </w:t>
      </w:r>
      <w:r>
        <w:t>altogether,</w:t>
      </w:r>
      <w:r>
        <w:rPr>
          <w:spacing w:val="-23"/>
        </w:rPr>
        <w:t xml:space="preserve"> </w:t>
      </w:r>
      <w:r>
        <w:t>which</w:t>
      </w:r>
      <w:r>
        <w:rPr>
          <w:spacing w:val="-23"/>
        </w:rPr>
        <w:t xml:space="preserve"> </w:t>
      </w:r>
      <w:r>
        <w:t>may</w:t>
      </w:r>
      <w:r>
        <w:rPr>
          <w:spacing w:val="-24"/>
        </w:rPr>
        <w:t xml:space="preserve"> </w:t>
      </w:r>
      <w:r>
        <w:t>even introduce bias in MCAR</w:t>
      </w:r>
      <w:r>
        <w:rPr>
          <w:spacing w:val="18"/>
        </w:rPr>
        <w:t xml:space="preserve"> </w:t>
      </w:r>
      <w:r>
        <w:t>situations.</w:t>
      </w:r>
    </w:p>
    <w:p w14:paraId="5F32DA0F" w14:textId="77777777" w:rsidR="00C4731A" w:rsidRDefault="00C4731A">
      <w:pPr>
        <w:spacing w:line="259" w:lineRule="auto"/>
        <w:jc w:val="both"/>
        <w:sectPr w:rsidR="00C4731A">
          <w:pgSz w:w="11910" w:h="16840"/>
          <w:pgMar w:top="1740" w:right="0" w:bottom="280" w:left="960" w:header="1433" w:footer="0" w:gutter="0"/>
          <w:cols w:space="708"/>
        </w:sectPr>
      </w:pPr>
    </w:p>
    <w:p w14:paraId="3CE44CCA" w14:textId="77777777" w:rsidR="00C4731A" w:rsidRDefault="00C4731A">
      <w:pPr>
        <w:pStyle w:val="Plattetekst"/>
        <w:rPr>
          <w:sz w:val="20"/>
        </w:rPr>
      </w:pPr>
    </w:p>
    <w:p w14:paraId="1D62A4F8" w14:textId="77777777" w:rsidR="00C4731A" w:rsidRDefault="00C4731A">
      <w:pPr>
        <w:pStyle w:val="Plattetekst"/>
        <w:spacing w:before="9"/>
        <w:rPr>
          <w:sz w:val="24"/>
        </w:rPr>
      </w:pPr>
    </w:p>
    <w:p w14:paraId="6C5F91C9" w14:textId="77777777" w:rsidR="00C4731A" w:rsidRDefault="002616D9">
      <w:pPr>
        <w:ind w:left="2341"/>
        <w:rPr>
          <w:sz w:val="20"/>
        </w:rPr>
      </w:pPr>
      <w:r>
        <w:rPr>
          <w:position w:val="-1"/>
          <w:sz w:val="20"/>
        </w:rPr>
      </w:r>
      <w:r>
        <w:rPr>
          <w:position w:val="-1"/>
          <w:sz w:val="20"/>
        </w:rPr>
        <w:pict w14:anchorId="67313093">
          <v:shape id="_x0000_s1775" type="#_x0000_t202" style="width:150.8pt;height:17.25pt;mso-left-percent:-10001;mso-top-percent:-10001;mso-position-horizontal:absolute;mso-position-horizontal-relative:char;mso-position-vertical:absolute;mso-position-vertical-relative:line;mso-left-percent:-10001;mso-top-percent:-10001" filled="f" strokeweight=".75314mm">
            <v:textbox inset="0,0,0,0">
              <w:txbxContent>
                <w:p w14:paraId="1BCC3F23" w14:textId="77777777" w:rsidR="00C4731A" w:rsidRDefault="005E0968">
                  <w:pPr>
                    <w:spacing w:before="47"/>
                    <w:ind w:left="1106" w:right="1106"/>
                    <w:jc w:val="center"/>
                    <w:rPr>
                      <w:rFonts w:ascii="Arial"/>
                      <w:sz w:val="18"/>
                    </w:rPr>
                  </w:pPr>
                  <w:r>
                    <w:rPr>
                      <w:rFonts w:ascii="Arial"/>
                      <w:color w:val="1A1A1A"/>
                      <w:sz w:val="18"/>
                    </w:rPr>
                    <w:t>Cluster 1</w:t>
                  </w:r>
                </w:p>
              </w:txbxContent>
            </v:textbox>
            <w10:anchorlock/>
          </v:shape>
        </w:pict>
      </w:r>
      <w:r w:rsidR="005E0968">
        <w:rPr>
          <w:rFonts w:ascii="Times New Roman"/>
          <w:spacing w:val="-28"/>
          <w:position w:val="-1"/>
          <w:sz w:val="20"/>
        </w:rPr>
        <w:t xml:space="preserve"> </w:t>
      </w:r>
      <w:r>
        <w:rPr>
          <w:spacing w:val="-28"/>
          <w:position w:val="-1"/>
          <w:sz w:val="20"/>
        </w:rPr>
      </w:r>
      <w:r>
        <w:rPr>
          <w:spacing w:val="-28"/>
          <w:position w:val="-1"/>
          <w:sz w:val="20"/>
        </w:rPr>
        <w:pict w14:anchorId="4BB4D7FF">
          <v:shape id="_x0000_s1774" type="#_x0000_t202" style="width:150.8pt;height:17.25pt;mso-left-percent:-10001;mso-top-percent:-10001;mso-position-horizontal:absolute;mso-position-horizontal-relative:char;mso-position-vertical:absolute;mso-position-vertical-relative:line;mso-left-percent:-10001;mso-top-percent:-10001" filled="f" strokeweight=".75314mm">
            <v:textbox inset="0,0,0,0">
              <w:txbxContent>
                <w:p w14:paraId="3B84D208" w14:textId="77777777" w:rsidR="00C4731A" w:rsidRDefault="005E0968">
                  <w:pPr>
                    <w:spacing w:before="47"/>
                    <w:ind w:left="1106" w:right="1106"/>
                    <w:jc w:val="center"/>
                    <w:rPr>
                      <w:rFonts w:ascii="Arial"/>
                      <w:sz w:val="18"/>
                    </w:rPr>
                  </w:pPr>
                  <w:r>
                    <w:rPr>
                      <w:rFonts w:ascii="Arial"/>
                      <w:color w:val="1A1A1A"/>
                      <w:sz w:val="18"/>
                    </w:rPr>
                    <w:t>Cluster 2</w:t>
                  </w:r>
                </w:p>
              </w:txbxContent>
            </v:textbox>
            <w10:anchorlock/>
          </v:shape>
        </w:pict>
      </w:r>
    </w:p>
    <w:p w14:paraId="2968C81A" w14:textId="77777777" w:rsidR="00C4731A" w:rsidRDefault="00C4731A">
      <w:pPr>
        <w:pStyle w:val="Plattetekst"/>
        <w:spacing w:before="5"/>
        <w:rPr>
          <w:sz w:val="19"/>
        </w:rPr>
      </w:pPr>
    </w:p>
    <w:p w14:paraId="33D15F7E" w14:textId="77777777" w:rsidR="00C4731A" w:rsidRDefault="002616D9">
      <w:pPr>
        <w:spacing w:before="95"/>
        <w:ind w:left="1913"/>
        <w:rPr>
          <w:rFonts w:ascii="Arial"/>
          <w:sz w:val="18"/>
        </w:rPr>
      </w:pPr>
      <w:r>
        <w:pict w14:anchorId="73CF2002">
          <v:group id="_x0000_s1739" style="position:absolute;left:0;text-align:left;margin-left:328.75pt;margin-top:-4.15pt;width:138.15pt;height:35.9pt;z-index:251628032;mso-position-horizontal-relative:page" coordorigin="6575,-83" coordsize="2763,718">
            <v:shape id="_x0000_s1741" style="position:absolute;left:6585;top:-24;width:2742;height:635" coordorigin="6586,-23" coordsize="2742,635" path="m6586,-14r5,l6597,-15r5,l6607,-15r6,-1l6618,-16r5,l6629,-17r5,l6640,-17r5,-1l6650,-18r6,l6661,-19r5,l6672,-19r5,l6683,-20r5,l6693,-20r6,l6704,-20r5,-1l6715,-21r5,l6725,-21r6,l6736,-21r5,-1l6747,-22r5,l6758,-22r5,l6768,-22r6,l6779,-22r5,-1l6790,-23r5,l6800,-23r6,l6811,-23r6,l6822,-23r5,l6833,-23r5,l6843,-23r6,l6854,-23r6,l6865,-23r5,l6876,-23r5,l6886,-23r6,1l6897,-22r5,l6908,-22r5,l6918,-22r6,l6929,-22r6,l6940,-21r5,l6951,-21r5,l6961,-21r6,1l6972,-20r6,l6983,-20r5,l6994,-19r5,l7004,-19r6,l7015,-18r6,l7026,-18r5,1l7037,-17r5,l7047,-16r6,l7058,-16r5,1l7069,-15r5,l7079,-14r6,l7090,-14r5,1l7101,-13r5,1l7112,-12r5,1l7122,-11r6,l7133,-10r5,l7144,-9r5,l7155,-8r5,l7165,-7r6,l7176,-6r5,l7187,-5r5,l7198,-4r5,1l7208,-3r6,1l7219,-2r5,1l7230,-1r5,1l7240,1r6,l7251,2r5,1l7262,3r5,1l7272,5r6,l7283,6r6,1l7294,7r5,1l7305,9r5,l7316,10r5,1l7326,12r6,l7337,13r5,1l7348,15r5,l7358,16r6,1l7369,18r6,1l7380,19r5,1l7391,21r5,1l7401,23r6,1l7412,24r5,1l7423,26r5,1l7433,28r6,1l7444,30r6,1l7455,32r5,1l7466,34r5,1l7476,36r6,1l7487,37r6,1l7498,39r5,1l7509,41r5,1l7519,43r6,1l7530,45r5,1l7541,47r5,2l7552,50r5,1l7562,52r6,1l7573,54r5,1l7584,56r5,1l7594,58r6,1l7605,60r5,1l7616,63r5,1l7627,65r5,1l7637,67r6,1l7648,70r6,1l7659,72r5,1l7670,74r5,1l7680,77r6,1l7691,79r5,1l7702,82r5,1l7712,84r6,1l7723,86r6,2l7734,89r5,1l7745,92r5,1l7755,94r6,1l7766,97r5,1l7777,99r5,2l7788,102r5,1l7798,105r6,1l7809,107r5,2l7820,110r5,1l7831,113r5,1l7841,116r6,1l7852,119r5,1l7863,121r5,2l7873,124r6,2l7884,127r5,1l7895,130r5,1l7906,133r5,1l7916,136r6,1l7927,139r5,1l7938,142r5,1l7948,145r6,1l7959,148r6,1l7970,151r5,1l7981,154r5,1l7992,157r5,1l8002,160r6,1l8013,163r5,1l8024,166r5,2l8034,169r6,2l8045,172r5,2l8056,175r5,2l8066,179r6,1l8077,182r6,1l8088,185r5,2l8099,188r5,2l8109,191r6,2l8120,195r6,1l8131,198r5,2l8142,201r5,2l8152,205r6,1l8163,208r6,2l8174,212r5,1l8185,215r5,2l8195,218r6,2l8206,222r5,1l8217,225r5,2l8227,228r6,2l8238,232r5,2l8249,235r5,2l8260,239r5,2l8270,242r6,2l8281,246r5,2l8292,249r5,2l8303,253r5,2l8313,256r6,2l8324,260r5,2l8335,263r5,2l8346,267r5,2l8356,271r6,1l8367,274r5,2l8378,278r5,1l8388,281r6,2l8399,285r5,2l8410,289r5,1l8421,292r5,2l8431,296r6,2l8442,300r5,1l8453,303r5,2l8464,307r5,2l8474,311r6,2l8485,314r5,2l8496,318r5,2l8506,322r6,2l8517,325r6,2l8528,329r5,2l8539,333r5,2l8549,337r6,2l8560,340r5,2l8571,344r5,2l8581,348r6,2l8592,352r6,2l8603,355r5,2l8614,359r5,2l8624,363r6,2l8635,367r6,2l8646,370r5,2l8657,374r5,2l8667,378r6,2l8678,382r6,2l8689,386r5,2l8700,390r5,2l8710,393r6,2l8721,397r5,2l8732,401r5,2l8742,405r6,2l8753,409r6,2l8764,413r5,1l8775,416r5,2l8785,420r6,2l8796,424r6,2l8807,428r5,2l8818,432r5,2l8828,435r6,2l8839,439r5,2l8850,443r5,2l8861,447r5,2l8871,451r6,2l8882,455r5,2l8893,458r5,2l8903,462r6,2l8914,466r5,2l8925,470r5,2l8936,474r5,2l8946,478r6,2l8957,482r5,2l8968,485r5,2l8979,489r5,2l8989,493r6,2l9000,497r5,2l9011,501r5,2l9021,505r6,1l9032,508r6,2l9043,512r5,2l9054,516r5,2l9064,520r6,2l9075,523r5,2l9086,527r5,2l9097,531r5,2l9107,535r6,2l9118,539r5,1l9129,542r5,2l9140,546r5,2l9150,550r6,2l9161,554r5,2l9172,558r5,1l9182,561r6,2l9193,565r5,2l9204,569r5,2l9215,573r5,1l9225,576r6,2l9236,580r5,2l9247,584r5,1l9257,587r6,2l9268,591r6,2l9279,595r5,2l9290,598r5,2l9300,602r6,2l9311,606r6,2l9322,609r5,2e" filled="f" strokecolor="#b61a51" strokeweight=".37833mm">
              <v:path arrowok="t"/>
            </v:shape>
            <v:shape id="_x0000_s1740" style="position:absolute;left:6585;top:-72;width:2742;height:696" coordorigin="6586,-72" coordsize="2742,696" path="m6586,-62r5,l6597,-63r5,l6607,-63r6,-1l6618,-64r5,-1l6629,-65r5,l6640,-66r5,l6650,-66r6,-1l6661,-67r5,l6672,-68r5,l6683,-68r5,l6693,-69r6,l6704,-69r5,l6715,-70r5,l6725,-70r6,l6736,-70r5,l6747,-71r5,l6758,-71r5,l6768,-71r6,l6779,-71r5,-1l6790,-72r5,l6800,-72r6,l6811,-72r6,l6822,-72r5,l6833,-72r5,l6843,-72r6,l6854,-72r6,l6865,-72r5,l6876,-72r5,l6886,-71r6,l6897,-71r5,l6908,-71r5,l6918,-71r6,l6929,-70r6,l6940,-70r5,l6951,-70r5,l6961,-69r6,l6972,-69r6,l6983,-68r5,l6994,-68r5,l7004,-67r6,l7015,-67r6,1l7026,-66r5,l7037,-65r5,l7047,-65r6,1l7058,-64r5,1l7069,-63r5,l7079,-62r6,l7090,-61r5,l7101,-60r5,l7112,-59r5,l7122,-58r6,l7133,-57r5,l7144,-56r5,l7155,-55r5,l7165,-54r6,1l7176,-53r5,1l7187,-52r5,1l7198,-50r5,l7208,-49r6,1l7219,-48r5,1l7230,-47r5,1l7240,-45r6,1l7251,-44r5,1l7262,-42r5,l7272,-41r6,1l7283,-39r6,1l7294,-38r5,1l7305,-36r5,1l7316,-34r5,l7326,-33r6,1l7337,-31r5,1l7348,-29r5,l7358,-28r6,1l7369,-26r6,1l7380,-24r5,1l7391,-22r5,1l7401,-20r6,1l7412,-18r5,1l7423,-16r5,1l7433,-14r6,1l7444,-12r6,1l7455,-10r5,1l7466,-8r5,1l7476,-6r6,1l7487,-4r6,1l7498,-2r5,1l7509,r5,2l7519,3r6,1l7530,5r5,1l7541,7r5,1l7552,10r5,1l7562,12r6,1l7573,14r5,2l7584,17r5,1l7594,19r6,1l7605,22r5,1l7616,24r5,1l7627,27r5,1l7637,30r6,1l7648,32r6,1l7659,35r5,1l7670,37r5,2l7680,40r6,1l7691,43r5,1l7702,46r5,1l7712,48r6,2l7723,51r6,2l7734,54r5,1l7745,57r5,1l7755,60r6,1l7766,63r5,1l7777,66r5,1l7788,69r5,1l7798,72r6,1l7809,75r5,1l7820,78r5,1l7831,81r5,1l7841,84r6,1l7852,87r5,1l7863,90r5,1l7873,93r6,2l7884,96r5,2l7895,99r5,2l7906,103r5,1l7916,106r6,2l7927,109r5,2l7938,112r5,2l7948,116r6,2l7959,119r6,2l7970,123r5,1l7981,126r5,2l7992,129r5,2l8002,133r6,2l8013,136r5,2l8024,140r5,2l8034,143r6,2l8045,147r5,2l8056,150r5,2l8066,154r6,2l8077,157r6,2l8088,161r5,2l8099,165r5,1l8109,168r6,2l8120,172r6,2l8131,175r5,2l8142,179r5,2l8152,183r6,2l8163,186r6,2l8174,190r5,2l8185,194r5,2l8195,198r6,1l8206,201r5,2l8217,205r5,2l8227,209r6,2l8238,213r5,2l8249,217r5,2l8260,221r5,1l8270,224r6,2l8281,228r5,2l8292,232r5,2l8303,236r5,2l8313,240r6,2l8324,244r5,2l8335,248r5,2l8346,252r5,2l8356,256r6,1l8367,259r5,2l8378,263r5,2l8388,267r6,2l8399,271r5,2l8410,275r5,2l8421,279r5,2l8431,283r6,2l8442,287r5,2l8453,292r5,2l8464,296r5,2l8474,300r6,2l8485,304r5,2l8496,308r5,2l8506,312r6,2l8517,316r6,2l8528,320r5,2l8539,324r5,2l8549,328r6,2l8560,332r5,2l8571,336r5,2l8581,340r6,2l8592,344r6,3l8603,349r5,2l8614,353r5,2l8624,357r6,2l8635,361r6,2l8646,365r5,2l8657,369r5,2l8667,373r6,2l8678,377r6,3l8689,382r5,2l8700,386r5,2l8710,390r6,2l8721,394r5,2l8732,398r5,2l8742,403r6,2l8753,407r6,2l8764,411r5,2l8775,415r5,2l8785,419r6,2l8796,423r6,2l8807,427r5,3l8818,432r5,2l8828,436r6,2l8839,440r5,2l8850,444r5,2l8861,448r5,2l8871,452r6,2l8882,456r5,3l8893,461r5,2l8903,465r6,2l8914,469r5,2l8925,473r5,2l8936,477r5,2l8946,481r6,2l8957,486r5,2l8968,490r5,2l8979,494r5,2l8989,498r6,2l9000,502r5,2l9011,506r5,2l9021,510r6,2l9032,514r6,2l9043,518r5,2l9054,522r5,2l9064,526r6,3l9075,531r5,2l9086,535r5,2l9097,539r5,2l9107,543r6,2l9118,547r5,2l9129,551r5,2l9140,555r5,2l9150,559r6,2l9161,563r5,2l9172,567r5,2l9182,571r6,2l9193,575r5,2l9204,579r5,2l9215,583r5,2l9225,587r6,2l9236,591r5,2l9247,595r5,2l9257,599r6,2l9268,603r6,2l9279,607r5,1l9290,610r5,2l9300,614r6,2l9311,618r6,2l9322,622r5,2e" filled="f" strokecolor="#006cc2" strokeweight=".37833mm">
              <v:path arrowok="t"/>
            </v:shape>
            <w10:wrap anchorx="page"/>
          </v:group>
        </w:pict>
      </w:r>
      <w:r>
        <w:pict w14:anchorId="6C0BECC7">
          <v:group id="_x0000_s1736" style="position:absolute;left:0;text-align:left;margin-left:163.45pt;margin-top:-12.95pt;width:3.3pt;height:75pt;z-index:251633152;mso-position-horizontal-relative:page" coordorigin="3269,-259" coordsize="66,1500">
            <v:line id="_x0000_s1738" style="position:absolute" from="3323,1240" to="3323,-259" strokeweight=".37833mm"/>
            <v:shape id="_x0000_s1737" style="position:absolute;left:764;top:9577;width:55;height:971" coordorigin="765,9578" coordsize="55,971" o:spt="100" adj="0,,0" path="m3269,1172r54,m3269,685r54,m3269,199r54,e" filled="f" strokecolor="#333" strokeweight=".37833mm">
              <v:stroke joinstyle="round"/>
              <v:formulas/>
              <v:path arrowok="t" o:connecttype="segments"/>
            </v:shape>
            <w10:wrap anchorx="page"/>
          </v:group>
        </w:pict>
      </w:r>
      <w:r w:rsidR="005E0968">
        <w:rPr>
          <w:rFonts w:ascii="Arial"/>
          <w:color w:val="4D4D4D"/>
          <w:sz w:val="18"/>
        </w:rPr>
        <w:t>0.04</w:t>
      </w:r>
    </w:p>
    <w:p w14:paraId="02493AA5" w14:textId="77777777" w:rsidR="00C4731A" w:rsidRDefault="00C4731A">
      <w:pPr>
        <w:pStyle w:val="Plattetekst"/>
        <w:spacing w:before="1"/>
        <w:rPr>
          <w:rFonts w:ascii="Arial"/>
          <w:sz w:val="16"/>
        </w:rPr>
      </w:pPr>
    </w:p>
    <w:p w14:paraId="4E5B8590" w14:textId="77777777" w:rsidR="00C4731A" w:rsidRDefault="002616D9">
      <w:pPr>
        <w:spacing w:before="94"/>
        <w:ind w:left="1913"/>
        <w:rPr>
          <w:rFonts w:ascii="Arial"/>
          <w:sz w:val="18"/>
        </w:rPr>
      </w:pPr>
      <w:r>
        <w:pict w14:anchorId="20877878">
          <v:group id="_x0000_s1733" style="position:absolute;left:0;text-align:left;margin-left:172.5pt;margin-top:-3.8pt;width:138.15pt;height:13.6pt;z-index:251624960;mso-position-horizontal-relative:page" coordorigin="3450,-76" coordsize="2763,272">
            <v:shape id="_x0000_s1735" style="position:absolute;left:3460;top:21;width:2742;height:163" coordorigin="3461,22" coordsize="2742,163" path="m3461,184r5,l3471,183r6,l3482,182r5,l3493,181r5,l3503,180r6,-1l3514,179r6,-1l3525,178r5,-1l3536,177r5,-1l3546,176r6,-1l3557,175r6,-1l3568,173r5,l3579,172r5,l3589,171r6,l3600,170r6,l3611,169r5,l3622,168r5,l3632,167r6,-1l3643,166r5,-1l3654,165r5,-1l3664,164r6,-1l3675,163r5,-1l3686,162r5,-1l3697,161r5,-1l3707,160r6,-1l3718,159r5,-1l3729,157r5,l3740,156r5,l3750,155r6,l3761,154r5,l3772,153r5,l3783,152r5,l3793,151r6,l3804,150r5,l3815,149r5,l3825,148r6,l3836,147r5,l3847,146r5,l3857,145r6,l3868,144r6,l3879,143r5,l3890,142r5,l3901,141r5,l3911,140r6,l3922,139r5,l3933,138r5,l3943,137r6,l3954,136r6,l3965,135r5,l3976,134r5,l3986,133r6,l3997,132r5,l4008,131r5,l4018,130r6,l4029,129r6,l4040,128r5,l4051,127r5,l4061,126r6,l4072,125r6,l4083,124r5,l4094,123r5,l4104,123r6,-1l4115,122r5,-1l4126,121r5,-1l4137,120r5,-1l4147,119r6,-1l4158,118r5,-1l4169,117r5,-1l4179,116r6,l4190,115r5,-1l4201,114r5,l4212,113r5,l4222,112r6,l4233,111r6,l4244,110r5,l4255,109r5,l4265,109r6,-1l4276,108r5,-1l4287,107r5,-1l4297,106r6,-1l4308,105r6,l4319,104r5,l4330,103r5,l4340,102r6,l4351,101r5,l4362,101r5,-1l4373,100r5,-1l4383,99r6,-1l4394,98r5,l4405,97r5,l4416,96r5,l4426,95r6,l4437,95r5,-1l4448,94r5,-1l4458,93r6,l4469,92r5,l4480,91r5,l4491,91r5,-1l4501,90r6,-1l4512,89r5,l4523,88r5,l4533,87r6,l4544,87r6,-1l4555,86r5,-1l4566,85r5,l4577,84r5,l4587,83r6,l4598,83r5,-1l4609,82r5,-1l4619,81r6,l4630,80r5,l4641,80r5,-1l4651,79r6,-1l4662,78r6,l4673,77r5,l4684,77r5,-1l4694,76r6,-1l4705,75r6,l4716,74r5,l4727,74r5,-1l4737,73r6,l4748,72r6,l4759,71r5,l4770,71r5,-1l4780,70r6,l4791,69r5,l4802,69r5,-1l4812,68r6,l4823,67r5,l4834,67r5,-1l4845,66r5,l4855,65r6,l4866,65r5,-1l4877,64r5,l4888,63r5,l4898,63r6,-1l4909,62r5,l4920,61r5,l4931,61r5,-1l4941,60r6,l4952,59r5,l4963,59r5,-1l4973,58r6,l4984,58r5,-1l4995,57r5,l5005,56r6,l5016,56r6,-1l5027,55r5,l5038,55r5,-1l5049,54r5,l5059,53r6,l5070,53r5,l5081,52r5,l5091,52r6,-1l5102,51r6,l5113,51r5,-1l5124,50r5,l5134,49r6,l5145,49r5,l5156,48r5,l5166,48r6,l5177,47r6,l5188,47r5,l5199,46r5,l5209,46r6,-1l5220,45r6,l5231,45r5,-1l5242,44r5,l5252,44r6,l5263,43r6,l5274,43r5,l5285,42r5,l5295,42r6,l5306,41r5,l5317,41r5,l5327,40r6,l5338,40r5,l5349,40r5,-1l5360,39r5,l5370,39r6,-1l5381,38r6,l5392,38r5,l5403,37r5,l5413,37r6,l5424,37r5,-1l5435,36r5,l5446,36r5,l5456,35r6,l5467,35r5,l5478,35r5,-1l5488,34r6,l5499,34r5,l5510,34r5,-1l5521,33r5,l5531,33r6,l5542,32r5,l5553,32r5,l5564,32r5,l5574,31r6,l5585,31r5,l5596,31r5,l5606,30r6,l5617,30r6,l5628,30r5,l5639,30r5,-1l5649,29r6,l5660,29r5,l5671,29r5,l5682,28r5,l5692,28r6,l5703,28r5,l5714,28r5,l5725,27r5,l5735,27r6,l5746,27r5,l5757,26r5,l5767,26r6,l5778,26r5,l5789,26r5,l5800,26r5,-1l5810,25r6,l5821,25r5,l5832,25r5,l5842,25r6,l5853,25r6,-1l5864,24r5,l5875,24r5,l5885,24r6,l5896,24r6,l5907,24r5,l5918,24r5,-1l5928,23r6,l5939,23r5,l5950,23r5,l5960,23r6,l5971,23r6,l5982,23r5,l5993,23r5,l6003,23r6,-1l6014,22r6,l6025,22r5,l6036,22r5,l6046,22r6,l6057,22r27,l6089,22r38,l6132,22r65,l6202,22e" filled="f" strokecolor="#b61a51" strokeweight=".37833mm">
              <v:path arrowok="t"/>
            </v:shape>
            <v:shape id="_x0000_s1734" style="position:absolute;left:3460;top:-66;width:2742;height:228" coordorigin="3461,-66" coordsize="2742,228" path="m3461,162r5,-1l3471,160r6,-1l3482,159r5,-1l3493,157r5,-1l3503,156r6,-1l3514,154r6,-1l3525,153r5,-1l3536,151r5,l3546,150r6,-1l3557,148r6,l3568,147r5,-1l3579,145r5,l3589,144r6,-1l3600,143r6,-1l3611,141r5,-1l3622,140r5,-1l3632,138r6,l3643,137r5,-1l3654,135r5,l3664,134r6,-1l3675,132r5,l3686,131r5,-1l3697,130r5,-1l3707,128r6,-1l3718,127r5,-1l3729,125r5,l3740,124r5,-1l3750,122r6,l3761,121r5,-1l3772,120r5,-1l3783,118r5,l3793,117r6,-1l3804,115r5,l3815,114r5,-1l3825,112r6,l3836,111r5,-1l3847,110r5,-1l3857,108r6,l3868,107r6,-1l3879,105r5,l3890,104r5,-1l3901,103r5,-1l3911,101r6,l3922,100r5,-1l3933,99r5,-1l3943,97r6,l3954,96r6,-1l3965,95r5,-1l3976,93r5,-1l3986,92r6,-1l3997,90r5,l4008,89r5,-1l4018,88r6,-1l4029,86r6,l4040,85r5,-1l4051,84r5,-1l4061,82r6,l4072,81r6,-1l4083,80r5,-1l4094,78r5,l4104,77r6,l4115,76r5,-1l4126,75r5,-1l4137,73r5,l4147,72r6,-1l4158,71r5,-1l4169,69r5,l4179,68r6,-1l4190,67r5,-1l4201,66r5,-1l4212,64r5,l4222,63r6,-1l4233,62r6,-1l4244,60r5,l4255,59r5,l4265,58r6,-1l4276,57r5,-1l4287,56r5,-1l4297,54r6,l4308,53r6,-1l4319,52r5,-1l4330,51r5,-1l4340,49r6,l4351,48r5,l4362,47r5,-1l4373,46r5,-1l4383,45r6,-1l4394,43r5,l4405,42r5,l4416,41r5,-1l4426,40r6,-1l4437,39r5,-1l4448,37r5,l4458,36r6,l4469,35r5,l4480,34r5,-1l4491,33r5,-1l4501,32r6,-1l4512,31r5,-1l4523,29r5,l4533,28r6,l4544,27r6,-1l4555,26r5,-1l4566,25r5,-1l4577,24r5,-1l4587,23r6,-1l4598,21r5,l4609,20r5,l4619,19r6,l4630,18r5,l4641,17r5,l4651,16r6,-1l4662,15r6,-1l4673,14r5,-1l4684,13r5,-1l4694,12r6,-1l4705,11r6,-1l4716,10r5,-1l4727,9r5,-1l4737,8r6,-1l4748,7r6,-1l4759,6r5,-1l4770,5r5,-1l4780,4r6,-1l4791,3r5,-1l4802,2r5,-1l4812,1r6,-1l4823,r5,-1l4834,-1r5,-1l4845,-2r5,-1l4855,-3r6,-1l4866,-4r5,-1l4877,-5r5,-1l4888,-6r5,l4898,-7r6,l4909,-8r5,l4920,-9r5,l4931,-10r5,l4941,-11r6,l4952,-11r5,-1l4963,-12r5,-1l4973,-13r6,-1l4984,-14r5,-1l4995,-15r5,l5005,-16r6,l5016,-17r6,l5027,-18r5,l5038,-18r5,-1l5049,-19r5,-1l5059,-20r6,-1l5070,-21r5,l5081,-22r5,l5091,-23r6,l5102,-23r6,-1l5113,-24r5,-1l5124,-25r5,l5134,-26r6,l5145,-27r5,l5156,-27r5,-1l5166,-28r6,l5177,-29r6,l5188,-30r5,l5199,-30r5,-1l5209,-31r6,l5220,-32r6,l5231,-32r5,-1l5242,-33r5,-1l5252,-34r6,l5263,-35r6,l5274,-35r5,-1l5285,-36r5,l5295,-37r6,l5306,-37r5,-1l5317,-38r5,l5327,-39r6,l5338,-39r5,-1l5349,-40r5,l5360,-41r5,l5370,-41r6,l5381,-42r6,l5392,-42r5,-1l5403,-43r5,l5413,-44r6,l5424,-44r5,l5435,-45r5,l5446,-45r5,-1l5456,-46r6,l5467,-46r5,-1l5478,-47r5,l5488,-48r6,l5499,-48r5,l5510,-49r5,l5521,-49r5,l5531,-50r6,l5542,-50r5,l5553,-51r5,l5564,-51r5,l5574,-52r6,l5585,-52r5,l5596,-53r5,l5606,-53r6,l5617,-53r6,-1l5628,-54r5,l5639,-54r5,-1l5649,-55r6,l5660,-55r5,l5671,-56r5,l5682,-56r5,l5692,-56r6,-1l5703,-57r5,l5714,-57r5,l5725,-57r5,-1l5735,-58r6,l5746,-58r5,l5757,-59r5,l5767,-59r6,l5778,-59r5,l5789,-59r5,-1l5800,-60r5,l5810,-60r6,l5821,-61r5,l5832,-61r5,l5842,-61r6,l5853,-61r6,-1l5864,-62r5,l5875,-62r5,l5885,-62r6,l5896,-62r6,-1l5907,-63r5,l5918,-63r5,l5928,-63r6,l5939,-63r5,l5950,-64r5,l5960,-64r6,l5971,-64r6,l5982,-64r5,l5993,-64r5,l6003,-64r6,l6014,-65r6,l6025,-65r5,l6036,-65r5,l6046,-65r6,l6057,-65r6,l6068,-65r5,l6079,-65r5,l6111,-65r5,-1l6143,-66r5,l6197,-66r5,e" filled="f" strokecolor="#006cc2" strokeweight=".37833mm">
              <v:path arrowok="t"/>
            </v:shape>
            <w10:wrap anchorx="page"/>
          </v:group>
        </w:pict>
      </w:r>
      <w:r w:rsidR="005E0968">
        <w:rPr>
          <w:rFonts w:ascii="Arial"/>
          <w:color w:val="4D4D4D"/>
          <w:sz w:val="18"/>
        </w:rPr>
        <w:t>0.02</w:t>
      </w:r>
    </w:p>
    <w:p w14:paraId="281FB2F1" w14:textId="77777777" w:rsidR="00C4731A" w:rsidRDefault="00C4731A">
      <w:pPr>
        <w:pStyle w:val="Plattetekst"/>
        <w:spacing w:before="1"/>
        <w:rPr>
          <w:rFonts w:ascii="Arial"/>
          <w:sz w:val="16"/>
        </w:rPr>
      </w:pPr>
    </w:p>
    <w:p w14:paraId="632098EC" w14:textId="77777777" w:rsidR="00C4731A" w:rsidRDefault="002616D9">
      <w:pPr>
        <w:spacing w:before="95"/>
        <w:ind w:left="1913"/>
        <w:rPr>
          <w:rFonts w:ascii="Arial"/>
          <w:sz w:val="18"/>
        </w:rPr>
      </w:pPr>
      <w:r>
        <w:pict w14:anchorId="082555E9">
          <v:shape id="_x0000_s1732" type="#_x0000_t202" style="position:absolute;left:0;text-align:left;margin-left:322.45pt;margin-top:18.85pt;width:150.8pt;height:17.25pt;z-index:-251615744;mso-wrap-distance-left:0;mso-wrap-distance-right:0;mso-position-horizontal-relative:page" filled="f" strokeweight=".75314mm">
            <v:textbox inset="0,0,0,0">
              <w:txbxContent>
                <w:p w14:paraId="7B8FE3E0" w14:textId="77777777" w:rsidR="00C4731A" w:rsidRDefault="005E0968">
                  <w:pPr>
                    <w:spacing w:before="47"/>
                    <w:ind w:left="1106" w:right="1106"/>
                    <w:jc w:val="center"/>
                    <w:rPr>
                      <w:rFonts w:ascii="Arial"/>
                      <w:sz w:val="18"/>
                    </w:rPr>
                  </w:pPr>
                  <w:r>
                    <w:rPr>
                      <w:rFonts w:ascii="Arial"/>
                      <w:color w:val="1A1A1A"/>
                      <w:sz w:val="18"/>
                    </w:rPr>
                    <w:t>Cluster 4</w:t>
                  </w:r>
                </w:p>
              </w:txbxContent>
            </v:textbox>
            <w10:wrap type="topAndBottom" anchorx="page"/>
          </v:shape>
        </w:pict>
      </w:r>
      <w:r>
        <w:pict w14:anchorId="1B5D759B">
          <v:shape id="_x0000_s1731" type="#_x0000_t202" style="position:absolute;left:0;text-align:left;margin-left:127.55pt;margin-top:6.25pt;width:14.35pt;height:36.95pt;z-index:251634176;mso-position-horizontal-relative:page" filled="f" stroked="f">
            <v:textbox style="layout-flow:vertical;mso-layout-flow-alt:bottom-to-top" inset="0,0,0,0">
              <w:txbxContent>
                <w:p w14:paraId="01C794A3" w14:textId="77777777" w:rsidR="00C4731A" w:rsidRDefault="005E0968">
                  <w:pPr>
                    <w:pStyle w:val="Plattetekst"/>
                    <w:spacing w:before="13"/>
                    <w:ind w:left="20"/>
                    <w:rPr>
                      <w:rFonts w:ascii="Arial"/>
                    </w:rPr>
                  </w:pPr>
                  <w:r>
                    <w:rPr>
                      <w:rFonts w:ascii="Arial"/>
                    </w:rPr>
                    <w:t>density</w:t>
                  </w:r>
                </w:p>
              </w:txbxContent>
            </v:textbox>
            <w10:wrap anchorx="page"/>
          </v:shape>
        </w:pict>
      </w:r>
      <w:r w:rsidR="005E0968">
        <w:rPr>
          <w:rFonts w:ascii="Arial"/>
          <w:color w:val="4D4D4D"/>
          <w:sz w:val="18"/>
        </w:rPr>
        <w:t>0.00</w:t>
      </w:r>
    </w:p>
    <w:p w14:paraId="7497799C" w14:textId="77777777" w:rsidR="00C4731A" w:rsidRDefault="00C4731A">
      <w:pPr>
        <w:pStyle w:val="Plattetekst"/>
        <w:spacing w:before="1"/>
        <w:rPr>
          <w:rFonts w:ascii="Arial"/>
          <w:sz w:val="18"/>
        </w:rPr>
      </w:pPr>
    </w:p>
    <w:p w14:paraId="72215ABE" w14:textId="77777777" w:rsidR="00C4731A" w:rsidRDefault="002616D9">
      <w:pPr>
        <w:spacing w:before="95"/>
        <w:ind w:left="1913"/>
        <w:rPr>
          <w:rFonts w:ascii="Arial"/>
          <w:sz w:val="18"/>
        </w:rPr>
      </w:pPr>
      <w:r>
        <w:pict w14:anchorId="6B758A5B">
          <v:group id="_x0000_s1728" style="position:absolute;left:0;text-align:left;margin-left:172.5pt;margin-top:-10.1pt;width:138.15pt;height:48.55pt;z-index:251625984;mso-position-horizontal-relative:page" coordorigin="3450,-202" coordsize="2763,971">
            <v:shape id="_x0000_s1730" style="position:absolute;left:3460;top:-192;width:2742;height:949" coordorigin="3461,-191" coordsize="2742,949" path="m3461,-191r5,l3471,-191r6,l3482,-191r5,l3493,-191r5,l3503,-191r6,l3514,-190r6,l3525,-190r5,l3536,-190r5,l3546,-190r6,1l3557,-189r6,l3568,-189r5,1l3579,-188r5,l3589,-188r6,1l3600,-187r6,l3611,-186r5,l3622,-186r5,1l3632,-185r6,1l3643,-184r5,l3654,-183r5,l3664,-182r6,l3675,-181r5,l3686,-180r5,l3697,-179r5,l3707,-178r6,1l3718,-177r5,1l3729,-176r5,1l3740,-174r5,l3750,-173r6,l3761,-172r5,1l3772,-170r5,l3783,-169r5,1l3793,-167r6,l3804,-166r5,1l3815,-164r5,l3825,-163r6,1l3836,-161r5,1l3847,-159r5,1l3857,-158r6,1l3868,-156r6,1l3879,-154r5,1l3890,-152r5,1l3901,-150r5,1l3911,-148r6,1l3922,-146r5,1l3933,-144r5,1l3943,-142r6,1l3954,-139r6,1l3965,-137r5,1l3976,-135r5,1l3986,-133r6,2l3997,-130r5,1l4008,-128r5,1l4018,-125r6,1l4029,-123r6,1l4040,-120r5,1l4051,-118r5,1l4061,-115r6,1l4072,-113r6,2l4083,-110r5,1l4094,-107r5,1l4104,-104r6,1l4115,-102r5,2l4126,-99r5,2l4137,-96r5,2l4147,-93r6,1l4158,-90r5,2l4169,-87r5,2l4179,-84r6,2l4190,-81r5,2l4201,-78r5,2l4212,-75r5,2l4222,-71r6,1l4233,-68r6,1l4244,-65r5,2l4255,-62r5,2l4265,-58r6,2l4276,-55r5,2l4287,-51r5,1l4297,-48r6,2l4330,-37r5,2l4340,-34r6,2l4351,-30r5,2l4362,-26r5,1l4373,-23r5,2l4383,-19r6,2l4394,-15r5,2l4405,-11r5,1l4416,-8r5,2l4426,-4r6,2l4437,r5,2l4448,4r5,2l4458,8r6,2l4469,12r5,2l4480,16r5,2l4491,20r5,2l4501,24r6,2l4512,28r5,2l4523,32r5,2l4533,36r6,2l4544,40r6,3l4555,45r5,2l4566,49r5,2l4577,53r5,2l4587,57r6,2l4598,62r5,2l4609,66r5,2l4619,70r6,2l4630,75r5,2l4641,79r5,2l4651,83r6,3l4662,88r6,2l4673,92r5,2l4684,97r5,2l4694,101r6,2l4705,106r6,2l4716,110r5,2l4727,115r5,2l4737,119r6,3l4748,124r6,2l4759,129r5,2l4770,133r5,2l4780,138r6,2l4791,142r5,3l4802,147r5,2l4812,152r6,2l4823,156r5,3l4834,161r5,2l4845,166r5,2l4855,171r6,2l4866,175r5,3l4877,180r5,2l4888,185r5,2l4898,190r6,2l4909,194r5,3l4920,199r5,3l4931,204r5,3l4941,209r6,3l4952,214r5,2l4963,219r5,2l4973,224r6,2l4984,229r5,2l4995,233r5,3l5005,238r6,3l5016,243r6,3l5027,248r5,3l5038,253r5,3l5049,258r5,2l5059,263r6,2l5070,268r5,2l5081,273r5,2l5091,278r6,2l5102,283r6,2l5113,288r5,2l5124,293r5,2l5134,298r6,2l5145,303r5,2l5156,308r5,2l5166,313r6,2l5177,318r6,2l5188,323r5,2l5199,328r5,2l5209,333r6,2l5220,338r6,2l5231,343r5,2l5242,348r5,2l5252,353r6,2l5263,357r6,3l5274,362r5,3l5285,367r5,3l5295,372r6,3l5306,377r5,3l5317,383r5,2l5327,388r6,2l5338,393r5,2l5349,397r5,3l5360,402r5,3l5370,407r6,3l5381,412r6,3l5392,417r5,3l5403,422r5,3l5413,427r6,3l5424,432r5,3l5435,437r5,3l5446,442r5,2l5456,447r6,2l5467,452r5,2l5478,457r5,2l5488,462r6,2l5499,467r5,2l5510,472r5,2l5521,476r5,3l5531,481r6,3l5542,486r5,3l5553,491r5,2l5564,496r5,2l5574,501r6,2l5585,505r5,3l5596,510r5,3l5606,515r6,2l5617,520r6,2l5628,525r5,2l5639,529r5,3l5649,534r6,2l5660,539r5,2l5671,543r5,3l5682,548r5,3l5692,553r6,2l5703,558r5,2l5714,562r5,3l5725,567r5,2l5735,572r6,2l5746,576r5,3l5757,581r5,2l5767,586r6,2l5778,590r5,2l5789,595r5,2l5800,599r5,3l5810,604r6,2l5821,608r5,3l5832,613r5,2l5842,617r6,3l5853,622r6,2l5864,626r5,2l5875,631r5,2l5885,635r6,2l5896,640r6,2l5907,644r5,2l5918,648r5,3l5928,653r6,2l5939,657r5,2l5950,661r5,3l5960,666r6,2l5971,670r6,2l5982,674r5,2l5993,679r5,2l6003,683r6,2l6014,687r6,2l6025,691r5,2l6036,695r5,2l6046,700r6,2l6057,704r6,2l6068,708r5,2l6079,712r5,2l6089,716r6,2l6100,720r5,2l6111,724r5,2l6121,728r6,2l6132,732r5,2l6143,736r5,2l6154,740r5,2l6164,744r6,2l6175,748r5,2l6186,752r5,2l6197,756r5,2e" filled="f" strokecolor="#b61a51" strokeweight=".37833mm">
              <v:path arrowok="t"/>
            </v:shape>
            <v:shape id="_x0000_s1729" style="position:absolute;left:3460;top:-15;width:2742;height:706" coordorigin="3461,-15" coordsize="2742,706" path="m3461,-15r5,l3471,-15r6,l3482,-15r5,l3493,-15r5,l3503,-14r6,l3514,-14r6,l3525,-14r5,l3536,-14r5,l3546,-14r6,l3557,-13r6,l3568,-13r5,l3579,-13r5,l3589,-12r6,l3600,-12r6,l3611,-12r5,1l3622,-11r5,l3632,-11r6,1l3643,-10r5,l3654,-9r5,l3664,-9r6,1l3675,-8r5,l3686,-8r5,1l3697,-7r5,1l3707,-6r6,l3718,-5r5,l3729,-5r5,1l3740,-4r5,1l3750,-3r6,1l3761,-2r5,l3772,-1r5,l3783,r5,l3793,1r6,l3804,2r5,l3815,3r5,1l3825,4r6,1l3836,5r5,1l3847,6r5,1l3857,8r6,l3868,9r6,l3879,10r5,1l3890,11r5,1l3901,13r5,l3911,14r6,l3922,15r5,1l3933,17r5,l3943,18r6,1l3954,19r6,1l3965,21r5,1l3976,22r5,1l3986,24r6,1l3997,26r5,l4008,27r5,1l4018,29r6,1l4029,31r6,l4040,32r5,1l4051,34r5,1l4061,36r6,1l4072,37r6,1l4083,39r5,1l4094,41r5,1l4104,43r6,1l4115,45r5,1l4126,47r5,1l4137,49r5,1l4147,51r6,1l4158,53r5,1l4169,55r5,1l4179,57r6,1l4190,59r5,1l4201,61r5,1l4212,63r5,1l4222,65r6,1l4233,67r6,2l4244,70r5,1l4255,72r5,1l4265,74r6,1l4276,76r5,2l4287,79r5,1l4297,81r6,1l4308,83r6,2l4319,86r5,1l4330,88r5,1l4340,91r6,1l4351,93r5,1l4362,96r5,1l4373,98r5,1l4383,101r6,1l4394,103r5,1l4405,106r5,1l4416,108r5,2l4426,111r6,1l4437,114r5,1l4448,116r5,2l4458,119r6,2l4469,122r5,1l4480,125r5,1l4491,127r5,2l4501,130r6,2l4512,133r5,1l4523,136r5,1l4533,139r6,1l4544,141r6,2l4555,144r5,2l4566,147r5,2l4577,150r5,2l4587,153r6,2l4598,156r5,2l4609,159r5,2l4619,162r6,2l4630,165r5,2l4641,168r5,2l4651,171r6,2l4662,174r6,2l4673,177r5,2l4684,180r5,2l4694,184r6,1l4705,187r6,1l4716,190r5,1l4727,193r5,2l4737,196r6,2l4748,199r6,2l4759,203r5,2l4770,206r5,2l4780,209r6,2l4791,213r5,1l4802,216r5,2l4812,219r6,2l4823,223r5,1l4834,226r5,2l4845,229r5,2l4855,233r6,1l4866,236r5,2l4877,239r5,2l4888,243r5,2l4898,246r6,2l4909,250r5,1l4920,253r5,2l4931,257r5,1l4941,260r6,2l4952,263r5,2l4963,267r5,2l4973,270r6,2l4984,274r5,2l4995,278r5,1l5005,281r6,2l5016,285r6,1l5027,288r5,2l5038,292r5,2l5049,295r5,2l5059,299r6,2l5070,303r5,1l5081,306r5,2l5091,310r6,2l5102,314r6,1l5113,317r5,2l5124,321r5,2l5134,324r6,2l5145,328r5,2l5156,332r5,2l5166,335r6,2l5177,339r6,2l5188,343r5,2l5199,346r5,2l5209,350r6,2l5220,354r6,2l5231,358r5,1l5242,361r5,2l5252,365r6,2l5263,369r6,2l5274,372r5,2l5285,376r5,2l5295,380r6,2l5306,384r5,2l5317,388r5,1l5327,391r6,2l5338,395r5,2l5349,399r5,2l5360,403r5,1l5370,406r6,2l5381,410r6,2l5392,414r5,2l5403,418r5,1l5413,421r6,2l5424,425r5,2l5435,429r5,2l5446,433r5,2l5456,436r6,2l5467,440r5,2l5478,444r5,2l5488,448r6,2l5499,452r5,1l5510,455r5,2l5521,459r5,2l5531,463r6,2l5542,467r5,2l5553,471r5,2l5564,474r5,2l5574,478r6,2l5585,482r5,2l5596,486r5,2l5606,489r6,2l5617,493r6,2l5628,497r5,2l5639,501r5,2l5649,505r6,1l5660,508r5,2l5671,512r5,2l5682,516r5,2l5692,520r6,1l5703,523r5,2l5714,527r5,2l5725,531r5,2l5735,534r6,2l5746,538r5,2l5757,542r5,2l5767,546r6,2l5778,549r5,2l5789,553r5,2l5800,557r5,2l5810,561r6,2l5821,564r5,2l5832,568r5,2l5842,572r6,2l5853,575r6,2l5864,579r5,2l5875,583r5,2l5885,586r6,2l5896,590r6,2l5907,594r5,1l5918,597r5,2l5928,601r6,2l5939,605r5,1l5950,608r5,2l5960,612r6,2l5971,615r6,2l5982,619r5,2l5993,623r5,1l6003,626r6,2l6014,630r6,1l6025,633r5,2l6036,637r5,2l6046,640r6,2l6057,644r6,2l6068,648r5,1l6079,651r5,2l6089,655r6,1l6100,658r5,2l6111,662r5,1l6121,665r6,2l6132,668r5,2l6143,672r5,2l6154,675r5,2l6164,679r6,2l6175,682r5,2l6186,686r5,1l6197,689r5,2e" filled="f" strokecolor="#006cc2" strokeweight=".37833mm">
              <v:path arrowok="t"/>
            </v:shape>
            <w10:wrap anchorx="page"/>
          </v:group>
        </w:pict>
      </w:r>
      <w:r>
        <w:pict w14:anchorId="1749B71A">
          <v:group id="_x0000_s1725" style="position:absolute;left:0;text-align:left;margin-left:328.75pt;margin-top:13.75pt;width:138.15pt;height:9.65pt;z-index:251630080;mso-position-horizontal-relative:page" coordorigin="6575,275" coordsize="2763,193">
            <v:shape id="_x0000_s1727" style="position:absolute;left:6585;top:285;width:2742;height:164" coordorigin="6586,286" coordsize="2742,164" path="m6586,449r5,-1l6597,447r5,-1l6607,446r6,-1l6618,444r5,-1l6629,442r5,-1l6640,440r5,-1l6650,438r6,l6661,437r5,-1l6672,435r5,-1l6683,433r5,-1l6693,431r6,l6704,430r5,-1l6715,428r5,-1l6725,426r6,-1l6736,425r5,-1l6747,423r5,-1l6758,421r5,-1l6768,419r6,l6779,418r5,-1l6790,416r5,-1l6800,414r6,l6811,413r6,-1l6822,411r5,-1l6833,409r5,l6843,408r6,-1l6854,406r6,-1l6865,405r5,-1l6876,403r5,-1l6886,401r6,l6897,400r5,-1l6908,398r5,-1l6918,397r6,-1l6929,395r6,-1l6940,394r5,-1l6951,392r5,-1l6961,390r6,l6972,389r6,-1l6983,387r5,l6994,386r5,-1l7004,384r6,l7015,383r6,-1l7026,381r5,l7037,380r5,-1l7047,378r6,l7058,377r5,-1l7069,375r5,l7079,374r6,-1l7090,372r5,l7101,371r5,-1l7112,370r5,-1l7122,368r6,l7133,367r5,-1l7144,365r5,l7155,364r5,-1l7165,363r6,-1l7176,361r5,l7187,360r5,-1l7198,359r5,-1l7208,357r6,l7219,356r5,-1l7230,355r5,-1l7240,354r6,-1l7251,352r5,l7262,351r5,-1l7272,350r6,-1l7283,349r6,-1l7294,347r5,l7305,346r5,-1l7316,345r5,-1l7326,344r6,-1l7337,342r5,l7348,341r5,l7358,340r6,l7369,339r6,-1l7380,338r5,-1l7391,337r5,-1l7401,336r6,-1l7412,334r5,l7423,333r5,l7433,332r6,l7444,331r6,l7455,330r5,l7466,329r5,l7476,328r6,l7487,327r6,l7498,326r5,l7509,325r5,l7519,324r6,l7530,323r5,l7541,322r5,l7552,321r5,l7562,320r6,l7573,319r5,l7584,318r5,l7594,317r6,l7605,317r5,-1l7616,316r5,-1l7627,315r5,-1l7637,314r6,-1l7648,313r6,l7659,312r5,l7670,311r5,l7680,311r6,-1l7691,310r5,-1l7702,309r5,l7712,308r6,l7723,308r6,-1l7734,307r5,-1l7745,306r5,l7755,305r6,l7766,305r5,-1l7777,304r5,l7788,303r5,l7798,303r6,-1l7809,302r5,l7820,301r5,l7831,301r5,-1l7841,300r6,l7852,299r5,l7863,299r5,l7873,298r6,l7884,298r5,-1l7895,297r5,l7906,297r5,-1l7916,296r6,l7927,296r5,-1l7938,295r5,l7948,295r6,-1l7959,294r6,l7970,294r5,-1l7981,293r5,l7992,293r5,l8002,292r6,l8013,292r5,l8024,291r5,l8034,291r6,l8045,291r5,-1l8056,290r5,l8066,290r6,l8077,289r6,l8088,289r5,l8099,289r5,l8109,289r6,-1l8120,288r6,l8131,288r5,l8142,288r5,l8152,288r6,l8163,287r6,l8174,287r5,l8185,287r5,l8195,287r6,l8206,287r5,l8217,286r5,l8227,286r6,l8238,286r5,l8249,286r5,l8260,286r5,l8270,286r6,l8281,286r97,l8383,286r27,l8415,286r6,l8426,286r5,l8437,286r5,l8447,287r6,l8458,287r6,l8469,287r5,l8480,287r5,l8490,287r6,l8501,287r5,1l8512,288r5,l8523,288r5,l8533,288r6,l8544,288r5,1l8555,289r5,l8565,289r6,l8576,289r5,l8587,290r5,l8598,290r5,l8608,290r6,l8619,291r5,l8630,291r5,l8641,292r5,l8651,292r6,l8662,292r5,1l8673,293r5,l8684,293r5,1l8694,294r6,l8705,294r5,l8716,295r5,l8726,295r6,l8737,296r5,l8748,296r5,l8759,297r5,l8769,297r6,1l8780,298r5,l8791,298r5,1l8802,299r5,l8812,300r6,l8823,300r5,1l8834,301r5,l8844,301r6,1l8855,302r6,l8866,303r5,l8877,303r5,1l8887,304r6,l8898,305r5,l8909,306r5,l8919,306r6,1l8930,307r6,l8941,308r5,l8952,308r5,1l8962,309r6,1l8973,310r6,l8984,311r5,l8995,312r5,l9005,313r6,l9016,313r5,1l9027,314r5,1l9038,315r5,l9048,316r6,l9059,317r5,l9070,318r5,l9080,319r6,l9091,320r6,l9102,320r5,1l9113,321r5,1l9123,322r6,1l9134,323r6,1l9145,324r5,1l9156,325r5,1l9166,326r6,1l9177,327r5,1l9188,328r5,1l9198,329r6,1l9209,331r6,l9220,332r5,l9231,333r5,l9241,334r6,l9252,335r5,l9263,336r5,1l9274,337r5,1l9284,338r6,1l9295,339r5,1l9306,341r5,l9317,342r5,l9327,343e" filled="f" strokecolor="#b61a51" strokeweight=".37833mm">
              <v:path arrowok="t"/>
            </v:shape>
            <v:shape id="_x0000_s1726" style="position:absolute;left:6585;top:301;width:2742;height:156" coordorigin="6586,301" coordsize="2742,156" path="m6586,457r5,-1l6597,455r5,-1l6607,453r6,-1l6618,451r5,l6629,450r5,-1l6640,448r5,-1l6650,446r6,l6661,445r5,-1l6672,443r5,-1l6683,441r5,-1l6693,440r6,-1l6704,438r5,-1l6715,436r5,l6725,435r6,-1l6736,433r5,-1l6747,431r5,l6758,430r5,-1l6768,428r6,-1l6779,427r5,-1l6790,425r5,-1l6800,423r6,l6811,422r6,-1l6822,420r5,-1l6833,419r5,-1l6843,417r6,-1l6854,416r6,-1l6865,414r5,-1l6876,413r5,-1l6886,411r6,-1l6897,409r5,l6908,408r5,-1l6918,406r6,l6929,405r6,-1l6940,403r5,l6951,402r5,-1l6961,401r6,-1l6972,399r6,-1l6983,398r5,-1l6994,396r5,-1l7004,395r6,-1l7015,393r6,l7026,392r5,-1l7037,391r5,-1l7047,389r6,-1l7058,388r5,-1l7069,386r5,l7079,385r6,-1l7090,384r5,-1l7101,382r5,l7112,381r5,-1l7122,380r6,-1l7133,378r5,-1l7144,377r5,-1l7155,375r5,l7165,374r6,l7176,373r5,-1l7187,372r5,-1l7198,370r5,l7208,369r6,l7219,368r5,-1l7230,367r5,-1l7240,365r6,l7251,364r5,l7262,363r5,-1l7272,362r6,-1l7283,361r6,-1l7294,359r5,l7305,358r5,l7316,357r5,l7326,356r6,-1l7337,355r5,-1l7348,354r5,-1l7358,353r6,-1l7369,352r6,-1l7380,350r5,l7391,349r5,l7401,348r6,l7412,347r5,l7423,346r5,l7433,345r6,l7444,344r6,l7455,343r5,l7466,342r5,l7476,341r6,l7487,340r6,l7498,339r5,l7509,338r5,l7519,337r6,l7530,336r5,l7541,335r5,l7552,335r5,-1l7562,334r6,-1l7573,333r5,-1l7584,332r5,-1l7594,331r6,l7605,330r5,l7616,329r5,l7627,329r5,-1l7637,328r6,-1l7648,327r6,l7659,326r5,l7670,325r5,l7680,325r6,-1l7691,324r5,-1l7702,323r5,l7712,322r6,l7723,322r6,-1l7734,321r5,l7745,320r5,l7755,320r6,-1l7766,319r5,l7777,318r5,l7788,318r5,-1l7798,317r6,l7809,316r5,l7820,316r5,-1l7831,315r5,l7841,315r6,-1l7852,314r5,l7863,313r5,l7873,313r6,l7884,312r5,l7895,312r5,l7906,311r5,l7916,311r6,l7927,310r5,l7938,310r5,l7948,309r6,l7959,309r6,l7970,308r5,l7981,308r5,l7992,308r5,-1l8002,307r6,l8013,307r5,l8024,306r5,l8034,306r6,l8045,306r5,l8056,305r5,l8066,305r6,l8077,305r6,l8088,304r5,l8099,304r5,l8109,304r6,l8120,304r6,l8131,303r5,l8142,303r5,l8152,303r6,l8163,303r6,l8174,303r5,-1l8185,302r5,l8195,302r6,l8206,302r5,l8217,302r5,l8227,302r6,l8238,302r5,l8249,302r5,l8260,301r5,l8270,301r6,l8281,301r5,l8378,301r5,l8388,301r6,l8399,301r5,l8410,302r5,l8421,302r5,l8431,302r6,l8442,302r5,l8453,302r5,l8464,302r5,l8474,302r6,l8485,303r5,l8496,303r5,l8506,303r6,l8517,303r6,l8528,303r5,l8539,304r5,l8549,304r6,l8560,304r5,l8571,304r5,1l8581,305r6,l8592,305r6,l8603,305r5,l8614,306r5,l8624,306r6,l8635,306r6,1l8646,307r5,l8657,307r5,l8667,308r6,l8678,308r6,l8689,308r5,1l8700,309r5,l8710,309r6,l8721,310r5,l8732,310r5,l8742,311r6,l8753,311r6,l8764,312r5,l8775,312r5,l8785,313r6,l8796,313r6,1l8807,314r5,l8818,314r5,1l8828,315r6,l8839,316r5,l8850,316r5,l8861,317r5,l8871,317r6,1l8882,318r5,l8893,319r5,l8903,319r6,1l8914,320r5,l8925,321r5,l8936,322r5,l8946,322r6,1l8957,323r5,l8968,324r5,l8979,324r5,1l8989,325r6,1l9000,326r5,l9011,327r5,l9021,328r6,l9032,328r6,1l9043,329r5,1l9054,330r5,l9064,331r6,l9075,332r5,l9086,333r5,l9097,334r5,l9107,334r6,1l9118,335r5,1l9129,336r5,1l9140,337r5,1l9150,338r6,1l9161,339r5,1l9172,340r5,1l9182,341r6,1l9193,342r5,l9204,343r5,1l9215,344r5,1l9225,345r6,1l9236,346r5,1l9247,347r5,1l9257,348r6,1l9268,349r6,1l9279,350r5,1l9290,351r5,1l9300,352r6,1l9311,354r6,l9322,355r5,e" filled="f" strokecolor="#006cc2" strokeweight=".37833mm">
              <v:path arrowok="t"/>
            </v:shape>
            <w10:wrap anchorx="page"/>
          </v:group>
        </w:pict>
      </w:r>
      <w:r>
        <w:pict w14:anchorId="0202259C">
          <v:group id="_x0000_s1719" style="position:absolute;left:0;text-align:left;margin-left:163.45pt;margin-top:-31.3pt;width:154.6pt;height:96.05pt;z-index:251631104;mso-position-horizontal-relative:page" coordorigin="3269,-626" coordsize="3092,1921">
            <v:line id="_x0000_s1724" style="position:absolute" from="3323,1240" to="6339,1240" strokeweight=".37833mm"/>
            <v:shape id="_x0000_s1723" style="position:absolute;left:832;top:10611;width:2487;height:55" coordorigin="832,10611" coordsize="2487,55" o:spt="100" adj="0,,0" path="m3336,1295r,-55m3959,1295r,-55m4582,1295r,-55m5205,1295r,-55m5828,1295r,-55e" filled="f" strokecolor="#333" strokeweight=".37833mm">
              <v:stroke joinstyle="round"/>
              <v:formulas/>
              <v:path arrowok="t" o:connecttype="segments"/>
            </v:shape>
            <v:line id="_x0000_s1722" style="position:absolute" from="3323,1240" to="3323,-259" strokeweight=".37833mm"/>
            <v:shape id="_x0000_s1721" style="position:absolute;left:764;top:9573;width:55;height:971" coordorigin="765,9573" coordsize="55,971" o:spt="100" adj="0,,0" path="m3269,1172r54,m3269,685r54,m3269,199r54,e" filled="f" strokecolor="#333" strokeweight=".37833mm">
              <v:stroke joinstyle="round"/>
              <v:formulas/>
              <v:path arrowok="t" o:connecttype="segments"/>
            </v:shape>
            <v:shape id="_x0000_s1720" type="#_x0000_t202" style="position:absolute;left:3323;top:-605;width:3016;height:345" filled="f" strokeweight=".75314mm">
              <v:textbox inset="0,0,0,0">
                <w:txbxContent>
                  <w:p w14:paraId="21672DFD" w14:textId="77777777" w:rsidR="00C4731A" w:rsidRDefault="005E0968">
                    <w:pPr>
                      <w:spacing w:before="47"/>
                      <w:ind w:left="1106" w:right="1106"/>
                      <w:jc w:val="center"/>
                      <w:rPr>
                        <w:rFonts w:ascii="Arial"/>
                        <w:sz w:val="18"/>
                      </w:rPr>
                    </w:pPr>
                    <w:r>
                      <w:rPr>
                        <w:rFonts w:ascii="Arial"/>
                        <w:color w:val="1A1A1A"/>
                        <w:sz w:val="18"/>
                      </w:rPr>
                      <w:t>Cluster 3</w:t>
                    </w:r>
                  </w:p>
                </w:txbxContent>
              </v:textbox>
            </v:shape>
            <w10:wrap anchorx="page"/>
          </v:group>
        </w:pict>
      </w:r>
      <w:r w:rsidR="005E0968">
        <w:rPr>
          <w:rFonts w:ascii="Arial"/>
          <w:color w:val="4D4D4D"/>
          <w:sz w:val="18"/>
        </w:rPr>
        <w:t>0.04</w:t>
      </w:r>
    </w:p>
    <w:p w14:paraId="04A31BA5" w14:textId="77777777" w:rsidR="00C4731A" w:rsidRDefault="00C4731A">
      <w:pPr>
        <w:pStyle w:val="Plattetekst"/>
        <w:spacing w:before="1"/>
        <w:rPr>
          <w:rFonts w:ascii="Arial"/>
          <w:sz w:val="16"/>
        </w:rPr>
      </w:pPr>
    </w:p>
    <w:p w14:paraId="00683CB9" w14:textId="77777777" w:rsidR="00C4731A" w:rsidRDefault="005E0968">
      <w:pPr>
        <w:spacing w:before="94"/>
        <w:ind w:left="1913"/>
        <w:rPr>
          <w:rFonts w:ascii="Arial"/>
          <w:sz w:val="18"/>
        </w:rPr>
      </w:pPr>
      <w:r>
        <w:rPr>
          <w:rFonts w:ascii="Arial"/>
          <w:color w:val="4D4D4D"/>
          <w:sz w:val="18"/>
        </w:rPr>
        <w:t>0.02</w:t>
      </w:r>
    </w:p>
    <w:p w14:paraId="39EE2607" w14:textId="77777777" w:rsidR="00C4731A" w:rsidRDefault="00C4731A">
      <w:pPr>
        <w:pStyle w:val="Plattetekst"/>
        <w:spacing w:before="1"/>
        <w:rPr>
          <w:rFonts w:ascii="Arial"/>
          <w:sz w:val="16"/>
        </w:rPr>
      </w:pPr>
    </w:p>
    <w:p w14:paraId="0035A374" w14:textId="77777777" w:rsidR="00C4731A" w:rsidRDefault="002616D9">
      <w:pPr>
        <w:spacing w:before="95"/>
        <w:ind w:left="1913"/>
        <w:rPr>
          <w:rFonts w:ascii="Arial"/>
          <w:sz w:val="18"/>
        </w:rPr>
      </w:pPr>
      <w:r>
        <w:pict w14:anchorId="276977E3">
          <v:group id="_x0000_s1716" style="position:absolute;left:0;text-align:left;margin-left:322.45pt;margin-top:12.85pt;width:150.8pt;height:3.3pt;z-index:251632128;mso-position-horizontal-relative:page" coordorigin="6449,257" coordsize="3016,66">
            <v:line id="_x0000_s1718" style="position:absolute" from="6449,267" to="9464,267" strokeweight=".37833mm"/>
            <v:shape id="_x0000_s1717" style="position:absolute;left:3950;top:9638;width:2487;height:55" coordorigin="3950,9639" coordsize="2487,55" o:spt="100" adj="0,,0" path="m6461,322r,-55m7084,322r,-55m7707,322r,-55m8330,322r,-55m8953,322r,-55e" filled="f" strokecolor="#333" strokeweight=".37833mm">
              <v:stroke joinstyle="round"/>
              <v:formulas/>
              <v:path arrowok="t" o:connecttype="segments"/>
            </v:shape>
            <w10:wrap anchorx="page"/>
          </v:group>
        </w:pict>
      </w:r>
      <w:r w:rsidR="005E0968">
        <w:rPr>
          <w:rFonts w:ascii="Arial"/>
          <w:color w:val="4D4D4D"/>
          <w:sz w:val="18"/>
        </w:rPr>
        <w:t>0.00</w:t>
      </w:r>
    </w:p>
    <w:p w14:paraId="24CC50E4" w14:textId="77777777" w:rsidR="00C4731A" w:rsidRDefault="005E0968">
      <w:pPr>
        <w:tabs>
          <w:tab w:val="left" w:pos="2823"/>
          <w:tab w:val="left" w:pos="3446"/>
          <w:tab w:val="left" w:pos="4069"/>
          <w:tab w:val="left" w:pos="4692"/>
          <w:tab w:val="left" w:pos="5325"/>
          <w:tab w:val="left" w:pos="5948"/>
          <w:tab w:val="left" w:pos="6571"/>
          <w:tab w:val="left" w:pos="7194"/>
          <w:tab w:val="left" w:pos="7817"/>
        </w:tabs>
        <w:spacing w:before="25"/>
        <w:ind w:left="2200"/>
        <w:rPr>
          <w:rFonts w:ascii="Arial"/>
          <w:sz w:val="18"/>
        </w:rPr>
      </w:pPr>
      <w:r>
        <w:rPr>
          <w:rFonts w:ascii="Arial"/>
          <w:color w:val="4D4D4D"/>
          <w:sz w:val="18"/>
        </w:rPr>
        <w:t>12.5</w:t>
      </w:r>
      <w:r>
        <w:rPr>
          <w:rFonts w:ascii="Arial"/>
          <w:color w:val="4D4D4D"/>
          <w:sz w:val="18"/>
        </w:rPr>
        <w:tab/>
        <w:t>15.0</w:t>
      </w:r>
      <w:r>
        <w:rPr>
          <w:rFonts w:ascii="Arial"/>
          <w:color w:val="4D4D4D"/>
          <w:sz w:val="18"/>
        </w:rPr>
        <w:tab/>
        <w:t>17.5</w:t>
      </w:r>
      <w:r>
        <w:rPr>
          <w:rFonts w:ascii="Arial"/>
          <w:color w:val="4D4D4D"/>
          <w:sz w:val="18"/>
        </w:rPr>
        <w:tab/>
        <w:t>20.0</w:t>
      </w:r>
      <w:r>
        <w:rPr>
          <w:rFonts w:ascii="Arial"/>
          <w:color w:val="4D4D4D"/>
          <w:sz w:val="18"/>
        </w:rPr>
        <w:tab/>
        <w:t>22.5</w:t>
      </w:r>
      <w:r>
        <w:rPr>
          <w:rFonts w:ascii="Arial"/>
          <w:color w:val="4D4D4D"/>
          <w:sz w:val="18"/>
        </w:rPr>
        <w:tab/>
        <w:t>12.5</w:t>
      </w:r>
      <w:r>
        <w:rPr>
          <w:rFonts w:ascii="Arial"/>
          <w:color w:val="4D4D4D"/>
          <w:sz w:val="18"/>
        </w:rPr>
        <w:tab/>
        <w:t>15.0</w:t>
      </w:r>
      <w:r>
        <w:rPr>
          <w:rFonts w:ascii="Arial"/>
          <w:color w:val="4D4D4D"/>
          <w:sz w:val="18"/>
        </w:rPr>
        <w:tab/>
        <w:t>17.5</w:t>
      </w:r>
      <w:r>
        <w:rPr>
          <w:rFonts w:ascii="Arial"/>
          <w:color w:val="4D4D4D"/>
          <w:sz w:val="18"/>
        </w:rPr>
        <w:tab/>
        <w:t>20.0</w:t>
      </w:r>
      <w:r>
        <w:rPr>
          <w:rFonts w:ascii="Arial"/>
          <w:color w:val="4D4D4D"/>
          <w:sz w:val="18"/>
        </w:rPr>
        <w:tab/>
        <w:t>22.5</w:t>
      </w:r>
    </w:p>
    <w:p w14:paraId="4D47F3B3" w14:textId="77777777" w:rsidR="00C4731A" w:rsidRDefault="005E0968">
      <w:pPr>
        <w:pStyle w:val="Plattetekst"/>
        <w:spacing w:before="8"/>
        <w:ind w:left="857" w:right="932"/>
        <w:jc w:val="center"/>
        <w:rPr>
          <w:rFonts w:ascii="Arial"/>
        </w:rPr>
      </w:pPr>
      <w:proofErr w:type="spellStart"/>
      <w:r>
        <w:rPr>
          <w:rFonts w:ascii="Arial"/>
        </w:rPr>
        <w:t>texp</w:t>
      </w:r>
      <w:proofErr w:type="spellEnd"/>
    </w:p>
    <w:p w14:paraId="5C5CFD15" w14:textId="77777777" w:rsidR="00C4731A" w:rsidRDefault="00C4731A">
      <w:pPr>
        <w:pStyle w:val="Plattetekst"/>
        <w:spacing w:before="5"/>
        <w:rPr>
          <w:rFonts w:ascii="Arial"/>
          <w:sz w:val="23"/>
        </w:rPr>
      </w:pPr>
    </w:p>
    <w:p w14:paraId="7665ED69" w14:textId="77777777" w:rsidR="00C4731A" w:rsidRDefault="002616D9">
      <w:pPr>
        <w:tabs>
          <w:tab w:val="left" w:pos="5124"/>
          <w:tab w:val="left" w:pos="6404"/>
        </w:tabs>
        <w:spacing w:before="93"/>
        <w:ind w:left="3851"/>
        <w:rPr>
          <w:rFonts w:ascii="Arial"/>
          <w:sz w:val="18"/>
        </w:rPr>
      </w:pPr>
      <w:r>
        <w:pict w14:anchorId="14290B5F">
          <v:rect id="_x0000_s1715" style="position:absolute;left:0;text-align:left;margin-left:283.55pt;margin-top:3.8pt;width:14.45pt;height:14.45pt;z-index:-251639296;mso-position-horizontal-relative:page" filled="f" strokecolor="#006cc2" strokeweight=".37833mm">
            <w10:wrap anchorx="page"/>
          </v:rect>
        </w:pict>
      </w:r>
      <w:r>
        <w:pict w14:anchorId="05A60612">
          <v:rect id="_x0000_s1714" style="position:absolute;left:0;text-align:left;margin-left:347.55pt;margin-top:3.8pt;width:14.45pt;height:14.45pt;z-index:-251638272;mso-position-horizontal-relative:page" filled="f" strokecolor="#b61a51" strokeweight=".37833mm">
            <w10:wrap anchorx="page"/>
          </v:rect>
        </w:pict>
      </w:r>
      <w:r w:rsidR="005E0968">
        <w:rPr>
          <w:rFonts w:ascii="Arial"/>
        </w:rPr>
        <w:t>popular</w:t>
      </w:r>
      <w:r w:rsidR="005E0968">
        <w:rPr>
          <w:rFonts w:ascii="Arial"/>
        </w:rPr>
        <w:tab/>
      </w:r>
      <w:r w:rsidR="005E0968">
        <w:rPr>
          <w:rFonts w:ascii="Arial"/>
          <w:position w:val="1"/>
          <w:sz w:val="18"/>
        </w:rPr>
        <w:t>observed</w:t>
      </w:r>
      <w:r w:rsidR="005E0968">
        <w:rPr>
          <w:rFonts w:ascii="Arial"/>
          <w:position w:val="1"/>
          <w:sz w:val="18"/>
        </w:rPr>
        <w:tab/>
        <w:t>missing</w:t>
      </w:r>
    </w:p>
    <w:p w14:paraId="3F51CCBB" w14:textId="77777777" w:rsidR="00C4731A" w:rsidRDefault="00C4731A">
      <w:pPr>
        <w:pStyle w:val="Plattetekst"/>
        <w:rPr>
          <w:rFonts w:ascii="Arial"/>
          <w:sz w:val="24"/>
        </w:rPr>
      </w:pPr>
    </w:p>
    <w:p w14:paraId="4027F7E0" w14:textId="77777777" w:rsidR="00C4731A" w:rsidRDefault="00C4731A">
      <w:pPr>
        <w:pStyle w:val="Plattetekst"/>
        <w:spacing w:before="4"/>
        <w:rPr>
          <w:rFonts w:ascii="Arial"/>
          <w:sz w:val="21"/>
        </w:rPr>
      </w:pPr>
    </w:p>
    <w:p w14:paraId="585D3353" w14:textId="77777777" w:rsidR="00C4731A" w:rsidRDefault="005E0968">
      <w:pPr>
        <w:pStyle w:val="Plattetekst"/>
        <w:ind w:left="2302"/>
      </w:pPr>
      <w:r>
        <w:t xml:space="preserve">Figure 3: </w:t>
      </w:r>
      <w:bookmarkStart w:id="30" w:name="_bookmark5"/>
      <w:bookmarkEnd w:id="30"/>
      <w:r>
        <w:t>Conditional distributions in the popularity data</w:t>
      </w:r>
    </w:p>
    <w:p w14:paraId="0A86E706" w14:textId="77777777" w:rsidR="00C4731A" w:rsidRDefault="00C4731A">
      <w:pPr>
        <w:pStyle w:val="Plattetekst"/>
        <w:rPr>
          <w:sz w:val="30"/>
        </w:rPr>
      </w:pPr>
    </w:p>
    <w:p w14:paraId="74598BEC" w14:textId="77777777" w:rsidR="00C4731A" w:rsidRDefault="00C4731A">
      <w:pPr>
        <w:pStyle w:val="Plattetekst"/>
        <w:spacing w:before="6"/>
        <w:rPr>
          <w:sz w:val="41"/>
        </w:rPr>
      </w:pPr>
    </w:p>
    <w:p w14:paraId="2A59C629" w14:textId="77777777" w:rsidR="00C4731A" w:rsidRDefault="005E0968">
      <w:pPr>
        <w:pStyle w:val="Kop4"/>
      </w:pPr>
      <w:bookmarkStart w:id="31" w:name="Imputation_ignoring_the_cluster_variable"/>
      <w:bookmarkEnd w:id="31"/>
      <w:r>
        <w:rPr>
          <w:w w:val="105"/>
        </w:rPr>
        <w:t>Imputation ignoring the cluster variable (not recommended)</w:t>
      </w:r>
    </w:p>
    <w:p w14:paraId="5113DC40" w14:textId="77777777" w:rsidR="00C4731A" w:rsidRDefault="005E0968">
      <w:pPr>
        <w:pStyle w:val="Plattetekst"/>
        <w:spacing w:before="252" w:line="259" w:lineRule="auto"/>
        <w:ind w:left="660" w:right="1462"/>
        <w:jc w:val="both"/>
      </w:pPr>
      <w:r>
        <w:t xml:space="preserve">The first imputation model that we’ll use is likely to </w:t>
      </w:r>
      <w:r>
        <w:rPr>
          <w:spacing w:val="3"/>
        </w:rPr>
        <w:t xml:space="preserve">be </w:t>
      </w:r>
      <w:r>
        <w:rPr>
          <w:spacing w:val="-3"/>
        </w:rPr>
        <w:t xml:space="preserve">invalid. </w:t>
      </w:r>
      <w:r>
        <w:t xml:space="preserve">In this model, </w:t>
      </w:r>
      <w:r>
        <w:rPr>
          <w:spacing w:val="-4"/>
        </w:rPr>
        <w:t xml:space="preserve">we </w:t>
      </w:r>
      <w:r>
        <w:t>ignore the multilevel</w:t>
      </w:r>
      <w:r>
        <w:rPr>
          <w:spacing w:val="-18"/>
        </w:rPr>
        <w:t xml:space="preserve"> </w:t>
      </w:r>
      <w:r>
        <w:t>structure</w:t>
      </w:r>
      <w:r>
        <w:rPr>
          <w:spacing w:val="-17"/>
        </w:rPr>
        <w:t xml:space="preserve"> </w:t>
      </w:r>
      <w:r>
        <w:t>of</w:t>
      </w:r>
      <w:r>
        <w:rPr>
          <w:spacing w:val="-18"/>
        </w:rPr>
        <w:t xml:space="preserve"> </w:t>
      </w:r>
      <w:r>
        <w:t>the</w:t>
      </w:r>
      <w:r>
        <w:rPr>
          <w:spacing w:val="-18"/>
        </w:rPr>
        <w:t xml:space="preserve"> </w:t>
      </w:r>
      <w:r>
        <w:t>data,</w:t>
      </w:r>
      <w:r>
        <w:rPr>
          <w:spacing w:val="-16"/>
        </w:rPr>
        <w:t xml:space="preserve"> </w:t>
      </w:r>
      <w:r>
        <w:t>despite</w:t>
      </w:r>
      <w:r>
        <w:rPr>
          <w:spacing w:val="-18"/>
        </w:rPr>
        <w:t xml:space="preserve"> </w:t>
      </w:r>
      <w:r>
        <w:t>the</w:t>
      </w:r>
      <w:r>
        <w:rPr>
          <w:spacing w:val="-18"/>
        </w:rPr>
        <w:t xml:space="preserve"> </w:t>
      </w:r>
      <w:r>
        <w:t>high</w:t>
      </w:r>
      <w:r>
        <w:rPr>
          <w:spacing w:val="-18"/>
        </w:rPr>
        <w:t xml:space="preserve"> </w:t>
      </w:r>
      <w:r>
        <w:t>ICCs.</w:t>
      </w:r>
      <w:r>
        <w:rPr>
          <w:spacing w:val="2"/>
        </w:rPr>
        <w:t xml:space="preserve"> </w:t>
      </w:r>
      <w:r>
        <w:t>And</w:t>
      </w:r>
      <w:r>
        <w:rPr>
          <w:spacing w:val="-18"/>
        </w:rPr>
        <w:t xml:space="preserve"> </w:t>
      </w:r>
      <w:r>
        <w:t>assumes</w:t>
      </w:r>
      <w:r>
        <w:rPr>
          <w:spacing w:val="-18"/>
        </w:rPr>
        <w:t xml:space="preserve"> </w:t>
      </w:r>
      <w:r>
        <w:t>exchangeability</w:t>
      </w:r>
      <w:r>
        <w:rPr>
          <w:spacing w:val="-18"/>
        </w:rPr>
        <w:t xml:space="preserve"> </w:t>
      </w:r>
      <w:r>
        <w:t>between units.</w:t>
      </w:r>
      <w:r>
        <w:rPr>
          <w:spacing w:val="3"/>
        </w:rPr>
        <w:t xml:space="preserve"> </w:t>
      </w:r>
      <w:r>
        <w:t>This</w:t>
      </w:r>
      <w:r>
        <w:rPr>
          <w:spacing w:val="-18"/>
        </w:rPr>
        <w:t xml:space="preserve"> </w:t>
      </w:r>
      <w:r>
        <w:t>is</w:t>
      </w:r>
      <w:r>
        <w:rPr>
          <w:spacing w:val="-19"/>
        </w:rPr>
        <w:t xml:space="preserve"> </w:t>
      </w:r>
      <w:r>
        <w:t>purely</w:t>
      </w:r>
      <w:r>
        <w:rPr>
          <w:spacing w:val="-18"/>
        </w:rPr>
        <w:t xml:space="preserve"> </w:t>
      </w:r>
      <w:r>
        <w:t>to</w:t>
      </w:r>
      <w:r>
        <w:rPr>
          <w:spacing w:val="-19"/>
        </w:rPr>
        <w:t xml:space="preserve"> </w:t>
      </w:r>
      <w:r>
        <w:t>illustrate</w:t>
      </w:r>
      <w:r>
        <w:rPr>
          <w:spacing w:val="-18"/>
        </w:rPr>
        <w:t xml:space="preserve"> </w:t>
      </w:r>
      <w:r>
        <w:t>the</w:t>
      </w:r>
      <w:r>
        <w:rPr>
          <w:spacing w:val="-18"/>
        </w:rPr>
        <w:t xml:space="preserve"> </w:t>
      </w:r>
      <w:r>
        <w:t>effects</w:t>
      </w:r>
      <w:r>
        <w:rPr>
          <w:spacing w:val="-19"/>
        </w:rPr>
        <w:t xml:space="preserve"> </w:t>
      </w:r>
      <w:r>
        <w:t>of</w:t>
      </w:r>
      <w:r>
        <w:rPr>
          <w:spacing w:val="-18"/>
        </w:rPr>
        <w:t xml:space="preserve"> </w:t>
      </w:r>
      <w:r>
        <w:t>ignoring</w:t>
      </w:r>
      <w:r>
        <w:rPr>
          <w:spacing w:val="-18"/>
        </w:rPr>
        <w:t xml:space="preserve"> </w:t>
      </w:r>
      <w:r>
        <w:t>the</w:t>
      </w:r>
      <w:r>
        <w:rPr>
          <w:spacing w:val="-19"/>
        </w:rPr>
        <w:t xml:space="preserve"> </w:t>
      </w:r>
      <w:r>
        <w:t>clustering</w:t>
      </w:r>
      <w:r>
        <w:rPr>
          <w:spacing w:val="-18"/>
        </w:rPr>
        <w:t xml:space="preserve"> </w:t>
      </w:r>
      <w:r>
        <w:t>in</w:t>
      </w:r>
      <w:r>
        <w:rPr>
          <w:spacing w:val="-18"/>
        </w:rPr>
        <w:t xml:space="preserve"> </w:t>
      </w:r>
      <w:r>
        <w:t>our</w:t>
      </w:r>
      <w:r>
        <w:rPr>
          <w:spacing w:val="-19"/>
        </w:rPr>
        <w:t xml:space="preserve"> </w:t>
      </w:r>
      <w:r>
        <w:t>imputation</w:t>
      </w:r>
      <w:r>
        <w:rPr>
          <w:spacing w:val="-18"/>
        </w:rPr>
        <w:t xml:space="preserve"> </w:t>
      </w:r>
      <w:r>
        <w:t>effort.</w:t>
      </w:r>
    </w:p>
    <w:p w14:paraId="01F5566D" w14:textId="77777777" w:rsidR="00C4731A" w:rsidRDefault="005E0968">
      <w:pPr>
        <w:pStyle w:val="Plattetekst"/>
        <w:spacing w:before="187" w:line="225" w:lineRule="auto"/>
        <w:ind w:left="660" w:right="1462"/>
        <w:jc w:val="both"/>
      </w:pPr>
      <w:r>
        <w:rPr>
          <w:spacing w:val="-4"/>
        </w:rPr>
        <w:t>We’ll</w:t>
      </w:r>
      <w:r>
        <w:rPr>
          <w:spacing w:val="-25"/>
        </w:rPr>
        <w:t xml:space="preserve"> </w:t>
      </w:r>
      <w:r>
        <w:t>use</w:t>
      </w:r>
      <w:r>
        <w:rPr>
          <w:spacing w:val="-24"/>
        </w:rPr>
        <w:t xml:space="preserve"> </w:t>
      </w:r>
      <w:r>
        <w:t>predictive</w:t>
      </w:r>
      <w:r>
        <w:rPr>
          <w:spacing w:val="-24"/>
        </w:rPr>
        <w:t xml:space="preserve"> </w:t>
      </w:r>
      <w:r>
        <w:t>mean</w:t>
      </w:r>
      <w:r>
        <w:rPr>
          <w:spacing w:val="-24"/>
        </w:rPr>
        <w:t xml:space="preserve"> </w:t>
      </w:r>
      <w:r>
        <w:t>matching</w:t>
      </w:r>
      <w:r>
        <w:rPr>
          <w:spacing w:val="-24"/>
        </w:rPr>
        <w:t xml:space="preserve"> </w:t>
      </w:r>
      <w:r>
        <w:t>to</w:t>
      </w:r>
      <w:r>
        <w:rPr>
          <w:spacing w:val="-24"/>
        </w:rPr>
        <w:t xml:space="preserve"> </w:t>
      </w:r>
      <w:r>
        <w:t>impute</w:t>
      </w:r>
      <w:r>
        <w:rPr>
          <w:spacing w:val="-24"/>
        </w:rPr>
        <w:t xml:space="preserve"> </w:t>
      </w:r>
      <w:r>
        <w:t>the</w:t>
      </w:r>
      <w:r>
        <w:rPr>
          <w:spacing w:val="-24"/>
        </w:rPr>
        <w:t xml:space="preserve"> </w:t>
      </w:r>
      <w:r>
        <w:t>continuous</w:t>
      </w:r>
      <w:r>
        <w:rPr>
          <w:spacing w:val="-24"/>
        </w:rPr>
        <w:t xml:space="preserve"> </w:t>
      </w:r>
      <w:r>
        <w:t>variables</w:t>
      </w:r>
      <w:r>
        <w:rPr>
          <w:spacing w:val="-25"/>
        </w:rPr>
        <w:t xml:space="preserve"> </w:t>
      </w:r>
      <w:r>
        <w:t>and</w:t>
      </w:r>
      <w:r>
        <w:rPr>
          <w:spacing w:val="-24"/>
        </w:rPr>
        <w:t xml:space="preserve"> </w:t>
      </w:r>
      <w:r>
        <w:t>logistic</w:t>
      </w:r>
      <w:r>
        <w:rPr>
          <w:spacing w:val="-24"/>
        </w:rPr>
        <w:t xml:space="preserve"> </w:t>
      </w:r>
      <w:r>
        <w:t xml:space="preserve">regression to impute the binary variable </w:t>
      </w:r>
      <w:r>
        <w:rPr>
          <w:rFonts w:ascii="Palatino Linotype" w:hAnsi="Palatino Linotype"/>
        </w:rPr>
        <w:t>sex</w:t>
      </w:r>
      <w:r>
        <w:t xml:space="preserve">. </w:t>
      </w:r>
      <w:r>
        <w:rPr>
          <w:spacing w:val="-10"/>
        </w:rPr>
        <w:t xml:space="preserve">We </w:t>
      </w:r>
      <w:r>
        <w:t xml:space="preserve">do not use the observation identifier </w:t>
      </w:r>
      <w:r>
        <w:rPr>
          <w:rFonts w:ascii="Palatino Linotype" w:hAnsi="Palatino Linotype"/>
        </w:rPr>
        <w:t xml:space="preserve">pupil </w:t>
      </w:r>
      <w:r>
        <w:t>or cluster identifier</w:t>
      </w:r>
      <w:r>
        <w:rPr>
          <w:spacing w:val="16"/>
        </w:rPr>
        <w:t xml:space="preserve"> </w:t>
      </w:r>
      <w:r>
        <w:rPr>
          <w:rFonts w:ascii="Palatino Linotype" w:hAnsi="Palatino Linotype"/>
        </w:rPr>
        <w:t>school</w:t>
      </w:r>
      <w:r>
        <w:rPr>
          <w:rFonts w:ascii="Palatino Linotype" w:hAnsi="Palatino Linotype"/>
          <w:spacing w:val="14"/>
        </w:rPr>
        <w:t xml:space="preserve"> </w:t>
      </w:r>
      <w:r>
        <w:t>as</w:t>
      </w:r>
      <w:r>
        <w:rPr>
          <w:spacing w:val="16"/>
        </w:rPr>
        <w:t xml:space="preserve"> </w:t>
      </w:r>
      <w:r>
        <w:t>predictors</w:t>
      </w:r>
      <w:r>
        <w:rPr>
          <w:spacing w:val="16"/>
        </w:rPr>
        <w:t xml:space="preserve"> </w:t>
      </w:r>
      <w:r>
        <w:t>to</w:t>
      </w:r>
      <w:r>
        <w:rPr>
          <w:spacing w:val="16"/>
        </w:rPr>
        <w:t xml:space="preserve"> </w:t>
      </w:r>
      <w:r>
        <w:t>impute</w:t>
      </w:r>
      <w:r>
        <w:rPr>
          <w:spacing w:val="16"/>
        </w:rPr>
        <w:t xml:space="preserve"> </w:t>
      </w:r>
      <w:r>
        <w:t>other</w:t>
      </w:r>
      <w:r>
        <w:rPr>
          <w:spacing w:val="16"/>
        </w:rPr>
        <w:t xml:space="preserve"> </w:t>
      </w:r>
      <w:r>
        <w:t>variables.</w:t>
      </w:r>
    </w:p>
    <w:p w14:paraId="3C01388A" w14:textId="77777777" w:rsidR="00C4731A" w:rsidRDefault="00C4731A">
      <w:pPr>
        <w:pStyle w:val="Plattetekst"/>
        <w:rPr>
          <w:sz w:val="30"/>
        </w:rPr>
      </w:pPr>
    </w:p>
    <w:p w14:paraId="15E2CEAB" w14:textId="77777777" w:rsidR="00C4731A" w:rsidRDefault="00C4731A">
      <w:pPr>
        <w:pStyle w:val="Plattetekst"/>
        <w:rPr>
          <w:sz w:val="30"/>
        </w:rPr>
      </w:pPr>
    </w:p>
    <w:p w14:paraId="391F3A02" w14:textId="77777777" w:rsidR="00C4731A" w:rsidRDefault="00C4731A">
      <w:pPr>
        <w:pStyle w:val="Plattetekst"/>
        <w:rPr>
          <w:sz w:val="30"/>
        </w:rPr>
      </w:pPr>
    </w:p>
    <w:p w14:paraId="7E0127EE" w14:textId="77777777" w:rsidR="00C4731A" w:rsidRDefault="00C4731A">
      <w:pPr>
        <w:pStyle w:val="Plattetekst"/>
        <w:spacing w:before="4"/>
        <w:rPr>
          <w:sz w:val="28"/>
        </w:rPr>
      </w:pPr>
    </w:p>
    <w:p w14:paraId="0D65C110" w14:textId="77777777" w:rsidR="00C4731A" w:rsidRDefault="005E0968">
      <w:pPr>
        <w:spacing w:line="261" w:lineRule="auto"/>
        <w:ind w:left="659" w:right="5580"/>
        <w:rPr>
          <w:rFonts w:ascii="Courier New"/>
          <w:i/>
        </w:rPr>
      </w:pPr>
      <w:r>
        <w:rPr>
          <w:rFonts w:ascii="Courier New"/>
          <w:i/>
          <w:w w:val="95"/>
        </w:rPr>
        <w:t>R&gt;</w:t>
      </w:r>
      <w:r>
        <w:rPr>
          <w:rFonts w:ascii="Courier New"/>
          <w:i/>
          <w:spacing w:val="-65"/>
          <w:w w:val="95"/>
        </w:rPr>
        <w:t xml:space="preserve"> </w:t>
      </w:r>
      <w:r>
        <w:rPr>
          <w:rFonts w:ascii="Courier New"/>
          <w:i/>
          <w:w w:val="95"/>
        </w:rPr>
        <w:t>#</w:t>
      </w:r>
      <w:r>
        <w:rPr>
          <w:rFonts w:ascii="Courier New"/>
          <w:i/>
          <w:spacing w:val="-64"/>
          <w:w w:val="95"/>
        </w:rPr>
        <w:t xml:space="preserve"> </w:t>
      </w:r>
      <w:r>
        <w:rPr>
          <w:rFonts w:ascii="Courier New"/>
          <w:i/>
          <w:w w:val="95"/>
        </w:rPr>
        <w:t>dry</w:t>
      </w:r>
      <w:r>
        <w:rPr>
          <w:rFonts w:ascii="Courier New"/>
          <w:i/>
          <w:spacing w:val="-65"/>
          <w:w w:val="95"/>
        </w:rPr>
        <w:t xml:space="preserve"> </w:t>
      </w:r>
      <w:r>
        <w:rPr>
          <w:rFonts w:ascii="Courier New"/>
          <w:i/>
          <w:w w:val="95"/>
        </w:rPr>
        <w:t>run</w:t>
      </w:r>
      <w:r>
        <w:rPr>
          <w:rFonts w:ascii="Courier New"/>
          <w:i/>
          <w:spacing w:val="-64"/>
          <w:w w:val="95"/>
        </w:rPr>
        <w:t xml:space="preserve"> </w:t>
      </w:r>
      <w:r>
        <w:rPr>
          <w:rFonts w:ascii="Courier New"/>
          <w:i/>
          <w:w w:val="95"/>
        </w:rPr>
        <w:t>to</w:t>
      </w:r>
      <w:r>
        <w:rPr>
          <w:rFonts w:ascii="Courier New"/>
          <w:i/>
          <w:spacing w:val="-65"/>
          <w:w w:val="95"/>
        </w:rPr>
        <w:t xml:space="preserve"> </w:t>
      </w:r>
      <w:r>
        <w:rPr>
          <w:rFonts w:ascii="Courier New"/>
          <w:i/>
          <w:w w:val="95"/>
        </w:rPr>
        <w:t>get</w:t>
      </w:r>
      <w:r>
        <w:rPr>
          <w:rFonts w:ascii="Courier New"/>
          <w:i/>
          <w:spacing w:val="-64"/>
          <w:w w:val="95"/>
        </w:rPr>
        <w:t xml:space="preserve"> </w:t>
      </w:r>
      <w:r>
        <w:rPr>
          <w:rFonts w:ascii="Courier New"/>
          <w:i/>
          <w:w w:val="95"/>
        </w:rPr>
        <w:t>imputation</w:t>
      </w:r>
      <w:r>
        <w:rPr>
          <w:rFonts w:ascii="Courier New"/>
          <w:i/>
          <w:spacing w:val="-65"/>
          <w:w w:val="95"/>
        </w:rPr>
        <w:t xml:space="preserve"> </w:t>
      </w:r>
      <w:r>
        <w:rPr>
          <w:rFonts w:ascii="Courier New"/>
          <w:i/>
          <w:w w:val="95"/>
        </w:rPr>
        <w:t xml:space="preserve">parameters R&gt; </w:t>
      </w:r>
      <w:proofErr w:type="spellStart"/>
      <w:r>
        <w:rPr>
          <w:rFonts w:ascii="Courier New"/>
          <w:i/>
          <w:w w:val="95"/>
        </w:rPr>
        <w:t>ini</w:t>
      </w:r>
      <w:proofErr w:type="spellEnd"/>
      <w:r>
        <w:rPr>
          <w:rFonts w:ascii="Courier New"/>
          <w:i/>
          <w:w w:val="95"/>
        </w:rPr>
        <w:t xml:space="preserve"> &lt;- mice(</w:t>
      </w:r>
      <w:proofErr w:type="spellStart"/>
      <w:r>
        <w:rPr>
          <w:rFonts w:ascii="Courier New"/>
          <w:i/>
          <w:w w:val="95"/>
        </w:rPr>
        <w:t>popmis</w:t>
      </w:r>
      <w:proofErr w:type="spellEnd"/>
      <w:r>
        <w:rPr>
          <w:rFonts w:ascii="Courier New"/>
          <w:i/>
          <w:w w:val="95"/>
        </w:rPr>
        <w:t xml:space="preserve">, </w:t>
      </w:r>
      <w:proofErr w:type="spellStart"/>
      <w:r>
        <w:rPr>
          <w:rFonts w:ascii="Courier New"/>
          <w:i/>
          <w:w w:val="95"/>
        </w:rPr>
        <w:t>maxit</w:t>
      </w:r>
      <w:proofErr w:type="spellEnd"/>
      <w:r>
        <w:rPr>
          <w:rFonts w:ascii="Courier New"/>
          <w:i/>
          <w:w w:val="95"/>
        </w:rPr>
        <w:t xml:space="preserve"> = 0)</w:t>
      </w:r>
    </w:p>
    <w:p w14:paraId="13AC2FFF" w14:textId="77777777" w:rsidR="00C4731A" w:rsidRDefault="005E0968">
      <w:pPr>
        <w:spacing w:line="248" w:lineRule="exact"/>
        <w:ind w:left="659"/>
        <w:rPr>
          <w:rFonts w:ascii="Courier New"/>
          <w:i/>
        </w:rPr>
      </w:pPr>
      <w:r>
        <w:rPr>
          <w:rFonts w:ascii="Courier New"/>
          <w:i/>
          <w:w w:val="95"/>
        </w:rPr>
        <w:t>R&gt;</w:t>
      </w:r>
    </w:p>
    <w:p w14:paraId="4FBA116B" w14:textId="77777777" w:rsidR="00C4731A" w:rsidRDefault="005E0968">
      <w:pPr>
        <w:spacing w:before="22" w:line="261" w:lineRule="auto"/>
        <w:ind w:left="659" w:right="5693"/>
        <w:rPr>
          <w:rFonts w:ascii="Courier New"/>
          <w:i/>
        </w:rPr>
      </w:pPr>
      <w:r>
        <w:rPr>
          <w:rFonts w:ascii="Courier New"/>
          <w:i/>
          <w:w w:val="95"/>
        </w:rPr>
        <w:t>R&gt;</w:t>
      </w:r>
      <w:r>
        <w:rPr>
          <w:rFonts w:ascii="Courier New"/>
          <w:i/>
          <w:spacing w:val="-71"/>
          <w:w w:val="95"/>
        </w:rPr>
        <w:t xml:space="preserve"> </w:t>
      </w:r>
      <w:r>
        <w:rPr>
          <w:rFonts w:ascii="Courier New"/>
          <w:i/>
          <w:w w:val="95"/>
        </w:rPr>
        <w:t>#</w:t>
      </w:r>
      <w:r>
        <w:rPr>
          <w:rFonts w:ascii="Courier New"/>
          <w:i/>
          <w:spacing w:val="-70"/>
          <w:w w:val="95"/>
        </w:rPr>
        <w:t xml:space="preserve"> </w:t>
      </w:r>
      <w:r>
        <w:rPr>
          <w:rFonts w:ascii="Courier New"/>
          <w:i/>
          <w:w w:val="95"/>
        </w:rPr>
        <w:t>extract</w:t>
      </w:r>
      <w:r>
        <w:rPr>
          <w:rFonts w:ascii="Courier New"/>
          <w:i/>
          <w:spacing w:val="-70"/>
          <w:w w:val="95"/>
        </w:rPr>
        <w:t xml:space="preserve"> </w:t>
      </w:r>
      <w:r>
        <w:rPr>
          <w:rFonts w:ascii="Courier New"/>
          <w:i/>
          <w:w w:val="95"/>
        </w:rPr>
        <w:t>predictor</w:t>
      </w:r>
      <w:r>
        <w:rPr>
          <w:rFonts w:ascii="Courier New"/>
          <w:i/>
          <w:spacing w:val="-70"/>
          <w:w w:val="95"/>
        </w:rPr>
        <w:t xml:space="preserve"> </w:t>
      </w:r>
      <w:r>
        <w:rPr>
          <w:rFonts w:ascii="Courier New"/>
          <w:i/>
          <w:w w:val="95"/>
        </w:rPr>
        <w:t>matrix</w:t>
      </w:r>
      <w:r>
        <w:rPr>
          <w:rFonts w:ascii="Courier New"/>
          <w:i/>
          <w:spacing w:val="-70"/>
          <w:w w:val="95"/>
        </w:rPr>
        <w:t xml:space="preserve"> </w:t>
      </w:r>
      <w:r>
        <w:rPr>
          <w:rFonts w:ascii="Courier New"/>
          <w:i/>
          <w:w w:val="95"/>
        </w:rPr>
        <w:t>and</w:t>
      </w:r>
      <w:r>
        <w:rPr>
          <w:rFonts w:ascii="Courier New"/>
          <w:i/>
          <w:spacing w:val="-70"/>
          <w:w w:val="95"/>
        </w:rPr>
        <w:t xml:space="preserve"> </w:t>
      </w:r>
      <w:r>
        <w:rPr>
          <w:rFonts w:ascii="Courier New"/>
          <w:i/>
          <w:spacing w:val="-3"/>
          <w:w w:val="95"/>
        </w:rPr>
        <w:t xml:space="preserve">adjust </w:t>
      </w:r>
      <w:r>
        <w:rPr>
          <w:rFonts w:ascii="Courier New"/>
          <w:i/>
          <w:w w:val="95"/>
        </w:rPr>
        <w:t>R&gt; pred &lt;-</w:t>
      </w:r>
      <w:r>
        <w:rPr>
          <w:rFonts w:ascii="Courier New"/>
          <w:i/>
          <w:spacing w:val="-56"/>
          <w:w w:val="95"/>
        </w:rPr>
        <w:t xml:space="preserve"> </w:t>
      </w:r>
      <w:proofErr w:type="spellStart"/>
      <w:r>
        <w:rPr>
          <w:rFonts w:ascii="Courier New"/>
          <w:i/>
          <w:w w:val="95"/>
        </w:rPr>
        <w:t>ini$pred</w:t>
      </w:r>
      <w:proofErr w:type="spellEnd"/>
    </w:p>
    <w:p w14:paraId="303B1029" w14:textId="77777777" w:rsidR="00C4731A" w:rsidRDefault="005E0968">
      <w:pPr>
        <w:spacing w:line="261" w:lineRule="auto"/>
        <w:ind w:left="659" w:right="7182"/>
        <w:rPr>
          <w:rFonts w:ascii="Courier New"/>
          <w:i/>
        </w:rPr>
      </w:pPr>
      <w:r>
        <w:rPr>
          <w:rFonts w:ascii="Courier New"/>
          <w:i/>
          <w:w w:val="95"/>
        </w:rPr>
        <w:t>R&gt;</w:t>
      </w:r>
      <w:r>
        <w:rPr>
          <w:rFonts w:ascii="Courier New"/>
          <w:i/>
          <w:spacing w:val="-71"/>
          <w:w w:val="95"/>
        </w:rPr>
        <w:t xml:space="preserve"> </w:t>
      </w:r>
      <w:r>
        <w:rPr>
          <w:rFonts w:ascii="Courier New"/>
          <w:i/>
          <w:w w:val="95"/>
        </w:rPr>
        <w:t>pred[,</w:t>
      </w:r>
      <w:r>
        <w:rPr>
          <w:rFonts w:ascii="Courier New"/>
          <w:i/>
          <w:spacing w:val="-71"/>
          <w:w w:val="95"/>
        </w:rPr>
        <w:t xml:space="preserve"> </w:t>
      </w:r>
      <w:r>
        <w:rPr>
          <w:rFonts w:ascii="Courier New"/>
          <w:i/>
          <w:w w:val="95"/>
        </w:rPr>
        <w:t>c("school")]</w:t>
      </w:r>
      <w:r>
        <w:rPr>
          <w:rFonts w:ascii="Courier New"/>
          <w:i/>
          <w:spacing w:val="-70"/>
          <w:w w:val="95"/>
        </w:rPr>
        <w:t xml:space="preserve"> </w:t>
      </w:r>
      <w:r>
        <w:rPr>
          <w:rFonts w:ascii="Courier New"/>
          <w:i/>
          <w:w w:val="95"/>
        </w:rPr>
        <w:t>&lt;-</w:t>
      </w:r>
      <w:r>
        <w:rPr>
          <w:rFonts w:ascii="Courier New"/>
          <w:i/>
          <w:spacing w:val="-71"/>
          <w:w w:val="95"/>
        </w:rPr>
        <w:t xml:space="preserve"> </w:t>
      </w:r>
      <w:r>
        <w:rPr>
          <w:rFonts w:ascii="Courier New"/>
          <w:i/>
          <w:spacing w:val="-15"/>
          <w:w w:val="95"/>
        </w:rPr>
        <w:t xml:space="preserve">0 </w:t>
      </w:r>
      <w:r>
        <w:rPr>
          <w:rFonts w:ascii="Courier New"/>
          <w:i/>
          <w:w w:val="95"/>
        </w:rPr>
        <w:t>R&gt;</w:t>
      </w:r>
    </w:p>
    <w:p w14:paraId="64E7CA03" w14:textId="77777777" w:rsidR="00C4731A" w:rsidRDefault="005E0968">
      <w:pPr>
        <w:spacing w:line="248" w:lineRule="exact"/>
        <w:ind w:left="659"/>
        <w:jc w:val="both"/>
        <w:rPr>
          <w:rFonts w:ascii="Courier New"/>
          <w:i/>
        </w:rPr>
      </w:pPr>
      <w:r>
        <w:rPr>
          <w:rFonts w:ascii="Courier New"/>
          <w:i/>
          <w:w w:val="95"/>
        </w:rPr>
        <w:t>R&gt; # impute the data, ignoring the cluster structure</w:t>
      </w:r>
    </w:p>
    <w:p w14:paraId="2B3DBC1E" w14:textId="77777777" w:rsidR="00C4731A" w:rsidRDefault="005E0968">
      <w:pPr>
        <w:spacing w:before="20"/>
        <w:ind w:left="659"/>
        <w:jc w:val="both"/>
        <w:rPr>
          <w:rFonts w:ascii="Courier New"/>
          <w:i/>
        </w:rPr>
      </w:pPr>
      <w:r>
        <w:rPr>
          <w:rFonts w:ascii="Courier New"/>
          <w:i/>
          <w:w w:val="95"/>
        </w:rPr>
        <w:t xml:space="preserve">R&gt; </w:t>
      </w:r>
      <w:proofErr w:type="spellStart"/>
      <w:r>
        <w:rPr>
          <w:rFonts w:ascii="Courier New"/>
          <w:i/>
          <w:w w:val="95"/>
        </w:rPr>
        <w:t>imp_ignored</w:t>
      </w:r>
      <w:proofErr w:type="spellEnd"/>
      <w:r>
        <w:rPr>
          <w:rFonts w:ascii="Courier New"/>
          <w:i/>
          <w:w w:val="95"/>
        </w:rPr>
        <w:t xml:space="preserve"> &lt;- mice(</w:t>
      </w:r>
      <w:proofErr w:type="spellStart"/>
      <w:r>
        <w:rPr>
          <w:rFonts w:ascii="Courier New"/>
          <w:i/>
          <w:w w:val="95"/>
        </w:rPr>
        <w:t>popmis</w:t>
      </w:r>
      <w:proofErr w:type="spellEnd"/>
      <w:r>
        <w:rPr>
          <w:rFonts w:ascii="Courier New"/>
          <w:i/>
          <w:w w:val="95"/>
        </w:rPr>
        <w:t xml:space="preserve">, </w:t>
      </w:r>
      <w:proofErr w:type="spellStart"/>
      <w:r>
        <w:rPr>
          <w:rFonts w:ascii="Courier New"/>
          <w:i/>
          <w:w w:val="95"/>
        </w:rPr>
        <w:t>maxit</w:t>
      </w:r>
      <w:proofErr w:type="spellEnd"/>
      <w:r>
        <w:rPr>
          <w:rFonts w:ascii="Courier New"/>
          <w:i/>
          <w:w w:val="95"/>
        </w:rPr>
        <w:t xml:space="preserve"> = 1, pred = pred, print = FALSE)</w:t>
      </w:r>
    </w:p>
    <w:p w14:paraId="7A669B5E" w14:textId="77777777" w:rsidR="00C4731A" w:rsidRDefault="00C4731A">
      <w:pPr>
        <w:jc w:val="both"/>
        <w:rPr>
          <w:rFonts w:ascii="Courier New"/>
        </w:rPr>
        <w:sectPr w:rsidR="00C4731A">
          <w:pgSz w:w="11910" w:h="16840"/>
          <w:pgMar w:top="1740" w:right="0" w:bottom="280" w:left="960" w:header="1431" w:footer="0" w:gutter="0"/>
          <w:cols w:space="708"/>
        </w:sectPr>
      </w:pPr>
    </w:p>
    <w:p w14:paraId="4D63687F" w14:textId="77777777" w:rsidR="00C4731A" w:rsidRDefault="00C4731A">
      <w:pPr>
        <w:pStyle w:val="Plattetekst"/>
        <w:rPr>
          <w:rFonts w:ascii="Courier New"/>
          <w:i/>
          <w:sz w:val="20"/>
        </w:rPr>
      </w:pPr>
    </w:p>
    <w:p w14:paraId="79ACBA02" w14:textId="77777777" w:rsidR="00C4731A" w:rsidRDefault="00C4731A">
      <w:pPr>
        <w:pStyle w:val="Plattetekst"/>
        <w:rPr>
          <w:rFonts w:ascii="Courier New"/>
          <w:i/>
          <w:sz w:val="20"/>
        </w:rPr>
      </w:pPr>
    </w:p>
    <w:p w14:paraId="7268D1D0" w14:textId="77777777" w:rsidR="00C4731A" w:rsidRDefault="00C4731A">
      <w:pPr>
        <w:pStyle w:val="Plattetekst"/>
        <w:spacing w:before="1"/>
        <w:rPr>
          <w:rFonts w:ascii="Courier New"/>
          <w:i/>
          <w:sz w:val="21"/>
        </w:rPr>
      </w:pPr>
    </w:p>
    <w:p w14:paraId="3A4618C4" w14:textId="77777777" w:rsidR="00C4731A" w:rsidRDefault="002616D9">
      <w:pPr>
        <w:pStyle w:val="Plattetekst"/>
        <w:spacing w:line="94" w:lineRule="exact"/>
        <w:ind w:left="2336"/>
        <w:rPr>
          <w:rFonts w:ascii="Courier New"/>
          <w:sz w:val="9"/>
        </w:rPr>
      </w:pPr>
      <w:r>
        <w:rPr>
          <w:rFonts w:ascii="Courier New"/>
          <w:position w:val="-1"/>
          <w:sz w:val="9"/>
        </w:rPr>
      </w:r>
      <w:r>
        <w:rPr>
          <w:rFonts w:ascii="Courier New"/>
          <w:position w:val="-1"/>
          <w:sz w:val="9"/>
        </w:rPr>
        <w:pict w14:anchorId="330860D8">
          <v:group id="_x0000_s1699" style="width:23.3pt;height:4.65pt;mso-position-horizontal-relative:char;mso-position-vertical-relative:line" coordsize="466,93">
            <v:shape id="_x0000_s1713" style="position:absolute;left:379;top:7;width:79;height:79" coordorigin="380,7" coordsize="79,79" path="m419,7r-15,3l391,19r-8,12l380,46r3,16l391,74r13,8l419,85r15,-3l447,74r8,-12l458,46,455,31,447,19,434,10,419,7xe" fillcolor="#006cc2" stroked="f">
              <v:fill opacity="46006f"/>
              <v:path arrowok="t"/>
            </v:shape>
            <v:shape id="_x0000_s1712" style="position:absolute;left:379;top:7;width:79;height:79" coordorigin="380,7" coordsize="79,79" path="m380,46r3,-15l391,19r13,-9l419,7r15,3l447,19r8,12l458,46r-3,16l447,74r-13,8l419,85,404,82,391,74,383,62,380,46e" filled="f" strokecolor="#006cc2" strokeweight=".25106mm">
              <v:path arrowok="t"/>
            </v:shape>
            <v:shape id="_x0000_s1711" style="position:absolute;left:342;top:7;width:79;height:79" coordorigin="343,7" coordsize="79,79" path="m382,7r-15,3l354,19r-8,12l343,46r3,16l354,74r13,8l382,85r15,-3l410,74r8,-12l421,46,418,31,410,19,397,10,382,7xe" fillcolor="#006cc2" stroked="f">
              <v:fill opacity="46006f"/>
              <v:path arrowok="t"/>
            </v:shape>
            <v:shape id="_x0000_s1710" style="position:absolute;left:342;top:7;width:79;height:79" coordorigin="343,7" coordsize="79,79" path="m343,46r3,-15l354,19r13,-9l382,7r15,3l410,19r8,12l421,46r-3,16l410,74r-13,8l382,85,367,82,354,74,346,62,343,46e" filled="f" strokecolor="#006cc2" strokeweight=".25106mm">
              <v:path arrowok="t"/>
            </v:shape>
            <v:shape id="_x0000_s1709" style="position:absolute;left:165;top:7;width:79;height:79" coordorigin="166,7" coordsize="79,79" path="m205,7r-15,3l177,19r-8,12l166,46r3,16l177,74r13,8l205,85r15,-3l233,74r8,-12l244,46,241,31,233,19,220,10,205,7xe" fillcolor="#006cc2" stroked="f">
              <v:fill opacity="46006f"/>
              <v:path arrowok="t"/>
            </v:shape>
            <v:shape id="_x0000_s1708" style="position:absolute;left:165;top:7;width:79;height:79" coordorigin="166,7" coordsize="79,79" path="m166,46r3,-15l177,19r13,-9l205,7r15,3l233,19r8,12l244,46r-3,16l233,74r-13,8l205,85,190,82,177,74,169,62,166,46e" filled="f" strokecolor="#006cc2" strokeweight=".25106mm">
              <v:path arrowok="t"/>
            </v:shape>
            <v:shape id="_x0000_s1707" style="position:absolute;left:7;top:7;width:79;height:79" coordorigin="7,7" coordsize="79,79" path="m46,7l31,10,19,19,10,31,7,46r3,16l19,74r12,8l46,85,61,82,74,74,82,62,85,46,82,31,74,19,61,10,46,7xe" fillcolor="#006cc2" stroked="f">
              <v:fill opacity="46006f"/>
              <v:path arrowok="t"/>
            </v:shape>
            <v:shape id="_x0000_s1706" style="position:absolute;left:7;top:7;width:79;height:79" coordorigin="7,7" coordsize="79,79" path="m7,46l10,31,19,19,31,10,46,7r15,3l74,19r8,12l85,46,82,62,74,74,61,82,46,85,31,82,19,74,10,62,7,46e" filled="f" strokecolor="#006cc2" strokeweight=".25106mm">
              <v:path arrowok="t"/>
            </v:shape>
            <v:shape id="_x0000_s1705" style="position:absolute;left:154;top:7;width:79;height:79" coordorigin="155,7" coordsize="79,79" path="m194,7r-15,3l166,19r-8,12l155,46r3,16l166,74r13,8l194,85r15,-3l222,74r8,-12l233,46,230,31,222,19,209,10,194,7xe" fillcolor="#006cc2" stroked="f">
              <v:fill opacity="46006f"/>
              <v:path arrowok="t"/>
            </v:shape>
            <v:shape id="_x0000_s1704" style="position:absolute;left:154;top:7;width:79;height:79" coordorigin="155,7" coordsize="79,79" path="m155,46r3,-15l166,19r13,-9l194,7r15,3l222,19r8,12l233,46r-3,16l222,74r-13,8l194,85,179,82,166,74,158,62,155,46e" filled="f" strokecolor="#006cc2" strokeweight=".25106mm">
              <v:path arrowok="t"/>
            </v:shape>
            <v:shape id="_x0000_s1703" style="position:absolute;left:266;top:7;width:79;height:79" coordorigin="266,7" coordsize="79,79" path="m305,7r-15,3l278,19r-9,12l266,46r3,16l278,74r12,8l305,85r16,-3l333,74r8,-12l344,46,341,31,333,19,321,10,305,7xe" fillcolor="#006cc2" stroked="f">
              <v:fill opacity="46006f"/>
              <v:path arrowok="t"/>
            </v:shape>
            <v:shape id="_x0000_s1702" style="position:absolute;left:266;top:7;width:79;height:79" coordorigin="266,7" coordsize="79,79" path="m266,46r3,-15l278,19r12,-9l305,7r16,3l333,19r8,12l344,46r-3,16l333,74r-12,8l305,85,290,82,278,74,269,62,266,46e" filled="f" strokecolor="#006cc2" strokeweight=".25106mm">
              <v:path arrowok="t"/>
            </v:shape>
            <v:shape id="_x0000_s1701" style="position:absolute;left:294;top:7;width:79;height:79" coordorigin="294,7" coordsize="79,79" path="m333,7r-15,3l306,19r-9,12l294,46r3,16l306,74r12,8l333,85r16,-3l361,74r9,-12l373,46,370,31,361,19,349,10,333,7xe" fillcolor="#006cc2" stroked="f">
              <v:fill opacity="46006f"/>
              <v:path arrowok="t"/>
            </v:shape>
            <v:shape id="_x0000_s1700" style="position:absolute;left:294;top:7;width:79;height:79" coordorigin="294,7" coordsize="79,79" path="m294,46r3,-15l306,19r12,-9l333,7r16,3l361,19r9,12l373,46r-3,16l361,74r-12,8l333,85,318,82,306,74,297,62,294,46e" filled="f" strokecolor="#006cc2" strokeweight=".25106mm">
              <v:path arrowok="t"/>
            </v:shape>
            <w10:anchorlock/>
          </v:group>
        </w:pict>
      </w:r>
    </w:p>
    <w:p w14:paraId="2E30E8F4" w14:textId="77777777" w:rsidR="00C4731A" w:rsidRDefault="00C4731A">
      <w:pPr>
        <w:pStyle w:val="Plattetekst"/>
        <w:rPr>
          <w:rFonts w:ascii="Courier New"/>
          <w:i/>
          <w:sz w:val="20"/>
        </w:rPr>
      </w:pPr>
    </w:p>
    <w:p w14:paraId="256592A3" w14:textId="77777777" w:rsidR="00C4731A" w:rsidRDefault="00C4731A">
      <w:pPr>
        <w:pStyle w:val="Plattetekst"/>
        <w:spacing w:before="10"/>
        <w:rPr>
          <w:rFonts w:ascii="Courier New"/>
          <w:i/>
          <w:sz w:val="18"/>
        </w:rPr>
      </w:pPr>
    </w:p>
    <w:p w14:paraId="44B74152" w14:textId="77777777" w:rsidR="00C4731A" w:rsidRDefault="005E0968">
      <w:pPr>
        <w:ind w:left="1913"/>
        <w:rPr>
          <w:rFonts w:ascii="Arial"/>
          <w:sz w:val="18"/>
        </w:rPr>
      </w:pPr>
      <w:r>
        <w:rPr>
          <w:noProof/>
        </w:rPr>
        <w:drawing>
          <wp:anchor distT="0" distB="0" distL="0" distR="0" simplePos="0" relativeHeight="251654656" behindDoc="1" locked="0" layoutInCell="1" allowOverlap="1" wp14:anchorId="63780CFE" wp14:editId="0F9753E7">
            <wp:simplePos x="0" y="0"/>
            <wp:positionH relativeFrom="page">
              <wp:posOffset>2091874</wp:posOffset>
            </wp:positionH>
            <wp:positionV relativeFrom="paragraph">
              <wp:posOffset>412264</wp:posOffset>
            </wp:positionV>
            <wp:extent cx="300915" cy="118558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300915" cy="1185586"/>
                    </a:xfrm>
                    <a:prstGeom prst="rect">
                      <a:avLst/>
                    </a:prstGeom>
                  </pic:spPr>
                </pic:pic>
              </a:graphicData>
            </a:graphic>
          </wp:anchor>
        </w:drawing>
      </w:r>
      <w:r>
        <w:rPr>
          <w:noProof/>
        </w:rPr>
        <w:drawing>
          <wp:anchor distT="0" distB="0" distL="0" distR="0" simplePos="0" relativeHeight="251655680" behindDoc="1" locked="0" layoutInCell="1" allowOverlap="1" wp14:anchorId="3B7A8069" wp14:editId="659D1E86">
            <wp:simplePos x="0" y="0"/>
            <wp:positionH relativeFrom="page">
              <wp:posOffset>2092128</wp:posOffset>
            </wp:positionH>
            <wp:positionV relativeFrom="paragraph">
              <wp:posOffset>36629</wp:posOffset>
            </wp:positionV>
            <wp:extent cx="300533" cy="58808"/>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300533" cy="58808"/>
                    </a:xfrm>
                    <a:prstGeom prst="rect">
                      <a:avLst/>
                    </a:prstGeom>
                  </pic:spPr>
                </pic:pic>
              </a:graphicData>
            </a:graphic>
          </wp:anchor>
        </w:drawing>
      </w:r>
      <w:r>
        <w:rPr>
          <w:noProof/>
        </w:rPr>
        <w:drawing>
          <wp:anchor distT="0" distB="0" distL="0" distR="0" simplePos="0" relativeHeight="251656704" behindDoc="1" locked="0" layoutInCell="1" allowOverlap="1" wp14:anchorId="57A8E779" wp14:editId="05C50346">
            <wp:simplePos x="0" y="0"/>
            <wp:positionH relativeFrom="page">
              <wp:posOffset>2577616</wp:posOffset>
            </wp:positionH>
            <wp:positionV relativeFrom="paragraph">
              <wp:posOffset>-339006</wp:posOffset>
            </wp:positionV>
            <wp:extent cx="301170" cy="2688127"/>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301170" cy="2688127"/>
                    </a:xfrm>
                    <a:prstGeom prst="rect">
                      <a:avLst/>
                    </a:prstGeom>
                  </pic:spPr>
                </pic:pic>
              </a:graphicData>
            </a:graphic>
          </wp:anchor>
        </w:drawing>
      </w:r>
      <w:r>
        <w:rPr>
          <w:noProof/>
        </w:rPr>
        <w:drawing>
          <wp:anchor distT="0" distB="0" distL="0" distR="0" simplePos="0" relativeHeight="251657728" behindDoc="1" locked="0" layoutInCell="1" allowOverlap="1" wp14:anchorId="721B40A2" wp14:editId="1A8B8D80">
            <wp:simplePos x="0" y="0"/>
            <wp:positionH relativeFrom="page">
              <wp:posOffset>3063485</wp:posOffset>
            </wp:positionH>
            <wp:positionV relativeFrom="paragraph">
              <wp:posOffset>-339006</wp:posOffset>
            </wp:positionV>
            <wp:extent cx="300915" cy="2312492"/>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stretch>
                      <a:fillRect/>
                    </a:stretch>
                  </pic:blipFill>
                  <pic:spPr>
                    <a:xfrm>
                      <a:off x="0" y="0"/>
                      <a:ext cx="300915" cy="2312492"/>
                    </a:xfrm>
                    <a:prstGeom prst="rect">
                      <a:avLst/>
                    </a:prstGeom>
                  </pic:spPr>
                </pic:pic>
              </a:graphicData>
            </a:graphic>
          </wp:anchor>
        </w:drawing>
      </w:r>
      <w:r>
        <w:rPr>
          <w:noProof/>
        </w:rPr>
        <w:drawing>
          <wp:anchor distT="0" distB="0" distL="0" distR="0" simplePos="0" relativeHeight="251658752" behindDoc="1" locked="0" layoutInCell="1" allowOverlap="1" wp14:anchorId="76C02AB5" wp14:editId="45335F55">
            <wp:simplePos x="0" y="0"/>
            <wp:positionH relativeFrom="page">
              <wp:posOffset>3548972</wp:posOffset>
            </wp:positionH>
            <wp:positionV relativeFrom="paragraph">
              <wp:posOffset>-339006</wp:posOffset>
            </wp:positionV>
            <wp:extent cx="301042" cy="2312492"/>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9" cstate="print"/>
                    <a:stretch>
                      <a:fillRect/>
                    </a:stretch>
                  </pic:blipFill>
                  <pic:spPr>
                    <a:xfrm>
                      <a:off x="0" y="0"/>
                      <a:ext cx="301042" cy="2312492"/>
                    </a:xfrm>
                    <a:prstGeom prst="rect">
                      <a:avLst/>
                    </a:prstGeom>
                  </pic:spPr>
                </pic:pic>
              </a:graphicData>
            </a:graphic>
          </wp:anchor>
        </w:drawing>
      </w:r>
      <w:r w:rsidR="002616D9">
        <w:pict w14:anchorId="5EDD2A33">
          <v:group id="_x0000_s1693" style="position:absolute;left:0;text-align:left;margin-left:317.75pt;margin-top:-26.7pt;width:23.7pt;height:211.7pt;z-index:-251636224;mso-position-horizontal-relative:page;mso-position-vertical-relative:text" coordorigin="6355,-534" coordsize="474,4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98" type="#_x0000_t75" style="position:absolute;left:6354;top:-488;width:474;height:4187">
              <v:imagedata r:id="rId20" o:title=""/>
            </v:shape>
            <v:shape id="_x0000_s1697" style="position:absolute;left:6688;top:-527;width:79;height:79" coordorigin="6689,-527" coordsize="79,79" path="m6728,-527r-15,3l6700,-515r-8,12l6689,-487r3,15l6700,-460r13,9l6728,-448r15,-3l6756,-460r8,-12l6767,-487r-3,-16l6756,-515r-13,-9l6728,-527xe" fillcolor="#b61a51" stroked="f">
              <v:fill opacity="46006f"/>
              <v:path arrowok="t"/>
            </v:shape>
            <v:shape id="_x0000_s1696" style="position:absolute;left:6688;top:-527;width:79;height:79" coordorigin="6689,-527" coordsize="79,79" path="m6689,-487r3,-16l6700,-515r13,-9l6728,-527r15,3l6756,-515r8,12l6767,-487r-3,15l6756,-460r-13,9l6728,-448r-15,-3l6700,-460r-8,-12l6689,-487e" filled="f" strokecolor="#b61a51" strokeweight=".25106mm">
              <v:path arrowok="t"/>
            </v:shape>
            <v:shape id="_x0000_s1695" style="position:absolute;left:6692;top:-527;width:79;height:79" coordorigin="6693,-527" coordsize="79,79" path="m6732,-527r-16,3l6704,-515r-8,12l6693,-487r3,15l6704,-460r12,9l6732,-448r15,-3l6759,-460r9,-12l6771,-487r-3,-16l6759,-515r-12,-9l6732,-527xe" fillcolor="#b61a51" stroked="f">
              <v:fill opacity="46006f"/>
              <v:path arrowok="t"/>
            </v:shape>
            <v:shape id="_x0000_s1694" style="position:absolute;left:6692;top:-527;width:79;height:79" coordorigin="6693,-527" coordsize="79,79" path="m6693,-487r3,-16l6704,-515r12,-9l6732,-527r15,3l6759,-515r9,12l6771,-487r-3,15l6759,-460r-12,9l6732,-448r-16,-3l6704,-460r-8,-12l6693,-487e" filled="f" strokecolor="#b61a51" strokeweight=".25106mm">
              <v:path arrowok="t"/>
            </v:shape>
            <w10:wrap anchorx="page"/>
          </v:group>
        </w:pict>
      </w:r>
      <w:r w:rsidR="002616D9">
        <w:pict w14:anchorId="65A8DD10">
          <v:group id="_x0000_s1689" style="position:absolute;left:0;text-align:left;margin-left:355.95pt;margin-top:-26.7pt;width:23.75pt;height:211.7pt;z-index:-251635200;mso-position-horizontal-relative:page;mso-position-vertical-relative:text" coordorigin="7119,-534" coordsize="475,4234">
            <v:shape id="_x0000_s1692" style="position:absolute;left:7504;top:-527;width:79;height:79" coordorigin="7505,-527" coordsize="79,79" path="m7544,-527r-15,3l7516,-515r-8,12l7505,-487r3,15l7516,-460r13,9l7544,-448r15,-3l7572,-460r8,-12l7583,-487r-3,-16l7572,-515r-13,-9l7544,-527xe" fillcolor="#b61a51" stroked="f">
              <v:fill opacity="46006f"/>
              <v:path arrowok="t"/>
            </v:shape>
            <v:shape id="_x0000_s1691" style="position:absolute;left:7504;top:-527;width:79;height:79" coordorigin="7505,-527" coordsize="79,79" path="m7505,-487r3,-16l7516,-515r13,-9l7544,-527r15,3l7572,-515r8,12l7583,-487r-3,15l7572,-460r-13,9l7544,-448r-15,-3l7516,-460r-8,-12l7505,-487e" filled="f" strokecolor="#b61a51" strokeweight=".25106mm">
              <v:path arrowok="t"/>
            </v:shape>
            <v:shape id="_x0000_s1690" type="#_x0000_t75" style="position:absolute;left:7118;top:-488;width:475;height:4187">
              <v:imagedata r:id="rId21" o:title=""/>
            </v:shape>
            <w10:wrap anchorx="page"/>
          </v:group>
        </w:pict>
      </w:r>
      <w:r w:rsidR="002616D9">
        <w:pict w14:anchorId="1A35964B">
          <v:group id="_x0000_s1684" style="position:absolute;left:0;text-align:left;margin-left:150.9pt;margin-top:-34.75pt;width:239.85pt;height:230.5pt;z-index:-251634176;mso-position-horizontal-relative:page;mso-position-vertical-relative:text" coordorigin="3018,-695" coordsize="4797,4610">
            <v:line id="_x0000_s1688" style="position:absolute" from="3073,3860" to="3073,-695" strokeweight=".37833mm"/>
            <v:shape id="_x0000_s1687" style="position:absolute;left:514;top:9482;width:55;height:3541" coordorigin="515,9482" coordsize="55,3541" o:spt="100" adj="0,,0" path="m3018,3653r55,m3018,2470r55,m3018,1287r55,m3018,104r55,e" filled="f" strokecolor="#333" strokeweight=".37833mm">
              <v:stroke joinstyle="round"/>
              <v:formulas/>
              <v:path arrowok="t" o:connecttype="segments"/>
            </v:shape>
            <v:line id="_x0000_s1686" style="position:absolute" from="3073,3860" to="7815,3860" strokeweight=".37833mm"/>
            <v:shape id="_x0000_s1685" style="position:absolute;left:1027;top:13230;width:3816;height:55" coordorigin="1027,13230" coordsize="3816,55" o:spt="100" adj="0,,0" path="m3532,3915r,-55m4296,3915r,-55m5061,3915r,-55m5826,3915r,-55m6591,3915r,-55m7356,3915r,-55e" filled="f" strokecolor="#333" strokeweight=".37833mm">
              <v:stroke joinstyle="round"/>
              <v:formulas/>
              <v:path arrowok="t" o:connecttype="segments"/>
            </v:shape>
            <w10:wrap anchorx="page"/>
          </v:group>
        </w:pict>
      </w:r>
      <w:r>
        <w:rPr>
          <w:rFonts w:ascii="Arial"/>
          <w:color w:val="4D4D4D"/>
          <w:sz w:val="18"/>
        </w:rPr>
        <w:t>8</w:t>
      </w:r>
    </w:p>
    <w:p w14:paraId="4551B2EB" w14:textId="77777777" w:rsidR="00C4731A" w:rsidRDefault="00C4731A">
      <w:pPr>
        <w:pStyle w:val="Plattetekst"/>
        <w:rPr>
          <w:rFonts w:ascii="Arial"/>
          <w:sz w:val="20"/>
        </w:rPr>
      </w:pPr>
    </w:p>
    <w:p w14:paraId="6A49A9D3" w14:textId="77777777" w:rsidR="00C4731A" w:rsidRDefault="00C4731A">
      <w:pPr>
        <w:pStyle w:val="Plattetekst"/>
        <w:rPr>
          <w:rFonts w:ascii="Arial"/>
          <w:sz w:val="20"/>
        </w:rPr>
      </w:pPr>
    </w:p>
    <w:p w14:paraId="2704F64B" w14:textId="77777777" w:rsidR="00C4731A" w:rsidRDefault="00C4731A">
      <w:pPr>
        <w:pStyle w:val="Plattetekst"/>
        <w:rPr>
          <w:rFonts w:ascii="Arial"/>
          <w:sz w:val="20"/>
        </w:rPr>
      </w:pPr>
    </w:p>
    <w:p w14:paraId="046971A4" w14:textId="77777777" w:rsidR="00C4731A" w:rsidRDefault="00C4731A">
      <w:pPr>
        <w:pStyle w:val="Plattetekst"/>
        <w:spacing w:before="10"/>
        <w:rPr>
          <w:rFonts w:ascii="Arial"/>
          <w:sz w:val="24"/>
        </w:rPr>
      </w:pPr>
    </w:p>
    <w:p w14:paraId="5C39649D" w14:textId="77777777" w:rsidR="00C4731A" w:rsidRDefault="002616D9">
      <w:pPr>
        <w:ind w:left="1913"/>
        <w:rPr>
          <w:rFonts w:ascii="Arial"/>
          <w:sz w:val="18"/>
        </w:rPr>
      </w:pPr>
      <w:r>
        <w:pict w14:anchorId="14D368CE">
          <v:shape id="_x0000_s1683" type="#_x0000_t202" style="position:absolute;left:0;text-align:left;margin-left:127.55pt;margin-top:.6pt;width:14.35pt;height:38.8pt;z-index:251636224;mso-position-horizontal-relative:page" filled="f" stroked="f">
            <v:textbox style="layout-flow:vertical;mso-layout-flow-alt:bottom-to-top" inset="0,0,0,0">
              <w:txbxContent>
                <w:p w14:paraId="7DDC0E06" w14:textId="77777777" w:rsidR="00C4731A" w:rsidRDefault="005E0968">
                  <w:pPr>
                    <w:pStyle w:val="Plattetekst"/>
                    <w:spacing w:before="13"/>
                    <w:ind w:left="20"/>
                    <w:rPr>
                      <w:rFonts w:ascii="Arial"/>
                    </w:rPr>
                  </w:pPr>
                  <w:r>
                    <w:rPr>
                      <w:rFonts w:ascii="Arial"/>
                    </w:rPr>
                    <w:t>popular</w:t>
                  </w:r>
                </w:p>
              </w:txbxContent>
            </v:textbox>
            <w10:wrap anchorx="page"/>
          </v:shape>
        </w:pict>
      </w:r>
      <w:r w:rsidR="005E0968">
        <w:rPr>
          <w:rFonts w:ascii="Arial"/>
          <w:color w:val="4D4D4D"/>
          <w:sz w:val="18"/>
        </w:rPr>
        <w:t>6</w:t>
      </w:r>
    </w:p>
    <w:p w14:paraId="20D5B22E" w14:textId="77777777" w:rsidR="00C4731A" w:rsidRDefault="002616D9">
      <w:pPr>
        <w:spacing w:before="88" w:line="367" w:lineRule="auto"/>
        <w:ind w:left="7611" w:right="2538"/>
        <w:rPr>
          <w:rFonts w:ascii="Arial"/>
          <w:sz w:val="18"/>
        </w:rPr>
      </w:pPr>
      <w:r>
        <w:pict w14:anchorId="0D686B19">
          <v:group id="_x0000_s1680" style="position:absolute;left:0;text-align:left;margin-left:408.1pt;margin-top:3.25pt;width:14.05pt;height:28.6pt;z-index:251635200;mso-position-horizontal-relative:page" coordorigin="8162,65" coordsize="281,572">
            <v:shape id="_x0000_s1682" type="#_x0000_t75" style="position:absolute;left:8162;top:65;width:281;height:254">
              <v:imagedata r:id="rId22" o:title=""/>
            </v:shape>
            <v:shape id="_x0000_s1681" type="#_x0000_t75" style="position:absolute;left:8162;top:382;width:281;height:254">
              <v:imagedata r:id="rId23" o:title=""/>
            </v:shape>
            <w10:wrap anchorx="page"/>
          </v:group>
        </w:pict>
      </w:r>
      <w:r w:rsidR="005E0968">
        <w:rPr>
          <w:rFonts w:ascii="Arial"/>
          <w:sz w:val="18"/>
        </w:rPr>
        <w:t>Imputed Observed</w:t>
      </w:r>
    </w:p>
    <w:p w14:paraId="41214BB4" w14:textId="77777777" w:rsidR="00C4731A" w:rsidRDefault="00C4731A">
      <w:pPr>
        <w:pStyle w:val="Plattetekst"/>
        <w:spacing w:before="2"/>
        <w:rPr>
          <w:rFonts w:ascii="Arial"/>
        </w:rPr>
      </w:pPr>
    </w:p>
    <w:p w14:paraId="35620CB0" w14:textId="77777777" w:rsidR="00C4731A" w:rsidRDefault="005E0968">
      <w:pPr>
        <w:ind w:left="1913"/>
        <w:rPr>
          <w:rFonts w:ascii="Arial"/>
          <w:sz w:val="18"/>
        </w:rPr>
      </w:pPr>
      <w:r>
        <w:rPr>
          <w:rFonts w:ascii="Arial"/>
          <w:color w:val="4D4D4D"/>
          <w:sz w:val="18"/>
        </w:rPr>
        <w:t>4</w:t>
      </w:r>
    </w:p>
    <w:p w14:paraId="0D8D7CAE" w14:textId="77777777" w:rsidR="00C4731A" w:rsidRDefault="00C4731A">
      <w:pPr>
        <w:pStyle w:val="Plattetekst"/>
        <w:rPr>
          <w:rFonts w:ascii="Arial"/>
          <w:sz w:val="20"/>
        </w:rPr>
      </w:pPr>
    </w:p>
    <w:p w14:paraId="07F4D04B" w14:textId="77777777" w:rsidR="00C4731A" w:rsidRDefault="005E0968">
      <w:pPr>
        <w:pStyle w:val="Plattetekst"/>
        <w:rPr>
          <w:rFonts w:ascii="Arial"/>
          <w:sz w:val="15"/>
        </w:rPr>
      </w:pPr>
      <w:r>
        <w:rPr>
          <w:noProof/>
        </w:rPr>
        <w:drawing>
          <wp:anchor distT="0" distB="0" distL="0" distR="0" simplePos="0" relativeHeight="251605504" behindDoc="0" locked="0" layoutInCell="1" allowOverlap="1" wp14:anchorId="79E163C3" wp14:editId="56BD2D32">
            <wp:simplePos x="0" y="0"/>
            <wp:positionH relativeFrom="page">
              <wp:posOffset>2103330</wp:posOffset>
            </wp:positionH>
            <wp:positionV relativeFrom="paragraph">
              <wp:posOffset>134831</wp:posOffset>
            </wp:positionV>
            <wp:extent cx="286670" cy="58293"/>
            <wp:effectExtent l="0" t="0" r="0" b="0"/>
            <wp:wrapTopAndBottom/>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24" cstate="print"/>
                    <a:stretch>
                      <a:fillRect/>
                    </a:stretch>
                  </pic:blipFill>
                  <pic:spPr>
                    <a:xfrm>
                      <a:off x="0" y="0"/>
                      <a:ext cx="286670" cy="58293"/>
                    </a:xfrm>
                    <a:prstGeom prst="rect">
                      <a:avLst/>
                    </a:prstGeom>
                  </pic:spPr>
                </pic:pic>
              </a:graphicData>
            </a:graphic>
          </wp:anchor>
        </w:drawing>
      </w:r>
    </w:p>
    <w:p w14:paraId="55E77FBF" w14:textId="77777777" w:rsidR="00C4731A" w:rsidRDefault="00C4731A">
      <w:pPr>
        <w:pStyle w:val="Plattetekst"/>
        <w:spacing w:before="7"/>
        <w:rPr>
          <w:rFonts w:ascii="Arial"/>
          <w:sz w:val="27"/>
        </w:rPr>
      </w:pPr>
    </w:p>
    <w:p w14:paraId="2D1CAC90" w14:textId="77777777" w:rsidR="00C4731A" w:rsidRDefault="002616D9">
      <w:pPr>
        <w:spacing w:before="95"/>
        <w:ind w:left="1913"/>
        <w:rPr>
          <w:rFonts w:ascii="Arial"/>
          <w:sz w:val="18"/>
        </w:rPr>
      </w:pPr>
      <w:r>
        <w:pict w14:anchorId="327BACA9">
          <v:group id="_x0000_s1677" style="position:absolute;left:0;text-align:left;margin-left:179.4pt;margin-top:7.65pt;width:4.65pt;height:4.65pt;z-index:-251637248;mso-position-horizontal-relative:page" coordorigin="3588,153" coordsize="93,93">
            <v:shape id="_x0000_s1679" style="position:absolute;left:3595;top:160;width:79;height:79" coordorigin="3595,160" coordsize="79,79" path="m3635,160r-16,3l3607,172r-8,12l3595,199r4,15l3607,227r12,8l3635,238r15,-3l3662,227r9,-13l3674,199r-3,-15l3662,172r-12,-9l3635,160xe" fillcolor="#006cc2" stroked="f">
              <v:fill opacity="46006f"/>
              <v:path arrowok="t"/>
            </v:shape>
            <v:shape id="_x0000_s1678" style="position:absolute;left:3595;top:160;width:79;height:79" coordorigin="3595,160" coordsize="79,79" path="m3595,199r4,-15l3607,172r12,-9l3635,160r15,3l3662,172r9,12l3674,199r-3,15l3662,227r-12,8l3635,238r-16,-3l3607,227r-8,-13l3595,199e" filled="f" strokecolor="#006cc2" strokeweight=".25106mm">
              <v:path arrowok="t"/>
            </v:shape>
            <w10:wrap anchorx="page"/>
          </v:group>
        </w:pict>
      </w:r>
      <w:r w:rsidR="005E0968">
        <w:rPr>
          <w:rFonts w:ascii="Arial"/>
          <w:color w:val="4D4D4D"/>
          <w:sz w:val="18"/>
        </w:rPr>
        <w:t>2</w:t>
      </w:r>
    </w:p>
    <w:p w14:paraId="4014D28D" w14:textId="77777777" w:rsidR="00C4731A" w:rsidRDefault="005E0968">
      <w:pPr>
        <w:tabs>
          <w:tab w:val="left" w:pos="764"/>
          <w:tab w:val="left" w:pos="1529"/>
          <w:tab w:val="left" w:pos="2294"/>
          <w:tab w:val="left" w:pos="3059"/>
          <w:tab w:val="left" w:pos="3824"/>
        </w:tabs>
        <w:spacing w:before="164"/>
        <w:ind w:right="1976"/>
        <w:jc w:val="center"/>
        <w:rPr>
          <w:rFonts w:ascii="Arial"/>
          <w:sz w:val="18"/>
        </w:rPr>
      </w:pPr>
      <w:r>
        <w:rPr>
          <w:rFonts w:ascii="Arial"/>
          <w:color w:val="4D4D4D"/>
          <w:sz w:val="18"/>
        </w:rPr>
        <w:t>0</w:t>
      </w:r>
      <w:r>
        <w:rPr>
          <w:rFonts w:ascii="Arial"/>
          <w:color w:val="4D4D4D"/>
          <w:sz w:val="18"/>
        </w:rPr>
        <w:tab/>
        <w:t>1</w:t>
      </w:r>
      <w:r>
        <w:rPr>
          <w:rFonts w:ascii="Arial"/>
          <w:color w:val="4D4D4D"/>
          <w:sz w:val="18"/>
        </w:rPr>
        <w:tab/>
        <w:t>2</w:t>
      </w:r>
      <w:r>
        <w:rPr>
          <w:rFonts w:ascii="Arial"/>
          <w:color w:val="4D4D4D"/>
          <w:sz w:val="18"/>
        </w:rPr>
        <w:tab/>
        <w:t>3</w:t>
      </w:r>
      <w:r>
        <w:rPr>
          <w:rFonts w:ascii="Arial"/>
          <w:color w:val="4D4D4D"/>
          <w:sz w:val="18"/>
        </w:rPr>
        <w:tab/>
        <w:t>4</w:t>
      </w:r>
      <w:r>
        <w:rPr>
          <w:rFonts w:ascii="Arial"/>
          <w:color w:val="4D4D4D"/>
          <w:sz w:val="18"/>
        </w:rPr>
        <w:tab/>
        <w:t>5</w:t>
      </w:r>
    </w:p>
    <w:p w14:paraId="79DE3493" w14:textId="77777777" w:rsidR="00C4731A" w:rsidRDefault="005E0968">
      <w:pPr>
        <w:pStyle w:val="Plattetekst"/>
        <w:spacing w:before="8"/>
        <w:ind w:right="1976"/>
        <w:jc w:val="center"/>
        <w:rPr>
          <w:rFonts w:ascii="Arial"/>
        </w:rPr>
      </w:pPr>
      <w:r>
        <w:rPr>
          <w:rFonts w:ascii="Arial"/>
        </w:rPr>
        <w:t>Imputation</w:t>
      </w:r>
    </w:p>
    <w:p w14:paraId="5C93E4EF" w14:textId="77777777" w:rsidR="00C4731A" w:rsidRDefault="00C4731A">
      <w:pPr>
        <w:pStyle w:val="Plattetekst"/>
        <w:rPr>
          <w:rFonts w:ascii="Arial"/>
          <w:sz w:val="27"/>
        </w:rPr>
      </w:pPr>
    </w:p>
    <w:p w14:paraId="30C296A4" w14:textId="77777777" w:rsidR="00C4731A" w:rsidRDefault="005E0968">
      <w:pPr>
        <w:pStyle w:val="Plattetekst"/>
        <w:spacing w:before="115"/>
        <w:ind w:left="659" w:right="1461"/>
        <w:jc w:val="both"/>
      </w:pPr>
      <w:r>
        <w:t xml:space="preserve">As the original ICCs show, 100% of the variance in </w:t>
      </w:r>
      <w:proofErr w:type="spellStart"/>
      <w:r>
        <w:rPr>
          <w:rFonts w:ascii="Palatino Linotype" w:hAnsi="Palatino Linotype"/>
        </w:rPr>
        <w:t>texp</w:t>
      </w:r>
      <w:proofErr w:type="spellEnd"/>
      <w:r>
        <w:rPr>
          <w:rFonts w:ascii="Palatino Linotype" w:hAnsi="Palatino Linotype"/>
        </w:rPr>
        <w:t xml:space="preserve"> </w:t>
      </w:r>
      <w:r>
        <w:t xml:space="preserve">can </w:t>
      </w:r>
      <w:r>
        <w:rPr>
          <w:spacing w:val="2"/>
        </w:rPr>
        <w:t xml:space="preserve">be </w:t>
      </w:r>
      <w:r>
        <w:t xml:space="preserve">attributed to the clustering variable </w:t>
      </w:r>
      <w:r>
        <w:rPr>
          <w:rFonts w:ascii="Palatino Linotype" w:hAnsi="Palatino Linotype"/>
        </w:rPr>
        <w:t>school</w:t>
      </w:r>
      <w:r>
        <w:t xml:space="preserve">. This tells us that the multilevel structure of the data should </w:t>
      </w:r>
      <w:r>
        <w:rPr>
          <w:spacing w:val="3"/>
        </w:rPr>
        <w:t xml:space="preserve">be </w:t>
      </w:r>
      <w:r>
        <w:t xml:space="preserve">taken </w:t>
      </w:r>
      <w:r>
        <w:rPr>
          <w:spacing w:val="-3"/>
        </w:rPr>
        <w:t xml:space="preserve">into </w:t>
      </w:r>
      <w:r>
        <w:t>account.</w:t>
      </w:r>
      <w:r>
        <w:rPr>
          <w:spacing w:val="6"/>
        </w:rPr>
        <w:t xml:space="preserve"> </w:t>
      </w:r>
      <w:r>
        <w:t>If</w:t>
      </w:r>
      <w:r>
        <w:rPr>
          <w:spacing w:val="-15"/>
        </w:rPr>
        <w:t xml:space="preserve"> </w:t>
      </w:r>
      <w:r>
        <w:rPr>
          <w:spacing w:val="-4"/>
        </w:rPr>
        <w:t>we</w:t>
      </w:r>
      <w:r>
        <w:rPr>
          <w:spacing w:val="-15"/>
        </w:rPr>
        <w:t xml:space="preserve"> </w:t>
      </w:r>
      <w:r>
        <w:t>don’t,</w:t>
      </w:r>
      <w:r>
        <w:rPr>
          <w:spacing w:val="-13"/>
        </w:rPr>
        <w:t xml:space="preserve"> </w:t>
      </w:r>
      <w:r>
        <w:t>we’ll</w:t>
      </w:r>
      <w:r>
        <w:rPr>
          <w:spacing w:val="-14"/>
        </w:rPr>
        <w:t xml:space="preserve"> </w:t>
      </w:r>
      <w:r>
        <w:t>end</w:t>
      </w:r>
      <w:r>
        <w:rPr>
          <w:spacing w:val="-15"/>
        </w:rPr>
        <w:t xml:space="preserve"> </w:t>
      </w:r>
      <w:r>
        <w:t>up</w:t>
      </w:r>
      <w:r>
        <w:rPr>
          <w:spacing w:val="-15"/>
        </w:rPr>
        <w:t xml:space="preserve"> </w:t>
      </w:r>
      <w:r>
        <w:t>with</w:t>
      </w:r>
      <w:r>
        <w:rPr>
          <w:spacing w:val="-15"/>
        </w:rPr>
        <w:t xml:space="preserve"> </w:t>
      </w:r>
      <w:r>
        <w:t>incorrect</w:t>
      </w:r>
      <w:r>
        <w:rPr>
          <w:spacing w:val="-15"/>
        </w:rPr>
        <w:t xml:space="preserve"> </w:t>
      </w:r>
      <w:r>
        <w:t>imputations,</w:t>
      </w:r>
      <w:r>
        <w:rPr>
          <w:spacing w:val="-13"/>
        </w:rPr>
        <w:t xml:space="preserve"> </w:t>
      </w:r>
      <w:r>
        <w:t>biasing</w:t>
      </w:r>
      <w:r>
        <w:rPr>
          <w:spacing w:val="-15"/>
        </w:rPr>
        <w:t xml:space="preserve"> </w:t>
      </w:r>
      <w:r>
        <w:t>the</w:t>
      </w:r>
      <w:r>
        <w:rPr>
          <w:spacing w:val="-15"/>
        </w:rPr>
        <w:t xml:space="preserve"> </w:t>
      </w:r>
      <w:r>
        <w:t>effect</w:t>
      </w:r>
      <w:r>
        <w:rPr>
          <w:spacing w:val="-14"/>
        </w:rPr>
        <w:t xml:space="preserve"> </w:t>
      </w:r>
      <w:r>
        <w:t>of</w:t>
      </w:r>
      <w:r>
        <w:rPr>
          <w:spacing w:val="-15"/>
        </w:rPr>
        <w:t xml:space="preserve"> </w:t>
      </w:r>
      <w:r>
        <w:t>the</w:t>
      </w:r>
      <w:r>
        <w:rPr>
          <w:spacing w:val="-15"/>
        </w:rPr>
        <w:t xml:space="preserve"> </w:t>
      </w:r>
      <w:r>
        <w:t xml:space="preserve">clusters </w:t>
      </w:r>
      <w:r>
        <w:rPr>
          <w:spacing w:val="-3"/>
        </w:rPr>
        <w:t>towards</w:t>
      </w:r>
      <w:r>
        <w:rPr>
          <w:spacing w:val="18"/>
        </w:rPr>
        <w:t xml:space="preserve"> </w:t>
      </w:r>
      <w:r>
        <w:t>zero.</w:t>
      </w:r>
    </w:p>
    <w:p w14:paraId="3419E80C" w14:textId="77777777" w:rsidR="00C4731A" w:rsidRDefault="005E0968">
      <w:pPr>
        <w:pStyle w:val="Plattetekst"/>
        <w:spacing w:before="83" w:line="249" w:lineRule="auto"/>
        <w:ind w:left="659" w:right="1462"/>
        <w:jc w:val="both"/>
      </w:pPr>
      <w:r>
        <w:rPr>
          <w:spacing w:val="-10"/>
        </w:rPr>
        <w:t xml:space="preserve">We </w:t>
      </w:r>
      <w:r>
        <w:t xml:space="preserve">can also observe that the teacher experience increases slightly after imputation. This is due to the MNAR missingness in </w:t>
      </w:r>
      <w:proofErr w:type="spellStart"/>
      <w:r>
        <w:rPr>
          <w:rFonts w:ascii="Palatino Linotype"/>
        </w:rPr>
        <w:t>texp</w:t>
      </w:r>
      <w:proofErr w:type="spellEnd"/>
      <w:r>
        <w:t xml:space="preserve">. Higher </w:t>
      </w:r>
      <w:r>
        <w:rPr>
          <w:spacing w:val="-3"/>
        </w:rPr>
        <w:t xml:space="preserve">values </w:t>
      </w:r>
      <w:r>
        <w:t xml:space="preserve">for </w:t>
      </w:r>
      <w:proofErr w:type="spellStart"/>
      <w:r>
        <w:rPr>
          <w:rFonts w:ascii="Palatino Linotype"/>
        </w:rPr>
        <w:t>texp</w:t>
      </w:r>
      <w:proofErr w:type="spellEnd"/>
      <w:r>
        <w:rPr>
          <w:rFonts w:ascii="Palatino Linotype"/>
        </w:rPr>
        <w:t xml:space="preserve"> </w:t>
      </w:r>
      <w:r>
        <w:rPr>
          <w:spacing w:val="-4"/>
        </w:rPr>
        <w:t xml:space="preserve">have </w:t>
      </w:r>
      <w:r>
        <w:t xml:space="preserve">a larger probability to  </w:t>
      </w:r>
      <w:r>
        <w:rPr>
          <w:spacing w:val="3"/>
        </w:rPr>
        <w:t>be</w:t>
      </w:r>
      <w:r>
        <w:rPr>
          <w:spacing w:val="-8"/>
        </w:rPr>
        <w:t xml:space="preserve"> </w:t>
      </w:r>
      <w:r>
        <w:t>missing.</w:t>
      </w:r>
      <w:r>
        <w:rPr>
          <w:spacing w:val="12"/>
        </w:rPr>
        <w:t xml:space="preserve"> </w:t>
      </w:r>
      <w:r>
        <w:t>This</w:t>
      </w:r>
      <w:r>
        <w:rPr>
          <w:spacing w:val="-7"/>
        </w:rPr>
        <w:t xml:space="preserve"> </w:t>
      </w:r>
      <w:r>
        <w:rPr>
          <w:spacing w:val="-3"/>
        </w:rPr>
        <w:t>may</w:t>
      </w:r>
      <w:r>
        <w:rPr>
          <w:spacing w:val="-7"/>
        </w:rPr>
        <w:t xml:space="preserve"> </w:t>
      </w:r>
      <w:r>
        <w:t>not</w:t>
      </w:r>
      <w:r>
        <w:rPr>
          <w:spacing w:val="-8"/>
        </w:rPr>
        <w:t xml:space="preserve"> </w:t>
      </w:r>
      <w:r>
        <w:t>a</w:t>
      </w:r>
      <w:r>
        <w:rPr>
          <w:spacing w:val="-7"/>
        </w:rPr>
        <w:t xml:space="preserve"> </w:t>
      </w:r>
      <w:r>
        <w:t>problem,</w:t>
      </w:r>
      <w:r>
        <w:rPr>
          <w:spacing w:val="-7"/>
        </w:rPr>
        <w:t xml:space="preserve"> </w:t>
      </w:r>
      <w:r>
        <w:rPr>
          <w:spacing w:val="-3"/>
        </w:rPr>
        <w:t>however,</w:t>
      </w:r>
      <w:r>
        <w:rPr>
          <w:spacing w:val="-6"/>
        </w:rPr>
        <w:t xml:space="preserve"> </w:t>
      </w:r>
      <w:r>
        <w:t>if</w:t>
      </w:r>
      <w:r>
        <w:rPr>
          <w:spacing w:val="-8"/>
        </w:rPr>
        <w:t xml:space="preserve"> </w:t>
      </w:r>
      <w:r>
        <w:t>at</w:t>
      </w:r>
      <w:r>
        <w:rPr>
          <w:spacing w:val="-7"/>
        </w:rPr>
        <w:t xml:space="preserve"> </w:t>
      </w:r>
      <w:r>
        <w:t>least</w:t>
      </w:r>
      <w:r>
        <w:rPr>
          <w:spacing w:val="-7"/>
        </w:rPr>
        <w:t xml:space="preserve"> </w:t>
      </w:r>
      <w:r>
        <w:t>one</w:t>
      </w:r>
      <w:r>
        <w:rPr>
          <w:spacing w:val="-8"/>
        </w:rPr>
        <w:t xml:space="preserve"> </w:t>
      </w:r>
      <w:r>
        <w:t>pupil</w:t>
      </w:r>
      <w:r>
        <w:rPr>
          <w:spacing w:val="-7"/>
        </w:rPr>
        <w:t xml:space="preserve"> </w:t>
      </w:r>
      <w:r>
        <w:t>in</w:t>
      </w:r>
      <w:r>
        <w:rPr>
          <w:spacing w:val="-7"/>
        </w:rPr>
        <w:t xml:space="preserve"> </w:t>
      </w:r>
      <w:r>
        <w:t>each</w:t>
      </w:r>
      <w:r>
        <w:rPr>
          <w:spacing w:val="-8"/>
        </w:rPr>
        <w:t xml:space="preserve"> </w:t>
      </w:r>
      <w:r>
        <w:t>school</w:t>
      </w:r>
      <w:r>
        <w:rPr>
          <w:spacing w:val="-7"/>
        </w:rPr>
        <w:t xml:space="preserve"> </w:t>
      </w:r>
      <w:r>
        <w:t>has</w:t>
      </w:r>
      <w:r>
        <w:rPr>
          <w:spacing w:val="-7"/>
        </w:rPr>
        <w:t xml:space="preserve"> </w:t>
      </w:r>
      <w:r>
        <w:t xml:space="preserve">teacher experience recorded, </w:t>
      </w:r>
      <w:r>
        <w:rPr>
          <w:spacing w:val="-4"/>
        </w:rPr>
        <w:t xml:space="preserve">we </w:t>
      </w:r>
      <w:r>
        <w:t xml:space="preserve">can deductively impute the correct (i.e. true) </w:t>
      </w:r>
      <w:r>
        <w:rPr>
          <w:spacing w:val="-3"/>
        </w:rPr>
        <w:t xml:space="preserve">value </w:t>
      </w:r>
      <w:r>
        <w:t>for every pupil in the</w:t>
      </w:r>
      <w:r>
        <w:rPr>
          <w:spacing w:val="-17"/>
        </w:rPr>
        <w:t xml:space="preserve"> </w:t>
      </w:r>
      <w:r>
        <w:t>school.</w:t>
      </w:r>
    </w:p>
    <w:p w14:paraId="60E7DF5C" w14:textId="77777777" w:rsidR="00C4731A" w:rsidRDefault="005E0968">
      <w:pPr>
        <w:pStyle w:val="Kop4"/>
        <w:spacing w:before="236"/>
      </w:pPr>
      <w:bookmarkStart w:id="32" w:name="Imputation_with_the_cluster_variable_as_"/>
      <w:bookmarkEnd w:id="32"/>
      <w:r>
        <w:rPr>
          <w:w w:val="105"/>
        </w:rPr>
        <w:t>Imputation with the cluster variable as predictor (not recommended)</w:t>
      </w:r>
    </w:p>
    <w:p w14:paraId="3A70C5CE" w14:textId="77777777" w:rsidR="00C4731A" w:rsidRDefault="005E0968">
      <w:pPr>
        <w:pStyle w:val="Plattetekst"/>
        <w:spacing w:before="111" w:line="256" w:lineRule="auto"/>
        <w:ind w:left="660" w:right="1462"/>
        <w:jc w:val="both"/>
      </w:pPr>
      <w:r>
        <w:rPr>
          <w:spacing w:val="-4"/>
        </w:rPr>
        <w:t xml:space="preserve">We’ll </w:t>
      </w:r>
      <w:r>
        <w:rPr>
          <w:spacing w:val="-3"/>
        </w:rPr>
        <w:t xml:space="preserve">now </w:t>
      </w:r>
      <w:r>
        <w:t xml:space="preserve">use </w:t>
      </w:r>
      <w:r>
        <w:rPr>
          <w:rFonts w:ascii="Palatino Linotype" w:hAnsi="Palatino Linotype"/>
        </w:rPr>
        <w:t xml:space="preserve">school </w:t>
      </w:r>
      <w:r>
        <w:t xml:space="preserve">as a predictor to impute all other variables. This is still not </w:t>
      </w:r>
      <w:proofErr w:type="spellStart"/>
      <w:r>
        <w:t>recom</w:t>
      </w:r>
      <w:proofErr w:type="spellEnd"/>
      <w:r>
        <w:t>- mended</w:t>
      </w:r>
      <w:r>
        <w:rPr>
          <w:spacing w:val="-6"/>
        </w:rPr>
        <w:t xml:space="preserve"> </w:t>
      </w:r>
      <w:r>
        <w:t>practice,</w:t>
      </w:r>
      <w:r>
        <w:rPr>
          <w:spacing w:val="-6"/>
        </w:rPr>
        <w:t xml:space="preserve"> </w:t>
      </w:r>
      <w:r>
        <w:t>since</w:t>
      </w:r>
      <w:r>
        <w:rPr>
          <w:spacing w:val="-6"/>
        </w:rPr>
        <w:t xml:space="preserve"> </w:t>
      </w:r>
      <w:r>
        <w:t>it</w:t>
      </w:r>
      <w:r>
        <w:rPr>
          <w:spacing w:val="-6"/>
        </w:rPr>
        <w:t xml:space="preserve"> </w:t>
      </w:r>
      <w:r>
        <w:t>only</w:t>
      </w:r>
      <w:r>
        <w:rPr>
          <w:spacing w:val="-6"/>
        </w:rPr>
        <w:t xml:space="preserve"> </w:t>
      </w:r>
      <w:r>
        <w:t>works</w:t>
      </w:r>
      <w:r>
        <w:rPr>
          <w:spacing w:val="-6"/>
        </w:rPr>
        <w:t xml:space="preserve"> </w:t>
      </w:r>
      <w:r>
        <w:t>under</w:t>
      </w:r>
      <w:r>
        <w:rPr>
          <w:spacing w:val="-6"/>
        </w:rPr>
        <w:t xml:space="preserve"> </w:t>
      </w:r>
      <w:r>
        <w:t>certain</w:t>
      </w:r>
      <w:r>
        <w:rPr>
          <w:spacing w:val="-6"/>
        </w:rPr>
        <w:t xml:space="preserve"> </w:t>
      </w:r>
      <w:r>
        <w:t>circumstances</w:t>
      </w:r>
      <w:r>
        <w:rPr>
          <w:spacing w:val="-6"/>
        </w:rPr>
        <w:t xml:space="preserve"> </w:t>
      </w:r>
      <w:r>
        <w:t>and</w:t>
      </w:r>
      <w:r>
        <w:rPr>
          <w:spacing w:val="-6"/>
        </w:rPr>
        <w:t xml:space="preserve"> </w:t>
      </w:r>
      <w:r>
        <w:t>results</w:t>
      </w:r>
      <w:r>
        <w:rPr>
          <w:spacing w:val="-6"/>
        </w:rPr>
        <w:t xml:space="preserve"> </w:t>
      </w:r>
      <w:r>
        <w:rPr>
          <w:spacing w:val="-3"/>
        </w:rPr>
        <w:t>may</w:t>
      </w:r>
      <w:r>
        <w:rPr>
          <w:spacing w:val="-6"/>
        </w:rPr>
        <w:t xml:space="preserve"> </w:t>
      </w:r>
      <w:r>
        <w:rPr>
          <w:spacing w:val="3"/>
        </w:rPr>
        <w:t>be</w:t>
      </w:r>
      <w:r>
        <w:rPr>
          <w:spacing w:val="-6"/>
        </w:rPr>
        <w:t xml:space="preserve"> </w:t>
      </w:r>
      <w:r>
        <w:t>biased (</w:t>
      </w:r>
      <w:hyperlink w:anchor="_bookmark9" w:history="1">
        <w:r>
          <w:rPr>
            <w:color w:val="00007F"/>
          </w:rPr>
          <w:t xml:space="preserve">Drechsler </w:t>
        </w:r>
      </w:hyperlink>
      <w:hyperlink w:anchor="_bookmark9" w:history="1">
        <w:r>
          <w:rPr>
            <w:color w:val="00007F"/>
          </w:rPr>
          <w:t>2015</w:t>
        </w:r>
      </w:hyperlink>
      <w:r>
        <w:t xml:space="preserve">; </w:t>
      </w:r>
      <w:hyperlink w:anchor="_bookmark10" w:history="1">
        <w:r>
          <w:rPr>
            <w:color w:val="00007F"/>
          </w:rPr>
          <w:t xml:space="preserve">Enders, </w:t>
        </w:r>
        <w:proofErr w:type="spellStart"/>
        <w:r>
          <w:rPr>
            <w:color w:val="00007F"/>
          </w:rPr>
          <w:t>Mistler</w:t>
        </w:r>
        <w:proofErr w:type="spellEnd"/>
        <w:r>
          <w:rPr>
            <w:color w:val="00007F"/>
          </w:rPr>
          <w:t xml:space="preserve">, and Keller </w:t>
        </w:r>
      </w:hyperlink>
      <w:hyperlink w:anchor="_bookmark10" w:history="1">
        <w:r>
          <w:rPr>
            <w:color w:val="00007F"/>
          </w:rPr>
          <w:t>2016</w:t>
        </w:r>
      </w:hyperlink>
      <w:r>
        <w:t>). But at least, it includes some multilevel aspect.</w:t>
      </w:r>
      <w:r>
        <w:rPr>
          <w:spacing w:val="9"/>
        </w:rPr>
        <w:t xml:space="preserve"> </w:t>
      </w:r>
      <w:r>
        <w:t>This</w:t>
      </w:r>
      <w:r>
        <w:rPr>
          <w:spacing w:val="-12"/>
        </w:rPr>
        <w:t xml:space="preserve"> </w:t>
      </w:r>
      <w:r>
        <w:t>method</w:t>
      </w:r>
      <w:r>
        <w:rPr>
          <w:spacing w:val="-11"/>
        </w:rPr>
        <w:t xml:space="preserve"> </w:t>
      </w:r>
      <w:r>
        <w:t>is</w:t>
      </w:r>
      <w:r>
        <w:rPr>
          <w:spacing w:val="-11"/>
        </w:rPr>
        <w:t xml:space="preserve"> </w:t>
      </w:r>
      <w:r>
        <w:t>also</w:t>
      </w:r>
      <w:r>
        <w:rPr>
          <w:spacing w:val="-12"/>
        </w:rPr>
        <w:t xml:space="preserve"> </w:t>
      </w:r>
      <w:r>
        <w:t>called</w:t>
      </w:r>
      <w:r>
        <w:rPr>
          <w:spacing w:val="-11"/>
        </w:rPr>
        <w:t xml:space="preserve"> </w:t>
      </w:r>
      <w:r>
        <w:t>‘fixed</w:t>
      </w:r>
      <w:r>
        <w:rPr>
          <w:spacing w:val="-12"/>
        </w:rPr>
        <w:t xml:space="preserve"> </w:t>
      </w:r>
      <w:r>
        <w:t>cluster</w:t>
      </w:r>
      <w:r>
        <w:rPr>
          <w:spacing w:val="-11"/>
        </w:rPr>
        <w:t xml:space="preserve"> </w:t>
      </w:r>
      <w:r>
        <w:t>imputation’,</w:t>
      </w:r>
      <w:r>
        <w:rPr>
          <w:spacing w:val="-10"/>
        </w:rPr>
        <w:t xml:space="preserve"> </w:t>
      </w:r>
      <w:r>
        <w:t>and</w:t>
      </w:r>
      <w:r>
        <w:rPr>
          <w:spacing w:val="-11"/>
        </w:rPr>
        <w:t xml:space="preserve"> </w:t>
      </w:r>
      <w:r>
        <w:t>uses</w:t>
      </w:r>
      <w:r>
        <w:rPr>
          <w:spacing w:val="-12"/>
        </w:rPr>
        <w:t xml:space="preserve"> </w:t>
      </w:r>
      <w:r>
        <w:t>N-1</w:t>
      </w:r>
      <w:r>
        <w:rPr>
          <w:spacing w:val="-11"/>
        </w:rPr>
        <w:t xml:space="preserve"> </w:t>
      </w:r>
      <w:r>
        <w:t>indicator</w:t>
      </w:r>
      <w:r>
        <w:rPr>
          <w:spacing w:val="-12"/>
        </w:rPr>
        <w:t xml:space="preserve"> </w:t>
      </w:r>
      <w:r>
        <w:t>variables representing</w:t>
      </w:r>
      <w:r>
        <w:rPr>
          <w:spacing w:val="-15"/>
        </w:rPr>
        <w:t xml:space="preserve"> </w:t>
      </w:r>
      <w:r>
        <w:t>allocation</w:t>
      </w:r>
      <w:r>
        <w:rPr>
          <w:spacing w:val="-15"/>
        </w:rPr>
        <w:t xml:space="preserve"> </w:t>
      </w:r>
      <w:r>
        <w:t>of</w:t>
      </w:r>
      <w:r>
        <w:rPr>
          <w:spacing w:val="-14"/>
        </w:rPr>
        <w:t xml:space="preserve"> </w:t>
      </w:r>
      <w:r>
        <w:t>N</w:t>
      </w:r>
      <w:r>
        <w:rPr>
          <w:spacing w:val="-15"/>
        </w:rPr>
        <w:t xml:space="preserve"> </w:t>
      </w:r>
      <w:r>
        <w:t>clusters</w:t>
      </w:r>
      <w:r>
        <w:rPr>
          <w:spacing w:val="-14"/>
        </w:rPr>
        <w:t xml:space="preserve"> </w:t>
      </w:r>
      <w:r>
        <w:t>as</w:t>
      </w:r>
      <w:r>
        <w:rPr>
          <w:spacing w:val="-15"/>
        </w:rPr>
        <w:t xml:space="preserve"> </w:t>
      </w:r>
      <w:r>
        <w:t>a</w:t>
      </w:r>
      <w:r>
        <w:rPr>
          <w:spacing w:val="-14"/>
        </w:rPr>
        <w:t xml:space="preserve"> </w:t>
      </w:r>
      <w:r>
        <w:t>fixed</w:t>
      </w:r>
      <w:r>
        <w:rPr>
          <w:spacing w:val="-15"/>
        </w:rPr>
        <w:t xml:space="preserve"> </w:t>
      </w:r>
      <w:r>
        <w:t>factor</w:t>
      </w:r>
      <w:r>
        <w:rPr>
          <w:spacing w:val="-14"/>
        </w:rPr>
        <w:t xml:space="preserve"> </w:t>
      </w:r>
      <w:r>
        <w:t>in</w:t>
      </w:r>
      <w:r>
        <w:rPr>
          <w:spacing w:val="-15"/>
        </w:rPr>
        <w:t xml:space="preserve"> </w:t>
      </w:r>
      <w:r>
        <w:t>the</w:t>
      </w:r>
      <w:r>
        <w:rPr>
          <w:spacing w:val="-15"/>
        </w:rPr>
        <w:t xml:space="preserve"> </w:t>
      </w:r>
      <w:r>
        <w:t>model</w:t>
      </w:r>
      <w:r>
        <w:rPr>
          <w:spacing w:val="-14"/>
        </w:rPr>
        <w:t xml:space="preserve"> </w:t>
      </w:r>
      <w:r>
        <w:t>(</w:t>
      </w:r>
      <w:hyperlink w:anchor="_bookmark18" w:history="1">
        <w:r>
          <w:rPr>
            <w:color w:val="00007F"/>
          </w:rPr>
          <w:t>Reiter,</w:t>
        </w:r>
        <w:r>
          <w:rPr>
            <w:color w:val="00007F"/>
            <w:spacing w:val="-13"/>
          </w:rPr>
          <w:t xml:space="preserve"> </w:t>
        </w:r>
        <w:r>
          <w:rPr>
            <w:color w:val="00007F"/>
          </w:rPr>
          <w:t>Raghunathan,</w:t>
        </w:r>
        <w:r>
          <w:rPr>
            <w:color w:val="00007F"/>
            <w:spacing w:val="-14"/>
          </w:rPr>
          <w:t xml:space="preserve"> </w:t>
        </w:r>
        <w:r>
          <w:rPr>
            <w:color w:val="00007F"/>
          </w:rPr>
          <w:t>and</w:t>
        </w:r>
      </w:hyperlink>
      <w:r>
        <w:rPr>
          <w:color w:val="00007F"/>
        </w:rPr>
        <w:t xml:space="preserve"> </w:t>
      </w:r>
      <w:hyperlink w:anchor="_bookmark18" w:history="1">
        <w:r>
          <w:rPr>
            <w:color w:val="00007F"/>
          </w:rPr>
          <w:t>Kinney</w:t>
        </w:r>
        <w:r>
          <w:rPr>
            <w:color w:val="00007F"/>
            <w:spacing w:val="-7"/>
          </w:rPr>
          <w:t xml:space="preserve"> </w:t>
        </w:r>
      </w:hyperlink>
      <w:hyperlink w:anchor="_bookmark18" w:history="1">
        <w:r>
          <w:rPr>
            <w:color w:val="00007F"/>
          </w:rPr>
          <w:t>2006</w:t>
        </w:r>
      </w:hyperlink>
      <w:r>
        <w:t>;</w:t>
      </w:r>
      <w:r>
        <w:rPr>
          <w:spacing w:val="-6"/>
        </w:rPr>
        <w:t xml:space="preserve"> </w:t>
      </w:r>
      <w:hyperlink w:anchor="_bookmark10" w:history="1">
        <w:r>
          <w:rPr>
            <w:color w:val="00007F"/>
          </w:rPr>
          <w:t>Enders</w:t>
        </w:r>
        <w:r>
          <w:rPr>
            <w:color w:val="00007F"/>
            <w:spacing w:val="-6"/>
          </w:rPr>
          <w:t xml:space="preserve"> </w:t>
        </w:r>
        <w:r>
          <w:rPr>
            <w:color w:val="00007F"/>
            <w:u w:val="single" w:color="00007F"/>
          </w:rPr>
          <w:t>et</w:t>
        </w:r>
        <w:r>
          <w:rPr>
            <w:color w:val="00007F"/>
            <w:spacing w:val="-6"/>
            <w:u w:val="single" w:color="00007F"/>
          </w:rPr>
          <w:t xml:space="preserve"> </w:t>
        </w:r>
        <w:r>
          <w:rPr>
            <w:color w:val="00007F"/>
            <w:u w:val="single" w:color="00007F"/>
          </w:rPr>
          <w:t>al.</w:t>
        </w:r>
        <w:r>
          <w:rPr>
            <w:color w:val="00007F"/>
            <w:spacing w:val="-6"/>
          </w:rPr>
          <w:t xml:space="preserve"> </w:t>
        </w:r>
      </w:hyperlink>
      <w:hyperlink w:anchor="_bookmark10" w:history="1">
        <w:r>
          <w:rPr>
            <w:color w:val="00007F"/>
          </w:rPr>
          <w:t>2016</w:t>
        </w:r>
      </w:hyperlink>
      <w:r>
        <w:t>).</w:t>
      </w:r>
      <w:r>
        <w:rPr>
          <w:spacing w:val="9"/>
        </w:rPr>
        <w:t xml:space="preserve"> </w:t>
      </w:r>
      <w:r>
        <w:t>Colloquially,</w:t>
      </w:r>
      <w:r>
        <w:rPr>
          <w:spacing w:val="-6"/>
        </w:rPr>
        <w:t xml:space="preserve"> </w:t>
      </w:r>
      <w:r>
        <w:t>this</w:t>
      </w:r>
      <w:r>
        <w:rPr>
          <w:spacing w:val="-6"/>
        </w:rPr>
        <w:t xml:space="preserve"> </w:t>
      </w:r>
      <w:r>
        <w:t>is</w:t>
      </w:r>
      <w:r>
        <w:rPr>
          <w:spacing w:val="-6"/>
        </w:rPr>
        <w:t xml:space="preserve"> </w:t>
      </w:r>
      <w:r>
        <w:t>‘multilevel</w:t>
      </w:r>
      <w:r>
        <w:rPr>
          <w:spacing w:val="-6"/>
        </w:rPr>
        <w:t xml:space="preserve"> </w:t>
      </w:r>
      <w:r>
        <w:t>imputation</w:t>
      </w:r>
      <w:r>
        <w:rPr>
          <w:spacing w:val="-6"/>
        </w:rPr>
        <w:t xml:space="preserve"> </w:t>
      </w:r>
      <w:r>
        <w:t>for</w:t>
      </w:r>
      <w:r>
        <w:rPr>
          <w:spacing w:val="-7"/>
        </w:rPr>
        <w:t xml:space="preserve"> </w:t>
      </w:r>
      <w:r>
        <w:rPr>
          <w:spacing w:val="-5"/>
        </w:rPr>
        <w:t>dummies’.</w:t>
      </w:r>
    </w:p>
    <w:p w14:paraId="13615392" w14:textId="77777777" w:rsidR="00C4731A" w:rsidRDefault="005E0968">
      <w:pPr>
        <w:pStyle w:val="Plattetekst"/>
        <w:spacing w:before="64" w:line="259" w:lineRule="auto"/>
        <w:ind w:left="660" w:right="1460"/>
        <w:jc w:val="both"/>
      </w:pPr>
      <w:r>
        <w:t>Add: doesn’t work with syst missing (only sporadically). There’s some pro’s and con’s. May not differ much if the number of clusters is low.</w:t>
      </w:r>
    </w:p>
    <w:p w14:paraId="17CFB274" w14:textId="77777777" w:rsidR="00C4731A" w:rsidRDefault="005E0968">
      <w:pPr>
        <w:pStyle w:val="Plattetekst"/>
        <w:spacing w:before="65"/>
        <w:ind w:left="660"/>
      </w:pPr>
      <w:r>
        <w:t>The more the random effects are of interest, the more you need ml models.</w:t>
      </w:r>
    </w:p>
    <w:p w14:paraId="15FDB847" w14:textId="77777777" w:rsidR="00C4731A" w:rsidRDefault="00C4731A">
      <w:pPr>
        <w:pStyle w:val="Plattetekst"/>
        <w:spacing w:before="6"/>
        <w:rPr>
          <w:sz w:val="27"/>
        </w:rPr>
      </w:pPr>
    </w:p>
    <w:p w14:paraId="41932EBF" w14:textId="77777777" w:rsidR="00C4731A" w:rsidRDefault="005E0968">
      <w:pPr>
        <w:spacing w:line="261" w:lineRule="auto"/>
        <w:ind w:left="660" w:right="6610"/>
        <w:rPr>
          <w:rFonts w:ascii="Courier New"/>
          <w:i/>
        </w:rPr>
      </w:pPr>
      <w:r>
        <w:rPr>
          <w:rFonts w:ascii="Courier New"/>
          <w:i/>
          <w:w w:val="95"/>
        </w:rPr>
        <w:t>R&gt;</w:t>
      </w:r>
      <w:r>
        <w:rPr>
          <w:rFonts w:ascii="Courier New"/>
          <w:i/>
          <w:spacing w:val="-68"/>
          <w:w w:val="95"/>
        </w:rPr>
        <w:t xml:space="preserve"> </w:t>
      </w:r>
      <w:r>
        <w:rPr>
          <w:rFonts w:ascii="Courier New"/>
          <w:i/>
          <w:w w:val="95"/>
        </w:rPr>
        <w:t>#</w:t>
      </w:r>
      <w:r>
        <w:rPr>
          <w:rFonts w:ascii="Courier New"/>
          <w:i/>
          <w:spacing w:val="-67"/>
          <w:w w:val="95"/>
        </w:rPr>
        <w:t xml:space="preserve"> </w:t>
      </w:r>
      <w:r>
        <w:rPr>
          <w:rFonts w:ascii="Courier New"/>
          <w:i/>
          <w:w w:val="95"/>
        </w:rPr>
        <w:t>adjust</w:t>
      </w:r>
      <w:r>
        <w:rPr>
          <w:rFonts w:ascii="Courier New"/>
          <w:i/>
          <w:spacing w:val="-67"/>
          <w:w w:val="95"/>
        </w:rPr>
        <w:t xml:space="preserve"> </w:t>
      </w:r>
      <w:r>
        <w:rPr>
          <w:rFonts w:ascii="Courier New"/>
          <w:i/>
          <w:w w:val="95"/>
        </w:rPr>
        <w:t>the</w:t>
      </w:r>
      <w:r>
        <w:rPr>
          <w:rFonts w:ascii="Courier New"/>
          <w:i/>
          <w:spacing w:val="-67"/>
          <w:w w:val="95"/>
        </w:rPr>
        <w:t xml:space="preserve"> </w:t>
      </w:r>
      <w:r>
        <w:rPr>
          <w:rFonts w:ascii="Courier New"/>
          <w:i/>
          <w:w w:val="95"/>
        </w:rPr>
        <w:t>predictor</w:t>
      </w:r>
      <w:r>
        <w:rPr>
          <w:rFonts w:ascii="Courier New"/>
          <w:i/>
          <w:spacing w:val="-67"/>
          <w:w w:val="95"/>
        </w:rPr>
        <w:t xml:space="preserve"> </w:t>
      </w:r>
      <w:r>
        <w:rPr>
          <w:rFonts w:ascii="Courier New"/>
          <w:i/>
          <w:spacing w:val="-3"/>
          <w:w w:val="95"/>
        </w:rPr>
        <w:t xml:space="preserve">matrix </w:t>
      </w:r>
      <w:r>
        <w:rPr>
          <w:rFonts w:ascii="Courier New"/>
          <w:i/>
          <w:w w:val="95"/>
        </w:rPr>
        <w:t>R&gt; pred &lt;-</w:t>
      </w:r>
      <w:r>
        <w:rPr>
          <w:rFonts w:ascii="Courier New"/>
          <w:i/>
          <w:spacing w:val="-67"/>
          <w:w w:val="95"/>
        </w:rPr>
        <w:t xml:space="preserve"> </w:t>
      </w:r>
      <w:proofErr w:type="spellStart"/>
      <w:r>
        <w:rPr>
          <w:rFonts w:ascii="Courier New"/>
          <w:i/>
          <w:w w:val="95"/>
        </w:rPr>
        <w:t>ini$pred</w:t>
      </w:r>
      <w:proofErr w:type="spellEnd"/>
    </w:p>
    <w:p w14:paraId="46751CA5" w14:textId="77777777" w:rsidR="00C4731A" w:rsidRDefault="005E0968">
      <w:pPr>
        <w:spacing w:line="261" w:lineRule="auto"/>
        <w:ind w:left="660" w:right="7415"/>
        <w:rPr>
          <w:rFonts w:ascii="Courier New"/>
          <w:i/>
        </w:rPr>
      </w:pPr>
      <w:r>
        <w:rPr>
          <w:rFonts w:ascii="Courier New"/>
          <w:i/>
          <w:w w:val="95"/>
        </w:rPr>
        <w:t>R&gt;</w:t>
      </w:r>
      <w:r>
        <w:rPr>
          <w:rFonts w:ascii="Courier New"/>
          <w:i/>
          <w:spacing w:val="-54"/>
          <w:w w:val="95"/>
        </w:rPr>
        <w:t xml:space="preserve"> </w:t>
      </w:r>
      <w:r>
        <w:rPr>
          <w:rFonts w:ascii="Courier New"/>
          <w:i/>
          <w:w w:val="95"/>
        </w:rPr>
        <w:t>#</w:t>
      </w:r>
      <w:r>
        <w:rPr>
          <w:rFonts w:ascii="Courier New"/>
          <w:i/>
          <w:spacing w:val="-53"/>
          <w:w w:val="95"/>
        </w:rPr>
        <w:t xml:space="preserve"> </w:t>
      </w:r>
      <w:r>
        <w:rPr>
          <w:rFonts w:ascii="Courier New"/>
          <w:i/>
          <w:w w:val="95"/>
        </w:rPr>
        <w:t>pred[,</w:t>
      </w:r>
      <w:r>
        <w:rPr>
          <w:rFonts w:ascii="Courier New"/>
          <w:i/>
          <w:spacing w:val="-53"/>
          <w:w w:val="95"/>
        </w:rPr>
        <w:t xml:space="preserve"> </w:t>
      </w:r>
      <w:r>
        <w:rPr>
          <w:rFonts w:ascii="Courier New"/>
          <w:i/>
          <w:w w:val="95"/>
        </w:rPr>
        <w:t>"pupil"]</w:t>
      </w:r>
      <w:r>
        <w:rPr>
          <w:rFonts w:ascii="Courier New"/>
          <w:i/>
          <w:spacing w:val="-53"/>
          <w:w w:val="95"/>
        </w:rPr>
        <w:t xml:space="preserve"> </w:t>
      </w:r>
      <w:r>
        <w:rPr>
          <w:rFonts w:ascii="Courier New"/>
          <w:i/>
          <w:w w:val="95"/>
        </w:rPr>
        <w:t>&lt;-</w:t>
      </w:r>
      <w:r>
        <w:rPr>
          <w:rFonts w:ascii="Courier New"/>
          <w:i/>
          <w:spacing w:val="-53"/>
          <w:w w:val="95"/>
        </w:rPr>
        <w:t xml:space="preserve"> </w:t>
      </w:r>
      <w:r>
        <w:rPr>
          <w:rFonts w:ascii="Courier New"/>
          <w:i/>
          <w:spacing w:val="-15"/>
          <w:w w:val="95"/>
        </w:rPr>
        <w:t xml:space="preserve">0 </w:t>
      </w:r>
      <w:r>
        <w:rPr>
          <w:rFonts w:ascii="Courier New"/>
          <w:i/>
          <w:w w:val="95"/>
        </w:rPr>
        <w:t>R&gt;</w:t>
      </w:r>
    </w:p>
    <w:p w14:paraId="15D8B5D1" w14:textId="77777777" w:rsidR="00C4731A" w:rsidRDefault="00C4731A">
      <w:pPr>
        <w:spacing w:line="261" w:lineRule="auto"/>
        <w:rPr>
          <w:rFonts w:ascii="Courier New"/>
        </w:rPr>
        <w:sectPr w:rsidR="00C4731A">
          <w:pgSz w:w="11910" w:h="16840"/>
          <w:pgMar w:top="1740" w:right="0" w:bottom="280" w:left="960" w:header="1433" w:footer="0" w:gutter="0"/>
          <w:cols w:space="708"/>
        </w:sectPr>
      </w:pPr>
    </w:p>
    <w:p w14:paraId="35C3DE88" w14:textId="77777777" w:rsidR="00C4731A" w:rsidRDefault="00C4731A">
      <w:pPr>
        <w:pStyle w:val="Plattetekst"/>
        <w:spacing w:before="2"/>
        <w:rPr>
          <w:rFonts w:ascii="Courier New"/>
          <w:i/>
          <w:sz w:val="29"/>
        </w:rPr>
      </w:pPr>
    </w:p>
    <w:p w14:paraId="363CC573" w14:textId="77777777" w:rsidR="00C4731A" w:rsidRDefault="005E0968">
      <w:pPr>
        <w:spacing w:before="139"/>
        <w:ind w:left="660"/>
        <w:rPr>
          <w:rFonts w:ascii="Courier New"/>
          <w:i/>
        </w:rPr>
      </w:pPr>
      <w:r>
        <w:rPr>
          <w:rFonts w:ascii="Courier New"/>
          <w:i/>
          <w:w w:val="95"/>
        </w:rPr>
        <w:t>R&gt; # impute the data, cluster as predictor</w:t>
      </w:r>
    </w:p>
    <w:p w14:paraId="546F8F8A" w14:textId="77777777" w:rsidR="00C4731A" w:rsidRDefault="005E0968">
      <w:pPr>
        <w:spacing w:before="22"/>
        <w:ind w:left="660"/>
        <w:rPr>
          <w:rFonts w:ascii="Courier New"/>
          <w:i/>
        </w:rPr>
      </w:pPr>
      <w:r>
        <w:rPr>
          <w:rFonts w:ascii="Courier New"/>
          <w:i/>
          <w:w w:val="95"/>
        </w:rPr>
        <w:t xml:space="preserve">R&gt; </w:t>
      </w:r>
      <w:proofErr w:type="spellStart"/>
      <w:r>
        <w:rPr>
          <w:rFonts w:ascii="Courier New"/>
          <w:i/>
          <w:w w:val="95"/>
        </w:rPr>
        <w:t>imp_predictor</w:t>
      </w:r>
      <w:proofErr w:type="spellEnd"/>
      <w:r>
        <w:rPr>
          <w:rFonts w:ascii="Courier New"/>
          <w:i/>
          <w:w w:val="95"/>
        </w:rPr>
        <w:t xml:space="preserve"> &lt;- mice(</w:t>
      </w:r>
      <w:proofErr w:type="spellStart"/>
      <w:r>
        <w:rPr>
          <w:rFonts w:ascii="Courier New"/>
          <w:i/>
          <w:w w:val="95"/>
        </w:rPr>
        <w:t>popmis</w:t>
      </w:r>
      <w:proofErr w:type="spellEnd"/>
      <w:r>
        <w:rPr>
          <w:rFonts w:ascii="Courier New"/>
          <w:i/>
          <w:w w:val="95"/>
        </w:rPr>
        <w:t xml:space="preserve">, </w:t>
      </w:r>
      <w:proofErr w:type="spellStart"/>
      <w:r>
        <w:rPr>
          <w:rFonts w:ascii="Courier New"/>
          <w:i/>
          <w:w w:val="95"/>
        </w:rPr>
        <w:t>maxit</w:t>
      </w:r>
      <w:proofErr w:type="spellEnd"/>
      <w:r>
        <w:rPr>
          <w:rFonts w:ascii="Courier New"/>
          <w:i/>
          <w:w w:val="95"/>
        </w:rPr>
        <w:t xml:space="preserve"> = 1, pred = pred, print = FALSE)</w:t>
      </w:r>
    </w:p>
    <w:p w14:paraId="56E274E7" w14:textId="77777777" w:rsidR="00C4731A" w:rsidRDefault="00C4731A">
      <w:pPr>
        <w:pStyle w:val="Plattetekst"/>
        <w:rPr>
          <w:rFonts w:ascii="Courier New"/>
          <w:i/>
          <w:sz w:val="20"/>
        </w:rPr>
      </w:pPr>
    </w:p>
    <w:p w14:paraId="48AB9E9B" w14:textId="77777777" w:rsidR="00C4731A" w:rsidRDefault="002616D9">
      <w:pPr>
        <w:pStyle w:val="Plattetekst"/>
        <w:spacing w:before="9"/>
        <w:rPr>
          <w:rFonts w:ascii="Courier New"/>
          <w:i/>
          <w:sz w:val="24"/>
        </w:rPr>
      </w:pPr>
      <w:r>
        <w:pict w14:anchorId="4D9B8C89">
          <v:group id="_x0000_s1662" style="position:absolute;margin-left:168.55pt;margin-top:16.05pt;width:13.15pt;height:4.65pt;z-index:-251614720;mso-wrap-distance-left:0;mso-wrap-distance-right:0;mso-position-horizontal-relative:page" coordorigin="3371,321" coordsize="263,93">
            <v:shape id="_x0000_s1676" style="position:absolute;left:3502;top:328;width:79;height:79" coordorigin="3502,328" coordsize="79,79" path="m3542,328r-16,3l3514,340r-8,12l3502,367r4,16l3514,395r12,8l3542,406r15,-3l3569,395r9,-12l3581,367r-3,-15l3569,340r-12,-9l3542,328xe" fillcolor="#006cc2" stroked="f">
              <v:fill opacity="46006f"/>
              <v:path arrowok="t"/>
            </v:shape>
            <v:shape id="_x0000_s1675" style="position:absolute;left:3502;top:328;width:79;height:79" coordorigin="3502,328" coordsize="79,79" path="m3502,367r4,-15l3514,340r12,-9l3542,328r15,3l3569,340r9,12l3581,367r-3,16l3569,395r-12,8l3542,406r-16,-3l3514,395r-8,-12l3502,367e" filled="f" strokecolor="#006cc2" strokeweight=".25106mm">
              <v:path arrowok="t"/>
            </v:shape>
            <v:shape id="_x0000_s1674" style="position:absolute;left:3405;top:328;width:79;height:79" coordorigin="3405,328" coordsize="79,79" path="m3445,328r-16,3l3417,340r-9,12l3405,367r3,16l3417,395r12,8l3445,406r15,-3l3472,395r9,-12l3484,367r-3,-15l3472,340r-12,-9l3445,328xe" fillcolor="#006cc2" stroked="f">
              <v:fill opacity="46006f"/>
              <v:path arrowok="t"/>
            </v:shape>
            <v:shape id="_x0000_s1673" style="position:absolute;left:3405;top:328;width:79;height:79" coordorigin="3405,328" coordsize="79,79" path="m3405,367r3,-15l3417,340r12,-9l3445,328r15,3l3472,340r9,12l3484,367r-3,16l3472,395r-12,8l3445,406r-16,-3l3417,395r-9,-12l3405,367e" filled="f" strokecolor="#006cc2" strokeweight=".25106mm">
              <v:path arrowok="t"/>
            </v:shape>
            <v:shape id="_x0000_s1672" style="position:absolute;left:3378;top:328;width:79;height:79" coordorigin="3379,328" coordsize="79,79" path="m3418,328r-15,3l3390,340r-8,12l3379,367r3,16l3390,395r13,8l3418,406r15,-3l3445,395r9,-12l3457,367r-3,-15l3445,340r-12,-9l3418,328xe" fillcolor="#006cc2" stroked="f">
              <v:fill opacity="46006f"/>
              <v:path arrowok="t"/>
            </v:shape>
            <v:shape id="_x0000_s1671" style="position:absolute;left:3378;top:328;width:79;height:79" coordorigin="3379,328" coordsize="79,79" path="m3379,367r3,-15l3390,340r13,-9l3418,328r15,3l3445,340r9,12l3457,367r-3,16l3445,395r-12,8l3418,406r-15,-3l3390,395r-8,-12l3379,367e" filled="f" strokecolor="#006cc2" strokeweight=".25106mm">
              <v:path arrowok="t"/>
            </v:shape>
            <v:shape id="_x0000_s1670" style="position:absolute;left:3512;top:328;width:79;height:79" coordorigin="3512,328" coordsize="79,79" path="m3551,328r-15,3l3524,340r-9,12l3512,367r3,16l3524,395r12,8l3551,406r16,-3l3579,395r8,-12l3590,367r-3,-15l3579,340r-12,-9l3551,328xe" fillcolor="#006cc2" stroked="f">
              <v:fill opacity="46006f"/>
              <v:path arrowok="t"/>
            </v:shape>
            <v:shape id="_x0000_s1669" style="position:absolute;left:3512;top:328;width:79;height:79" coordorigin="3512,328" coordsize="79,79" path="m3512,367r3,-15l3524,340r12,-9l3551,328r16,3l3579,340r8,12l3590,367r-3,16l3579,395r-12,8l3551,406r-15,-3l3524,395r-9,-12l3512,367e" filled="f" strokecolor="#006cc2" strokeweight=".25106mm">
              <v:path arrowok="t"/>
            </v:shape>
            <v:shape id="_x0000_s1668" style="position:absolute;left:3435;top:328;width:79;height:79" coordorigin="3435,328" coordsize="79,79" path="m3475,328r-16,3l3447,340r-9,12l3435,367r3,16l3447,395r12,8l3475,406r15,-3l3502,395r9,-12l3514,367r-3,-15l3502,340r-12,-9l3475,328xe" fillcolor="#006cc2" stroked="f">
              <v:fill opacity="46006f"/>
              <v:path arrowok="t"/>
            </v:shape>
            <v:shape id="_x0000_s1667" style="position:absolute;left:3435;top:328;width:79;height:79" coordorigin="3435,328" coordsize="79,79" path="m3435,367r3,-15l3447,340r12,-9l3475,328r15,3l3502,340r9,12l3514,367r-3,16l3502,395r-12,8l3475,406r-16,-3l3447,395r-9,-12l3435,367e" filled="f" strokecolor="#006cc2" strokeweight=".25106mm">
              <v:path arrowok="t"/>
            </v:shape>
            <v:shape id="_x0000_s1666" style="position:absolute;left:3548;top:328;width:79;height:79" coordorigin="3549,328" coordsize="79,79" path="m3588,328r-15,3l3560,340r-8,12l3549,367r3,16l3560,395r13,8l3588,406r15,-3l3616,395r8,-12l3627,367r-3,-15l3616,340r-13,-9l3588,328xe" fillcolor="#006cc2" stroked="f">
              <v:fill opacity="46006f"/>
              <v:path arrowok="t"/>
            </v:shape>
            <v:shape id="_x0000_s1665" style="position:absolute;left:3548;top:328;width:79;height:79" coordorigin="3549,328" coordsize="79,79" path="m3549,367r3,-15l3560,340r13,-9l3588,328r15,3l3616,340r8,12l3627,367r-3,16l3616,395r-13,8l3588,406r-15,-3l3560,395r-8,-12l3549,367e" filled="f" strokecolor="#006cc2" strokeweight=".25106mm">
              <v:path arrowok="t"/>
            </v:shape>
            <v:shape id="_x0000_s1664" style="position:absolute;left:3445;top:328;width:79;height:79" coordorigin="3446,328" coordsize="79,79" path="m3485,328r-16,3l3457,340r-8,12l3446,367r3,16l3457,395r12,8l3485,406r15,-3l3512,395r9,-12l3524,367r-3,-15l3512,340r-12,-9l3485,328xe" fillcolor="#006cc2" stroked="f">
              <v:fill opacity="46006f"/>
              <v:path arrowok="t"/>
            </v:shape>
            <v:shape id="_x0000_s1663" style="position:absolute;left:3445;top:328;width:79;height:79" coordorigin="3446,328" coordsize="79,79" path="m3446,367r3,-15l3457,340r12,-9l3485,328r15,3l3512,340r9,12l3524,367r-3,16l3512,395r-12,8l3485,406r-16,-3l3457,395r-8,-12l3446,367e" filled="f" strokecolor="#006cc2" strokeweight=".25106mm">
              <v:path arrowok="t"/>
            </v:shape>
            <w10:wrap type="topAndBottom" anchorx="page"/>
          </v:group>
        </w:pict>
      </w:r>
    </w:p>
    <w:p w14:paraId="7AF06E3B" w14:textId="77777777" w:rsidR="00C4731A" w:rsidRDefault="00C4731A">
      <w:pPr>
        <w:pStyle w:val="Plattetekst"/>
        <w:rPr>
          <w:rFonts w:ascii="Courier New"/>
          <w:i/>
          <w:sz w:val="20"/>
        </w:rPr>
      </w:pPr>
    </w:p>
    <w:p w14:paraId="74C1CA09" w14:textId="77777777" w:rsidR="00C4731A" w:rsidRDefault="00C4731A">
      <w:pPr>
        <w:pStyle w:val="Plattetekst"/>
        <w:spacing w:before="3"/>
        <w:rPr>
          <w:rFonts w:ascii="Courier New"/>
          <w:i/>
          <w:sz w:val="16"/>
        </w:rPr>
      </w:pPr>
    </w:p>
    <w:p w14:paraId="4970BE2B" w14:textId="77777777" w:rsidR="00C4731A" w:rsidRDefault="005E0968">
      <w:pPr>
        <w:ind w:left="1913"/>
        <w:rPr>
          <w:rFonts w:ascii="Arial"/>
          <w:sz w:val="18"/>
        </w:rPr>
      </w:pPr>
      <w:r>
        <w:rPr>
          <w:noProof/>
        </w:rPr>
        <w:drawing>
          <wp:anchor distT="0" distB="0" distL="0" distR="0" simplePos="0" relativeHeight="251660800" behindDoc="1" locked="0" layoutInCell="1" allowOverlap="1" wp14:anchorId="636B4600" wp14:editId="25694CDC">
            <wp:simplePos x="0" y="0"/>
            <wp:positionH relativeFrom="page">
              <wp:posOffset>2096202</wp:posOffset>
            </wp:positionH>
            <wp:positionV relativeFrom="paragraph">
              <wp:posOffset>36629</wp:posOffset>
            </wp:positionV>
            <wp:extent cx="293532" cy="58808"/>
            <wp:effectExtent l="0" t="0" r="0" b="0"/>
            <wp:wrapNone/>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25" cstate="print"/>
                    <a:stretch>
                      <a:fillRect/>
                    </a:stretch>
                  </pic:blipFill>
                  <pic:spPr>
                    <a:xfrm>
                      <a:off x="0" y="0"/>
                      <a:ext cx="293532" cy="58808"/>
                    </a:xfrm>
                    <a:prstGeom prst="rect">
                      <a:avLst/>
                    </a:prstGeom>
                  </pic:spPr>
                </pic:pic>
              </a:graphicData>
            </a:graphic>
          </wp:anchor>
        </w:drawing>
      </w:r>
      <w:r w:rsidR="002616D9">
        <w:pict w14:anchorId="53B66C1D">
          <v:group id="_x0000_s1658" style="position:absolute;left:0;text-align:left;margin-left:202.95pt;margin-top:-26.7pt;width:23.75pt;height:211.7pt;z-index:-251632128;mso-position-horizontal-relative:page;mso-position-vertical-relative:text" coordorigin="4059,-534" coordsize="475,4234">
            <v:shape id="_x0000_s1661" type="#_x0000_t75" style="position:absolute;left:4059;top:-534;width:475;height:4187">
              <v:imagedata r:id="rId26" o:title=""/>
            </v:shape>
            <v:shape id="_x0000_s1660" style="position:absolute;left:4395;top:3613;width:79;height:79" coordorigin="4396,3614" coordsize="79,79" path="m4435,3614r-15,3l4407,3625r-8,13l4396,3653r3,15l4407,3681r13,8l4435,3692r15,-3l4463,3681r8,-13l4474,3653r-3,-15l4463,3625r-13,-8l4435,3614xe" fillcolor="#b61a51" stroked="f">
              <v:fill opacity="46006f"/>
              <v:path arrowok="t"/>
            </v:shape>
            <v:shape id="_x0000_s1659" style="position:absolute;left:4395;top:3613;width:79;height:79" coordorigin="4396,3614" coordsize="79,79" path="m4396,3653r3,-15l4407,3625r13,-8l4435,3614r15,3l4463,3625r8,13l4474,3653r-3,15l4463,3681r-13,8l4435,3692r-15,-3l4407,3681r-8,-13l4396,3653e" filled="f" strokecolor="#b61a51" strokeweight=".25106mm">
              <v:path arrowok="t"/>
            </v:shape>
            <w10:wrap anchorx="page"/>
          </v:group>
        </w:pict>
      </w:r>
      <w:r w:rsidR="002616D9">
        <w:pict w14:anchorId="185E665C">
          <v:group id="_x0000_s1654" style="position:absolute;left:0;text-align:left;margin-left:241.25pt;margin-top:-26.7pt;width:23.7pt;height:211.7pt;z-index:-251631104;mso-position-horizontal-relative:page;mso-position-vertical-relative:text" coordorigin="4825,-534" coordsize="474,4234">
            <v:shape id="_x0000_s1657" type="#_x0000_t75" style="position:absolute;left:4824;top:-534;width:474;height:4187">
              <v:imagedata r:id="rId27" o:title=""/>
            </v:shape>
            <v:shape id="_x0000_s1656" style="position:absolute;left:4921;top:3613;width:79;height:79" coordorigin="4921,3614" coordsize="79,79" path="m4960,3614r-15,3l4933,3625r-9,13l4921,3653r3,15l4933,3681r12,8l4960,3692r16,-3l4988,3681r9,-13l5000,3653r-3,-15l4988,3625r-12,-8l4960,3614xe" fillcolor="#b61a51" stroked="f">
              <v:fill opacity="46006f"/>
              <v:path arrowok="t"/>
            </v:shape>
            <v:shape id="_x0000_s1655" style="position:absolute;left:4921;top:3613;width:79;height:79" coordorigin="4921,3614" coordsize="79,79" path="m4921,3653r3,-15l4933,3625r12,-8l4960,3614r16,3l4988,3625r9,13l5000,3653r-3,15l4988,3681r-12,8l4960,3692r-15,-3l4933,3681r-9,-13l4921,3653e" filled="f" strokecolor="#b61a51" strokeweight=".25106mm">
              <v:path arrowok="t"/>
            </v:shape>
            <w10:wrap anchorx="page"/>
          </v:group>
        </w:pict>
      </w:r>
      <w:r w:rsidR="002616D9">
        <w:pict w14:anchorId="78899862">
          <v:group id="_x0000_s1644" style="position:absolute;left:0;text-align:left;margin-left:279.45pt;margin-top:-26.7pt;width:23.75pt;height:211.7pt;z-index:-251630080;mso-position-horizontal-relative:page;mso-position-vertical-relative:text" coordorigin="5589,-534" coordsize="475,4234">
            <v:shape id="_x0000_s1653" style="position:absolute;left:5885;top:-527;width:79;height:79" coordorigin="5886,-527" coordsize="79,79" path="m5925,-527r-15,3l5897,-515r-8,12l5886,-487r3,15l5897,-460r13,9l5925,-448r15,-3l5953,-460r8,-12l5964,-487r-3,-16l5953,-515r-13,-9l5925,-527xe" fillcolor="#b61a51" stroked="f">
              <v:fill opacity="46006f"/>
              <v:path arrowok="t"/>
            </v:shape>
            <v:shape id="_x0000_s1652" style="position:absolute;left:5885;top:-527;width:79;height:79" coordorigin="5886,-527" coordsize="79,79" path="m5886,-487r3,-16l5897,-515r13,-9l5925,-527r15,3l5953,-515r8,12l5964,-487r-3,15l5953,-460r-13,9l5925,-448r-15,-3l5897,-460r-8,-12l5886,-487e" filled="f" strokecolor="#b61a51" strokeweight=".25106mm">
              <v:path arrowok="t"/>
            </v:shape>
            <v:shape id="_x0000_s1651" type="#_x0000_t75" style="position:absolute;left:5588;top:-488;width:475;height:4187">
              <v:imagedata r:id="rId28" o:title=""/>
            </v:shape>
            <v:shape id="_x0000_s1650" style="position:absolute;left:5874;top:-527;width:79;height:79" coordorigin="5874,-527" coordsize="79,79" path="m5914,-527r-15,3l5886,-515r-8,12l5874,-487r4,15l5886,-460r13,9l5914,-448r15,-3l5941,-460r9,-12l5953,-487r-3,-16l5941,-515r-12,-9l5914,-527xe" fillcolor="#b61a51" stroked="f">
              <v:fill opacity="46006f"/>
              <v:path arrowok="t"/>
            </v:shape>
            <v:shape id="_x0000_s1649" style="position:absolute;left:5874;top:-527;width:79;height:79" coordorigin="5874,-527" coordsize="79,79" path="m5874,-487r4,-16l5886,-515r13,-9l5914,-527r15,3l5941,-515r9,12l5953,-487r-3,15l5941,-460r-12,9l5914,-448r-15,-3l5886,-460r-8,-12l5874,-487e" filled="f" strokecolor="#b61a51" strokeweight=".25106mm">
              <v:path arrowok="t"/>
            </v:shape>
            <v:shape id="_x0000_s1648" style="position:absolute;left:5627;top:-527;width:79;height:79" coordorigin="5628,-527" coordsize="79,79" path="m5667,-527r-15,3l5639,-515r-8,12l5628,-487r3,15l5639,-460r13,9l5667,-448r15,-3l5695,-460r8,-12l5706,-487r-3,-16l5695,-515r-13,-9l5667,-527xe" fillcolor="#b61a51" stroked="f">
              <v:fill opacity="46006f"/>
              <v:path arrowok="t"/>
            </v:shape>
            <v:shape id="_x0000_s1647" style="position:absolute;left:5627;top:-527;width:79;height:79" coordorigin="5628,-527" coordsize="79,79" path="m5628,-487r3,-16l5639,-515r13,-9l5667,-527r15,3l5695,-515r8,12l5706,-487r-3,15l5695,-460r-13,9l5667,-448r-15,-3l5639,-460r-8,-12l5628,-487e" filled="f" strokecolor="#b61a51" strokeweight=".25106mm">
              <v:path arrowok="t"/>
            </v:shape>
            <v:shape id="_x0000_s1646" style="position:absolute;left:5604;top:-527;width:79;height:79" coordorigin="5604,-527" coordsize="79,79" path="m5643,-527r-15,3l5616,-515r-9,12l5604,-487r3,15l5616,-460r12,9l5643,-448r16,-3l5671,-460r8,-12l5682,-487r-3,-16l5671,-515r-12,-9l5643,-527xe" fillcolor="#b61a51" stroked="f">
              <v:fill opacity="46006f"/>
              <v:path arrowok="t"/>
            </v:shape>
            <v:shape id="_x0000_s1645" style="position:absolute;left:5604;top:-527;width:79;height:79" coordorigin="5604,-527" coordsize="79,79" path="m5604,-487r3,-16l5616,-515r12,-9l5643,-527r16,3l5671,-515r8,12l5682,-487r-3,15l5671,-460r-12,9l5643,-448r-15,-3l5616,-460r-9,-12l5604,-487e" filled="f" strokecolor="#b61a51" strokeweight=".25106mm">
              <v:path arrowok="t"/>
            </v:shape>
            <w10:wrap anchorx="page"/>
          </v:group>
        </w:pict>
      </w:r>
      <w:r w:rsidR="002616D9">
        <w:pict w14:anchorId="51A7D3F2">
          <v:group id="_x0000_s1640" style="position:absolute;left:0;text-align:left;margin-left:317.7pt;margin-top:-26.7pt;width:23.75pt;height:211.7pt;z-index:-251629056;mso-position-horizontal-relative:page;mso-position-vertical-relative:text" coordorigin="6354,-534" coordsize="475,4234">
            <v:shape id="_x0000_s1643" type="#_x0000_t75" style="position:absolute;left:6353;top:-534;width:475;height:4187">
              <v:imagedata r:id="rId29" o:title=""/>
            </v:shape>
            <v:shape id="_x0000_s1642" style="position:absolute;left:6642;top:3613;width:79;height:79" coordorigin="6642,3614" coordsize="79,79" path="m6681,3614r-15,3l6654,3625r-9,13l6642,3653r3,15l6654,3681r12,8l6681,3692r15,-3l6709,3681r8,-13l6720,3653r-3,-15l6709,3625r-13,-8l6681,3614xe" fillcolor="#b61a51" stroked="f">
              <v:fill opacity="46006f"/>
              <v:path arrowok="t"/>
            </v:shape>
            <v:shape id="_x0000_s1641" style="position:absolute;left:6642;top:3613;width:79;height:79" coordorigin="6642,3614" coordsize="79,79" path="m6642,3653r3,-15l6654,3625r12,-8l6681,3614r15,3l6709,3625r8,13l6720,3653r-3,15l6709,3681r-13,8l6681,3692r-15,-3l6654,3681r-9,-13l6642,3653e" filled="f" strokecolor="#b61a51" strokeweight=".25106mm">
              <v:path arrowok="t"/>
            </v:shape>
            <w10:wrap anchorx="page"/>
          </v:group>
        </w:pict>
      </w:r>
      <w:r w:rsidR="002616D9">
        <w:pict w14:anchorId="2E7ADDEE">
          <v:group id="_x0000_s1636" style="position:absolute;left:0;text-align:left;margin-left:355.9pt;margin-top:-26.7pt;width:23.75pt;height:211.7pt;z-index:-251628032;mso-position-horizontal-relative:page;mso-position-vertical-relative:text" coordorigin="7118,-534" coordsize="475,4234">
            <v:shape id="_x0000_s1639" type="#_x0000_t75" style="position:absolute;left:7118;top:-534;width:475;height:4234">
              <v:imagedata r:id="rId30" o:title=""/>
            </v:shape>
            <v:shape id="_x0000_s1638" style="position:absolute;left:7138;top:3613;width:79;height:79" coordorigin="7138,3614" coordsize="79,79" path="m7178,3614r-16,3l7150,3625r-9,13l7138,3653r3,15l7150,3681r12,8l7178,3692r15,-3l7205,3681r9,-13l7217,3653r-3,-15l7205,3625r-12,-8l7178,3614xe" fillcolor="#b61a51" stroked="f">
              <v:fill opacity="46006f"/>
              <v:path arrowok="t"/>
            </v:shape>
            <v:shape id="_x0000_s1637" style="position:absolute;left:7138;top:3613;width:79;height:79" coordorigin="7138,3614" coordsize="79,79" path="m7138,3653r3,-15l7150,3625r12,-8l7178,3614r15,3l7205,3625r9,13l7217,3653r-3,15l7205,3681r-12,8l7178,3692r-16,-3l7150,3681r-9,-13l7138,3653e" filled="f" strokecolor="#b61a51" strokeweight=".25106mm">
              <v:path arrowok="t"/>
            </v:shape>
            <w10:wrap anchorx="page"/>
          </v:group>
        </w:pict>
      </w:r>
      <w:r w:rsidR="002616D9">
        <w:pict w14:anchorId="3AA0C655">
          <v:group id="_x0000_s1631" style="position:absolute;left:0;text-align:left;margin-left:150.9pt;margin-top:-34.75pt;width:239.85pt;height:230.5pt;z-index:-251627008;mso-position-horizontal-relative:page;mso-position-vertical-relative:text" coordorigin="3018,-695" coordsize="4797,4610">
            <v:line id="_x0000_s1635" style="position:absolute" from="3073,3860" to="3073,-695" strokeweight=".37833mm"/>
            <v:shape id="_x0000_s1634" style="position:absolute;left:514;top:8637;width:55;height:3541" coordorigin="515,8637" coordsize="55,3541" o:spt="100" adj="0,,0" path="m3018,3653r55,m3018,2470r55,m3018,1287r55,m3018,104r55,e" filled="f" strokecolor="#333" strokeweight=".37833mm">
              <v:stroke joinstyle="round"/>
              <v:formulas/>
              <v:path arrowok="t" o:connecttype="segments"/>
            </v:shape>
            <v:line id="_x0000_s1633" style="position:absolute" from="3073,3860" to="7815,3860" strokeweight=".37833mm"/>
            <v:shape id="_x0000_s1632" style="position:absolute;left:1027;top:12384;width:3816;height:55" coordorigin="1027,12385" coordsize="3816,55" o:spt="100" adj="0,,0" path="m3532,3915r,-55m4296,3915r,-55m5061,3915r,-55m5826,3915r,-55m6591,3915r,-55m7356,3915r,-55e" filled="f" strokecolor="#333" strokeweight=".37833mm">
              <v:stroke joinstyle="round"/>
              <v:formulas/>
              <v:path arrowok="t" o:connecttype="segments"/>
            </v:shape>
            <w10:wrap anchorx="page"/>
          </v:group>
        </w:pict>
      </w:r>
      <w:r>
        <w:rPr>
          <w:rFonts w:ascii="Arial"/>
          <w:color w:val="4D4D4D"/>
          <w:sz w:val="18"/>
        </w:rPr>
        <w:t>8</w:t>
      </w:r>
    </w:p>
    <w:p w14:paraId="053C5E0D" w14:textId="77777777" w:rsidR="00C4731A" w:rsidRDefault="00C4731A">
      <w:pPr>
        <w:pStyle w:val="Plattetekst"/>
        <w:rPr>
          <w:rFonts w:ascii="Arial"/>
          <w:sz w:val="20"/>
        </w:rPr>
      </w:pPr>
    </w:p>
    <w:p w14:paraId="77F0D7CF" w14:textId="77777777" w:rsidR="00C4731A" w:rsidRDefault="00C4731A">
      <w:pPr>
        <w:pStyle w:val="Plattetekst"/>
        <w:rPr>
          <w:rFonts w:ascii="Arial"/>
          <w:sz w:val="20"/>
        </w:rPr>
      </w:pPr>
    </w:p>
    <w:p w14:paraId="6D941E27" w14:textId="77777777" w:rsidR="00C4731A" w:rsidRDefault="00C4731A">
      <w:pPr>
        <w:pStyle w:val="Plattetekst"/>
        <w:rPr>
          <w:rFonts w:ascii="Arial"/>
          <w:sz w:val="20"/>
        </w:rPr>
      </w:pPr>
    </w:p>
    <w:p w14:paraId="6655A50B" w14:textId="77777777" w:rsidR="00C4731A" w:rsidRDefault="00C4731A">
      <w:pPr>
        <w:pStyle w:val="Plattetekst"/>
        <w:spacing w:before="8"/>
        <w:rPr>
          <w:rFonts w:ascii="Arial"/>
          <w:sz w:val="16"/>
        </w:rPr>
      </w:pPr>
    </w:p>
    <w:p w14:paraId="7EA97FF8" w14:textId="77777777" w:rsidR="00C4731A" w:rsidRDefault="005E0968">
      <w:pPr>
        <w:spacing w:before="94"/>
        <w:ind w:left="1913"/>
        <w:rPr>
          <w:rFonts w:ascii="Arial"/>
          <w:sz w:val="18"/>
        </w:rPr>
      </w:pPr>
      <w:r>
        <w:rPr>
          <w:noProof/>
        </w:rPr>
        <w:drawing>
          <wp:anchor distT="0" distB="0" distL="0" distR="0" simplePos="0" relativeHeight="251659776" behindDoc="1" locked="0" layoutInCell="1" allowOverlap="1" wp14:anchorId="44E580AC" wp14:editId="33861F80">
            <wp:simplePos x="0" y="0"/>
            <wp:positionH relativeFrom="page">
              <wp:posOffset>2091874</wp:posOffset>
            </wp:positionH>
            <wp:positionV relativeFrom="paragraph">
              <wp:posOffset>-279188</wp:posOffset>
            </wp:positionV>
            <wp:extent cx="301297" cy="1185586"/>
            <wp:effectExtent l="0" t="0" r="0" b="0"/>
            <wp:wrapNone/>
            <wp:docPr id="1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png"/>
                    <pic:cNvPicPr/>
                  </pic:nvPicPr>
                  <pic:blipFill>
                    <a:blip r:embed="rId31" cstate="print"/>
                    <a:stretch>
                      <a:fillRect/>
                    </a:stretch>
                  </pic:blipFill>
                  <pic:spPr>
                    <a:xfrm>
                      <a:off x="0" y="0"/>
                      <a:ext cx="301297" cy="1185586"/>
                    </a:xfrm>
                    <a:prstGeom prst="rect">
                      <a:avLst/>
                    </a:prstGeom>
                  </pic:spPr>
                </pic:pic>
              </a:graphicData>
            </a:graphic>
          </wp:anchor>
        </w:drawing>
      </w:r>
      <w:r w:rsidR="002616D9">
        <w:pict w14:anchorId="3B73433F">
          <v:shape id="_x0000_s1630" type="#_x0000_t202" style="position:absolute;left:0;text-align:left;margin-left:127.55pt;margin-top:5.3pt;width:14.35pt;height:38.8pt;z-index:251638272;mso-position-horizontal-relative:page;mso-position-vertical-relative:text" filled="f" stroked="f">
            <v:textbox style="layout-flow:vertical;mso-layout-flow-alt:bottom-to-top" inset="0,0,0,0">
              <w:txbxContent>
                <w:p w14:paraId="383E1ACD" w14:textId="77777777" w:rsidR="00C4731A" w:rsidRDefault="005E0968">
                  <w:pPr>
                    <w:pStyle w:val="Plattetekst"/>
                    <w:spacing w:before="13"/>
                    <w:ind w:left="20"/>
                    <w:rPr>
                      <w:rFonts w:ascii="Arial"/>
                    </w:rPr>
                  </w:pPr>
                  <w:r>
                    <w:rPr>
                      <w:rFonts w:ascii="Arial"/>
                    </w:rPr>
                    <w:t>popular</w:t>
                  </w:r>
                </w:p>
              </w:txbxContent>
            </v:textbox>
            <w10:wrap anchorx="page"/>
          </v:shape>
        </w:pict>
      </w:r>
      <w:r>
        <w:rPr>
          <w:rFonts w:ascii="Arial"/>
          <w:color w:val="4D4D4D"/>
          <w:sz w:val="18"/>
        </w:rPr>
        <w:t>6</w:t>
      </w:r>
    </w:p>
    <w:p w14:paraId="479F394A" w14:textId="77777777" w:rsidR="00C4731A" w:rsidRDefault="002616D9">
      <w:pPr>
        <w:spacing w:before="89" w:line="367" w:lineRule="auto"/>
        <w:ind w:left="7611" w:right="2538"/>
        <w:rPr>
          <w:rFonts w:ascii="Arial"/>
          <w:sz w:val="18"/>
        </w:rPr>
      </w:pPr>
      <w:r>
        <w:pict w14:anchorId="4FE7A83E">
          <v:group id="_x0000_s1627" style="position:absolute;left:0;text-align:left;margin-left:408.1pt;margin-top:3.3pt;width:14.05pt;height:28.6pt;z-index:251637248;mso-position-horizontal-relative:page" coordorigin="8162,66" coordsize="281,572">
            <v:shape id="_x0000_s1629" type="#_x0000_t75" style="position:absolute;left:8162;top:66;width:281;height:254">
              <v:imagedata r:id="rId22" o:title=""/>
            </v:shape>
            <v:shape id="_x0000_s1628" type="#_x0000_t75" style="position:absolute;left:8162;top:383;width:281;height:254">
              <v:imagedata r:id="rId23" o:title=""/>
            </v:shape>
            <w10:wrap anchorx="page"/>
          </v:group>
        </w:pict>
      </w:r>
      <w:r w:rsidR="005E0968">
        <w:rPr>
          <w:rFonts w:ascii="Arial"/>
          <w:sz w:val="18"/>
        </w:rPr>
        <w:t>Imputed Observed</w:t>
      </w:r>
    </w:p>
    <w:p w14:paraId="4265B0D0" w14:textId="77777777" w:rsidR="00C4731A" w:rsidRDefault="00C4731A">
      <w:pPr>
        <w:pStyle w:val="Plattetekst"/>
        <w:spacing w:before="1"/>
        <w:rPr>
          <w:rFonts w:ascii="Arial"/>
        </w:rPr>
      </w:pPr>
    </w:p>
    <w:p w14:paraId="523CE8BD" w14:textId="77777777" w:rsidR="00C4731A" w:rsidRDefault="005E0968">
      <w:pPr>
        <w:ind w:left="1913"/>
        <w:rPr>
          <w:rFonts w:ascii="Arial"/>
          <w:sz w:val="18"/>
        </w:rPr>
      </w:pPr>
      <w:r>
        <w:rPr>
          <w:rFonts w:ascii="Arial"/>
          <w:color w:val="4D4D4D"/>
          <w:sz w:val="18"/>
        </w:rPr>
        <w:t>4</w:t>
      </w:r>
    </w:p>
    <w:p w14:paraId="05B977F3" w14:textId="77777777" w:rsidR="00C4731A" w:rsidRDefault="00C4731A">
      <w:pPr>
        <w:pStyle w:val="Plattetekst"/>
        <w:rPr>
          <w:rFonts w:ascii="Arial"/>
          <w:sz w:val="20"/>
        </w:rPr>
      </w:pPr>
    </w:p>
    <w:p w14:paraId="373B5E39" w14:textId="77777777" w:rsidR="00C4731A" w:rsidRDefault="005E0968">
      <w:pPr>
        <w:pStyle w:val="Plattetekst"/>
        <w:spacing w:before="1"/>
        <w:rPr>
          <w:rFonts w:ascii="Arial"/>
          <w:sz w:val="15"/>
        </w:rPr>
      </w:pPr>
      <w:r>
        <w:rPr>
          <w:noProof/>
        </w:rPr>
        <w:drawing>
          <wp:anchor distT="0" distB="0" distL="0" distR="0" simplePos="0" relativeHeight="251606528" behindDoc="0" locked="0" layoutInCell="1" allowOverlap="1" wp14:anchorId="052E42FF" wp14:editId="5ACCD666">
            <wp:simplePos x="0" y="0"/>
            <wp:positionH relativeFrom="page">
              <wp:posOffset>2095056</wp:posOffset>
            </wp:positionH>
            <wp:positionV relativeFrom="paragraph">
              <wp:posOffset>135002</wp:posOffset>
            </wp:positionV>
            <wp:extent cx="294367" cy="58292"/>
            <wp:effectExtent l="0" t="0" r="0" b="0"/>
            <wp:wrapTopAndBottom/>
            <wp:docPr id="1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png"/>
                    <pic:cNvPicPr/>
                  </pic:nvPicPr>
                  <pic:blipFill>
                    <a:blip r:embed="rId32" cstate="print"/>
                    <a:stretch>
                      <a:fillRect/>
                    </a:stretch>
                  </pic:blipFill>
                  <pic:spPr>
                    <a:xfrm>
                      <a:off x="0" y="0"/>
                      <a:ext cx="294367" cy="58292"/>
                    </a:xfrm>
                    <a:prstGeom prst="rect">
                      <a:avLst/>
                    </a:prstGeom>
                  </pic:spPr>
                </pic:pic>
              </a:graphicData>
            </a:graphic>
          </wp:anchor>
        </w:drawing>
      </w:r>
    </w:p>
    <w:p w14:paraId="7B9A8C57" w14:textId="77777777" w:rsidR="00C4731A" w:rsidRDefault="00C4731A">
      <w:pPr>
        <w:pStyle w:val="Plattetekst"/>
        <w:spacing w:before="7"/>
        <w:rPr>
          <w:rFonts w:ascii="Arial"/>
          <w:sz w:val="27"/>
        </w:rPr>
      </w:pPr>
    </w:p>
    <w:p w14:paraId="7306EB6D" w14:textId="77777777" w:rsidR="00C4731A" w:rsidRDefault="002616D9">
      <w:pPr>
        <w:spacing w:before="95"/>
        <w:ind w:left="1913"/>
        <w:rPr>
          <w:rFonts w:ascii="Arial"/>
          <w:sz w:val="18"/>
        </w:rPr>
      </w:pPr>
      <w:r>
        <w:pict w14:anchorId="7F49F5DF">
          <v:group id="_x0000_s1624" style="position:absolute;left:0;text-align:left;margin-left:177.15pt;margin-top:7.65pt;width:4.65pt;height:4.65pt;z-index:-251633152;mso-position-horizontal-relative:page" coordorigin="3543,153" coordsize="93,93">
            <v:shape id="_x0000_s1626" style="position:absolute;left:3549;top:160;width:79;height:79" coordorigin="3550,160" coordsize="79,79" path="m3589,160r-15,3l3561,172r-8,12l3550,199r3,15l3561,227r13,8l3589,238r15,-3l3617,227r8,-13l3628,199r-3,-15l3617,172r-13,-9l3589,160xe" fillcolor="#006cc2" stroked="f">
              <v:fill opacity="46006f"/>
              <v:path arrowok="t"/>
            </v:shape>
            <v:shape id="_x0000_s1625" style="position:absolute;left:3549;top:160;width:79;height:79" coordorigin="3550,160" coordsize="79,79" path="m3550,199r3,-15l3561,172r13,-9l3589,160r15,3l3617,172r8,12l3628,199r-3,15l3617,227r-13,8l3589,238r-15,-3l3561,227r-8,-13l3550,199e" filled="f" strokecolor="#006cc2" strokeweight=".25106mm">
              <v:path arrowok="t"/>
            </v:shape>
            <w10:wrap anchorx="page"/>
          </v:group>
        </w:pict>
      </w:r>
      <w:r w:rsidR="005E0968">
        <w:rPr>
          <w:rFonts w:ascii="Arial"/>
          <w:color w:val="4D4D4D"/>
          <w:sz w:val="18"/>
        </w:rPr>
        <w:t>2</w:t>
      </w:r>
    </w:p>
    <w:p w14:paraId="6B829E52" w14:textId="77777777" w:rsidR="00C4731A" w:rsidRDefault="005E0968">
      <w:pPr>
        <w:tabs>
          <w:tab w:val="left" w:pos="764"/>
          <w:tab w:val="left" w:pos="1529"/>
          <w:tab w:val="left" w:pos="2294"/>
          <w:tab w:val="left" w:pos="3059"/>
          <w:tab w:val="left" w:pos="3824"/>
        </w:tabs>
        <w:spacing w:before="164"/>
        <w:ind w:right="1976"/>
        <w:jc w:val="center"/>
        <w:rPr>
          <w:rFonts w:ascii="Arial"/>
          <w:sz w:val="18"/>
        </w:rPr>
      </w:pPr>
      <w:r>
        <w:rPr>
          <w:rFonts w:ascii="Arial"/>
          <w:color w:val="4D4D4D"/>
          <w:sz w:val="18"/>
        </w:rPr>
        <w:t>0</w:t>
      </w:r>
      <w:r>
        <w:rPr>
          <w:rFonts w:ascii="Arial"/>
          <w:color w:val="4D4D4D"/>
          <w:sz w:val="18"/>
        </w:rPr>
        <w:tab/>
        <w:t>1</w:t>
      </w:r>
      <w:r>
        <w:rPr>
          <w:rFonts w:ascii="Arial"/>
          <w:color w:val="4D4D4D"/>
          <w:sz w:val="18"/>
        </w:rPr>
        <w:tab/>
        <w:t>2</w:t>
      </w:r>
      <w:r>
        <w:rPr>
          <w:rFonts w:ascii="Arial"/>
          <w:color w:val="4D4D4D"/>
          <w:sz w:val="18"/>
        </w:rPr>
        <w:tab/>
        <w:t>3</w:t>
      </w:r>
      <w:r>
        <w:rPr>
          <w:rFonts w:ascii="Arial"/>
          <w:color w:val="4D4D4D"/>
          <w:sz w:val="18"/>
        </w:rPr>
        <w:tab/>
        <w:t>4</w:t>
      </w:r>
      <w:r>
        <w:rPr>
          <w:rFonts w:ascii="Arial"/>
          <w:color w:val="4D4D4D"/>
          <w:sz w:val="18"/>
        </w:rPr>
        <w:tab/>
        <w:t>5</w:t>
      </w:r>
    </w:p>
    <w:p w14:paraId="0D009505" w14:textId="77777777" w:rsidR="00C4731A" w:rsidRDefault="005E0968">
      <w:pPr>
        <w:pStyle w:val="Plattetekst"/>
        <w:spacing w:before="8"/>
        <w:ind w:right="1976"/>
        <w:jc w:val="center"/>
        <w:rPr>
          <w:rFonts w:ascii="Arial"/>
        </w:rPr>
      </w:pPr>
      <w:r>
        <w:rPr>
          <w:rFonts w:ascii="Arial"/>
        </w:rPr>
        <w:t>Imputation</w:t>
      </w:r>
    </w:p>
    <w:p w14:paraId="6A61A393" w14:textId="77777777" w:rsidR="00C4731A" w:rsidRDefault="00C4731A">
      <w:pPr>
        <w:pStyle w:val="Plattetekst"/>
        <w:spacing w:before="2"/>
        <w:rPr>
          <w:rFonts w:ascii="Arial"/>
          <w:sz w:val="28"/>
        </w:rPr>
      </w:pPr>
    </w:p>
    <w:p w14:paraId="3ECD3889" w14:textId="77777777" w:rsidR="00C4731A" w:rsidRDefault="005E0968">
      <w:pPr>
        <w:pStyle w:val="Plattetekst"/>
        <w:spacing w:before="115" w:line="242" w:lineRule="auto"/>
        <w:ind w:left="659" w:right="1371"/>
      </w:pPr>
      <w:r>
        <w:t xml:space="preserve">Now, we can clearly see that the imputed values of </w:t>
      </w:r>
      <w:proofErr w:type="spellStart"/>
      <w:r>
        <w:rPr>
          <w:rFonts w:ascii="Palatino Linotype"/>
        </w:rPr>
        <w:t>texp</w:t>
      </w:r>
      <w:proofErr w:type="spellEnd"/>
      <w:r>
        <w:rPr>
          <w:rFonts w:ascii="Palatino Linotype"/>
        </w:rPr>
        <w:t xml:space="preserve"> </w:t>
      </w:r>
      <w:r>
        <w:t>are higher than the observed values, which is in line with right-tailed MAR.</w:t>
      </w:r>
    </w:p>
    <w:p w14:paraId="61FEBC74" w14:textId="77777777" w:rsidR="00C4731A" w:rsidRDefault="005E0968">
      <w:pPr>
        <w:pStyle w:val="Plattetekst"/>
        <w:spacing w:before="83" w:line="259" w:lineRule="auto"/>
        <w:ind w:left="659" w:right="1371"/>
      </w:pPr>
      <w:r>
        <w:t xml:space="preserve">The ICCs are way more in line with the ICCs in the incomplete data. But this is a quick and dirty way of imputing multilevel data. We </w:t>
      </w:r>
      <w:r>
        <w:rPr>
          <w:u w:val="single"/>
        </w:rPr>
        <w:t>should</w:t>
      </w:r>
      <w:r>
        <w:t xml:space="preserve"> be using a multilevel model.</w:t>
      </w:r>
    </w:p>
    <w:p w14:paraId="0490A26F" w14:textId="77777777" w:rsidR="00C4731A" w:rsidRDefault="005E0968">
      <w:pPr>
        <w:pStyle w:val="Kop4"/>
        <w:spacing w:before="233"/>
        <w:ind w:left="659"/>
      </w:pPr>
      <w:bookmarkStart w:id="33" w:name="Imputation_with_random_effects"/>
      <w:bookmarkEnd w:id="33"/>
      <w:r>
        <w:rPr>
          <w:w w:val="105"/>
        </w:rPr>
        <w:t>Imputation with random effects</w:t>
      </w:r>
    </w:p>
    <w:p w14:paraId="3BB42C34" w14:textId="77777777" w:rsidR="00C4731A" w:rsidRDefault="005E0968">
      <w:pPr>
        <w:pStyle w:val="Plattetekst"/>
        <w:spacing w:before="112" w:line="242" w:lineRule="auto"/>
        <w:ind w:left="659" w:right="1371"/>
      </w:pPr>
      <w:r>
        <w:t xml:space="preserve">With </w:t>
      </w:r>
      <w:r>
        <w:rPr>
          <w:rFonts w:ascii="Palatino Linotype"/>
        </w:rPr>
        <w:t xml:space="preserve">2l.norm </w:t>
      </w:r>
      <w:r>
        <w:t>we impute the outcome with a multilevel model assuming random slopes for each variable in the imputation model and homogeneous within-cluster variance.</w:t>
      </w:r>
    </w:p>
    <w:p w14:paraId="0A10A35B" w14:textId="77777777" w:rsidR="00C4731A" w:rsidRDefault="005E0968">
      <w:pPr>
        <w:pStyle w:val="Plattetekst"/>
        <w:spacing w:before="84" w:line="259" w:lineRule="auto"/>
        <w:ind w:left="659" w:right="1463"/>
        <w:jc w:val="both"/>
      </w:pPr>
      <w:r>
        <w:rPr>
          <w:spacing w:val="-5"/>
        </w:rPr>
        <w:t>“Van</w:t>
      </w:r>
      <w:r>
        <w:rPr>
          <w:spacing w:val="-21"/>
        </w:rPr>
        <w:t xml:space="preserve"> </w:t>
      </w:r>
      <w:r>
        <w:t>Buuren</w:t>
      </w:r>
      <w:r>
        <w:rPr>
          <w:spacing w:val="-20"/>
        </w:rPr>
        <w:t xml:space="preserve"> </w:t>
      </w:r>
      <w:r>
        <w:t>(2011)</w:t>
      </w:r>
      <w:r>
        <w:rPr>
          <w:spacing w:val="-20"/>
        </w:rPr>
        <w:t xml:space="preserve"> </w:t>
      </w:r>
      <w:r>
        <w:t>considered</w:t>
      </w:r>
      <w:r>
        <w:rPr>
          <w:spacing w:val="-20"/>
        </w:rPr>
        <w:t xml:space="preserve"> </w:t>
      </w:r>
      <w:r>
        <w:t>the</w:t>
      </w:r>
      <w:r>
        <w:rPr>
          <w:spacing w:val="-20"/>
        </w:rPr>
        <w:t xml:space="preserve"> </w:t>
      </w:r>
      <w:r>
        <w:t>homoscedastic</w:t>
      </w:r>
      <w:r>
        <w:rPr>
          <w:spacing w:val="-20"/>
        </w:rPr>
        <w:t xml:space="preserve"> </w:t>
      </w:r>
      <w:r>
        <w:t>linear</w:t>
      </w:r>
      <w:r>
        <w:rPr>
          <w:spacing w:val="-20"/>
        </w:rPr>
        <w:t xml:space="preserve"> </w:t>
      </w:r>
      <w:r>
        <w:t>mixed</w:t>
      </w:r>
      <w:r>
        <w:rPr>
          <w:spacing w:val="-20"/>
        </w:rPr>
        <w:t xml:space="preserve"> </w:t>
      </w:r>
      <w:r>
        <w:t>model</w:t>
      </w:r>
      <w:r>
        <w:rPr>
          <w:spacing w:val="-20"/>
        </w:rPr>
        <w:t xml:space="preserve"> </w:t>
      </w:r>
      <w:r>
        <w:t>as</w:t>
      </w:r>
      <w:r>
        <w:rPr>
          <w:spacing w:val="-21"/>
        </w:rPr>
        <w:t xml:space="preserve"> </w:t>
      </w:r>
      <w:r>
        <w:rPr>
          <w:spacing w:val="-3"/>
        </w:rPr>
        <w:t>invalid</w:t>
      </w:r>
      <w:r>
        <w:rPr>
          <w:spacing w:val="-20"/>
        </w:rPr>
        <w:t xml:space="preserve"> </w:t>
      </w:r>
      <w:r>
        <w:t>for</w:t>
      </w:r>
      <w:r>
        <w:rPr>
          <w:spacing w:val="-20"/>
        </w:rPr>
        <w:t xml:space="preserve"> </w:t>
      </w:r>
      <w:r>
        <w:t>imputing incomplete</w:t>
      </w:r>
      <w:r>
        <w:rPr>
          <w:spacing w:val="-17"/>
        </w:rPr>
        <w:t xml:space="preserve"> </w:t>
      </w:r>
      <w:r>
        <w:t>predictors,</w:t>
      </w:r>
      <w:r>
        <w:rPr>
          <w:spacing w:val="-16"/>
        </w:rPr>
        <w:t xml:space="preserve"> </w:t>
      </w:r>
      <w:r>
        <w:t>and</w:t>
      </w:r>
      <w:r>
        <w:rPr>
          <w:spacing w:val="-17"/>
        </w:rPr>
        <w:t xml:space="preserve"> </w:t>
      </w:r>
      <w:r>
        <w:t>investigated</w:t>
      </w:r>
      <w:r>
        <w:rPr>
          <w:spacing w:val="-16"/>
        </w:rPr>
        <w:t xml:space="preserve"> </w:t>
      </w:r>
      <w:r>
        <w:t>only</w:t>
      </w:r>
      <w:r>
        <w:rPr>
          <w:spacing w:val="-16"/>
        </w:rPr>
        <w:t xml:space="preserve"> </w:t>
      </w:r>
      <w:r>
        <w:t>the</w:t>
      </w:r>
      <w:r>
        <w:rPr>
          <w:spacing w:val="-17"/>
        </w:rPr>
        <w:t xml:space="preserve"> </w:t>
      </w:r>
      <w:r>
        <w:t>2l.norm</w:t>
      </w:r>
      <w:r>
        <w:rPr>
          <w:spacing w:val="-16"/>
        </w:rPr>
        <w:t xml:space="preserve"> </w:t>
      </w:r>
      <w:r>
        <w:t>method,</w:t>
      </w:r>
      <w:r>
        <w:rPr>
          <w:spacing w:val="-16"/>
        </w:rPr>
        <w:t xml:space="preserve"> </w:t>
      </w:r>
      <w:r>
        <w:t>which</w:t>
      </w:r>
      <w:r>
        <w:rPr>
          <w:spacing w:val="-16"/>
        </w:rPr>
        <w:t xml:space="preserve"> </w:t>
      </w:r>
      <w:r>
        <w:t>allows</w:t>
      </w:r>
      <w:r>
        <w:rPr>
          <w:spacing w:val="-17"/>
        </w:rPr>
        <w:t xml:space="preserve"> </w:t>
      </w:r>
      <w:r>
        <w:t>for</w:t>
      </w:r>
      <w:r>
        <w:rPr>
          <w:spacing w:val="-16"/>
        </w:rPr>
        <w:t xml:space="preserve"> </w:t>
      </w:r>
      <w:proofErr w:type="spellStart"/>
      <w:r>
        <w:t>heteroge</w:t>
      </w:r>
      <w:proofErr w:type="spellEnd"/>
      <w:r>
        <w:t xml:space="preserve">- </w:t>
      </w:r>
      <w:proofErr w:type="spellStart"/>
      <w:r>
        <w:t>neous</w:t>
      </w:r>
      <w:proofErr w:type="spellEnd"/>
      <w:r>
        <w:t xml:space="preserve"> error variances” </w:t>
      </w:r>
      <w:r>
        <w:rPr>
          <w:spacing w:val="-5"/>
        </w:rPr>
        <w:t>(</w:t>
      </w:r>
      <w:hyperlink w:anchor="_bookmark21" w:history="1">
        <w:r>
          <w:rPr>
            <w:color w:val="00007F"/>
            <w:spacing w:val="-5"/>
          </w:rPr>
          <w:t xml:space="preserve">Van </w:t>
        </w:r>
        <w:r>
          <w:rPr>
            <w:color w:val="00007F"/>
          </w:rPr>
          <w:t>Buuren</w:t>
        </w:r>
        <w:r>
          <w:rPr>
            <w:color w:val="00007F"/>
            <w:spacing w:val="39"/>
          </w:rPr>
          <w:t xml:space="preserve"> </w:t>
        </w:r>
      </w:hyperlink>
      <w:hyperlink w:anchor="_bookmark21" w:history="1">
        <w:r>
          <w:rPr>
            <w:color w:val="00007F"/>
          </w:rPr>
          <w:t>2018</w:t>
        </w:r>
      </w:hyperlink>
      <w:r>
        <w:t>).</w:t>
      </w:r>
    </w:p>
    <w:p w14:paraId="3B579314" w14:textId="77777777" w:rsidR="00C4731A" w:rsidRDefault="00C4731A">
      <w:pPr>
        <w:pStyle w:val="Plattetekst"/>
        <w:spacing w:before="1"/>
        <w:rPr>
          <w:sz w:val="27"/>
        </w:rPr>
      </w:pPr>
    </w:p>
    <w:p w14:paraId="29B248DF" w14:textId="77777777" w:rsidR="00C4731A" w:rsidRDefault="005E0968">
      <w:pPr>
        <w:ind w:left="659"/>
        <w:rPr>
          <w:rFonts w:ascii="Courier New"/>
          <w:i/>
        </w:rPr>
      </w:pPr>
      <w:r>
        <w:rPr>
          <w:rFonts w:ascii="Courier New"/>
          <w:i/>
          <w:w w:val="95"/>
        </w:rPr>
        <w:t xml:space="preserve">R&gt; pred &lt;- </w:t>
      </w:r>
      <w:proofErr w:type="spellStart"/>
      <w:r>
        <w:rPr>
          <w:rFonts w:ascii="Courier New"/>
          <w:i/>
          <w:w w:val="95"/>
        </w:rPr>
        <w:t>ini$pred</w:t>
      </w:r>
      <w:proofErr w:type="spellEnd"/>
    </w:p>
    <w:p w14:paraId="37A26E5A" w14:textId="77777777" w:rsidR="00C4731A" w:rsidRDefault="005E0968">
      <w:pPr>
        <w:spacing w:before="22"/>
        <w:ind w:left="659"/>
        <w:rPr>
          <w:rFonts w:ascii="Courier New"/>
          <w:i/>
        </w:rPr>
      </w:pPr>
      <w:r>
        <w:rPr>
          <w:rFonts w:ascii="Courier New"/>
          <w:i/>
          <w:w w:val="95"/>
        </w:rPr>
        <w:t>R&gt; pred["popular", ] &lt;- c(-2, 2, 2, 2)</w:t>
      </w:r>
    </w:p>
    <w:p w14:paraId="6D703647" w14:textId="77777777" w:rsidR="00C4731A" w:rsidRDefault="005E0968">
      <w:pPr>
        <w:spacing w:before="22" w:line="261" w:lineRule="auto"/>
        <w:ind w:left="659" w:right="4205"/>
        <w:rPr>
          <w:rFonts w:ascii="Courier New"/>
          <w:i/>
        </w:rPr>
      </w:pPr>
      <w:r>
        <w:rPr>
          <w:rFonts w:ascii="Courier New"/>
          <w:i/>
          <w:w w:val="95"/>
        </w:rPr>
        <w:t>R&gt;</w:t>
      </w:r>
      <w:r>
        <w:rPr>
          <w:rFonts w:ascii="Courier New"/>
          <w:i/>
          <w:spacing w:val="-65"/>
          <w:w w:val="95"/>
        </w:rPr>
        <w:t xml:space="preserve"> </w:t>
      </w:r>
      <w:r>
        <w:rPr>
          <w:rFonts w:ascii="Courier New"/>
          <w:i/>
          <w:w w:val="95"/>
        </w:rPr>
        <w:t>#-2</w:t>
      </w:r>
      <w:r>
        <w:rPr>
          <w:rFonts w:ascii="Courier New"/>
          <w:i/>
          <w:spacing w:val="-65"/>
          <w:w w:val="95"/>
        </w:rPr>
        <w:t xml:space="preserve"> </w:t>
      </w:r>
      <w:r>
        <w:rPr>
          <w:rFonts w:ascii="Courier New"/>
          <w:i/>
          <w:w w:val="95"/>
        </w:rPr>
        <w:t>for</w:t>
      </w:r>
      <w:r>
        <w:rPr>
          <w:rFonts w:ascii="Courier New"/>
          <w:i/>
          <w:spacing w:val="-64"/>
          <w:w w:val="95"/>
        </w:rPr>
        <w:t xml:space="preserve"> </w:t>
      </w:r>
      <w:r>
        <w:rPr>
          <w:rFonts w:ascii="Courier New"/>
          <w:i/>
          <w:w w:val="95"/>
        </w:rPr>
        <w:t>the</w:t>
      </w:r>
      <w:r>
        <w:rPr>
          <w:rFonts w:ascii="Courier New"/>
          <w:i/>
          <w:spacing w:val="-65"/>
          <w:w w:val="95"/>
        </w:rPr>
        <w:t xml:space="preserve"> </w:t>
      </w:r>
      <w:r>
        <w:rPr>
          <w:rFonts w:ascii="Courier New"/>
          <w:i/>
          <w:w w:val="95"/>
        </w:rPr>
        <w:t>cluster</w:t>
      </w:r>
      <w:r>
        <w:rPr>
          <w:rFonts w:ascii="Courier New"/>
          <w:i/>
          <w:spacing w:val="-64"/>
          <w:w w:val="95"/>
        </w:rPr>
        <w:t xml:space="preserve"> </w:t>
      </w:r>
      <w:r>
        <w:rPr>
          <w:rFonts w:ascii="Courier New"/>
          <w:i/>
          <w:w w:val="95"/>
        </w:rPr>
        <w:t>variable,</w:t>
      </w:r>
      <w:r>
        <w:rPr>
          <w:rFonts w:ascii="Courier New"/>
          <w:i/>
          <w:spacing w:val="-65"/>
          <w:w w:val="95"/>
        </w:rPr>
        <w:t xml:space="preserve"> </w:t>
      </w:r>
      <w:r>
        <w:rPr>
          <w:rFonts w:ascii="Courier New"/>
          <w:i/>
          <w:w w:val="95"/>
        </w:rPr>
        <w:t>2</w:t>
      </w:r>
      <w:r>
        <w:rPr>
          <w:rFonts w:ascii="Courier New"/>
          <w:i/>
          <w:spacing w:val="-65"/>
          <w:w w:val="95"/>
        </w:rPr>
        <w:t xml:space="preserve"> </w:t>
      </w:r>
      <w:r>
        <w:rPr>
          <w:rFonts w:ascii="Courier New"/>
          <w:i/>
          <w:w w:val="95"/>
        </w:rPr>
        <w:t>for</w:t>
      </w:r>
      <w:r>
        <w:rPr>
          <w:rFonts w:ascii="Courier New"/>
          <w:i/>
          <w:spacing w:val="-64"/>
          <w:w w:val="95"/>
        </w:rPr>
        <w:t xml:space="preserve"> </w:t>
      </w:r>
      <w:r>
        <w:rPr>
          <w:rFonts w:ascii="Courier New"/>
          <w:i/>
          <w:w w:val="95"/>
        </w:rPr>
        <w:t>random</w:t>
      </w:r>
      <w:r>
        <w:rPr>
          <w:rFonts w:ascii="Courier New"/>
          <w:i/>
          <w:spacing w:val="-65"/>
          <w:w w:val="95"/>
        </w:rPr>
        <w:t xml:space="preserve"> </w:t>
      </w:r>
      <w:r>
        <w:rPr>
          <w:rFonts w:ascii="Courier New"/>
          <w:i/>
          <w:w w:val="95"/>
        </w:rPr>
        <w:t xml:space="preserve">effects R&gt; meth &lt;- </w:t>
      </w:r>
      <w:proofErr w:type="spellStart"/>
      <w:r>
        <w:rPr>
          <w:rFonts w:ascii="Courier New"/>
          <w:i/>
          <w:w w:val="95"/>
        </w:rPr>
        <w:t>ini$meth</w:t>
      </w:r>
      <w:proofErr w:type="spellEnd"/>
    </w:p>
    <w:p w14:paraId="04DF3BDB" w14:textId="77777777" w:rsidR="00C4731A" w:rsidRPr="008B40CC" w:rsidRDefault="005E0968">
      <w:pPr>
        <w:tabs>
          <w:tab w:val="left" w:pos="4439"/>
        </w:tabs>
        <w:spacing w:line="248" w:lineRule="exact"/>
        <w:ind w:left="659"/>
        <w:rPr>
          <w:rFonts w:ascii="Courier New"/>
          <w:i/>
          <w:lang w:val="nl-NL"/>
        </w:rPr>
      </w:pPr>
      <w:r w:rsidRPr="008B40CC">
        <w:rPr>
          <w:rFonts w:ascii="Courier New"/>
          <w:i/>
          <w:w w:val="95"/>
          <w:lang w:val="nl-NL"/>
        </w:rPr>
        <w:t>R&gt;</w:t>
      </w:r>
      <w:r w:rsidRPr="008B40CC">
        <w:rPr>
          <w:rFonts w:ascii="Courier New"/>
          <w:i/>
          <w:spacing w:val="-58"/>
          <w:w w:val="95"/>
          <w:lang w:val="nl-NL"/>
        </w:rPr>
        <w:t xml:space="preserve"> </w:t>
      </w:r>
      <w:proofErr w:type="spellStart"/>
      <w:r w:rsidRPr="008B40CC">
        <w:rPr>
          <w:rFonts w:ascii="Courier New"/>
          <w:i/>
          <w:w w:val="95"/>
          <w:lang w:val="nl-NL"/>
        </w:rPr>
        <w:t>meth</w:t>
      </w:r>
      <w:proofErr w:type="spellEnd"/>
      <w:r w:rsidRPr="008B40CC">
        <w:rPr>
          <w:rFonts w:ascii="Courier New"/>
          <w:i/>
          <w:spacing w:val="-58"/>
          <w:w w:val="95"/>
          <w:lang w:val="nl-NL"/>
        </w:rPr>
        <w:t xml:space="preserve"> </w:t>
      </w:r>
      <w:r w:rsidRPr="008B40CC">
        <w:rPr>
          <w:rFonts w:ascii="Courier New"/>
          <w:i/>
          <w:w w:val="95"/>
          <w:lang w:val="nl-NL"/>
        </w:rPr>
        <w:t>&lt;-</w:t>
      </w:r>
      <w:r w:rsidRPr="008B40CC">
        <w:rPr>
          <w:rFonts w:ascii="Courier New"/>
          <w:i/>
          <w:spacing w:val="-58"/>
          <w:w w:val="95"/>
          <w:lang w:val="nl-NL"/>
        </w:rPr>
        <w:t xml:space="preserve"> </w:t>
      </w:r>
      <w:r w:rsidRPr="008B40CC">
        <w:rPr>
          <w:rFonts w:ascii="Courier New"/>
          <w:i/>
          <w:w w:val="95"/>
          <w:lang w:val="nl-NL"/>
        </w:rPr>
        <w:t>c("",</w:t>
      </w:r>
      <w:r w:rsidRPr="008B40CC">
        <w:rPr>
          <w:rFonts w:ascii="Courier New"/>
          <w:i/>
          <w:spacing w:val="-58"/>
          <w:w w:val="95"/>
          <w:lang w:val="nl-NL"/>
        </w:rPr>
        <w:t xml:space="preserve"> </w:t>
      </w:r>
      <w:r w:rsidRPr="008B40CC">
        <w:rPr>
          <w:rFonts w:ascii="Courier New"/>
          <w:i/>
          <w:w w:val="95"/>
          <w:lang w:val="nl-NL"/>
        </w:rPr>
        <w:t>"2l.norm",</w:t>
      </w:r>
      <w:r w:rsidRPr="008B40CC">
        <w:rPr>
          <w:rFonts w:ascii="Courier New"/>
          <w:i/>
          <w:spacing w:val="-58"/>
          <w:w w:val="95"/>
          <w:lang w:val="nl-NL"/>
        </w:rPr>
        <w:t xml:space="preserve"> </w:t>
      </w:r>
      <w:r w:rsidRPr="008B40CC">
        <w:rPr>
          <w:rFonts w:ascii="Courier New"/>
          <w:i/>
          <w:w w:val="95"/>
          <w:lang w:val="nl-NL"/>
        </w:rPr>
        <w:t>"",</w:t>
      </w:r>
      <w:r w:rsidRPr="008B40CC">
        <w:rPr>
          <w:rFonts w:ascii="Courier New"/>
          <w:i/>
          <w:w w:val="95"/>
          <w:lang w:val="nl-NL"/>
        </w:rPr>
        <w:tab/>
        <w:t>"")</w:t>
      </w:r>
    </w:p>
    <w:p w14:paraId="0307EFFE" w14:textId="77777777" w:rsidR="00C4731A" w:rsidRPr="008B40CC" w:rsidRDefault="005E0968">
      <w:pPr>
        <w:tabs>
          <w:tab w:val="left" w:pos="4554"/>
        </w:tabs>
        <w:spacing w:before="22" w:line="261" w:lineRule="auto"/>
        <w:ind w:left="659" w:right="6045"/>
        <w:rPr>
          <w:rFonts w:ascii="Courier New"/>
          <w:i/>
          <w:lang w:val="nl-NL"/>
        </w:rPr>
      </w:pPr>
      <w:r w:rsidRPr="008B40CC">
        <w:rPr>
          <w:rFonts w:ascii="Courier New"/>
          <w:i/>
          <w:w w:val="95"/>
          <w:lang w:val="nl-NL"/>
        </w:rPr>
        <w:t>R&gt;</w:t>
      </w:r>
      <w:r w:rsidRPr="008B40CC">
        <w:rPr>
          <w:rFonts w:ascii="Courier New"/>
          <w:i/>
          <w:spacing w:val="-52"/>
          <w:w w:val="95"/>
          <w:lang w:val="nl-NL"/>
        </w:rPr>
        <w:t xml:space="preserve"> </w:t>
      </w:r>
      <w:r w:rsidRPr="008B40CC">
        <w:rPr>
          <w:rFonts w:ascii="Courier New"/>
          <w:i/>
          <w:w w:val="95"/>
          <w:lang w:val="nl-NL"/>
        </w:rPr>
        <w:t>#</w:t>
      </w:r>
      <w:r w:rsidRPr="008B40CC">
        <w:rPr>
          <w:rFonts w:ascii="Courier New"/>
          <w:i/>
          <w:spacing w:val="-51"/>
          <w:w w:val="95"/>
          <w:lang w:val="nl-NL"/>
        </w:rPr>
        <w:t xml:space="preserve"> </w:t>
      </w:r>
      <w:proofErr w:type="spellStart"/>
      <w:r w:rsidRPr="008B40CC">
        <w:rPr>
          <w:rFonts w:ascii="Courier New"/>
          <w:i/>
          <w:w w:val="95"/>
          <w:lang w:val="nl-NL"/>
        </w:rPr>
        <w:t>meth</w:t>
      </w:r>
      <w:proofErr w:type="spellEnd"/>
      <w:r w:rsidRPr="008B40CC">
        <w:rPr>
          <w:rFonts w:ascii="Courier New"/>
          <w:i/>
          <w:spacing w:val="-51"/>
          <w:w w:val="95"/>
          <w:lang w:val="nl-NL"/>
        </w:rPr>
        <w:t xml:space="preserve"> </w:t>
      </w:r>
      <w:r w:rsidRPr="008B40CC">
        <w:rPr>
          <w:rFonts w:ascii="Courier New"/>
          <w:i/>
          <w:w w:val="95"/>
          <w:lang w:val="nl-NL"/>
        </w:rPr>
        <w:t>&lt;-</w:t>
      </w:r>
      <w:r w:rsidRPr="008B40CC">
        <w:rPr>
          <w:rFonts w:ascii="Courier New"/>
          <w:i/>
          <w:spacing w:val="-52"/>
          <w:w w:val="95"/>
          <w:lang w:val="nl-NL"/>
        </w:rPr>
        <w:t xml:space="preserve"> </w:t>
      </w:r>
      <w:r w:rsidRPr="008B40CC">
        <w:rPr>
          <w:rFonts w:ascii="Courier New"/>
          <w:i/>
          <w:w w:val="95"/>
          <w:lang w:val="nl-NL"/>
        </w:rPr>
        <w:t>c("",</w:t>
      </w:r>
      <w:r w:rsidRPr="008B40CC">
        <w:rPr>
          <w:rFonts w:ascii="Courier New"/>
          <w:i/>
          <w:spacing w:val="-51"/>
          <w:w w:val="95"/>
          <w:lang w:val="nl-NL"/>
        </w:rPr>
        <w:t xml:space="preserve"> </w:t>
      </w:r>
      <w:r w:rsidRPr="008B40CC">
        <w:rPr>
          <w:rFonts w:ascii="Courier New"/>
          <w:i/>
          <w:w w:val="95"/>
          <w:lang w:val="nl-NL"/>
        </w:rPr>
        <w:t>"2l.pmm",</w:t>
      </w:r>
      <w:r w:rsidRPr="008B40CC">
        <w:rPr>
          <w:rFonts w:ascii="Courier New"/>
          <w:i/>
          <w:spacing w:val="-51"/>
          <w:w w:val="95"/>
          <w:lang w:val="nl-NL"/>
        </w:rPr>
        <w:t xml:space="preserve"> </w:t>
      </w:r>
      <w:r w:rsidRPr="008B40CC">
        <w:rPr>
          <w:rFonts w:ascii="Courier New"/>
          <w:i/>
          <w:w w:val="95"/>
          <w:lang w:val="nl-NL"/>
        </w:rPr>
        <w:t>"",</w:t>
      </w:r>
      <w:r w:rsidRPr="008B40CC">
        <w:rPr>
          <w:rFonts w:ascii="Courier New"/>
          <w:i/>
          <w:w w:val="95"/>
          <w:lang w:val="nl-NL"/>
        </w:rPr>
        <w:tab/>
      </w:r>
      <w:r w:rsidRPr="008B40CC">
        <w:rPr>
          <w:rFonts w:ascii="Courier New"/>
          <w:i/>
          <w:spacing w:val="-6"/>
          <w:w w:val="90"/>
          <w:lang w:val="nl-NL"/>
        </w:rPr>
        <w:t xml:space="preserve">"") </w:t>
      </w:r>
      <w:r w:rsidRPr="008B40CC">
        <w:rPr>
          <w:rFonts w:ascii="Courier New"/>
          <w:i/>
          <w:w w:val="95"/>
          <w:lang w:val="nl-NL"/>
        </w:rPr>
        <w:t>R&gt; imp_norm_2l</w:t>
      </w:r>
      <w:r w:rsidRPr="008B40CC">
        <w:rPr>
          <w:rFonts w:ascii="Courier New"/>
          <w:i/>
          <w:spacing w:val="-38"/>
          <w:w w:val="95"/>
          <w:lang w:val="nl-NL"/>
        </w:rPr>
        <w:t xml:space="preserve"> </w:t>
      </w:r>
      <w:r w:rsidRPr="008B40CC">
        <w:rPr>
          <w:rFonts w:ascii="Courier New"/>
          <w:i/>
          <w:w w:val="95"/>
          <w:lang w:val="nl-NL"/>
        </w:rPr>
        <w:t>&lt;-</w:t>
      </w:r>
    </w:p>
    <w:p w14:paraId="628E95EC" w14:textId="77777777" w:rsidR="00C4731A" w:rsidRDefault="005E0968">
      <w:pPr>
        <w:tabs>
          <w:tab w:val="left" w:pos="1118"/>
        </w:tabs>
        <w:spacing w:line="248" w:lineRule="exact"/>
        <w:ind w:left="659"/>
        <w:rPr>
          <w:rFonts w:ascii="Courier New"/>
          <w:i/>
        </w:rPr>
      </w:pPr>
      <w:r>
        <w:rPr>
          <w:rFonts w:ascii="Courier New"/>
          <w:i/>
          <w:w w:val="95"/>
        </w:rPr>
        <w:t>+</w:t>
      </w:r>
      <w:r>
        <w:rPr>
          <w:rFonts w:ascii="Courier New"/>
          <w:i/>
          <w:w w:val="95"/>
        </w:rPr>
        <w:tab/>
        <w:t>mice(</w:t>
      </w:r>
    </w:p>
    <w:p w14:paraId="131A76DA" w14:textId="77777777" w:rsidR="00C4731A" w:rsidRDefault="005E0968">
      <w:pPr>
        <w:tabs>
          <w:tab w:val="left" w:pos="1347"/>
        </w:tabs>
        <w:spacing w:before="21"/>
        <w:ind w:left="659"/>
        <w:rPr>
          <w:rFonts w:ascii="Courier New"/>
          <w:i/>
        </w:rPr>
      </w:pPr>
      <w:r>
        <w:rPr>
          <w:rFonts w:ascii="Courier New"/>
          <w:i/>
          <w:w w:val="95"/>
        </w:rPr>
        <w:t>+</w:t>
      </w:r>
      <w:r>
        <w:rPr>
          <w:rFonts w:ascii="Courier New"/>
          <w:i/>
          <w:w w:val="95"/>
        </w:rPr>
        <w:tab/>
      </w:r>
      <w:proofErr w:type="spellStart"/>
      <w:r>
        <w:rPr>
          <w:rFonts w:ascii="Courier New"/>
          <w:i/>
          <w:w w:val="95"/>
        </w:rPr>
        <w:t>popmis</w:t>
      </w:r>
      <w:proofErr w:type="spellEnd"/>
      <w:r>
        <w:rPr>
          <w:rFonts w:ascii="Courier New"/>
          <w:i/>
          <w:w w:val="95"/>
        </w:rPr>
        <w:t xml:space="preserve"> %&gt;% mutate(school =</w:t>
      </w:r>
      <w:r>
        <w:rPr>
          <w:rFonts w:ascii="Courier New"/>
          <w:i/>
          <w:spacing w:val="-92"/>
          <w:w w:val="95"/>
        </w:rPr>
        <w:t xml:space="preserve"> </w:t>
      </w:r>
      <w:proofErr w:type="spellStart"/>
      <w:r>
        <w:rPr>
          <w:rFonts w:ascii="Courier New"/>
          <w:i/>
          <w:w w:val="95"/>
        </w:rPr>
        <w:t>as.integer</w:t>
      </w:r>
      <w:proofErr w:type="spellEnd"/>
      <w:r>
        <w:rPr>
          <w:rFonts w:ascii="Courier New"/>
          <w:i/>
          <w:w w:val="95"/>
        </w:rPr>
        <w:t>(school)),</w:t>
      </w:r>
    </w:p>
    <w:p w14:paraId="794E33D4" w14:textId="77777777" w:rsidR="00C4731A" w:rsidRDefault="005E0968">
      <w:pPr>
        <w:tabs>
          <w:tab w:val="left" w:pos="1347"/>
        </w:tabs>
        <w:spacing w:before="22"/>
        <w:ind w:left="659"/>
        <w:rPr>
          <w:rFonts w:ascii="Courier New"/>
          <w:i/>
        </w:rPr>
      </w:pPr>
      <w:r>
        <w:rPr>
          <w:rFonts w:ascii="Courier New"/>
          <w:i/>
          <w:w w:val="95"/>
        </w:rPr>
        <w:t>+</w:t>
      </w:r>
      <w:r>
        <w:rPr>
          <w:rFonts w:ascii="Courier New"/>
          <w:i/>
          <w:w w:val="95"/>
        </w:rPr>
        <w:tab/>
        <w:t>pred =</w:t>
      </w:r>
      <w:r>
        <w:rPr>
          <w:rFonts w:ascii="Courier New"/>
          <w:i/>
          <w:spacing w:val="-26"/>
          <w:w w:val="95"/>
        </w:rPr>
        <w:t xml:space="preserve"> </w:t>
      </w:r>
      <w:r>
        <w:rPr>
          <w:rFonts w:ascii="Courier New"/>
          <w:i/>
          <w:w w:val="95"/>
        </w:rPr>
        <w:t>pred,</w:t>
      </w:r>
    </w:p>
    <w:p w14:paraId="4827336B" w14:textId="77777777" w:rsidR="00C4731A" w:rsidRDefault="00C4731A">
      <w:pPr>
        <w:rPr>
          <w:rFonts w:ascii="Courier New"/>
        </w:rPr>
        <w:sectPr w:rsidR="00C4731A">
          <w:pgSz w:w="11910" w:h="16840"/>
          <w:pgMar w:top="1740" w:right="0" w:bottom="280" w:left="960" w:header="1431" w:footer="0" w:gutter="0"/>
          <w:cols w:space="708"/>
        </w:sectPr>
      </w:pPr>
    </w:p>
    <w:p w14:paraId="22EC5CD3" w14:textId="77777777" w:rsidR="00C4731A" w:rsidRDefault="00C4731A">
      <w:pPr>
        <w:pStyle w:val="Plattetekst"/>
        <w:spacing w:before="3"/>
        <w:rPr>
          <w:rFonts w:ascii="Courier New"/>
          <w:i/>
          <w:sz w:val="29"/>
        </w:rPr>
      </w:pPr>
    </w:p>
    <w:p w14:paraId="60B1D308" w14:textId="77777777" w:rsidR="00C4731A" w:rsidRDefault="005E0968">
      <w:pPr>
        <w:tabs>
          <w:tab w:val="left" w:pos="1347"/>
        </w:tabs>
        <w:spacing w:before="139"/>
        <w:ind w:left="660"/>
        <w:rPr>
          <w:rFonts w:ascii="Courier New"/>
          <w:i/>
        </w:rPr>
      </w:pPr>
      <w:r>
        <w:rPr>
          <w:rFonts w:ascii="Courier New"/>
          <w:i/>
          <w:w w:val="95"/>
        </w:rPr>
        <w:t>+</w:t>
      </w:r>
      <w:r>
        <w:rPr>
          <w:rFonts w:ascii="Courier New"/>
          <w:i/>
          <w:w w:val="95"/>
        </w:rPr>
        <w:tab/>
        <w:t>meth =</w:t>
      </w:r>
      <w:r>
        <w:rPr>
          <w:rFonts w:ascii="Courier New"/>
          <w:i/>
          <w:spacing w:val="-26"/>
          <w:w w:val="95"/>
        </w:rPr>
        <w:t xml:space="preserve"> </w:t>
      </w:r>
      <w:r>
        <w:rPr>
          <w:rFonts w:ascii="Courier New"/>
          <w:i/>
          <w:w w:val="95"/>
        </w:rPr>
        <w:t>meth,</w:t>
      </w:r>
    </w:p>
    <w:p w14:paraId="20F9C595" w14:textId="77777777" w:rsidR="00C4731A" w:rsidRDefault="005E0968">
      <w:pPr>
        <w:tabs>
          <w:tab w:val="left" w:pos="1347"/>
        </w:tabs>
        <w:spacing w:before="22"/>
        <w:ind w:left="660"/>
        <w:rPr>
          <w:rFonts w:ascii="Courier New"/>
          <w:i/>
        </w:rPr>
      </w:pPr>
      <w:r>
        <w:rPr>
          <w:rFonts w:ascii="Courier New"/>
          <w:i/>
          <w:w w:val="95"/>
        </w:rPr>
        <w:t>+</w:t>
      </w:r>
      <w:r>
        <w:rPr>
          <w:rFonts w:ascii="Courier New"/>
          <w:i/>
          <w:w w:val="95"/>
        </w:rPr>
        <w:tab/>
      </w:r>
      <w:proofErr w:type="spellStart"/>
      <w:r>
        <w:rPr>
          <w:rFonts w:ascii="Courier New"/>
          <w:i/>
          <w:w w:val="95"/>
        </w:rPr>
        <w:t>maxit</w:t>
      </w:r>
      <w:proofErr w:type="spellEnd"/>
      <w:r>
        <w:rPr>
          <w:rFonts w:ascii="Courier New"/>
          <w:i/>
          <w:w w:val="95"/>
        </w:rPr>
        <w:t xml:space="preserve"> =</w:t>
      </w:r>
      <w:r>
        <w:rPr>
          <w:rFonts w:ascii="Courier New"/>
          <w:i/>
          <w:spacing w:val="-26"/>
          <w:w w:val="95"/>
        </w:rPr>
        <w:t xml:space="preserve"> </w:t>
      </w:r>
      <w:r>
        <w:rPr>
          <w:rFonts w:ascii="Courier New"/>
          <w:i/>
          <w:w w:val="95"/>
        </w:rPr>
        <w:t>1,</w:t>
      </w:r>
    </w:p>
    <w:p w14:paraId="291D9948" w14:textId="77777777" w:rsidR="00C4731A" w:rsidRDefault="005E0968">
      <w:pPr>
        <w:tabs>
          <w:tab w:val="left" w:pos="1347"/>
        </w:tabs>
        <w:spacing w:before="22"/>
        <w:ind w:left="660"/>
        <w:rPr>
          <w:rFonts w:ascii="Courier New"/>
          <w:i/>
        </w:rPr>
      </w:pPr>
      <w:r>
        <w:rPr>
          <w:rFonts w:ascii="Courier New"/>
          <w:i/>
          <w:w w:val="95"/>
        </w:rPr>
        <w:t>+</w:t>
      </w:r>
      <w:r>
        <w:rPr>
          <w:rFonts w:ascii="Courier New"/>
          <w:i/>
          <w:w w:val="95"/>
        </w:rPr>
        <w:tab/>
        <w:t>print =</w:t>
      </w:r>
      <w:r>
        <w:rPr>
          <w:rFonts w:ascii="Courier New"/>
          <w:i/>
          <w:spacing w:val="-27"/>
          <w:w w:val="95"/>
        </w:rPr>
        <w:t xml:space="preserve"> </w:t>
      </w:r>
      <w:r>
        <w:rPr>
          <w:rFonts w:ascii="Courier New"/>
          <w:i/>
          <w:w w:val="95"/>
        </w:rPr>
        <w:t>FALSE</w:t>
      </w:r>
    </w:p>
    <w:p w14:paraId="6F8E22D0" w14:textId="77777777" w:rsidR="00C4731A" w:rsidRDefault="005E0968">
      <w:pPr>
        <w:tabs>
          <w:tab w:val="left" w:pos="1118"/>
        </w:tabs>
        <w:spacing w:before="21"/>
        <w:ind w:left="660"/>
        <w:rPr>
          <w:rFonts w:ascii="Courier New"/>
          <w:i/>
        </w:rPr>
      </w:pPr>
      <w:r>
        <w:rPr>
          <w:rFonts w:ascii="Courier New"/>
          <w:i/>
          <w:w w:val="95"/>
        </w:rPr>
        <w:t>+</w:t>
      </w:r>
      <w:r>
        <w:rPr>
          <w:rFonts w:ascii="Courier New"/>
          <w:i/>
          <w:w w:val="95"/>
        </w:rPr>
        <w:tab/>
        <w:t>)</w:t>
      </w:r>
    </w:p>
    <w:p w14:paraId="3ADA8697" w14:textId="77777777" w:rsidR="00C4731A" w:rsidRDefault="005E0968">
      <w:pPr>
        <w:pStyle w:val="Plattetekst"/>
        <w:spacing w:before="241" w:line="434" w:lineRule="auto"/>
        <w:ind w:left="660" w:right="2538"/>
        <w:rPr>
          <w:rFonts w:ascii="Palatino Linotype"/>
        </w:rPr>
      </w:pPr>
      <w:r>
        <w:rPr>
          <w:rFonts w:ascii="Palatino Linotype"/>
          <w:w w:val="105"/>
        </w:rPr>
        <w:t>Warning: Removed 848 rows containing non-finite values (</w:t>
      </w:r>
      <w:proofErr w:type="spellStart"/>
      <w:r>
        <w:rPr>
          <w:rFonts w:ascii="Palatino Linotype"/>
          <w:w w:val="105"/>
        </w:rPr>
        <w:t>stat_boxplot</w:t>
      </w:r>
      <w:proofErr w:type="spellEnd"/>
      <w:r>
        <w:rPr>
          <w:rFonts w:ascii="Palatino Linotype"/>
          <w:w w:val="105"/>
        </w:rPr>
        <w:t>). Warning: Removed 848 rows containing missing values (</w:t>
      </w:r>
      <w:proofErr w:type="spellStart"/>
      <w:r>
        <w:rPr>
          <w:rFonts w:ascii="Palatino Linotype"/>
          <w:w w:val="105"/>
        </w:rPr>
        <w:t>geom_point</w:t>
      </w:r>
      <w:proofErr w:type="spellEnd"/>
      <w:r>
        <w:rPr>
          <w:rFonts w:ascii="Palatino Linotype"/>
          <w:w w:val="105"/>
        </w:rPr>
        <w:t>).</w:t>
      </w:r>
    </w:p>
    <w:p w14:paraId="6C6A209A" w14:textId="77777777" w:rsidR="00C4731A" w:rsidRDefault="002616D9">
      <w:pPr>
        <w:pStyle w:val="Plattetekst"/>
        <w:spacing w:before="4"/>
        <w:rPr>
          <w:rFonts w:ascii="Palatino Linotype"/>
          <w:sz w:val="18"/>
        </w:rPr>
      </w:pPr>
      <w:r>
        <w:pict w14:anchorId="536A5EA7">
          <v:group id="_x0000_s1621" style="position:absolute;margin-left:245.8pt;margin-top:14.35pt;width:4.65pt;height:4.65pt;z-index:251611648;mso-wrap-distance-left:0;mso-wrap-distance-right:0;mso-position-horizontal-relative:page" coordorigin="4916,287" coordsize="93,93">
            <v:shape id="_x0000_s1623" style="position:absolute;left:4922;top:294;width:79;height:79" coordorigin="4923,294" coordsize="79,79" path="m4962,294r-15,3l4934,306r-8,12l4923,333r3,16l4934,361r13,8l4962,372r15,-3l4990,361r8,-12l5001,333r-3,-15l4990,306r-13,-9l4962,294xe" fillcolor="#b61a51" stroked="f">
              <v:fill opacity="46006f"/>
              <v:path arrowok="t"/>
            </v:shape>
            <v:shape id="_x0000_s1622" style="position:absolute;left:4922;top:294;width:79;height:79" coordorigin="4923,294" coordsize="79,79" path="m4923,333r3,-15l4934,306r13,-9l4962,294r15,3l4990,306r8,12l5001,333r-3,16l4990,361r-13,8l4962,372r-15,-3l4934,361r-8,-12l4923,333e" filled="f" strokecolor="#b61a51" strokeweight=".25106mm">
              <v:path arrowok="t"/>
            </v:shape>
            <w10:wrap type="topAndBottom" anchorx="page"/>
          </v:group>
        </w:pict>
      </w:r>
      <w:r>
        <w:pict w14:anchorId="32BE0336">
          <v:group id="_x0000_s1618" style="position:absolute;margin-left:242.9pt;margin-top:27.3pt;width:4.65pt;height:4.65pt;z-index:251612672;mso-wrap-distance-left:0;mso-wrap-distance-right:0;mso-position-horizontal-relative:page" coordorigin="4858,546" coordsize="93,93">
            <v:shape id="_x0000_s1620" style="position:absolute;left:4865;top:553;width:79;height:79" coordorigin="4866,553" coordsize="79,79" path="m4905,553r-15,3l4877,565r-8,12l4866,592r3,16l4877,620r13,8l4905,631r15,-3l4932,620r9,-12l4944,592r-3,-15l4932,565r-12,-9l4905,553xe" fillcolor="#b61a51" stroked="f">
              <v:fill opacity="46006f"/>
              <v:path arrowok="t"/>
            </v:shape>
            <v:shape id="_x0000_s1619" style="position:absolute;left:4865;top:553;width:79;height:79" coordorigin="4866,553" coordsize="79,79" path="m4866,592r3,-15l4877,565r13,-9l4905,553r15,3l4932,565r9,12l4944,592r-3,16l4932,620r-12,8l4905,631r-15,-3l4877,620r-8,-12l4866,592e" filled="f" strokecolor="#b61a51" strokeweight=".25106mm">
              <v:path arrowok="t"/>
            </v:shape>
            <w10:wrap type="topAndBottom" anchorx="page"/>
          </v:group>
        </w:pict>
      </w:r>
      <w:r>
        <w:pict w14:anchorId="3E8E0097">
          <v:group id="_x0000_s1615" style="position:absolute;margin-left:216.95pt;margin-top:39.2pt;width:4.65pt;height:4.65pt;z-index:251613696;mso-wrap-distance-left:0;mso-wrap-distance-right:0;mso-position-horizontal-relative:page" coordorigin="4339,784" coordsize="93,93">
            <v:shape id="_x0000_s1617" style="position:absolute;left:4346;top:790;width:79;height:79" coordorigin="4346,791" coordsize="79,79" path="m4385,791r-15,3l4358,802r-9,13l4346,830r3,15l4358,858r12,8l4385,869r16,-3l4413,858r9,-13l4425,830r-3,-15l4413,802r-12,-8l4385,791xe" fillcolor="#b61a51" stroked="f">
              <v:fill opacity="46006f"/>
              <v:path arrowok="t"/>
            </v:shape>
            <v:shape id="_x0000_s1616" style="position:absolute;left:4346;top:790;width:79;height:79" coordorigin="4346,791" coordsize="79,79" path="m4346,830r3,-15l4358,802r12,-8l4385,791r16,3l4413,802r9,13l4425,830r-3,15l4413,858r-12,8l4385,869r-15,-3l4358,858r-9,-13l4346,830e" filled="f" strokecolor="#b61a51" strokeweight=".25106mm">
              <v:path arrowok="t"/>
            </v:shape>
            <w10:wrap type="topAndBottom" anchorx="page"/>
          </v:group>
        </w:pict>
      </w:r>
      <w:r>
        <w:pict w14:anchorId="68B96FC1">
          <v:group id="_x0000_s1612" style="position:absolute;margin-left:290.8pt;margin-top:40.05pt;width:4.65pt;height:4.65pt;z-index:251614720;mso-wrap-distance-left:0;mso-wrap-distance-right:0;mso-position-horizontal-relative:page" coordorigin="5816,801" coordsize="93,93">
            <v:shape id="_x0000_s1614" style="position:absolute;left:5822;top:808;width:79;height:79" coordorigin="5823,808" coordsize="79,79" path="m5862,808r-15,3l5834,820r-8,12l5823,847r3,16l5834,875r13,9l5862,887r15,-3l5890,875r8,-12l5901,847r-3,-15l5890,820r-13,-9l5862,808xe" fillcolor="#b61a51" stroked="f">
              <v:fill opacity="46006f"/>
              <v:path arrowok="t"/>
            </v:shape>
            <v:shape id="_x0000_s1613" style="position:absolute;left:5822;top:808;width:79;height:79" coordorigin="5823,808" coordsize="79,79" path="m5823,847r3,-15l5834,820r13,-9l5862,808r15,3l5890,820r8,12l5901,847r-3,16l5890,875r-13,9l5862,887r-15,-3l5834,875r-8,-12l5823,847e" filled="f" strokecolor="#b61a51" strokeweight=".25106mm">
              <v:path arrowok="t"/>
            </v:shape>
            <w10:wrap type="topAndBottom" anchorx="page"/>
          </v:group>
        </w:pict>
      </w:r>
    </w:p>
    <w:p w14:paraId="3E71944E" w14:textId="77777777" w:rsidR="00C4731A" w:rsidRDefault="00C4731A">
      <w:pPr>
        <w:pStyle w:val="Plattetekst"/>
        <w:spacing w:before="2"/>
        <w:rPr>
          <w:rFonts w:ascii="Palatino Linotype"/>
          <w:sz w:val="7"/>
        </w:rPr>
      </w:pPr>
    </w:p>
    <w:p w14:paraId="26533E97" w14:textId="77777777" w:rsidR="00C4731A" w:rsidRDefault="00C4731A">
      <w:pPr>
        <w:pStyle w:val="Plattetekst"/>
        <w:spacing w:before="7"/>
        <w:rPr>
          <w:rFonts w:ascii="Palatino Linotype"/>
          <w:sz w:val="5"/>
        </w:rPr>
      </w:pPr>
    </w:p>
    <w:p w14:paraId="629500EB" w14:textId="77777777" w:rsidR="00C4731A" w:rsidRDefault="002616D9">
      <w:pPr>
        <w:tabs>
          <w:tab w:val="left" w:pos="6205"/>
        </w:tabs>
        <w:spacing w:line="154" w:lineRule="exact"/>
        <w:ind w:left="4145"/>
        <w:rPr>
          <w:rFonts w:ascii="Palatino Linotype"/>
          <w:sz w:val="9"/>
        </w:rPr>
      </w:pPr>
      <w:r>
        <w:rPr>
          <w:rFonts w:ascii="Palatino Linotype"/>
          <w:position w:val="1"/>
          <w:sz w:val="11"/>
        </w:rPr>
      </w:r>
      <w:r>
        <w:rPr>
          <w:rFonts w:ascii="Palatino Linotype"/>
          <w:position w:val="1"/>
          <w:sz w:val="11"/>
        </w:rPr>
        <w:pict w14:anchorId="1FB0E899">
          <v:group id="_x0000_s1607" style="width:5.25pt;height:5.8pt;mso-position-horizontal-relative:char;mso-position-vertical-relative:line" coordsize="105,116">
            <v:shape id="_x0000_s1611" style="position:absolute;left:19;top:7;width:79;height:79" coordorigin="19,7" coordsize="79,79" path="m58,7l43,10,31,19,22,31,19,46r3,16l31,74r12,8l58,85,74,82,86,74,94,62,98,46,94,31,86,19,74,10,58,7xe" fillcolor="#b61a51" stroked="f">
              <v:fill opacity="46006f"/>
              <v:path arrowok="t"/>
            </v:shape>
            <v:shape id="_x0000_s1610" style="position:absolute;left:19;top:7;width:79;height:79" coordorigin="19,7" coordsize="79,79" path="m19,46l22,31,31,19,43,10,58,7r16,3l86,19r8,12l98,46,94,62,86,74,74,82,58,85,43,82,31,74,22,62,19,46e" filled="f" strokecolor="#b61a51" strokeweight=".25106mm">
              <v:path arrowok="t"/>
            </v:shape>
            <v:shape id="_x0000_s1609" style="position:absolute;left:7;top:30;width:79;height:79" coordorigin="7,30" coordsize="79,79" path="m46,30l31,33,19,42,10,54,7,69r3,16l19,97r12,8l46,109r16,-4l74,97,82,85,85,69,82,54,74,42,62,33,46,30xe" fillcolor="#b61a51" stroked="f">
              <v:fill opacity="46006f"/>
              <v:path arrowok="t"/>
            </v:shape>
            <v:shape id="_x0000_s1608" style="position:absolute;left:7;top:30;width:79;height:79" coordorigin="7,30" coordsize="79,79" path="m7,69l10,54,19,42,31,33,46,30r16,3l74,42r8,12l85,69,82,85,74,97r-12,8l46,109,31,105,19,97,10,85,7,69e" filled="f" strokecolor="#b61a51" strokeweight=".25106mm">
              <v:path arrowok="t"/>
            </v:shape>
            <w10:anchorlock/>
          </v:group>
        </w:pict>
      </w:r>
      <w:r w:rsidR="005E0968">
        <w:rPr>
          <w:rFonts w:ascii="Palatino Linotype"/>
          <w:position w:val="1"/>
          <w:sz w:val="11"/>
        </w:rPr>
        <w:tab/>
      </w:r>
      <w:r>
        <w:rPr>
          <w:rFonts w:ascii="Palatino Linotype"/>
          <w:position w:val="-2"/>
          <w:sz w:val="9"/>
        </w:rPr>
      </w:r>
      <w:r>
        <w:rPr>
          <w:rFonts w:ascii="Palatino Linotype"/>
          <w:position w:val="-2"/>
          <w:sz w:val="9"/>
        </w:rPr>
        <w:pict w14:anchorId="57A44425">
          <v:group id="_x0000_s1604" style="width:4.65pt;height:4.65pt;mso-position-horizontal-relative:char;mso-position-vertical-relative:line" coordsize="93,93">
            <v:shape id="_x0000_s1606" style="position:absolute;left:7;top:7;width:79;height:79" coordorigin="7,7" coordsize="79,79" path="m46,7l31,10,19,19,10,31,7,46r3,15l19,74r12,8l46,85,62,82,74,74,82,61,85,46,82,31,74,19,62,10,46,7xe" fillcolor="#b61a51" stroked="f">
              <v:fill opacity="46006f"/>
              <v:path arrowok="t"/>
            </v:shape>
            <v:shape id="_x0000_s1605" style="position:absolute;left:7;top:7;width:79;height:79" coordorigin="7,7" coordsize="79,79" path="m7,46l10,31,19,19,31,10,46,7r16,3l74,19r8,12l85,46,82,61,74,74,62,82,46,85,31,82,19,74,10,61,7,46e" filled="f" strokecolor="#b61a51" strokeweight=".25106mm">
              <v:path arrowok="t"/>
            </v:shape>
            <w10:anchorlock/>
          </v:group>
        </w:pict>
      </w:r>
    </w:p>
    <w:p w14:paraId="09511DF4" w14:textId="77777777" w:rsidR="00C4731A" w:rsidRDefault="002616D9">
      <w:pPr>
        <w:spacing w:before="43"/>
        <w:ind w:left="1913"/>
        <w:rPr>
          <w:rFonts w:ascii="Arial"/>
          <w:sz w:val="18"/>
        </w:rPr>
      </w:pPr>
      <w:r>
        <w:pict w14:anchorId="53D71B74">
          <v:group id="_x0000_s1589" style="position:absolute;left:0;text-align:left;margin-left:171.65pt;margin-top:5.05pt;width:13.3pt;height:4.65pt;z-index:-251625984;mso-position-horizontal-relative:page" coordorigin="3433,101" coordsize="266,93">
            <v:shape id="_x0000_s1603" style="position:absolute;left:3440;top:108;width:79;height:79" coordorigin="3440,108" coordsize="79,79" path="m3479,108r-15,3l3452,120r-9,12l3440,147r3,15l3452,175r12,8l3479,186r15,-3l3507,175r8,-13l3519,147r-4,-15l3507,120r-13,-9l3479,108xe" fillcolor="#006cc2" stroked="f">
              <v:fill opacity="46006f"/>
              <v:path arrowok="t"/>
            </v:shape>
            <v:shape id="_x0000_s1602" style="position:absolute;left:3440;top:108;width:79;height:79" coordorigin="3440,108" coordsize="79,79" path="m3440,147r3,-15l3452,120r12,-9l3479,108r15,3l3507,120r8,12l3519,147r-4,15l3507,175r-13,8l3479,186r-15,-3l3452,175r-9,-13l3440,147e" filled="f" strokecolor="#006cc2" strokeweight=".25106mm">
              <v:path arrowok="t"/>
            </v:shape>
            <v:shape id="_x0000_s1601" style="position:absolute;left:3463;top:108;width:79;height:79" coordorigin="3464,108" coordsize="79,79" path="m3503,108r-15,3l3476,120r-9,12l3464,147r3,15l3476,175r12,8l3503,186r15,-3l3531,175r8,-13l3542,147r-3,-15l3531,120r-13,-9l3503,108xe" fillcolor="#006cc2" stroked="f">
              <v:fill opacity="46006f"/>
              <v:path arrowok="t"/>
            </v:shape>
            <v:shape id="_x0000_s1600" style="position:absolute;left:3463;top:108;width:79;height:79" coordorigin="3464,108" coordsize="79,79" path="m3464,147r3,-15l3476,120r12,-9l3503,108r15,3l3531,120r8,12l3542,147r-3,15l3531,175r-13,8l3503,186r-15,-3l3476,175r-9,-13l3464,147e" filled="f" strokecolor="#006cc2" strokeweight=".25106mm">
              <v:path arrowok="t"/>
            </v:shape>
            <v:shape id="_x0000_s1599" style="position:absolute;left:3457;top:108;width:79;height:79" coordorigin="3458,108" coordsize="79,79" path="m3497,108r-15,3l3469,120r-8,12l3458,147r3,15l3469,175r13,8l3497,186r15,-3l3525,175r8,-13l3536,147r-3,-15l3525,120r-13,-9l3497,108xe" fillcolor="#006cc2" stroked="f">
              <v:fill opacity="46006f"/>
              <v:path arrowok="t"/>
            </v:shape>
            <v:shape id="_x0000_s1598" style="position:absolute;left:3457;top:108;width:79;height:79" coordorigin="3458,108" coordsize="79,79" path="m3458,147r3,-15l3469,120r13,-9l3497,108r15,3l3525,120r8,12l3536,147r-3,15l3525,175r-13,8l3497,186r-15,-3l3469,175r-8,-13l3458,147e" filled="f" strokecolor="#006cc2" strokeweight=".25106mm">
              <v:path arrowok="t"/>
            </v:shape>
            <v:shape id="_x0000_s1597" style="position:absolute;left:3613;top:108;width:79;height:79" coordorigin="3613,108" coordsize="79,79" path="m3652,108r-15,3l3625,120r-9,12l3613,147r3,15l3625,175r12,8l3652,186r15,-3l3680,175r8,-13l3691,147r-3,-15l3680,120r-13,-9l3652,108xe" fillcolor="#006cc2" stroked="f">
              <v:fill opacity="46006f"/>
              <v:path arrowok="t"/>
            </v:shape>
            <v:shape id="_x0000_s1596" style="position:absolute;left:3613;top:108;width:79;height:79" coordorigin="3613,108" coordsize="79,79" path="m3613,147r3,-15l3625,120r12,-9l3652,108r15,3l3680,120r8,12l3691,147r-3,15l3680,175r-13,8l3652,186r-15,-3l3625,175r-9,-13l3613,147e" filled="f" strokecolor="#006cc2" strokeweight=".25106mm">
              <v:path arrowok="t"/>
            </v:shape>
            <v:shape id="_x0000_s1595" style="position:absolute;left:3479;top:108;width:79;height:79" coordorigin="3479,108" coordsize="79,79" path="m3519,108r-16,3l3491,120r-8,12l3479,147r4,15l3491,175r12,8l3519,186r15,-3l3546,175r9,-13l3558,147r-3,-15l3546,120r-12,-9l3519,108xe" fillcolor="#006cc2" stroked="f">
              <v:fill opacity="46006f"/>
              <v:path arrowok="t"/>
            </v:shape>
            <v:shape id="_x0000_s1594" style="position:absolute;left:3479;top:108;width:79;height:79" coordorigin="3479,108" coordsize="79,79" path="m3479,147r4,-15l3491,120r12,-9l3519,108r15,3l3546,120r9,12l3558,147r-3,15l3546,175r-12,8l3519,186r-16,-3l3491,175r-8,-13l3479,147e" filled="f" strokecolor="#006cc2" strokeweight=".25106mm">
              <v:path arrowok="t"/>
            </v:shape>
            <v:shape id="_x0000_s1593" style="position:absolute;left:3540;top:108;width:79;height:79" coordorigin="3540,108" coordsize="79,79" path="m3579,108r-15,3l3552,120r-9,12l3540,147r3,15l3552,175r12,8l3579,186r16,-3l3607,175r8,-13l3619,147r-4,-15l3607,120r-12,-9l3579,108xe" fillcolor="#006cc2" stroked="f">
              <v:fill opacity="46006f"/>
              <v:path arrowok="t"/>
            </v:shape>
            <v:shape id="_x0000_s1592" style="position:absolute;left:3540;top:108;width:79;height:79" coordorigin="3540,108" coordsize="79,79" path="m3540,147r3,-15l3552,120r12,-9l3579,108r16,3l3607,120r8,12l3619,147r-4,15l3607,175r-12,8l3579,186r-15,-3l3552,175r-9,-13l3540,147e" filled="f" strokecolor="#006cc2" strokeweight=".25106mm">
              <v:path arrowok="t"/>
            </v:shape>
            <v:shape id="_x0000_s1591" style="position:absolute;left:3543;top:108;width:79;height:79" coordorigin="3543,108" coordsize="79,79" path="m3583,108r-16,3l3555,120r-9,12l3543,147r3,15l3555,175r12,8l3583,186r15,-3l3610,175r9,-13l3622,147r-3,-15l3610,120r-12,-9l3583,108xe" fillcolor="#006cc2" stroked="f">
              <v:fill opacity="46006f"/>
              <v:path arrowok="t"/>
            </v:shape>
            <v:shape id="_x0000_s1590" style="position:absolute;left:3543;top:108;width:79;height:79" coordorigin="3543,108" coordsize="79,79" path="m3543,147r3,-15l3555,120r12,-9l3583,108r15,3l3610,120r9,12l3622,147r-3,15l3610,175r-12,8l3583,186r-16,-3l3555,175r-9,-13l3543,147e" filled="f" strokecolor="#006cc2" strokeweight=".25106mm">
              <v:path arrowok="t"/>
            </v:shape>
            <w10:wrap anchorx="page"/>
          </v:group>
        </w:pict>
      </w:r>
      <w:r w:rsidR="005E0968">
        <w:rPr>
          <w:noProof/>
        </w:rPr>
        <w:drawing>
          <wp:anchor distT="0" distB="0" distL="0" distR="0" simplePos="0" relativeHeight="251663872" behindDoc="1" locked="0" layoutInCell="1" allowOverlap="1" wp14:anchorId="7E450D13" wp14:editId="3A138D3C">
            <wp:simplePos x="0" y="0"/>
            <wp:positionH relativeFrom="page">
              <wp:posOffset>2578634</wp:posOffset>
            </wp:positionH>
            <wp:positionV relativeFrom="paragraph">
              <wp:posOffset>65207</wp:posOffset>
            </wp:positionV>
            <wp:extent cx="300279" cy="2042508"/>
            <wp:effectExtent l="0" t="0" r="0" b="0"/>
            <wp:wrapNone/>
            <wp:docPr id="2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png"/>
                    <pic:cNvPicPr/>
                  </pic:nvPicPr>
                  <pic:blipFill>
                    <a:blip r:embed="rId33" cstate="print"/>
                    <a:stretch>
                      <a:fillRect/>
                    </a:stretch>
                  </pic:blipFill>
                  <pic:spPr>
                    <a:xfrm>
                      <a:off x="0" y="0"/>
                      <a:ext cx="300279" cy="2042508"/>
                    </a:xfrm>
                    <a:prstGeom prst="rect">
                      <a:avLst/>
                    </a:prstGeom>
                  </pic:spPr>
                </pic:pic>
              </a:graphicData>
            </a:graphic>
          </wp:anchor>
        </w:drawing>
      </w:r>
      <w:r w:rsidR="005E0968">
        <w:rPr>
          <w:noProof/>
        </w:rPr>
        <w:drawing>
          <wp:anchor distT="0" distB="0" distL="0" distR="0" simplePos="0" relativeHeight="251664896" behindDoc="1" locked="0" layoutInCell="1" allowOverlap="1" wp14:anchorId="1B1E100A" wp14:editId="6B5A0FEB">
            <wp:simplePos x="0" y="0"/>
            <wp:positionH relativeFrom="page">
              <wp:posOffset>3063739</wp:posOffset>
            </wp:positionH>
            <wp:positionV relativeFrom="paragraph">
              <wp:posOffset>71317</wp:posOffset>
            </wp:positionV>
            <wp:extent cx="300533" cy="1959133"/>
            <wp:effectExtent l="0" t="0" r="0" b="0"/>
            <wp:wrapNone/>
            <wp:docPr id="2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1.png"/>
                    <pic:cNvPicPr/>
                  </pic:nvPicPr>
                  <pic:blipFill>
                    <a:blip r:embed="rId34" cstate="print"/>
                    <a:stretch>
                      <a:fillRect/>
                    </a:stretch>
                  </pic:blipFill>
                  <pic:spPr>
                    <a:xfrm>
                      <a:off x="0" y="0"/>
                      <a:ext cx="300533" cy="1959133"/>
                    </a:xfrm>
                    <a:prstGeom prst="rect">
                      <a:avLst/>
                    </a:prstGeom>
                  </pic:spPr>
                </pic:pic>
              </a:graphicData>
            </a:graphic>
          </wp:anchor>
        </w:drawing>
      </w:r>
      <w:r w:rsidR="005E0968">
        <w:rPr>
          <w:noProof/>
        </w:rPr>
        <w:drawing>
          <wp:anchor distT="0" distB="0" distL="0" distR="0" simplePos="0" relativeHeight="251665920" behindDoc="1" locked="0" layoutInCell="1" allowOverlap="1" wp14:anchorId="7921A4BA" wp14:editId="1AB9653D">
            <wp:simplePos x="0" y="0"/>
            <wp:positionH relativeFrom="page">
              <wp:posOffset>3549227</wp:posOffset>
            </wp:positionH>
            <wp:positionV relativeFrom="paragraph">
              <wp:posOffset>132925</wp:posOffset>
            </wp:positionV>
            <wp:extent cx="300788" cy="2053073"/>
            <wp:effectExtent l="0" t="0" r="0" b="0"/>
            <wp:wrapNone/>
            <wp:docPr id="2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png"/>
                    <pic:cNvPicPr/>
                  </pic:nvPicPr>
                  <pic:blipFill>
                    <a:blip r:embed="rId35" cstate="print"/>
                    <a:stretch>
                      <a:fillRect/>
                    </a:stretch>
                  </pic:blipFill>
                  <pic:spPr>
                    <a:xfrm>
                      <a:off x="0" y="0"/>
                      <a:ext cx="300788" cy="2053073"/>
                    </a:xfrm>
                    <a:prstGeom prst="rect">
                      <a:avLst/>
                    </a:prstGeom>
                  </pic:spPr>
                </pic:pic>
              </a:graphicData>
            </a:graphic>
          </wp:anchor>
        </w:drawing>
      </w:r>
      <w:r w:rsidR="005E0968">
        <w:rPr>
          <w:noProof/>
        </w:rPr>
        <w:drawing>
          <wp:anchor distT="0" distB="0" distL="0" distR="0" simplePos="0" relativeHeight="251666944" behindDoc="1" locked="0" layoutInCell="1" allowOverlap="1" wp14:anchorId="556D9DC4" wp14:editId="694A426A">
            <wp:simplePos x="0" y="0"/>
            <wp:positionH relativeFrom="page">
              <wp:posOffset>4034714</wp:posOffset>
            </wp:positionH>
            <wp:positionV relativeFrom="paragraph">
              <wp:posOffset>-18550</wp:posOffset>
            </wp:positionV>
            <wp:extent cx="300915" cy="2074585"/>
            <wp:effectExtent l="0" t="0" r="0" b="0"/>
            <wp:wrapNone/>
            <wp:docPr id="2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png"/>
                    <pic:cNvPicPr/>
                  </pic:nvPicPr>
                  <pic:blipFill>
                    <a:blip r:embed="rId36" cstate="print"/>
                    <a:stretch>
                      <a:fillRect/>
                    </a:stretch>
                  </pic:blipFill>
                  <pic:spPr>
                    <a:xfrm>
                      <a:off x="0" y="0"/>
                      <a:ext cx="300915" cy="2074585"/>
                    </a:xfrm>
                    <a:prstGeom prst="rect">
                      <a:avLst/>
                    </a:prstGeom>
                  </pic:spPr>
                </pic:pic>
              </a:graphicData>
            </a:graphic>
          </wp:anchor>
        </w:drawing>
      </w:r>
      <w:r w:rsidR="005E0968">
        <w:rPr>
          <w:noProof/>
        </w:rPr>
        <w:drawing>
          <wp:anchor distT="0" distB="0" distL="0" distR="0" simplePos="0" relativeHeight="251667968" behindDoc="1" locked="0" layoutInCell="1" allowOverlap="1" wp14:anchorId="60E2D105" wp14:editId="787997F6">
            <wp:simplePos x="0" y="0"/>
            <wp:positionH relativeFrom="page">
              <wp:posOffset>4520456</wp:posOffset>
            </wp:positionH>
            <wp:positionV relativeFrom="paragraph">
              <wp:posOffset>170603</wp:posOffset>
            </wp:positionV>
            <wp:extent cx="301042" cy="1887977"/>
            <wp:effectExtent l="0" t="0" r="0" b="0"/>
            <wp:wrapNone/>
            <wp:docPr id="2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4.png"/>
                    <pic:cNvPicPr/>
                  </pic:nvPicPr>
                  <pic:blipFill>
                    <a:blip r:embed="rId37" cstate="print"/>
                    <a:stretch>
                      <a:fillRect/>
                    </a:stretch>
                  </pic:blipFill>
                  <pic:spPr>
                    <a:xfrm>
                      <a:off x="0" y="0"/>
                      <a:ext cx="301042" cy="1887977"/>
                    </a:xfrm>
                    <a:prstGeom prst="rect">
                      <a:avLst/>
                    </a:prstGeom>
                  </pic:spPr>
                </pic:pic>
              </a:graphicData>
            </a:graphic>
          </wp:anchor>
        </w:drawing>
      </w:r>
      <w:r>
        <w:pict w14:anchorId="6BC7AED4">
          <v:group id="_x0000_s1584" style="position:absolute;left:0;text-align:left;margin-left:150.9pt;margin-top:-47.55pt;width:239.85pt;height:230.5pt;z-index:-251624960;mso-position-horizontal-relative:page;mso-position-vertical-relative:text" coordorigin="3018,-951" coordsize="4797,4610">
            <v:line id="_x0000_s1588" style="position:absolute" from="3073,3603" to="3073,-951" strokeweight=".37833mm"/>
            <v:shape id="_x0000_s1587" style="position:absolute;left:514;top:7083;width:55;height:2644" coordorigin="515,7083" coordsize="55,2644" o:spt="100" adj="0,,0" path="m3018,2797r55,m3018,1472r55,m3018,147r55,e" filled="f" strokecolor="#333" strokeweight=".37833mm">
              <v:stroke joinstyle="round"/>
              <v:formulas/>
              <v:path arrowok="t" o:connecttype="segments"/>
            </v:shape>
            <v:line id="_x0000_s1586" style="position:absolute" from="3073,3603" to="7815,3603" strokeweight=".37833mm"/>
            <v:shape id="_x0000_s1585" style="position:absolute;left:1027;top:10531;width:3816;height:55" coordorigin="1027,10532" coordsize="3816,55" o:spt="100" adj="0,,0" path="m3532,3658r,-55m4296,3658r,-55m5061,3658r,-55m5826,3658r,-55m6591,3658r,-55m7356,3658r,-55e" filled="f" strokecolor="#333" strokeweight=".37833mm">
              <v:stroke joinstyle="round"/>
              <v:formulas/>
              <v:path arrowok="t" o:connecttype="segments"/>
            </v:shape>
            <w10:wrap anchorx="page"/>
          </v:group>
        </w:pict>
      </w:r>
      <w:r w:rsidR="005E0968">
        <w:rPr>
          <w:rFonts w:ascii="Arial"/>
          <w:color w:val="4D4D4D"/>
          <w:sz w:val="18"/>
        </w:rPr>
        <w:t>9</w:t>
      </w:r>
    </w:p>
    <w:p w14:paraId="07F6C04F" w14:textId="77777777" w:rsidR="00C4731A" w:rsidRDefault="005E0968">
      <w:pPr>
        <w:pStyle w:val="Plattetekst"/>
        <w:rPr>
          <w:rFonts w:ascii="Arial"/>
        </w:rPr>
      </w:pPr>
      <w:r>
        <w:rPr>
          <w:noProof/>
        </w:rPr>
        <w:drawing>
          <wp:anchor distT="0" distB="0" distL="0" distR="0" simplePos="0" relativeHeight="251607552" behindDoc="0" locked="0" layoutInCell="1" allowOverlap="1" wp14:anchorId="668ADB99" wp14:editId="78175BAA">
            <wp:simplePos x="0" y="0"/>
            <wp:positionH relativeFrom="page">
              <wp:posOffset>2106258</wp:posOffset>
            </wp:positionH>
            <wp:positionV relativeFrom="paragraph">
              <wp:posOffset>185796</wp:posOffset>
            </wp:positionV>
            <wp:extent cx="280992" cy="58293"/>
            <wp:effectExtent l="0" t="0" r="0" b="0"/>
            <wp:wrapTopAndBottom/>
            <wp:docPr id="3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5.png"/>
                    <pic:cNvPicPr/>
                  </pic:nvPicPr>
                  <pic:blipFill>
                    <a:blip r:embed="rId38" cstate="print"/>
                    <a:stretch>
                      <a:fillRect/>
                    </a:stretch>
                  </pic:blipFill>
                  <pic:spPr>
                    <a:xfrm>
                      <a:off x="0" y="0"/>
                      <a:ext cx="280992" cy="58293"/>
                    </a:xfrm>
                    <a:prstGeom prst="rect">
                      <a:avLst/>
                    </a:prstGeom>
                  </pic:spPr>
                </pic:pic>
              </a:graphicData>
            </a:graphic>
          </wp:anchor>
        </w:drawing>
      </w:r>
    </w:p>
    <w:p w14:paraId="203C3FB0" w14:textId="77777777" w:rsidR="00C4731A" w:rsidRDefault="00C4731A">
      <w:pPr>
        <w:pStyle w:val="Plattetekst"/>
        <w:rPr>
          <w:rFonts w:ascii="Arial"/>
          <w:sz w:val="20"/>
        </w:rPr>
      </w:pPr>
    </w:p>
    <w:p w14:paraId="42640420" w14:textId="77777777" w:rsidR="00C4731A" w:rsidRDefault="00C4731A">
      <w:pPr>
        <w:pStyle w:val="Plattetekst"/>
        <w:spacing w:before="6"/>
        <w:rPr>
          <w:rFonts w:ascii="Arial"/>
          <w:sz w:val="28"/>
        </w:rPr>
      </w:pPr>
    </w:p>
    <w:p w14:paraId="11FF1A84" w14:textId="77777777" w:rsidR="00C4731A" w:rsidRDefault="005E0968">
      <w:pPr>
        <w:spacing w:line="177" w:lineRule="exact"/>
        <w:ind w:right="2680"/>
        <w:jc w:val="right"/>
        <w:rPr>
          <w:rFonts w:ascii="Arial"/>
          <w:sz w:val="18"/>
        </w:rPr>
      </w:pPr>
      <w:r>
        <w:rPr>
          <w:noProof/>
        </w:rPr>
        <w:drawing>
          <wp:anchor distT="0" distB="0" distL="0" distR="0" simplePos="0" relativeHeight="251661824" behindDoc="1" locked="0" layoutInCell="1" allowOverlap="1" wp14:anchorId="332475DB" wp14:editId="18CA1805">
            <wp:simplePos x="0" y="0"/>
            <wp:positionH relativeFrom="page">
              <wp:posOffset>2091874</wp:posOffset>
            </wp:positionH>
            <wp:positionV relativeFrom="paragraph">
              <wp:posOffset>-150615</wp:posOffset>
            </wp:positionV>
            <wp:extent cx="301042" cy="900073"/>
            <wp:effectExtent l="0" t="0" r="0" b="0"/>
            <wp:wrapNone/>
            <wp:docPr id="3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6.png"/>
                    <pic:cNvPicPr/>
                  </pic:nvPicPr>
                  <pic:blipFill>
                    <a:blip r:embed="rId39" cstate="print"/>
                    <a:stretch>
                      <a:fillRect/>
                    </a:stretch>
                  </pic:blipFill>
                  <pic:spPr>
                    <a:xfrm>
                      <a:off x="0" y="0"/>
                      <a:ext cx="301042" cy="900073"/>
                    </a:xfrm>
                    <a:prstGeom prst="rect">
                      <a:avLst/>
                    </a:prstGeom>
                  </pic:spPr>
                </pic:pic>
              </a:graphicData>
            </a:graphic>
          </wp:anchor>
        </w:drawing>
      </w:r>
      <w:r w:rsidR="002616D9">
        <w:pict w14:anchorId="1C0839E8">
          <v:group id="_x0000_s1581" style="position:absolute;left:0;text-align:left;margin-left:408.1pt;margin-top:-1.15pt;width:14.05pt;height:28.6pt;z-index:251639296;mso-position-horizontal-relative:page;mso-position-vertical-relative:text" coordorigin="8162,-23" coordsize="281,572">
            <v:shape id="_x0000_s1583" type="#_x0000_t75" style="position:absolute;left:8162;top:-23;width:281;height:254">
              <v:imagedata r:id="rId22" o:title=""/>
            </v:shape>
            <v:shape id="_x0000_s1582" type="#_x0000_t75" style="position:absolute;left:8162;top:294;width:281;height:254">
              <v:imagedata r:id="rId23" o:title=""/>
            </v:shape>
            <w10:wrap anchorx="page"/>
          </v:group>
        </w:pict>
      </w:r>
      <w:r w:rsidR="002616D9">
        <w:pict w14:anchorId="02A234B4">
          <v:shape id="_x0000_s1580" type="#_x0000_t202" style="position:absolute;left:0;text-align:left;margin-left:127.55pt;margin-top:-14.15pt;width:14.35pt;height:38.8pt;z-index:251640320;mso-position-horizontal-relative:page;mso-position-vertical-relative:text" filled="f" stroked="f">
            <v:textbox style="layout-flow:vertical;mso-layout-flow-alt:bottom-to-top" inset="0,0,0,0">
              <w:txbxContent>
                <w:p w14:paraId="55C76E30" w14:textId="77777777" w:rsidR="00C4731A" w:rsidRDefault="005E0968">
                  <w:pPr>
                    <w:pStyle w:val="Plattetekst"/>
                    <w:spacing w:before="13"/>
                    <w:ind w:left="20"/>
                    <w:rPr>
                      <w:rFonts w:ascii="Arial"/>
                    </w:rPr>
                  </w:pPr>
                  <w:r>
                    <w:rPr>
                      <w:rFonts w:ascii="Arial"/>
                    </w:rPr>
                    <w:t>popular</w:t>
                  </w:r>
                </w:p>
              </w:txbxContent>
            </v:textbox>
            <w10:wrap anchorx="page"/>
          </v:shape>
        </w:pict>
      </w:r>
      <w:r>
        <w:rPr>
          <w:rFonts w:ascii="Arial"/>
          <w:sz w:val="18"/>
        </w:rPr>
        <w:t>Imputed</w:t>
      </w:r>
    </w:p>
    <w:p w14:paraId="02A8FA19" w14:textId="77777777" w:rsidR="00C4731A" w:rsidRDefault="005E0968">
      <w:pPr>
        <w:spacing w:line="159" w:lineRule="exact"/>
        <w:ind w:left="1913"/>
        <w:rPr>
          <w:rFonts w:ascii="Arial"/>
          <w:sz w:val="18"/>
        </w:rPr>
      </w:pPr>
      <w:r>
        <w:rPr>
          <w:rFonts w:ascii="Arial"/>
          <w:color w:val="4D4D4D"/>
          <w:sz w:val="18"/>
        </w:rPr>
        <w:t>6</w:t>
      </w:r>
    </w:p>
    <w:p w14:paraId="278F30C7" w14:textId="77777777" w:rsidR="00C4731A" w:rsidRDefault="005E0968">
      <w:pPr>
        <w:spacing w:line="189" w:lineRule="exact"/>
        <w:ind w:right="2549"/>
        <w:jc w:val="right"/>
        <w:rPr>
          <w:rFonts w:ascii="Arial"/>
          <w:sz w:val="18"/>
        </w:rPr>
      </w:pPr>
      <w:r>
        <w:rPr>
          <w:rFonts w:ascii="Arial"/>
          <w:sz w:val="18"/>
        </w:rPr>
        <w:t>Observed</w:t>
      </w:r>
    </w:p>
    <w:p w14:paraId="3B4F15C4" w14:textId="77777777" w:rsidR="00C4731A" w:rsidRDefault="00C4731A">
      <w:pPr>
        <w:pStyle w:val="Plattetekst"/>
        <w:rPr>
          <w:rFonts w:ascii="Arial"/>
          <w:sz w:val="20"/>
        </w:rPr>
      </w:pPr>
    </w:p>
    <w:p w14:paraId="6402D804" w14:textId="77777777" w:rsidR="00C4731A" w:rsidRDefault="00C4731A">
      <w:pPr>
        <w:pStyle w:val="Plattetekst"/>
        <w:rPr>
          <w:rFonts w:ascii="Arial"/>
          <w:sz w:val="20"/>
        </w:rPr>
      </w:pPr>
    </w:p>
    <w:p w14:paraId="5C260D29" w14:textId="77777777" w:rsidR="00C4731A" w:rsidRDefault="00C4731A">
      <w:pPr>
        <w:pStyle w:val="Plattetekst"/>
        <w:rPr>
          <w:rFonts w:ascii="Arial"/>
          <w:sz w:val="20"/>
        </w:rPr>
      </w:pPr>
    </w:p>
    <w:p w14:paraId="3AD3B377" w14:textId="77777777" w:rsidR="00C4731A" w:rsidRDefault="00C4731A">
      <w:pPr>
        <w:pStyle w:val="Plattetekst"/>
        <w:spacing w:before="4"/>
        <w:rPr>
          <w:rFonts w:ascii="Arial"/>
        </w:rPr>
      </w:pPr>
    </w:p>
    <w:p w14:paraId="6698A057" w14:textId="77777777" w:rsidR="00C4731A" w:rsidRDefault="005E0968">
      <w:pPr>
        <w:ind w:left="1913"/>
        <w:rPr>
          <w:rFonts w:ascii="Arial"/>
          <w:sz w:val="18"/>
        </w:rPr>
      </w:pPr>
      <w:r>
        <w:rPr>
          <w:noProof/>
        </w:rPr>
        <w:drawing>
          <wp:anchor distT="0" distB="0" distL="0" distR="0" simplePos="0" relativeHeight="251662848" behindDoc="1" locked="0" layoutInCell="1" allowOverlap="1" wp14:anchorId="23CC9271" wp14:editId="7A1AC39B">
            <wp:simplePos x="0" y="0"/>
            <wp:positionH relativeFrom="page">
              <wp:posOffset>2106640</wp:posOffset>
            </wp:positionH>
            <wp:positionV relativeFrom="paragraph">
              <wp:posOffset>36629</wp:posOffset>
            </wp:positionV>
            <wp:extent cx="286277" cy="58808"/>
            <wp:effectExtent l="0" t="0" r="0" b="0"/>
            <wp:wrapNone/>
            <wp:docPr id="3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7.png"/>
                    <pic:cNvPicPr/>
                  </pic:nvPicPr>
                  <pic:blipFill>
                    <a:blip r:embed="rId40" cstate="print"/>
                    <a:stretch>
                      <a:fillRect/>
                    </a:stretch>
                  </pic:blipFill>
                  <pic:spPr>
                    <a:xfrm>
                      <a:off x="0" y="0"/>
                      <a:ext cx="286277" cy="58808"/>
                    </a:xfrm>
                    <a:prstGeom prst="rect">
                      <a:avLst/>
                    </a:prstGeom>
                  </pic:spPr>
                </pic:pic>
              </a:graphicData>
            </a:graphic>
          </wp:anchor>
        </w:drawing>
      </w:r>
      <w:r>
        <w:rPr>
          <w:rFonts w:ascii="Arial"/>
          <w:color w:val="4D4D4D"/>
          <w:sz w:val="18"/>
        </w:rPr>
        <w:t>3</w:t>
      </w:r>
    </w:p>
    <w:p w14:paraId="084C07B8" w14:textId="77777777" w:rsidR="00C4731A" w:rsidRDefault="002616D9">
      <w:pPr>
        <w:pStyle w:val="Plattetekst"/>
        <w:spacing w:before="11"/>
        <w:rPr>
          <w:rFonts w:ascii="Arial"/>
          <w:sz w:val="21"/>
        </w:rPr>
      </w:pPr>
      <w:r>
        <w:pict w14:anchorId="6FCEF7E2">
          <v:group id="_x0000_s1577" style="position:absolute;margin-left:175.75pt;margin-top:14.65pt;width:4.65pt;height:4.65pt;z-index:251615744;mso-wrap-distance-left:0;mso-wrap-distance-right:0;mso-position-horizontal-relative:page" coordorigin="3515,293" coordsize="93,93">
            <v:shape id="_x0000_s1579" style="position:absolute;left:3522;top:299;width:79;height:79" coordorigin="3522,300" coordsize="79,79" path="m3561,300r-15,3l3534,311r-9,13l3522,339r3,15l3534,367r12,8l3561,378r15,-3l3589,367r8,-13l3600,339r-3,-15l3589,311r-13,-8l3561,300xe" fillcolor="#006cc2" stroked="f">
              <v:fill opacity="46006f"/>
              <v:path arrowok="t"/>
            </v:shape>
            <v:shape id="_x0000_s1578" style="position:absolute;left:3522;top:299;width:79;height:79" coordorigin="3522,300" coordsize="79,79" path="m3522,339r3,-15l3534,311r12,-8l3561,300r15,3l3589,311r8,13l3600,339r-3,15l3589,367r-13,8l3561,378r-15,-3l3534,367r-9,-13l3522,339e" filled="f" strokecolor="#006cc2" strokeweight=".25106mm">
              <v:path arrowok="t"/>
            </v:shape>
            <w10:wrap type="topAndBottom" anchorx="page"/>
          </v:group>
        </w:pict>
      </w:r>
    </w:p>
    <w:p w14:paraId="67D0D6B6" w14:textId="77777777" w:rsidR="00C4731A" w:rsidRDefault="00C4731A">
      <w:pPr>
        <w:pStyle w:val="Plattetekst"/>
        <w:rPr>
          <w:rFonts w:ascii="Arial"/>
        </w:rPr>
      </w:pPr>
    </w:p>
    <w:p w14:paraId="51C9FF26" w14:textId="77777777" w:rsidR="00C4731A" w:rsidRDefault="005E0968">
      <w:pPr>
        <w:tabs>
          <w:tab w:val="left" w:pos="764"/>
          <w:tab w:val="left" w:pos="1529"/>
          <w:tab w:val="left" w:pos="2294"/>
          <w:tab w:val="left" w:pos="3059"/>
          <w:tab w:val="left" w:pos="3824"/>
        </w:tabs>
        <w:spacing w:before="95"/>
        <w:ind w:right="1976"/>
        <w:jc w:val="center"/>
        <w:rPr>
          <w:rFonts w:ascii="Arial"/>
          <w:sz w:val="18"/>
        </w:rPr>
      </w:pPr>
      <w:r>
        <w:rPr>
          <w:rFonts w:ascii="Arial"/>
          <w:color w:val="4D4D4D"/>
          <w:sz w:val="18"/>
        </w:rPr>
        <w:t>0</w:t>
      </w:r>
      <w:r>
        <w:rPr>
          <w:rFonts w:ascii="Arial"/>
          <w:color w:val="4D4D4D"/>
          <w:sz w:val="18"/>
        </w:rPr>
        <w:tab/>
        <w:t>1</w:t>
      </w:r>
      <w:r>
        <w:rPr>
          <w:rFonts w:ascii="Arial"/>
          <w:color w:val="4D4D4D"/>
          <w:sz w:val="18"/>
        </w:rPr>
        <w:tab/>
        <w:t>2</w:t>
      </w:r>
      <w:r>
        <w:rPr>
          <w:rFonts w:ascii="Arial"/>
          <w:color w:val="4D4D4D"/>
          <w:sz w:val="18"/>
        </w:rPr>
        <w:tab/>
        <w:t>3</w:t>
      </w:r>
      <w:r>
        <w:rPr>
          <w:rFonts w:ascii="Arial"/>
          <w:color w:val="4D4D4D"/>
          <w:sz w:val="18"/>
        </w:rPr>
        <w:tab/>
        <w:t>4</w:t>
      </w:r>
      <w:r>
        <w:rPr>
          <w:rFonts w:ascii="Arial"/>
          <w:color w:val="4D4D4D"/>
          <w:sz w:val="18"/>
        </w:rPr>
        <w:tab/>
        <w:t>5</w:t>
      </w:r>
    </w:p>
    <w:p w14:paraId="4D4E3862" w14:textId="77777777" w:rsidR="00C4731A" w:rsidRDefault="005E0968">
      <w:pPr>
        <w:pStyle w:val="Plattetekst"/>
        <w:spacing w:before="8"/>
        <w:ind w:right="1976"/>
        <w:jc w:val="center"/>
        <w:rPr>
          <w:rFonts w:ascii="Arial"/>
        </w:rPr>
      </w:pPr>
      <w:r>
        <w:rPr>
          <w:rFonts w:ascii="Arial"/>
        </w:rPr>
        <w:t>Imputation</w:t>
      </w:r>
    </w:p>
    <w:p w14:paraId="4CD5F0CD" w14:textId="77777777" w:rsidR="00C4731A" w:rsidRDefault="00C4731A">
      <w:pPr>
        <w:pStyle w:val="Plattetekst"/>
        <w:rPr>
          <w:rFonts w:ascii="Arial"/>
          <w:sz w:val="20"/>
        </w:rPr>
      </w:pPr>
    </w:p>
    <w:p w14:paraId="4683C336" w14:textId="77777777" w:rsidR="00C4731A" w:rsidRDefault="00C4731A">
      <w:pPr>
        <w:pStyle w:val="Plattetekst"/>
        <w:spacing w:before="2"/>
        <w:rPr>
          <w:rFonts w:ascii="Arial"/>
          <w:sz w:val="23"/>
        </w:rPr>
      </w:pPr>
    </w:p>
    <w:p w14:paraId="47E4C72F" w14:textId="77777777" w:rsidR="00C4731A" w:rsidRDefault="005E0968">
      <w:pPr>
        <w:pStyle w:val="Kop4"/>
        <w:spacing w:before="117"/>
      </w:pPr>
      <w:bookmarkStart w:id="34" w:name="Imputation_with_random_effects_and_heter"/>
      <w:bookmarkEnd w:id="34"/>
      <w:r>
        <w:rPr>
          <w:w w:val="105"/>
        </w:rPr>
        <w:t>Imputation with random effects and heterogeneity</w:t>
      </w:r>
    </w:p>
    <w:p w14:paraId="2EBA2460" w14:textId="77777777" w:rsidR="00C4731A" w:rsidRDefault="005E0968">
      <w:pPr>
        <w:pStyle w:val="Plattetekst"/>
        <w:spacing w:before="145" w:line="232" w:lineRule="auto"/>
        <w:ind w:left="660" w:right="1371"/>
      </w:pPr>
      <w:r>
        <w:t xml:space="preserve">This method assumes random slopes for each variable in the imputation model. In contrast to </w:t>
      </w:r>
      <w:r>
        <w:rPr>
          <w:rFonts w:ascii="Palatino Linotype"/>
        </w:rPr>
        <w:t xml:space="preserve">2l.norm </w:t>
      </w:r>
      <w:r>
        <w:t>this method allows a cluster-specific residual error variance.</w:t>
      </w:r>
    </w:p>
    <w:p w14:paraId="36124999" w14:textId="77777777" w:rsidR="00C4731A" w:rsidRDefault="00C4731A">
      <w:pPr>
        <w:pStyle w:val="Plattetekst"/>
        <w:spacing w:before="6"/>
        <w:rPr>
          <w:sz w:val="25"/>
        </w:rPr>
      </w:pPr>
    </w:p>
    <w:p w14:paraId="769E3A6F" w14:textId="77777777" w:rsidR="00C4731A" w:rsidRDefault="005E0968">
      <w:pPr>
        <w:spacing w:before="1"/>
        <w:ind w:left="660"/>
        <w:rPr>
          <w:rFonts w:ascii="Courier New"/>
          <w:i/>
        </w:rPr>
      </w:pPr>
      <w:r>
        <w:rPr>
          <w:rFonts w:ascii="Courier New"/>
          <w:i/>
          <w:w w:val="95"/>
        </w:rPr>
        <w:t>R&gt; pred["popular", ] &lt;- c(-2, 2, 1, 2)</w:t>
      </w:r>
    </w:p>
    <w:p w14:paraId="2F34BBF2" w14:textId="77777777" w:rsidR="00C4731A" w:rsidRDefault="005E0968">
      <w:pPr>
        <w:spacing w:before="21" w:line="261" w:lineRule="auto"/>
        <w:ind w:left="660" w:right="6382"/>
        <w:rPr>
          <w:rFonts w:ascii="Courier New"/>
          <w:i/>
        </w:rPr>
      </w:pPr>
      <w:r>
        <w:rPr>
          <w:rFonts w:ascii="Courier New"/>
          <w:i/>
          <w:w w:val="95"/>
        </w:rPr>
        <w:t>R&gt;</w:t>
      </w:r>
      <w:r>
        <w:rPr>
          <w:rFonts w:ascii="Courier New"/>
          <w:i/>
          <w:spacing w:val="-61"/>
          <w:w w:val="95"/>
        </w:rPr>
        <w:t xml:space="preserve"> </w:t>
      </w:r>
      <w:r>
        <w:rPr>
          <w:rFonts w:ascii="Courier New"/>
          <w:i/>
          <w:w w:val="95"/>
        </w:rPr>
        <w:t>meth</w:t>
      </w:r>
      <w:r>
        <w:rPr>
          <w:rFonts w:ascii="Courier New"/>
          <w:i/>
          <w:spacing w:val="-60"/>
          <w:w w:val="95"/>
        </w:rPr>
        <w:t xml:space="preserve"> </w:t>
      </w:r>
      <w:r>
        <w:rPr>
          <w:rFonts w:ascii="Courier New"/>
          <w:i/>
          <w:w w:val="95"/>
        </w:rPr>
        <w:t>&lt;-</w:t>
      </w:r>
      <w:r>
        <w:rPr>
          <w:rFonts w:ascii="Courier New"/>
          <w:i/>
          <w:spacing w:val="-60"/>
          <w:w w:val="95"/>
        </w:rPr>
        <w:t xml:space="preserve"> </w:t>
      </w:r>
      <w:r>
        <w:rPr>
          <w:rFonts w:ascii="Courier New"/>
          <w:i/>
          <w:w w:val="95"/>
        </w:rPr>
        <w:t>c("",</w:t>
      </w:r>
      <w:r>
        <w:rPr>
          <w:rFonts w:ascii="Courier New"/>
          <w:i/>
          <w:spacing w:val="-60"/>
          <w:w w:val="95"/>
        </w:rPr>
        <w:t xml:space="preserve"> </w:t>
      </w:r>
      <w:r>
        <w:rPr>
          <w:rFonts w:ascii="Courier New"/>
          <w:i/>
          <w:w w:val="95"/>
        </w:rPr>
        <w:t>"2l.pan",</w:t>
      </w:r>
      <w:r>
        <w:rPr>
          <w:rFonts w:ascii="Courier New"/>
          <w:i/>
          <w:spacing w:val="-61"/>
          <w:w w:val="95"/>
        </w:rPr>
        <w:t xml:space="preserve"> </w:t>
      </w:r>
      <w:r>
        <w:rPr>
          <w:rFonts w:ascii="Courier New"/>
          <w:i/>
          <w:w w:val="95"/>
        </w:rPr>
        <w:t>"",</w:t>
      </w:r>
      <w:r>
        <w:rPr>
          <w:rFonts w:ascii="Courier New"/>
          <w:i/>
          <w:spacing w:val="-60"/>
          <w:w w:val="95"/>
        </w:rPr>
        <w:t xml:space="preserve"> </w:t>
      </w:r>
      <w:r>
        <w:rPr>
          <w:rFonts w:ascii="Courier New"/>
          <w:i/>
          <w:spacing w:val="-5"/>
          <w:w w:val="95"/>
        </w:rPr>
        <w:t xml:space="preserve">"") </w:t>
      </w:r>
      <w:r>
        <w:rPr>
          <w:rFonts w:ascii="Courier New"/>
          <w:i/>
          <w:w w:val="95"/>
        </w:rPr>
        <w:t>R&gt; imp_pan_2l &lt;-</w:t>
      </w:r>
    </w:p>
    <w:p w14:paraId="151B0410" w14:textId="77777777" w:rsidR="00C4731A" w:rsidRDefault="005E0968">
      <w:pPr>
        <w:tabs>
          <w:tab w:val="left" w:pos="1118"/>
        </w:tabs>
        <w:spacing w:line="248" w:lineRule="exact"/>
        <w:ind w:left="660"/>
        <w:rPr>
          <w:rFonts w:ascii="Courier New"/>
          <w:i/>
        </w:rPr>
      </w:pPr>
      <w:r>
        <w:rPr>
          <w:rFonts w:ascii="Courier New"/>
          <w:i/>
          <w:w w:val="95"/>
        </w:rPr>
        <w:t>+</w:t>
      </w:r>
      <w:r>
        <w:rPr>
          <w:rFonts w:ascii="Courier New"/>
          <w:i/>
          <w:w w:val="95"/>
        </w:rPr>
        <w:tab/>
        <w:t>mice(</w:t>
      </w:r>
    </w:p>
    <w:p w14:paraId="4877A8C9" w14:textId="77777777" w:rsidR="00C4731A" w:rsidRDefault="005E0968">
      <w:pPr>
        <w:tabs>
          <w:tab w:val="left" w:pos="1347"/>
        </w:tabs>
        <w:spacing w:before="22"/>
        <w:ind w:left="660"/>
        <w:rPr>
          <w:rFonts w:ascii="Courier New"/>
          <w:i/>
        </w:rPr>
      </w:pPr>
      <w:r>
        <w:rPr>
          <w:rFonts w:ascii="Courier New"/>
          <w:i/>
          <w:w w:val="95"/>
        </w:rPr>
        <w:t>+</w:t>
      </w:r>
      <w:r>
        <w:rPr>
          <w:rFonts w:ascii="Courier New"/>
          <w:i/>
          <w:w w:val="95"/>
        </w:rPr>
        <w:tab/>
      </w:r>
      <w:proofErr w:type="spellStart"/>
      <w:r>
        <w:rPr>
          <w:rFonts w:ascii="Courier New"/>
          <w:i/>
          <w:w w:val="95"/>
        </w:rPr>
        <w:t>popmis</w:t>
      </w:r>
      <w:proofErr w:type="spellEnd"/>
      <w:r>
        <w:rPr>
          <w:rFonts w:ascii="Courier New"/>
          <w:i/>
          <w:w w:val="95"/>
        </w:rPr>
        <w:t xml:space="preserve"> %&gt;% mutate(school =</w:t>
      </w:r>
      <w:r>
        <w:rPr>
          <w:rFonts w:ascii="Courier New"/>
          <w:i/>
          <w:spacing w:val="-92"/>
          <w:w w:val="95"/>
        </w:rPr>
        <w:t xml:space="preserve"> </w:t>
      </w:r>
      <w:proofErr w:type="spellStart"/>
      <w:r>
        <w:rPr>
          <w:rFonts w:ascii="Courier New"/>
          <w:i/>
          <w:w w:val="95"/>
        </w:rPr>
        <w:t>as.integer</w:t>
      </w:r>
      <w:proofErr w:type="spellEnd"/>
      <w:r>
        <w:rPr>
          <w:rFonts w:ascii="Courier New"/>
          <w:i/>
          <w:w w:val="95"/>
        </w:rPr>
        <w:t>(school)),</w:t>
      </w:r>
    </w:p>
    <w:p w14:paraId="31931218" w14:textId="77777777" w:rsidR="00C4731A" w:rsidRDefault="005E0968">
      <w:pPr>
        <w:tabs>
          <w:tab w:val="left" w:pos="1347"/>
        </w:tabs>
        <w:spacing w:before="22"/>
        <w:ind w:left="660"/>
        <w:rPr>
          <w:rFonts w:ascii="Courier New"/>
          <w:i/>
        </w:rPr>
      </w:pPr>
      <w:r>
        <w:rPr>
          <w:rFonts w:ascii="Courier New"/>
          <w:i/>
          <w:w w:val="95"/>
        </w:rPr>
        <w:t>+</w:t>
      </w:r>
      <w:r>
        <w:rPr>
          <w:rFonts w:ascii="Courier New"/>
          <w:i/>
          <w:w w:val="95"/>
        </w:rPr>
        <w:tab/>
        <w:t>pred</w:t>
      </w:r>
      <w:r>
        <w:rPr>
          <w:rFonts w:ascii="Courier New"/>
          <w:i/>
          <w:spacing w:val="-66"/>
          <w:w w:val="95"/>
        </w:rPr>
        <w:t xml:space="preserve"> </w:t>
      </w:r>
      <w:r>
        <w:rPr>
          <w:rFonts w:ascii="Courier New"/>
          <w:i/>
          <w:w w:val="95"/>
        </w:rPr>
        <w:t>=</w:t>
      </w:r>
      <w:r>
        <w:rPr>
          <w:rFonts w:ascii="Courier New"/>
          <w:i/>
          <w:spacing w:val="-66"/>
          <w:w w:val="95"/>
        </w:rPr>
        <w:t xml:space="preserve"> </w:t>
      </w:r>
      <w:r>
        <w:rPr>
          <w:rFonts w:ascii="Courier New"/>
          <w:i/>
          <w:w w:val="95"/>
        </w:rPr>
        <w:t>pred,</w:t>
      </w:r>
    </w:p>
    <w:p w14:paraId="7229EBD9" w14:textId="77777777" w:rsidR="00C4731A" w:rsidRDefault="005E0968">
      <w:pPr>
        <w:tabs>
          <w:tab w:val="left" w:pos="1347"/>
        </w:tabs>
        <w:spacing w:before="22"/>
        <w:ind w:left="660"/>
        <w:rPr>
          <w:rFonts w:ascii="Courier New"/>
          <w:i/>
        </w:rPr>
      </w:pPr>
      <w:r>
        <w:rPr>
          <w:rFonts w:ascii="Courier New"/>
          <w:i/>
          <w:w w:val="95"/>
        </w:rPr>
        <w:t>+</w:t>
      </w:r>
      <w:r>
        <w:rPr>
          <w:rFonts w:ascii="Courier New"/>
          <w:i/>
          <w:w w:val="95"/>
        </w:rPr>
        <w:tab/>
        <w:t>meth</w:t>
      </w:r>
      <w:r>
        <w:rPr>
          <w:rFonts w:ascii="Courier New"/>
          <w:i/>
          <w:spacing w:val="-66"/>
          <w:w w:val="95"/>
        </w:rPr>
        <w:t xml:space="preserve"> </w:t>
      </w:r>
      <w:r>
        <w:rPr>
          <w:rFonts w:ascii="Courier New"/>
          <w:i/>
          <w:w w:val="95"/>
        </w:rPr>
        <w:t>=</w:t>
      </w:r>
      <w:r>
        <w:rPr>
          <w:rFonts w:ascii="Courier New"/>
          <w:i/>
          <w:spacing w:val="-66"/>
          <w:w w:val="95"/>
        </w:rPr>
        <w:t xml:space="preserve"> </w:t>
      </w:r>
      <w:r>
        <w:rPr>
          <w:rFonts w:ascii="Courier New"/>
          <w:i/>
          <w:w w:val="95"/>
        </w:rPr>
        <w:t>meth,</w:t>
      </w:r>
    </w:p>
    <w:p w14:paraId="4D49C876" w14:textId="77777777" w:rsidR="00C4731A" w:rsidRDefault="005E0968">
      <w:pPr>
        <w:tabs>
          <w:tab w:val="left" w:pos="1347"/>
        </w:tabs>
        <w:spacing w:before="21"/>
        <w:ind w:left="660"/>
        <w:rPr>
          <w:rFonts w:ascii="Courier New"/>
          <w:i/>
        </w:rPr>
      </w:pPr>
      <w:r>
        <w:rPr>
          <w:rFonts w:ascii="Courier New"/>
          <w:i/>
          <w:w w:val="95"/>
        </w:rPr>
        <w:t>+</w:t>
      </w:r>
      <w:r>
        <w:rPr>
          <w:rFonts w:ascii="Courier New"/>
          <w:i/>
          <w:w w:val="95"/>
        </w:rPr>
        <w:tab/>
      </w:r>
      <w:proofErr w:type="spellStart"/>
      <w:r>
        <w:rPr>
          <w:rFonts w:ascii="Courier New"/>
          <w:i/>
          <w:w w:val="95"/>
        </w:rPr>
        <w:t>maxit</w:t>
      </w:r>
      <w:proofErr w:type="spellEnd"/>
      <w:r>
        <w:rPr>
          <w:rFonts w:ascii="Courier New"/>
          <w:i/>
          <w:w w:val="95"/>
        </w:rPr>
        <w:t xml:space="preserve"> =</w:t>
      </w:r>
      <w:r>
        <w:rPr>
          <w:rFonts w:ascii="Courier New"/>
          <w:i/>
          <w:spacing w:val="-26"/>
          <w:w w:val="95"/>
        </w:rPr>
        <w:t xml:space="preserve"> </w:t>
      </w:r>
      <w:r>
        <w:rPr>
          <w:rFonts w:ascii="Courier New"/>
          <w:i/>
          <w:w w:val="95"/>
        </w:rPr>
        <w:t>1,</w:t>
      </w:r>
    </w:p>
    <w:p w14:paraId="229C2E9C" w14:textId="77777777" w:rsidR="00C4731A" w:rsidRDefault="005E0968">
      <w:pPr>
        <w:tabs>
          <w:tab w:val="left" w:pos="1347"/>
        </w:tabs>
        <w:spacing w:before="22"/>
        <w:ind w:left="660"/>
        <w:rPr>
          <w:rFonts w:ascii="Courier New"/>
          <w:i/>
        </w:rPr>
      </w:pPr>
      <w:r>
        <w:rPr>
          <w:rFonts w:ascii="Courier New"/>
          <w:i/>
          <w:w w:val="95"/>
        </w:rPr>
        <w:t>+</w:t>
      </w:r>
      <w:r>
        <w:rPr>
          <w:rFonts w:ascii="Courier New"/>
          <w:i/>
          <w:w w:val="95"/>
        </w:rPr>
        <w:tab/>
        <w:t>print =</w:t>
      </w:r>
      <w:r>
        <w:rPr>
          <w:rFonts w:ascii="Courier New"/>
          <w:i/>
          <w:spacing w:val="-27"/>
          <w:w w:val="95"/>
        </w:rPr>
        <w:t xml:space="preserve"> </w:t>
      </w:r>
      <w:r>
        <w:rPr>
          <w:rFonts w:ascii="Courier New"/>
          <w:i/>
          <w:w w:val="95"/>
        </w:rPr>
        <w:t>FALSE</w:t>
      </w:r>
    </w:p>
    <w:p w14:paraId="5CB4E50C" w14:textId="77777777" w:rsidR="00C4731A" w:rsidRDefault="005E0968">
      <w:pPr>
        <w:tabs>
          <w:tab w:val="left" w:pos="1118"/>
        </w:tabs>
        <w:spacing w:before="22"/>
        <w:ind w:left="660"/>
        <w:rPr>
          <w:rFonts w:ascii="Courier New"/>
          <w:i/>
        </w:rPr>
      </w:pPr>
      <w:r>
        <w:rPr>
          <w:rFonts w:ascii="Courier New"/>
          <w:i/>
          <w:w w:val="95"/>
        </w:rPr>
        <w:t>+</w:t>
      </w:r>
      <w:r>
        <w:rPr>
          <w:rFonts w:ascii="Courier New"/>
          <w:i/>
          <w:w w:val="95"/>
        </w:rPr>
        <w:tab/>
        <w:t>)</w:t>
      </w:r>
    </w:p>
    <w:p w14:paraId="22C3D70D" w14:textId="77777777" w:rsidR="00C4731A" w:rsidRDefault="005E0968">
      <w:pPr>
        <w:pStyle w:val="Plattetekst"/>
        <w:spacing w:before="240"/>
        <w:ind w:left="660"/>
        <w:rPr>
          <w:rFonts w:ascii="Palatino Linotype"/>
        </w:rPr>
      </w:pPr>
      <w:r>
        <w:rPr>
          <w:rFonts w:ascii="Palatino Linotype"/>
          <w:w w:val="110"/>
        </w:rPr>
        <w:t>Warning: Removed 848 rows containing non-finite values (</w:t>
      </w:r>
      <w:proofErr w:type="spellStart"/>
      <w:r>
        <w:rPr>
          <w:rFonts w:ascii="Palatino Linotype"/>
          <w:w w:val="110"/>
        </w:rPr>
        <w:t>stat_boxplot</w:t>
      </w:r>
      <w:proofErr w:type="spellEnd"/>
      <w:r>
        <w:rPr>
          <w:rFonts w:ascii="Palatino Linotype"/>
          <w:w w:val="110"/>
        </w:rPr>
        <w:t>).</w:t>
      </w:r>
    </w:p>
    <w:p w14:paraId="4E1DD175" w14:textId="77777777" w:rsidR="00C4731A" w:rsidRDefault="00C4731A">
      <w:pPr>
        <w:rPr>
          <w:rFonts w:ascii="Palatino Linotype"/>
        </w:rPr>
        <w:sectPr w:rsidR="00C4731A">
          <w:pgSz w:w="11910" w:h="16840"/>
          <w:pgMar w:top="1740" w:right="0" w:bottom="280" w:left="960" w:header="1433" w:footer="0" w:gutter="0"/>
          <w:cols w:space="708"/>
        </w:sectPr>
      </w:pPr>
    </w:p>
    <w:p w14:paraId="68F95722" w14:textId="77777777" w:rsidR="00C4731A" w:rsidRDefault="00C4731A">
      <w:pPr>
        <w:pStyle w:val="Plattetekst"/>
        <w:spacing w:before="7"/>
        <w:rPr>
          <w:rFonts w:ascii="Palatino Linotype"/>
          <w:sz w:val="24"/>
        </w:rPr>
      </w:pPr>
    </w:p>
    <w:p w14:paraId="4090A731" w14:textId="77777777" w:rsidR="00C4731A" w:rsidRDefault="005E0968">
      <w:pPr>
        <w:pStyle w:val="Plattetekst"/>
        <w:spacing w:before="91"/>
        <w:ind w:left="660"/>
        <w:rPr>
          <w:rFonts w:ascii="Palatino Linotype"/>
        </w:rPr>
      </w:pPr>
      <w:r>
        <w:rPr>
          <w:rFonts w:ascii="Palatino Linotype"/>
          <w:w w:val="105"/>
        </w:rPr>
        <w:t>Warning: Removed 848 rows containing missing values (</w:t>
      </w:r>
      <w:proofErr w:type="spellStart"/>
      <w:r>
        <w:rPr>
          <w:rFonts w:ascii="Palatino Linotype"/>
          <w:w w:val="105"/>
        </w:rPr>
        <w:t>geom_point</w:t>
      </w:r>
      <w:proofErr w:type="spellEnd"/>
      <w:r>
        <w:rPr>
          <w:rFonts w:ascii="Palatino Linotype"/>
          <w:w w:val="105"/>
        </w:rPr>
        <w:t>).</w:t>
      </w:r>
    </w:p>
    <w:p w14:paraId="086AD59A" w14:textId="77777777" w:rsidR="00C4731A" w:rsidRDefault="00C4731A">
      <w:pPr>
        <w:pStyle w:val="Plattetekst"/>
        <w:rPr>
          <w:rFonts w:ascii="Palatino Linotype"/>
          <w:sz w:val="20"/>
        </w:rPr>
      </w:pPr>
    </w:p>
    <w:p w14:paraId="05911D69" w14:textId="77777777" w:rsidR="00C4731A" w:rsidRDefault="00C4731A">
      <w:pPr>
        <w:pStyle w:val="Plattetekst"/>
        <w:rPr>
          <w:rFonts w:ascii="Palatino Linotype"/>
          <w:sz w:val="20"/>
        </w:rPr>
      </w:pPr>
    </w:p>
    <w:p w14:paraId="2B21FBEB" w14:textId="77777777" w:rsidR="00C4731A" w:rsidRDefault="00C4731A">
      <w:pPr>
        <w:pStyle w:val="Plattetekst"/>
        <w:rPr>
          <w:rFonts w:ascii="Palatino Linotype"/>
          <w:sz w:val="20"/>
        </w:rPr>
      </w:pPr>
    </w:p>
    <w:p w14:paraId="51CA37BE" w14:textId="77777777" w:rsidR="00C4731A" w:rsidRDefault="002616D9">
      <w:pPr>
        <w:pStyle w:val="Plattetekst"/>
        <w:spacing w:before="7"/>
        <w:rPr>
          <w:rFonts w:ascii="Palatino Linotype"/>
          <w:sz w:val="26"/>
        </w:rPr>
      </w:pPr>
      <w:r>
        <w:pict w14:anchorId="72088C90">
          <v:group id="_x0000_s1562" style="position:absolute;margin-left:174.15pt;margin-top:24.45pt;width:20.55pt;height:4.65pt;z-index:251616768;mso-wrap-distance-left:0;mso-wrap-distance-right:0;mso-position-horizontal-relative:page" coordorigin="3483,489" coordsize="411,93">
            <v:shape id="_x0000_s1576" style="position:absolute;left:3657;top:496;width:79;height:79" coordorigin="3658,496" coordsize="79,79" path="m3697,496r-15,3l3669,508r-8,12l3658,535r3,16l3669,563r13,9l3697,575r15,-3l3724,563r9,-12l3736,535r-3,-15l3724,508r-12,-9l3697,496xe" fillcolor="#006cc2" stroked="f">
              <v:fill opacity="46006f"/>
              <v:path arrowok="t"/>
            </v:shape>
            <v:shape id="_x0000_s1575" style="position:absolute;left:3657;top:496;width:79;height:79" coordorigin="3658,496" coordsize="79,79" path="m3658,535r3,-15l3669,508r13,-9l3697,496r15,3l3724,508r9,12l3736,535r-3,16l3724,563r-12,9l3697,575r-15,-3l3669,563r-8,-12l3658,535e" filled="f" strokecolor="#006cc2" strokeweight=".25106mm">
              <v:path arrowok="t"/>
            </v:shape>
            <v:shape id="_x0000_s1574" style="position:absolute;left:3759;top:496;width:79;height:79" coordorigin="3760,496" coordsize="79,79" path="m3799,496r-15,3l3771,508r-8,12l3760,535r3,16l3771,563r13,9l3799,575r15,-3l3827,563r8,-12l3838,535r-3,-15l3827,508r-13,-9l3799,496xe" fillcolor="#006cc2" stroked="f">
              <v:fill opacity="46006f"/>
              <v:path arrowok="t"/>
            </v:shape>
            <v:shape id="_x0000_s1573" style="position:absolute;left:3759;top:496;width:79;height:79" coordorigin="3760,496" coordsize="79,79" path="m3760,535r3,-15l3771,508r13,-9l3799,496r15,3l3827,508r8,12l3838,535r-3,16l3827,563r-13,9l3799,575r-15,-3l3771,563r-8,-12l3760,535e" filled="f" strokecolor="#006cc2" strokeweight=".25106mm">
              <v:path arrowok="t"/>
            </v:shape>
            <v:shape id="_x0000_s1572" style="position:absolute;left:3807;top:496;width:79;height:79" coordorigin="3808,496" coordsize="79,79" path="m3847,496r-15,3l3819,508r-8,12l3808,535r3,16l3819,563r13,9l3847,575r15,-3l3875,563r8,-12l3886,535r-3,-15l3875,508r-13,-9l3847,496xe" fillcolor="#006cc2" stroked="f">
              <v:fill opacity="46006f"/>
              <v:path arrowok="t"/>
            </v:shape>
            <v:shape id="_x0000_s1571" style="position:absolute;left:3807;top:496;width:79;height:79" coordorigin="3808,496" coordsize="79,79" path="m3808,535r3,-15l3819,508r13,-9l3847,496r15,3l3875,508r8,12l3886,535r-3,16l3875,563r-13,9l3847,575r-15,-3l3819,563r-8,-12l3808,535e" filled="f" strokecolor="#006cc2" strokeweight=".25106mm">
              <v:path arrowok="t"/>
            </v:shape>
            <v:shape id="_x0000_s1570" style="position:absolute;left:3627;top:496;width:79;height:79" coordorigin="3628,496" coordsize="79,79" path="m3667,496r-15,3l3639,508r-8,12l3628,535r3,16l3639,563r13,9l3667,575r15,-3l3695,563r8,-12l3706,535r-3,-15l3695,508r-13,-9l3667,496xe" fillcolor="#006cc2" stroked="f">
              <v:fill opacity="46006f"/>
              <v:path arrowok="t"/>
            </v:shape>
            <v:shape id="_x0000_s1569" style="position:absolute;left:3627;top:496;width:79;height:79" coordorigin="3628,496" coordsize="79,79" path="m3628,535r3,-15l3639,508r13,-9l3667,496r15,3l3695,508r8,12l3706,535r-3,16l3695,563r-13,9l3667,575r-15,-3l3639,563r-8,-12l3628,535e" filled="f" strokecolor="#006cc2" strokeweight=".25106mm">
              <v:path arrowok="t"/>
            </v:shape>
            <v:shape id="_x0000_s1568" style="position:absolute;left:3724;top:496;width:79;height:79" coordorigin="3725,496" coordsize="79,79" path="m3764,496r-15,3l3736,508r-8,12l3725,535r3,16l3736,563r13,9l3764,575r15,-3l3792,563r8,-12l3803,535r-3,-15l3792,508r-13,-9l3764,496xe" fillcolor="#006cc2" stroked="f">
              <v:fill opacity="46006f"/>
              <v:path arrowok="t"/>
            </v:shape>
            <v:shape id="_x0000_s1567" style="position:absolute;left:3724;top:496;width:79;height:79" coordorigin="3725,496" coordsize="79,79" path="m3725,535r3,-15l3736,508r13,-9l3764,496r15,3l3792,508r8,12l3803,535r-3,16l3792,563r-13,9l3764,575r-15,-3l3736,563r-8,-12l3725,535e" filled="f" strokecolor="#006cc2" strokeweight=".25106mm">
              <v:path arrowok="t"/>
            </v:shape>
            <v:shape id="_x0000_s1566" style="position:absolute;left:3490;top:496;width:79;height:79" coordorigin="3490,496" coordsize="79,79" path="m3530,496r-16,3l3502,508r-8,12l3490,535r4,16l3502,563r12,9l3530,575r15,-3l3557,563r9,-12l3569,535r-3,-15l3557,508r-12,-9l3530,496xe" fillcolor="#006cc2" stroked="f">
              <v:fill opacity="46006f"/>
              <v:path arrowok="t"/>
            </v:shape>
            <v:shape id="_x0000_s1565" style="position:absolute;left:3490;top:496;width:79;height:79" coordorigin="3490,496" coordsize="79,79" path="m3490,535r4,-15l3502,508r12,-9l3530,496r15,3l3557,508r9,12l3569,535r-3,16l3557,563r-12,9l3530,575r-16,-3l3502,563r-8,-12l3490,535e" filled="f" strokecolor="#006cc2" strokeweight=".25106mm">
              <v:path arrowok="t"/>
            </v:shape>
            <v:shape id="_x0000_s1564" style="position:absolute;left:3542;top:496;width:79;height:79" coordorigin="3543,496" coordsize="79,79" path="m3582,496r-15,3l3554,508r-8,12l3543,535r3,16l3554,563r13,9l3582,575r15,-3l3610,563r8,-12l3621,535r-3,-15l3610,508r-13,-9l3582,496xe" fillcolor="#006cc2" stroked="f">
              <v:fill opacity="46006f"/>
              <v:path arrowok="t"/>
            </v:shape>
            <v:shape id="_x0000_s1563" style="position:absolute;left:3542;top:496;width:79;height:79" coordorigin="3543,496" coordsize="79,79" path="m3543,535r3,-15l3554,508r13,-9l3582,496r15,3l3610,508r8,12l3621,535r-3,16l3610,563r-13,9l3582,575r-15,-3l3554,563r-8,-12l3543,535e" filled="f" strokecolor="#006cc2" strokeweight=".25106mm">
              <v:path arrowok="t"/>
            </v:shape>
            <w10:wrap type="topAndBottom" anchorx="page"/>
          </v:group>
        </w:pict>
      </w:r>
      <w:r>
        <w:pict w14:anchorId="4D056D11">
          <v:group id="_x0000_s1559" style="position:absolute;margin-left:209.1pt;margin-top:21.3pt;width:4.65pt;height:4.65pt;z-index:251617792;mso-wrap-distance-left:0;mso-wrap-distance-right:0;mso-position-horizontal-relative:page" coordorigin="4182,426" coordsize="93,93">
            <v:shape id="_x0000_s1561" style="position:absolute;left:4189;top:433;width:79;height:79" coordorigin="4189,433" coordsize="79,79" path="m4228,433r-15,3l4201,445r-9,12l4189,473r3,15l4201,500r12,9l4228,512r15,-3l4256,500r8,-12l4267,473r-3,-16l4256,445r-13,-9l4228,433xe" fillcolor="#b61a51" stroked="f">
              <v:fill opacity="46006f"/>
              <v:path arrowok="t"/>
            </v:shape>
            <v:shape id="_x0000_s1560" style="position:absolute;left:4189;top:433;width:79;height:79" coordorigin="4189,433" coordsize="79,79" path="m4189,473r3,-16l4201,445r12,-9l4228,433r15,3l4256,445r8,12l4267,473r-3,15l4256,500r-13,9l4228,512r-15,-3l4201,500r-9,-12l4189,473e" filled="f" strokecolor="#b61a51" strokeweight=".25106mm">
              <v:path arrowok="t"/>
            </v:shape>
            <w10:wrap type="topAndBottom" anchorx="page"/>
          </v:group>
        </w:pict>
      </w:r>
      <w:r>
        <w:pict w14:anchorId="64360FA6">
          <v:group id="_x0000_s1556" style="position:absolute;margin-left:291.05pt;margin-top:19.9pt;width:4.65pt;height:4.65pt;z-index:251618816;mso-wrap-distance-left:0;mso-wrap-distance-right:0;mso-position-horizontal-relative:page" coordorigin="5821,398" coordsize="93,93">
            <v:shape id="_x0000_s1558" style="position:absolute;left:5827;top:404;width:79;height:79" coordorigin="5828,405" coordsize="79,79" path="m5867,405r-15,3l5840,416r-9,13l5828,444r3,15l5840,472r12,8l5867,483r15,-3l5895,472r8,-13l5906,444r-3,-15l5895,416r-13,-8l5867,405xe" fillcolor="#b61a51" stroked="f">
              <v:fill opacity="46006f"/>
              <v:path arrowok="t"/>
            </v:shape>
            <v:shape id="_x0000_s1557" style="position:absolute;left:5827;top:404;width:79;height:79" coordorigin="5828,405" coordsize="79,79" path="m5828,444r3,-15l5840,416r12,-8l5867,405r15,3l5895,416r8,13l5906,444r-3,15l5895,472r-13,8l5867,483r-15,-3l5840,472r-9,-13l5828,444e" filled="f" strokecolor="#b61a51" strokeweight=".25106mm">
              <v:path arrowok="t"/>
            </v:shape>
            <w10:wrap type="topAndBottom" anchorx="page"/>
          </v:group>
        </w:pict>
      </w:r>
      <w:r>
        <w:pict w14:anchorId="0903316B">
          <v:group id="_x0000_s1549" style="position:absolute;margin-left:359.6pt;margin-top:22.65pt;width:12.7pt;height:13.9pt;z-index:251619840;mso-wrap-distance-left:0;mso-wrap-distance-right:0;mso-position-horizontal-relative:page" coordorigin="7192,453" coordsize="254,278">
            <v:shape id="_x0000_s1555" style="position:absolute;left:7225;top:501;width:79;height:79" coordorigin="7226,501" coordsize="79,79" path="m7265,501r-15,3l7237,513r-8,12l7226,540r3,16l7237,568r13,8l7265,580r15,-4l7293,568r8,-12l7304,540r-3,-15l7293,513r-13,-9l7265,501xe" fillcolor="#b61a51" stroked="f">
              <v:fill opacity="46006f"/>
              <v:path arrowok="t"/>
            </v:shape>
            <v:shape id="_x0000_s1554" style="position:absolute;left:7225;top:501;width:79;height:79" coordorigin="7226,501" coordsize="79,79" path="m7226,540r3,-15l7237,513r13,-9l7265,501r15,3l7293,513r8,12l7304,540r-3,16l7293,568r-13,8l7265,580r-15,-4l7237,568r-8,-12l7226,540e" filled="f" strokecolor="#b61a51" strokeweight=".25106mm">
              <v:path arrowok="t"/>
            </v:shape>
            <v:shape id="_x0000_s1553" style="position:absolute;left:7360;top:644;width:79;height:79" coordorigin="7361,645" coordsize="79,79" path="m7400,645r-15,3l7372,656r-8,13l7361,684r3,15l7372,712r13,8l7400,723r15,-3l7428,712r8,-13l7439,684r-3,-15l7428,656r-13,-8l7400,645xe" fillcolor="#b61a51" stroked="f">
              <v:fill opacity="46006f"/>
              <v:path arrowok="t"/>
            </v:shape>
            <v:shape id="_x0000_s1552" style="position:absolute;left:7360;top:644;width:79;height:79" coordorigin="7361,645" coordsize="79,79" path="m7361,684r3,-15l7372,656r13,-8l7400,645r15,3l7428,656r8,13l7439,684r-3,15l7428,712r-13,8l7400,723r-15,-3l7372,712r-8,-13l7361,684e" filled="f" strokecolor="#b61a51" strokeweight=".25106mm">
              <v:path arrowok="t"/>
            </v:shape>
            <v:shape id="_x0000_s1551" style="position:absolute;left:7199;top:460;width:79;height:79" coordorigin="7199,460" coordsize="79,79" path="m7239,460r-16,3l7211,472r-9,12l7199,499r3,16l7211,527r12,8l7239,538r15,-3l7266,527r9,-12l7278,499r-3,-15l7266,472r-12,-9l7239,460xe" fillcolor="#b61a51" stroked="f">
              <v:fill opacity="46006f"/>
              <v:path arrowok="t"/>
            </v:shape>
            <v:shape id="_x0000_s1550" style="position:absolute;left:7199;top:460;width:79;height:79" coordorigin="7199,460" coordsize="79,79" path="m7199,499r3,-15l7211,472r12,-9l7239,460r15,3l7266,472r9,12l7278,499r-3,16l7266,527r-12,8l7239,538r-16,-3l7211,527r-9,-12l7199,499e" filled="f" strokecolor="#b61a51" strokeweight=".25106mm">
              <v:path arrowok="t"/>
            </v:shape>
            <w10:wrap type="topAndBottom" anchorx="page"/>
          </v:group>
        </w:pict>
      </w:r>
      <w:r w:rsidR="005E0968">
        <w:rPr>
          <w:noProof/>
        </w:rPr>
        <w:drawing>
          <wp:anchor distT="0" distB="0" distL="0" distR="0" simplePos="0" relativeHeight="251608576" behindDoc="0" locked="0" layoutInCell="1" allowOverlap="1" wp14:anchorId="5A8B8EBE" wp14:editId="36EFE3B1">
            <wp:simplePos x="0" y="0"/>
            <wp:positionH relativeFrom="page">
              <wp:posOffset>2184032</wp:posOffset>
            </wp:positionH>
            <wp:positionV relativeFrom="paragraph">
              <wp:posOffset>634363</wp:posOffset>
            </wp:positionV>
            <wp:extent cx="282170" cy="58197"/>
            <wp:effectExtent l="0" t="0" r="0" b="0"/>
            <wp:wrapTopAndBottom/>
            <wp:docPr id="3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8.png"/>
                    <pic:cNvPicPr/>
                  </pic:nvPicPr>
                  <pic:blipFill>
                    <a:blip r:embed="rId41" cstate="print"/>
                    <a:stretch>
                      <a:fillRect/>
                    </a:stretch>
                  </pic:blipFill>
                  <pic:spPr>
                    <a:xfrm>
                      <a:off x="0" y="0"/>
                      <a:ext cx="282170" cy="58197"/>
                    </a:xfrm>
                    <a:prstGeom prst="rect">
                      <a:avLst/>
                    </a:prstGeom>
                  </pic:spPr>
                </pic:pic>
              </a:graphicData>
            </a:graphic>
          </wp:anchor>
        </w:drawing>
      </w:r>
    </w:p>
    <w:p w14:paraId="55C957E7" w14:textId="77777777" w:rsidR="00C4731A" w:rsidRDefault="00C4731A">
      <w:pPr>
        <w:pStyle w:val="Plattetekst"/>
        <w:spacing w:before="10"/>
        <w:rPr>
          <w:rFonts w:ascii="Palatino Linotype"/>
          <w:sz w:val="14"/>
        </w:rPr>
      </w:pPr>
    </w:p>
    <w:p w14:paraId="283E17A1" w14:textId="77777777" w:rsidR="00C4731A" w:rsidRDefault="00C4731A">
      <w:pPr>
        <w:rPr>
          <w:rFonts w:ascii="Palatino Linotype"/>
          <w:sz w:val="14"/>
        </w:rPr>
        <w:sectPr w:rsidR="00C4731A">
          <w:pgSz w:w="11910" w:h="16840"/>
          <w:pgMar w:top="1740" w:right="0" w:bottom="280" w:left="960" w:header="1431" w:footer="0" w:gutter="0"/>
          <w:cols w:space="708"/>
        </w:sectPr>
      </w:pPr>
    </w:p>
    <w:p w14:paraId="711D45BD" w14:textId="77777777" w:rsidR="00C4731A" w:rsidRDefault="005E0968">
      <w:pPr>
        <w:spacing w:before="76"/>
        <w:ind w:left="1913"/>
        <w:rPr>
          <w:rFonts w:ascii="Arial"/>
          <w:sz w:val="18"/>
        </w:rPr>
      </w:pPr>
      <w:r>
        <w:rPr>
          <w:rFonts w:ascii="Arial"/>
          <w:color w:val="4D4D4D"/>
          <w:sz w:val="18"/>
        </w:rPr>
        <w:t>7.5</w:t>
      </w:r>
    </w:p>
    <w:p w14:paraId="0B096417" w14:textId="77777777" w:rsidR="00C4731A" w:rsidRDefault="00C4731A">
      <w:pPr>
        <w:pStyle w:val="Plattetekst"/>
        <w:rPr>
          <w:rFonts w:ascii="Arial"/>
          <w:sz w:val="20"/>
        </w:rPr>
      </w:pPr>
    </w:p>
    <w:p w14:paraId="025186B9" w14:textId="77777777" w:rsidR="00C4731A" w:rsidRDefault="00C4731A">
      <w:pPr>
        <w:pStyle w:val="Plattetekst"/>
        <w:rPr>
          <w:rFonts w:ascii="Arial"/>
          <w:sz w:val="20"/>
        </w:rPr>
      </w:pPr>
    </w:p>
    <w:p w14:paraId="0CAA1BCF" w14:textId="77777777" w:rsidR="00C4731A" w:rsidRDefault="00C4731A">
      <w:pPr>
        <w:pStyle w:val="Plattetekst"/>
        <w:rPr>
          <w:rFonts w:ascii="Arial"/>
          <w:sz w:val="20"/>
        </w:rPr>
      </w:pPr>
    </w:p>
    <w:p w14:paraId="74F99B4E" w14:textId="77777777" w:rsidR="00C4731A" w:rsidRDefault="00C4731A">
      <w:pPr>
        <w:pStyle w:val="Plattetekst"/>
        <w:rPr>
          <w:rFonts w:ascii="Arial"/>
          <w:sz w:val="20"/>
        </w:rPr>
      </w:pPr>
    </w:p>
    <w:p w14:paraId="26C7FEA2" w14:textId="77777777" w:rsidR="00C4731A" w:rsidRDefault="005E0968">
      <w:pPr>
        <w:spacing w:before="148"/>
        <w:ind w:left="1913"/>
        <w:rPr>
          <w:rFonts w:ascii="Arial"/>
          <w:sz w:val="18"/>
        </w:rPr>
      </w:pPr>
      <w:r>
        <w:rPr>
          <w:noProof/>
        </w:rPr>
        <w:drawing>
          <wp:anchor distT="0" distB="0" distL="0" distR="0" simplePos="0" relativeHeight="251668992" behindDoc="1" locked="0" layoutInCell="1" allowOverlap="1" wp14:anchorId="2BFEE0E2" wp14:editId="6C0600EF">
            <wp:simplePos x="0" y="0"/>
            <wp:positionH relativeFrom="page">
              <wp:posOffset>2182250</wp:posOffset>
            </wp:positionH>
            <wp:positionV relativeFrom="paragraph">
              <wp:posOffset>-516919</wp:posOffset>
            </wp:positionV>
            <wp:extent cx="292768" cy="1030164"/>
            <wp:effectExtent l="0" t="0" r="0" b="0"/>
            <wp:wrapNone/>
            <wp:docPr id="3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png"/>
                    <pic:cNvPicPr/>
                  </pic:nvPicPr>
                  <pic:blipFill>
                    <a:blip r:embed="rId42" cstate="print"/>
                    <a:stretch>
                      <a:fillRect/>
                    </a:stretch>
                  </pic:blipFill>
                  <pic:spPr>
                    <a:xfrm>
                      <a:off x="0" y="0"/>
                      <a:ext cx="292768" cy="1030164"/>
                    </a:xfrm>
                    <a:prstGeom prst="rect">
                      <a:avLst/>
                    </a:prstGeom>
                  </pic:spPr>
                </pic:pic>
              </a:graphicData>
            </a:graphic>
          </wp:anchor>
        </w:drawing>
      </w:r>
      <w:r>
        <w:rPr>
          <w:noProof/>
        </w:rPr>
        <w:drawing>
          <wp:anchor distT="0" distB="0" distL="0" distR="0" simplePos="0" relativeHeight="251670016" behindDoc="1" locked="0" layoutInCell="1" allowOverlap="1" wp14:anchorId="3D5ED1ED" wp14:editId="79A849BC">
            <wp:simplePos x="0" y="0"/>
            <wp:positionH relativeFrom="page">
              <wp:posOffset>2652335</wp:posOffset>
            </wp:positionH>
            <wp:positionV relativeFrom="paragraph">
              <wp:posOffset>-1095583</wp:posOffset>
            </wp:positionV>
            <wp:extent cx="293150" cy="2276087"/>
            <wp:effectExtent l="0" t="0" r="0" b="0"/>
            <wp:wrapNone/>
            <wp:docPr id="4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0.png"/>
                    <pic:cNvPicPr/>
                  </pic:nvPicPr>
                  <pic:blipFill>
                    <a:blip r:embed="rId43" cstate="print"/>
                    <a:stretch>
                      <a:fillRect/>
                    </a:stretch>
                  </pic:blipFill>
                  <pic:spPr>
                    <a:xfrm>
                      <a:off x="0" y="0"/>
                      <a:ext cx="293150" cy="2276087"/>
                    </a:xfrm>
                    <a:prstGeom prst="rect">
                      <a:avLst/>
                    </a:prstGeom>
                  </pic:spPr>
                </pic:pic>
              </a:graphicData>
            </a:graphic>
          </wp:anchor>
        </w:drawing>
      </w:r>
      <w:r>
        <w:rPr>
          <w:noProof/>
        </w:rPr>
        <w:drawing>
          <wp:anchor distT="0" distB="0" distL="0" distR="0" simplePos="0" relativeHeight="251671040" behindDoc="1" locked="0" layoutInCell="1" allowOverlap="1" wp14:anchorId="4821ACEE" wp14:editId="4EF3F536">
            <wp:simplePos x="0" y="0"/>
            <wp:positionH relativeFrom="page">
              <wp:posOffset>3122930</wp:posOffset>
            </wp:positionH>
            <wp:positionV relativeFrom="paragraph">
              <wp:posOffset>-1271626</wp:posOffset>
            </wp:positionV>
            <wp:extent cx="293278" cy="2466896"/>
            <wp:effectExtent l="0" t="0" r="0" b="0"/>
            <wp:wrapNone/>
            <wp:docPr id="4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1.png"/>
                    <pic:cNvPicPr/>
                  </pic:nvPicPr>
                  <pic:blipFill>
                    <a:blip r:embed="rId44" cstate="print"/>
                    <a:stretch>
                      <a:fillRect/>
                    </a:stretch>
                  </pic:blipFill>
                  <pic:spPr>
                    <a:xfrm>
                      <a:off x="0" y="0"/>
                      <a:ext cx="293278" cy="2466896"/>
                    </a:xfrm>
                    <a:prstGeom prst="rect">
                      <a:avLst/>
                    </a:prstGeom>
                  </pic:spPr>
                </pic:pic>
              </a:graphicData>
            </a:graphic>
          </wp:anchor>
        </w:drawing>
      </w:r>
      <w:r>
        <w:rPr>
          <w:noProof/>
        </w:rPr>
        <w:drawing>
          <wp:anchor distT="0" distB="0" distL="0" distR="0" simplePos="0" relativeHeight="251672064" behindDoc="1" locked="0" layoutInCell="1" allowOverlap="1" wp14:anchorId="0012EECA" wp14:editId="715F6A83">
            <wp:simplePos x="0" y="0"/>
            <wp:positionH relativeFrom="page">
              <wp:posOffset>3592760</wp:posOffset>
            </wp:positionH>
            <wp:positionV relativeFrom="paragraph">
              <wp:posOffset>-1088327</wp:posOffset>
            </wp:positionV>
            <wp:extent cx="293787" cy="2318857"/>
            <wp:effectExtent l="0" t="0" r="0" b="0"/>
            <wp:wrapNone/>
            <wp:docPr id="4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2.png"/>
                    <pic:cNvPicPr/>
                  </pic:nvPicPr>
                  <pic:blipFill>
                    <a:blip r:embed="rId45" cstate="print"/>
                    <a:stretch>
                      <a:fillRect/>
                    </a:stretch>
                  </pic:blipFill>
                  <pic:spPr>
                    <a:xfrm>
                      <a:off x="0" y="0"/>
                      <a:ext cx="293787" cy="2318857"/>
                    </a:xfrm>
                    <a:prstGeom prst="rect">
                      <a:avLst/>
                    </a:prstGeom>
                  </pic:spPr>
                </pic:pic>
              </a:graphicData>
            </a:graphic>
          </wp:anchor>
        </w:drawing>
      </w:r>
      <w:r>
        <w:rPr>
          <w:noProof/>
        </w:rPr>
        <w:drawing>
          <wp:anchor distT="0" distB="0" distL="0" distR="0" simplePos="0" relativeHeight="251673088" behindDoc="1" locked="0" layoutInCell="1" allowOverlap="1" wp14:anchorId="74860718" wp14:editId="54CB13BC">
            <wp:simplePos x="0" y="0"/>
            <wp:positionH relativeFrom="page">
              <wp:posOffset>4063481</wp:posOffset>
            </wp:positionH>
            <wp:positionV relativeFrom="paragraph">
              <wp:posOffset>-1126642</wp:posOffset>
            </wp:positionV>
            <wp:extent cx="293278" cy="2425526"/>
            <wp:effectExtent l="0" t="0" r="0" b="0"/>
            <wp:wrapNone/>
            <wp:docPr id="4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3.png"/>
                    <pic:cNvPicPr/>
                  </pic:nvPicPr>
                  <pic:blipFill>
                    <a:blip r:embed="rId46" cstate="print"/>
                    <a:stretch>
                      <a:fillRect/>
                    </a:stretch>
                  </pic:blipFill>
                  <pic:spPr>
                    <a:xfrm>
                      <a:off x="0" y="0"/>
                      <a:ext cx="293278" cy="2425526"/>
                    </a:xfrm>
                    <a:prstGeom prst="rect">
                      <a:avLst/>
                    </a:prstGeom>
                  </pic:spPr>
                </pic:pic>
              </a:graphicData>
            </a:graphic>
          </wp:anchor>
        </w:drawing>
      </w:r>
      <w:r>
        <w:rPr>
          <w:noProof/>
        </w:rPr>
        <w:drawing>
          <wp:anchor distT="0" distB="0" distL="0" distR="0" simplePos="0" relativeHeight="251674112" behindDoc="1" locked="0" layoutInCell="1" allowOverlap="1" wp14:anchorId="0DC1026B" wp14:editId="408684A9">
            <wp:simplePos x="0" y="0"/>
            <wp:positionH relativeFrom="page">
              <wp:posOffset>4533439</wp:posOffset>
            </wp:positionH>
            <wp:positionV relativeFrom="paragraph">
              <wp:posOffset>-944489</wp:posOffset>
            </wp:positionV>
            <wp:extent cx="293278" cy="2070003"/>
            <wp:effectExtent l="0" t="0" r="0" b="0"/>
            <wp:wrapNone/>
            <wp:docPr id="4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4.png"/>
                    <pic:cNvPicPr/>
                  </pic:nvPicPr>
                  <pic:blipFill>
                    <a:blip r:embed="rId47" cstate="print"/>
                    <a:stretch>
                      <a:fillRect/>
                    </a:stretch>
                  </pic:blipFill>
                  <pic:spPr>
                    <a:xfrm>
                      <a:off x="0" y="0"/>
                      <a:ext cx="293278" cy="2070003"/>
                    </a:xfrm>
                    <a:prstGeom prst="rect">
                      <a:avLst/>
                    </a:prstGeom>
                  </pic:spPr>
                </pic:pic>
              </a:graphicData>
            </a:graphic>
          </wp:anchor>
        </w:drawing>
      </w:r>
      <w:r w:rsidR="002616D9">
        <w:pict w14:anchorId="039C0D4F">
          <v:group id="_x0000_s1544" style="position:absolute;left:0;text-align:left;margin-left:158.4pt;margin-top:-108.15pt;width:232.35pt;height:230.5pt;z-index:-251623936;mso-position-horizontal-relative:page;mso-position-vertical-relative:text" coordorigin="3168,-2163" coordsize="4647,4610">
            <v:line id="_x0000_s1548" style="position:absolute" from="3223,2391" to="3223,-2163" strokeweight=".37833mm"/>
            <v:shape id="_x0000_s1547" style="position:absolute;left:664;top:7198;width:55;height:2544" coordorigin="665,7199" coordsize="55,2544" o:spt="100" adj="0,,0" path="m3168,1527r55,m3168,252r55,m3168,-1023r55,e" filled="f" strokecolor="#333" strokeweight=".37833mm">
              <v:stroke joinstyle="round"/>
              <v:formulas/>
              <v:path arrowok="t" o:connecttype="segments"/>
            </v:shape>
            <v:line id="_x0000_s1546" style="position:absolute" from="3223,2391" to="7815,2391" strokeweight=".37833mm"/>
            <v:shape id="_x0000_s1545" style="position:absolute;left:1162;top:10605;width:3695;height:55" coordorigin="1163,10605" coordsize="3695,55" o:spt="100" adj="0,,0" path="m3667,2446r,-55m4408,2446r,-55m5149,2446r,-55m5889,2446r,-55m6630,2446r,-55m7370,2446r,-55e" filled="f" strokecolor="#333" strokeweight=".37833mm">
              <v:stroke joinstyle="round"/>
              <v:formulas/>
              <v:path arrowok="t" o:connecttype="segments"/>
            </v:shape>
            <w10:wrap anchorx="page"/>
          </v:group>
        </w:pict>
      </w:r>
      <w:r w:rsidR="002616D9">
        <w:pict w14:anchorId="14B72EDF">
          <v:shape id="_x0000_s1543" type="#_x0000_t202" style="position:absolute;left:0;text-align:left;margin-left:127.55pt;margin-top:-13.7pt;width:14.35pt;height:38.8pt;z-index:251642368;mso-position-horizontal-relative:page;mso-position-vertical-relative:text" filled="f" stroked="f">
            <v:textbox style="layout-flow:vertical;mso-layout-flow-alt:bottom-to-top" inset="0,0,0,0">
              <w:txbxContent>
                <w:p w14:paraId="13458D09" w14:textId="77777777" w:rsidR="00C4731A" w:rsidRDefault="005E0968">
                  <w:pPr>
                    <w:pStyle w:val="Plattetekst"/>
                    <w:spacing w:before="13"/>
                    <w:ind w:left="20"/>
                    <w:rPr>
                      <w:rFonts w:ascii="Arial"/>
                    </w:rPr>
                  </w:pPr>
                  <w:r>
                    <w:rPr>
                      <w:rFonts w:ascii="Arial"/>
                    </w:rPr>
                    <w:t>popular</w:t>
                  </w:r>
                </w:p>
              </w:txbxContent>
            </v:textbox>
            <w10:wrap anchorx="page"/>
          </v:shape>
        </w:pict>
      </w:r>
      <w:r>
        <w:rPr>
          <w:rFonts w:ascii="Arial"/>
          <w:color w:val="4D4D4D"/>
          <w:sz w:val="18"/>
        </w:rPr>
        <w:t>5.0</w:t>
      </w:r>
    </w:p>
    <w:p w14:paraId="6180486B" w14:textId="77777777" w:rsidR="00C4731A" w:rsidRDefault="00C4731A">
      <w:pPr>
        <w:pStyle w:val="Plattetekst"/>
        <w:rPr>
          <w:rFonts w:ascii="Arial"/>
          <w:sz w:val="20"/>
        </w:rPr>
      </w:pPr>
    </w:p>
    <w:p w14:paraId="11671A39" w14:textId="77777777" w:rsidR="00C4731A" w:rsidRDefault="00C4731A">
      <w:pPr>
        <w:pStyle w:val="Plattetekst"/>
        <w:rPr>
          <w:rFonts w:ascii="Arial"/>
          <w:sz w:val="20"/>
        </w:rPr>
      </w:pPr>
    </w:p>
    <w:p w14:paraId="3B65BF05" w14:textId="77777777" w:rsidR="00C4731A" w:rsidRDefault="00C4731A">
      <w:pPr>
        <w:pStyle w:val="Plattetekst"/>
        <w:rPr>
          <w:rFonts w:ascii="Arial"/>
          <w:sz w:val="20"/>
        </w:rPr>
      </w:pPr>
    </w:p>
    <w:p w14:paraId="495DF324" w14:textId="77777777" w:rsidR="00C4731A" w:rsidRDefault="005E0968">
      <w:pPr>
        <w:pStyle w:val="Plattetekst"/>
        <w:spacing w:before="4"/>
        <w:rPr>
          <w:rFonts w:ascii="Arial"/>
          <w:sz w:val="12"/>
        </w:rPr>
      </w:pPr>
      <w:r>
        <w:rPr>
          <w:noProof/>
        </w:rPr>
        <w:drawing>
          <wp:anchor distT="0" distB="0" distL="0" distR="0" simplePos="0" relativeHeight="251609600" behindDoc="0" locked="0" layoutInCell="1" allowOverlap="1" wp14:anchorId="528DEA11" wp14:editId="29596BD6">
            <wp:simplePos x="0" y="0"/>
            <wp:positionH relativeFrom="page">
              <wp:posOffset>2184542</wp:posOffset>
            </wp:positionH>
            <wp:positionV relativeFrom="paragraph">
              <wp:posOffset>115028</wp:posOffset>
            </wp:positionV>
            <wp:extent cx="282800" cy="58197"/>
            <wp:effectExtent l="0" t="0" r="0" b="0"/>
            <wp:wrapTopAndBottom/>
            <wp:docPr id="5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5.png"/>
                    <pic:cNvPicPr/>
                  </pic:nvPicPr>
                  <pic:blipFill>
                    <a:blip r:embed="rId48" cstate="print"/>
                    <a:stretch>
                      <a:fillRect/>
                    </a:stretch>
                  </pic:blipFill>
                  <pic:spPr>
                    <a:xfrm>
                      <a:off x="0" y="0"/>
                      <a:ext cx="282800" cy="58197"/>
                    </a:xfrm>
                    <a:prstGeom prst="rect">
                      <a:avLst/>
                    </a:prstGeom>
                  </pic:spPr>
                </pic:pic>
              </a:graphicData>
            </a:graphic>
          </wp:anchor>
        </w:drawing>
      </w:r>
    </w:p>
    <w:p w14:paraId="34457B21" w14:textId="77777777" w:rsidR="00C4731A" w:rsidRDefault="005E0968">
      <w:pPr>
        <w:spacing w:before="76"/>
        <w:ind w:left="1913"/>
        <w:rPr>
          <w:rFonts w:ascii="Arial"/>
          <w:sz w:val="18"/>
        </w:rPr>
      </w:pPr>
      <w:r>
        <w:rPr>
          <w:rFonts w:ascii="Arial"/>
          <w:color w:val="4D4D4D"/>
          <w:sz w:val="18"/>
        </w:rPr>
        <w:t>2.5</w:t>
      </w:r>
    </w:p>
    <w:p w14:paraId="68916CAA" w14:textId="77777777" w:rsidR="00C4731A" w:rsidRDefault="005E0968">
      <w:pPr>
        <w:pStyle w:val="Plattetekst"/>
        <w:rPr>
          <w:rFonts w:ascii="Arial"/>
          <w:sz w:val="20"/>
        </w:rPr>
      </w:pPr>
      <w:r>
        <w:br w:type="column"/>
      </w:r>
    </w:p>
    <w:p w14:paraId="2E02A122" w14:textId="77777777" w:rsidR="00C4731A" w:rsidRDefault="00C4731A">
      <w:pPr>
        <w:pStyle w:val="Plattetekst"/>
        <w:rPr>
          <w:rFonts w:ascii="Arial"/>
          <w:sz w:val="20"/>
        </w:rPr>
      </w:pPr>
    </w:p>
    <w:p w14:paraId="35EC53FE" w14:textId="77777777" w:rsidR="00C4731A" w:rsidRDefault="00C4731A">
      <w:pPr>
        <w:pStyle w:val="Plattetekst"/>
        <w:rPr>
          <w:rFonts w:ascii="Arial"/>
          <w:sz w:val="20"/>
        </w:rPr>
      </w:pPr>
    </w:p>
    <w:p w14:paraId="465F0B6B" w14:textId="77777777" w:rsidR="00C4731A" w:rsidRDefault="00C4731A">
      <w:pPr>
        <w:pStyle w:val="Plattetekst"/>
        <w:rPr>
          <w:rFonts w:ascii="Arial"/>
          <w:sz w:val="20"/>
        </w:rPr>
      </w:pPr>
    </w:p>
    <w:p w14:paraId="4745E109" w14:textId="77777777" w:rsidR="00C4731A" w:rsidRDefault="00C4731A">
      <w:pPr>
        <w:pStyle w:val="Plattetekst"/>
        <w:spacing w:before="5"/>
        <w:rPr>
          <w:rFonts w:ascii="Arial"/>
          <w:sz w:val="25"/>
        </w:rPr>
      </w:pPr>
    </w:p>
    <w:p w14:paraId="5ED6F5F4" w14:textId="77777777" w:rsidR="00C4731A" w:rsidRDefault="005E0968">
      <w:pPr>
        <w:spacing w:line="367" w:lineRule="auto"/>
        <w:ind w:left="930" w:right="2537"/>
        <w:rPr>
          <w:rFonts w:ascii="Arial"/>
          <w:sz w:val="18"/>
        </w:rPr>
      </w:pPr>
      <w:r>
        <w:rPr>
          <w:rFonts w:ascii="Arial"/>
          <w:sz w:val="18"/>
        </w:rPr>
        <w:t>Imputed Observed</w:t>
      </w:r>
    </w:p>
    <w:p w14:paraId="77A669C1" w14:textId="77777777" w:rsidR="00C4731A" w:rsidRDefault="00C4731A">
      <w:pPr>
        <w:spacing w:line="367" w:lineRule="auto"/>
        <w:rPr>
          <w:rFonts w:ascii="Arial"/>
          <w:sz w:val="18"/>
        </w:rPr>
        <w:sectPr w:rsidR="00C4731A">
          <w:type w:val="continuous"/>
          <w:pgSz w:w="11910" w:h="16840"/>
          <w:pgMar w:top="1580" w:right="0" w:bottom="280" w:left="960" w:header="708" w:footer="708" w:gutter="0"/>
          <w:cols w:num="2" w:space="708" w:equalWidth="0">
            <w:col w:w="6642" w:space="40"/>
            <w:col w:w="4268"/>
          </w:cols>
        </w:sectPr>
      </w:pPr>
    </w:p>
    <w:p w14:paraId="46340254" w14:textId="77777777" w:rsidR="00C4731A" w:rsidRDefault="00C4731A">
      <w:pPr>
        <w:pStyle w:val="Plattetekst"/>
        <w:spacing w:before="1" w:after="1"/>
        <w:rPr>
          <w:rFonts w:ascii="Arial"/>
          <w:sz w:val="9"/>
        </w:rPr>
      </w:pPr>
    </w:p>
    <w:p w14:paraId="544A3C09" w14:textId="77777777" w:rsidR="00C4731A" w:rsidRDefault="002616D9">
      <w:pPr>
        <w:pStyle w:val="Plattetekst"/>
        <w:spacing w:line="94" w:lineRule="exact"/>
        <w:ind w:left="2535"/>
        <w:rPr>
          <w:rFonts w:ascii="Arial"/>
          <w:sz w:val="9"/>
        </w:rPr>
      </w:pPr>
      <w:r>
        <w:rPr>
          <w:rFonts w:ascii="Arial"/>
          <w:position w:val="-1"/>
          <w:sz w:val="9"/>
        </w:rPr>
      </w:r>
      <w:r>
        <w:rPr>
          <w:rFonts w:ascii="Arial"/>
          <w:position w:val="-1"/>
          <w:sz w:val="9"/>
        </w:rPr>
        <w:pict w14:anchorId="75D5446F">
          <v:group id="_x0000_s1540" style="width:4.65pt;height:4.65pt;mso-position-horizontal-relative:char;mso-position-vertical-relative:line" coordsize="93,93">
            <v:shape id="_x0000_s1542" style="position:absolute;left:7;top:7;width:79;height:79" coordorigin="7,7" coordsize="79,79" path="m46,7l31,10,19,19,10,31,7,46r3,15l19,74r12,8l46,85,61,82,74,74,82,61,85,46,82,31,74,19,61,10,46,7xe" fillcolor="#006cc2" stroked="f">
              <v:fill opacity="46006f"/>
              <v:path arrowok="t"/>
            </v:shape>
            <v:shape id="_x0000_s1541" style="position:absolute;left:7;top:7;width:79;height:79" coordorigin="7,7" coordsize="79,79" path="m7,46l10,31,19,19,31,10,46,7r15,3l74,19r8,12l85,46,82,61,74,74,61,82,46,85,31,82,19,74,10,61,7,46e" filled="f" strokecolor="#006cc2" strokeweight=".25106mm">
              <v:path arrowok="t"/>
            </v:shape>
            <w10:anchorlock/>
          </v:group>
        </w:pict>
      </w:r>
    </w:p>
    <w:p w14:paraId="3EEE1836" w14:textId="77777777" w:rsidR="00C4731A" w:rsidRDefault="002616D9">
      <w:pPr>
        <w:pStyle w:val="Plattetekst"/>
        <w:rPr>
          <w:rFonts w:ascii="Arial"/>
          <w:sz w:val="10"/>
        </w:rPr>
      </w:pPr>
      <w:r>
        <w:pict w14:anchorId="11AF5E06">
          <v:group id="_x0000_s1537" style="position:absolute;margin-left:252.65pt;margin-top:7.8pt;width:4.65pt;height:4.65pt;z-index:251620864;mso-wrap-distance-left:0;mso-wrap-distance-right:0;mso-position-horizontal-relative:page" coordorigin="5053,156" coordsize="93,93">
            <v:shape id="_x0000_s1539" style="position:absolute;left:5060;top:162;width:79;height:79" coordorigin="5060,163" coordsize="79,79" path="m5099,163r-15,3l5072,174r-9,13l5060,202r3,15l5072,230r12,8l5099,241r15,-3l5127,230r8,-13l5138,202r-3,-15l5127,174r-13,-8l5099,163xe" fillcolor="#b61a51" stroked="f">
              <v:fill opacity="46006f"/>
              <v:path arrowok="t"/>
            </v:shape>
            <v:shape id="_x0000_s1538" style="position:absolute;left:5060;top:162;width:79;height:79" coordorigin="5060,163" coordsize="79,79" path="m5060,202r3,-15l5072,174r12,-8l5099,163r15,3l5127,174r8,13l5138,202r-3,15l5127,230r-13,8l5099,241r-15,-3l5072,230r-9,-13l5060,202e" filled="f" strokecolor="#b61a51" strokeweight=".25106mm">
              <v:path arrowok="t"/>
            </v:shape>
            <w10:wrap type="topAndBottom" anchorx="page"/>
          </v:group>
        </w:pict>
      </w:r>
    </w:p>
    <w:p w14:paraId="4F239B85" w14:textId="77777777" w:rsidR="00C4731A" w:rsidRDefault="00C4731A">
      <w:pPr>
        <w:pStyle w:val="Plattetekst"/>
        <w:spacing w:before="7"/>
        <w:rPr>
          <w:rFonts w:ascii="Arial"/>
          <w:sz w:val="2"/>
        </w:rPr>
      </w:pPr>
    </w:p>
    <w:p w14:paraId="2412173B" w14:textId="77777777" w:rsidR="00C4731A" w:rsidRDefault="002616D9">
      <w:pPr>
        <w:pStyle w:val="Plattetekst"/>
        <w:spacing w:line="94" w:lineRule="exact"/>
        <w:ind w:left="6285"/>
        <w:rPr>
          <w:rFonts w:ascii="Arial"/>
          <w:sz w:val="9"/>
        </w:rPr>
      </w:pPr>
      <w:r>
        <w:rPr>
          <w:rFonts w:ascii="Arial"/>
          <w:position w:val="-1"/>
          <w:sz w:val="9"/>
        </w:rPr>
      </w:r>
      <w:r>
        <w:rPr>
          <w:rFonts w:ascii="Arial"/>
          <w:position w:val="-1"/>
          <w:sz w:val="9"/>
        </w:rPr>
        <w:pict w14:anchorId="709E64CE">
          <v:group id="_x0000_s1534" style="width:4.65pt;height:4.65pt;mso-position-horizontal-relative:char;mso-position-vertical-relative:line" coordsize="93,93">
            <v:shape id="_x0000_s1536" style="position:absolute;left:7;top:7;width:79;height:79" coordorigin="7,7" coordsize="79,79" path="m46,7l31,10,19,19,10,31,7,46r3,15l19,74r12,8l46,85,61,82,74,74,82,61,85,46,82,31,74,19,61,10,46,7xe" fillcolor="#b61a51" stroked="f">
              <v:fill opacity="46006f"/>
              <v:path arrowok="t"/>
            </v:shape>
            <v:shape id="_x0000_s1535" style="position:absolute;left:7;top:7;width:79;height:79" coordorigin="7,7" coordsize="79,79" path="m7,46l10,31,19,19,31,10,46,7r15,3l74,19r8,12l85,46,82,61,74,74,61,82,46,85,31,82,19,74,10,61,7,46e" filled="f" strokecolor="#b61a51" strokeweight=".25106mm">
              <v:path arrowok="t"/>
            </v:shape>
            <w10:anchorlock/>
          </v:group>
        </w:pict>
      </w:r>
    </w:p>
    <w:p w14:paraId="65120B12" w14:textId="77777777" w:rsidR="00C4731A" w:rsidRDefault="00C4731A">
      <w:pPr>
        <w:pStyle w:val="Plattetekst"/>
        <w:spacing w:before="10"/>
        <w:rPr>
          <w:rFonts w:ascii="Arial"/>
          <w:sz w:val="10"/>
        </w:rPr>
      </w:pPr>
    </w:p>
    <w:p w14:paraId="003FAD2D" w14:textId="77777777" w:rsidR="00C4731A" w:rsidRDefault="002616D9">
      <w:pPr>
        <w:tabs>
          <w:tab w:val="left" w:pos="740"/>
          <w:tab w:val="left" w:pos="1481"/>
          <w:tab w:val="left" w:pos="2221"/>
          <w:tab w:val="left" w:pos="2962"/>
          <w:tab w:val="left" w:pos="3702"/>
        </w:tabs>
        <w:spacing w:before="95"/>
        <w:ind w:right="1825"/>
        <w:jc w:val="center"/>
        <w:rPr>
          <w:rFonts w:ascii="Arial"/>
          <w:sz w:val="18"/>
        </w:rPr>
      </w:pPr>
      <w:r>
        <w:pict w14:anchorId="078E2268">
          <v:group id="_x0000_s1531" style="position:absolute;left:0;text-align:left;margin-left:408.1pt;margin-top:-118.45pt;width:14.05pt;height:28.6pt;z-index:251641344;mso-position-horizontal-relative:page" coordorigin="8162,-2369" coordsize="281,572">
            <v:shape id="_x0000_s1533" type="#_x0000_t75" style="position:absolute;left:8162;top:-2370;width:281;height:254">
              <v:imagedata r:id="rId22" o:title=""/>
            </v:shape>
            <v:shape id="_x0000_s1532" type="#_x0000_t75" style="position:absolute;left:8162;top:-2052;width:281;height:254">
              <v:imagedata r:id="rId23" o:title=""/>
            </v:shape>
            <w10:wrap anchorx="page"/>
          </v:group>
        </w:pict>
      </w:r>
      <w:r w:rsidR="005E0968">
        <w:rPr>
          <w:rFonts w:ascii="Arial"/>
          <w:color w:val="4D4D4D"/>
          <w:sz w:val="18"/>
        </w:rPr>
        <w:t>0</w:t>
      </w:r>
      <w:r w:rsidR="005E0968">
        <w:rPr>
          <w:rFonts w:ascii="Arial"/>
          <w:color w:val="4D4D4D"/>
          <w:sz w:val="18"/>
        </w:rPr>
        <w:tab/>
        <w:t>1</w:t>
      </w:r>
      <w:r w:rsidR="005E0968">
        <w:rPr>
          <w:rFonts w:ascii="Arial"/>
          <w:color w:val="4D4D4D"/>
          <w:sz w:val="18"/>
        </w:rPr>
        <w:tab/>
        <w:t>2</w:t>
      </w:r>
      <w:r w:rsidR="005E0968">
        <w:rPr>
          <w:rFonts w:ascii="Arial"/>
          <w:color w:val="4D4D4D"/>
          <w:sz w:val="18"/>
        </w:rPr>
        <w:tab/>
        <w:t>3</w:t>
      </w:r>
      <w:r w:rsidR="005E0968">
        <w:rPr>
          <w:rFonts w:ascii="Arial"/>
          <w:color w:val="4D4D4D"/>
          <w:sz w:val="18"/>
        </w:rPr>
        <w:tab/>
        <w:t>4</w:t>
      </w:r>
      <w:r w:rsidR="005E0968">
        <w:rPr>
          <w:rFonts w:ascii="Arial"/>
          <w:color w:val="4D4D4D"/>
          <w:sz w:val="18"/>
        </w:rPr>
        <w:tab/>
        <w:t>5</w:t>
      </w:r>
    </w:p>
    <w:p w14:paraId="25E33F96" w14:textId="77777777" w:rsidR="00C4731A" w:rsidRDefault="005E0968">
      <w:pPr>
        <w:pStyle w:val="Plattetekst"/>
        <w:spacing w:before="8"/>
        <w:ind w:left="151" w:right="1976"/>
        <w:jc w:val="center"/>
        <w:rPr>
          <w:rFonts w:ascii="Arial"/>
        </w:rPr>
      </w:pPr>
      <w:r>
        <w:rPr>
          <w:rFonts w:ascii="Arial"/>
        </w:rPr>
        <w:t>Imputation</w:t>
      </w:r>
    </w:p>
    <w:p w14:paraId="1A0B25BA" w14:textId="77777777" w:rsidR="00C4731A" w:rsidRDefault="00C4731A">
      <w:pPr>
        <w:pStyle w:val="Plattetekst"/>
        <w:rPr>
          <w:rFonts w:ascii="Arial"/>
          <w:sz w:val="20"/>
        </w:rPr>
      </w:pPr>
    </w:p>
    <w:p w14:paraId="38B31654" w14:textId="77777777" w:rsidR="00C4731A" w:rsidRDefault="00C4731A">
      <w:pPr>
        <w:pStyle w:val="Plattetekst"/>
        <w:rPr>
          <w:rFonts w:ascii="Arial"/>
          <w:sz w:val="20"/>
        </w:rPr>
      </w:pPr>
    </w:p>
    <w:p w14:paraId="496C727A" w14:textId="77777777" w:rsidR="00C4731A" w:rsidRDefault="00C4731A">
      <w:pPr>
        <w:pStyle w:val="Plattetekst"/>
        <w:rPr>
          <w:rFonts w:ascii="Arial"/>
          <w:sz w:val="20"/>
        </w:rPr>
      </w:pPr>
    </w:p>
    <w:p w14:paraId="6070839E" w14:textId="77777777" w:rsidR="00C4731A" w:rsidRDefault="00C4731A">
      <w:pPr>
        <w:pStyle w:val="Plattetekst"/>
        <w:rPr>
          <w:rFonts w:ascii="Arial"/>
          <w:sz w:val="20"/>
        </w:rPr>
      </w:pPr>
    </w:p>
    <w:p w14:paraId="5776214F" w14:textId="77777777" w:rsidR="00C4731A" w:rsidRDefault="00C4731A">
      <w:pPr>
        <w:pStyle w:val="Plattetekst"/>
        <w:rPr>
          <w:rFonts w:ascii="Arial"/>
          <w:sz w:val="20"/>
        </w:rPr>
      </w:pPr>
    </w:p>
    <w:p w14:paraId="69E8B687" w14:textId="77777777" w:rsidR="00C4731A" w:rsidRDefault="00C4731A">
      <w:pPr>
        <w:pStyle w:val="Plattetekst"/>
        <w:spacing w:before="1"/>
        <w:rPr>
          <w:rFonts w:ascii="Arial"/>
          <w:sz w:val="29"/>
        </w:rPr>
      </w:pPr>
    </w:p>
    <w:p w14:paraId="1FAF494A" w14:textId="77777777" w:rsidR="00C4731A" w:rsidRDefault="005E0968">
      <w:pPr>
        <w:pStyle w:val="Kop1"/>
        <w:numPr>
          <w:ilvl w:val="0"/>
          <w:numId w:val="3"/>
        </w:numPr>
        <w:tabs>
          <w:tab w:val="left" w:pos="1124"/>
        </w:tabs>
        <w:spacing w:before="163"/>
        <w:ind w:left="1123" w:hanging="394"/>
        <w:jc w:val="left"/>
        <w:rPr>
          <w:b/>
        </w:rPr>
      </w:pPr>
      <w:bookmarkStart w:id="35" w:name="How_to_handle_non-random_selection_(Case"/>
      <w:bookmarkEnd w:id="35"/>
      <w:r>
        <w:rPr>
          <w:b/>
          <w:spacing w:val="-4"/>
        </w:rPr>
        <w:t xml:space="preserve">How </w:t>
      </w:r>
      <w:r>
        <w:rPr>
          <w:b/>
        </w:rPr>
        <w:t xml:space="preserve">to handle non-random selection (Case study </w:t>
      </w:r>
      <w:r>
        <w:rPr>
          <w:b/>
          <w:spacing w:val="2"/>
        </w:rPr>
        <w:t>II:</w:t>
      </w:r>
      <w:r>
        <w:rPr>
          <w:b/>
          <w:spacing w:val="57"/>
        </w:rPr>
        <w:t xml:space="preserve"> </w:t>
      </w:r>
      <w:r>
        <w:rPr>
          <w:b/>
        </w:rPr>
        <w:t>HIV)</w:t>
      </w:r>
    </w:p>
    <w:p w14:paraId="229B531B" w14:textId="77777777" w:rsidR="00C4731A" w:rsidRDefault="005E0968">
      <w:pPr>
        <w:pStyle w:val="Plattetekst"/>
        <w:spacing w:before="236"/>
        <w:ind w:left="660"/>
      </w:pPr>
      <w:r>
        <w:t xml:space="preserve">Data are simulated and included in the </w:t>
      </w:r>
      <w:r>
        <w:rPr>
          <w:rFonts w:ascii="Palatino Linotype"/>
        </w:rPr>
        <w:t xml:space="preserve">GJRM </w:t>
      </w:r>
      <w:r>
        <w:t>package. We will use the following variables:</w:t>
      </w:r>
    </w:p>
    <w:p w14:paraId="3BD007A1" w14:textId="77777777" w:rsidR="00C4731A" w:rsidRDefault="00C4731A">
      <w:pPr>
        <w:pStyle w:val="Plattetekst"/>
        <w:rPr>
          <w:sz w:val="30"/>
        </w:rPr>
      </w:pPr>
    </w:p>
    <w:p w14:paraId="36C176A4" w14:textId="77777777" w:rsidR="00C4731A" w:rsidRDefault="00C4731A">
      <w:pPr>
        <w:pStyle w:val="Plattetekst"/>
        <w:spacing w:before="2"/>
        <w:rPr>
          <w:sz w:val="43"/>
        </w:rPr>
      </w:pPr>
    </w:p>
    <w:p w14:paraId="36F15289" w14:textId="77777777" w:rsidR="00C4731A" w:rsidRDefault="005E0968">
      <w:pPr>
        <w:pStyle w:val="Lijstalinea"/>
        <w:numPr>
          <w:ilvl w:val="2"/>
          <w:numId w:val="2"/>
        </w:numPr>
        <w:tabs>
          <w:tab w:val="left" w:pos="1206"/>
        </w:tabs>
        <w:spacing w:line="291" w:lineRule="exact"/>
      </w:pPr>
      <w:r>
        <w:rPr>
          <w:rFonts w:ascii="Palatino Linotype" w:hAnsi="Palatino Linotype"/>
        </w:rPr>
        <w:t xml:space="preserve">region </w:t>
      </w:r>
      <w:r>
        <w:t>Cluster</w:t>
      </w:r>
      <w:r>
        <w:rPr>
          <w:spacing w:val="-19"/>
        </w:rPr>
        <w:t xml:space="preserve"> </w:t>
      </w:r>
      <w:r>
        <w:t>variable,</w:t>
      </w:r>
    </w:p>
    <w:p w14:paraId="62F82D41" w14:textId="77777777" w:rsidR="00C4731A" w:rsidRPr="008B40CC" w:rsidRDefault="005E0968">
      <w:pPr>
        <w:pStyle w:val="Lijstalinea"/>
        <w:numPr>
          <w:ilvl w:val="2"/>
          <w:numId w:val="2"/>
        </w:numPr>
        <w:tabs>
          <w:tab w:val="left" w:pos="1206"/>
        </w:tabs>
        <w:spacing w:line="271" w:lineRule="exact"/>
        <w:rPr>
          <w:lang w:val="es-ES"/>
        </w:rPr>
      </w:pPr>
      <w:r w:rsidRPr="008B40CC">
        <w:rPr>
          <w:rFonts w:ascii="Palatino Linotype" w:hAnsi="Palatino Linotype"/>
          <w:lang w:val="es-ES"/>
        </w:rPr>
        <w:t xml:space="preserve">hiv </w:t>
      </w:r>
      <w:r w:rsidRPr="008B40CC">
        <w:rPr>
          <w:lang w:val="es-ES"/>
        </w:rPr>
        <w:t>HIV diagnosis (0=no,</w:t>
      </w:r>
      <w:r w:rsidRPr="008B40CC">
        <w:rPr>
          <w:spacing w:val="19"/>
          <w:lang w:val="es-ES"/>
        </w:rPr>
        <w:t xml:space="preserve"> </w:t>
      </w:r>
      <w:r w:rsidRPr="008B40CC">
        <w:rPr>
          <w:lang w:val="es-ES"/>
        </w:rPr>
        <w:t>1=yes),</w:t>
      </w:r>
    </w:p>
    <w:p w14:paraId="65ED0E7F" w14:textId="77777777" w:rsidR="00C4731A" w:rsidRDefault="005E0968">
      <w:pPr>
        <w:pStyle w:val="Lijstalinea"/>
        <w:numPr>
          <w:ilvl w:val="2"/>
          <w:numId w:val="2"/>
        </w:numPr>
        <w:tabs>
          <w:tab w:val="left" w:pos="1206"/>
        </w:tabs>
        <w:spacing w:line="271" w:lineRule="exact"/>
      </w:pPr>
      <w:r>
        <w:rPr>
          <w:rFonts w:ascii="Palatino Linotype" w:hAnsi="Palatino Linotype"/>
        </w:rPr>
        <w:t xml:space="preserve">age </w:t>
      </w:r>
      <w:proofErr w:type="spellStart"/>
      <w:r>
        <w:t>Age</w:t>
      </w:r>
      <w:proofErr w:type="spellEnd"/>
      <w:r>
        <w:t xml:space="preserve"> of the</w:t>
      </w:r>
      <w:r>
        <w:rPr>
          <w:spacing w:val="19"/>
        </w:rPr>
        <w:t xml:space="preserve"> </w:t>
      </w:r>
      <w:r>
        <w:t>patient,</w:t>
      </w:r>
    </w:p>
    <w:p w14:paraId="52520FF4" w14:textId="77777777" w:rsidR="00C4731A" w:rsidRDefault="005E0968">
      <w:pPr>
        <w:pStyle w:val="Lijstalinea"/>
        <w:numPr>
          <w:ilvl w:val="2"/>
          <w:numId w:val="2"/>
        </w:numPr>
        <w:tabs>
          <w:tab w:val="left" w:pos="1206"/>
        </w:tabs>
        <w:spacing w:line="271" w:lineRule="exact"/>
      </w:pPr>
      <w:r>
        <w:rPr>
          <w:rFonts w:ascii="Palatino Linotype" w:hAnsi="Palatino Linotype"/>
          <w:w w:val="105"/>
        </w:rPr>
        <w:t xml:space="preserve">marital </w:t>
      </w:r>
      <w:proofErr w:type="spellStart"/>
      <w:r>
        <w:rPr>
          <w:w w:val="105"/>
        </w:rPr>
        <w:t>Marital</w:t>
      </w:r>
      <w:proofErr w:type="spellEnd"/>
      <w:r>
        <w:rPr>
          <w:spacing w:val="30"/>
          <w:w w:val="105"/>
        </w:rPr>
        <w:t xml:space="preserve"> </w:t>
      </w:r>
      <w:r>
        <w:rPr>
          <w:w w:val="105"/>
        </w:rPr>
        <w:t>status,</w:t>
      </w:r>
    </w:p>
    <w:p w14:paraId="313ADA1C" w14:textId="77777777" w:rsidR="00C4731A" w:rsidRDefault="005E0968">
      <w:pPr>
        <w:pStyle w:val="Lijstalinea"/>
        <w:numPr>
          <w:ilvl w:val="2"/>
          <w:numId w:val="2"/>
        </w:numPr>
        <w:tabs>
          <w:tab w:val="left" w:pos="1206"/>
        </w:tabs>
        <w:spacing w:line="271" w:lineRule="exact"/>
      </w:pPr>
      <w:r>
        <w:rPr>
          <w:rFonts w:ascii="Palatino Linotype" w:hAnsi="Palatino Linotype"/>
        </w:rPr>
        <w:t xml:space="preserve">condom </w:t>
      </w:r>
      <w:proofErr w:type="spellStart"/>
      <w:r>
        <w:t>Condom</w:t>
      </w:r>
      <w:proofErr w:type="spellEnd"/>
      <w:r>
        <w:t xml:space="preserve"> use during last</w:t>
      </w:r>
      <w:r>
        <w:rPr>
          <w:spacing w:val="22"/>
        </w:rPr>
        <w:t xml:space="preserve"> </w:t>
      </w:r>
      <w:r>
        <w:t>intercourse,</w:t>
      </w:r>
    </w:p>
    <w:p w14:paraId="39CE2F2D" w14:textId="77777777" w:rsidR="00C4731A" w:rsidRDefault="005E0968">
      <w:pPr>
        <w:pStyle w:val="Lijstalinea"/>
        <w:numPr>
          <w:ilvl w:val="2"/>
          <w:numId w:val="2"/>
        </w:numPr>
        <w:tabs>
          <w:tab w:val="left" w:pos="1206"/>
        </w:tabs>
        <w:spacing w:line="291" w:lineRule="exact"/>
      </w:pPr>
      <w:r>
        <w:rPr>
          <w:rFonts w:ascii="Palatino Linotype" w:hAnsi="Palatino Linotype"/>
        </w:rPr>
        <w:t xml:space="preserve">smoke </w:t>
      </w:r>
      <w:r>
        <w:t>Smoker (levels; inclusion restriction</w:t>
      </w:r>
      <w:r>
        <w:rPr>
          <w:spacing w:val="19"/>
        </w:rPr>
        <w:t xml:space="preserve"> </w:t>
      </w:r>
      <w:r>
        <w:t>variable).</w:t>
      </w:r>
    </w:p>
    <w:p w14:paraId="35F4A45F" w14:textId="77777777" w:rsidR="00C4731A" w:rsidRDefault="00C4731A">
      <w:pPr>
        <w:pStyle w:val="Plattetekst"/>
        <w:rPr>
          <w:sz w:val="30"/>
        </w:rPr>
      </w:pPr>
    </w:p>
    <w:p w14:paraId="05528DE2" w14:textId="77777777" w:rsidR="00C4731A" w:rsidRDefault="00C4731A">
      <w:pPr>
        <w:pStyle w:val="Plattetekst"/>
        <w:rPr>
          <w:sz w:val="30"/>
        </w:rPr>
      </w:pPr>
    </w:p>
    <w:p w14:paraId="4B19C183" w14:textId="77777777" w:rsidR="00C4731A" w:rsidRDefault="005E0968">
      <w:pPr>
        <w:pStyle w:val="Plattetekst"/>
        <w:spacing w:before="188" w:line="259" w:lineRule="auto"/>
        <w:ind w:left="660" w:right="1371"/>
      </w:pPr>
      <w:r>
        <w:t xml:space="preserve">The imputation of these date is based on the toy example from </w:t>
      </w:r>
      <w:hyperlink r:id="rId49">
        <w:r>
          <w:rPr>
            <w:color w:val="7F0000"/>
          </w:rPr>
          <w:t xml:space="preserve">IPDMA Heckman </w:t>
        </w:r>
        <w:proofErr w:type="spellStart"/>
        <w:r>
          <w:rPr>
            <w:color w:val="7F0000"/>
          </w:rPr>
          <w:t>Github</w:t>
        </w:r>
        <w:proofErr w:type="spellEnd"/>
      </w:hyperlink>
      <w:r>
        <w:rPr>
          <w:color w:val="7F0000"/>
        </w:rPr>
        <w:t xml:space="preserve"> </w:t>
      </w:r>
      <w:hyperlink r:id="rId50">
        <w:r>
          <w:rPr>
            <w:color w:val="7F0000"/>
          </w:rPr>
          <w:t>repo</w:t>
        </w:r>
      </w:hyperlink>
      <w:r>
        <w:t>.</w:t>
      </w:r>
    </w:p>
    <w:p w14:paraId="36219116" w14:textId="77777777" w:rsidR="00C4731A" w:rsidRDefault="00C4731A">
      <w:pPr>
        <w:spacing w:line="259" w:lineRule="auto"/>
        <w:sectPr w:rsidR="00C4731A">
          <w:type w:val="continuous"/>
          <w:pgSz w:w="11910" w:h="16840"/>
          <w:pgMar w:top="1580" w:right="0" w:bottom="280" w:left="960" w:header="708" w:footer="708" w:gutter="0"/>
          <w:cols w:space="708"/>
        </w:sectPr>
      </w:pPr>
    </w:p>
    <w:p w14:paraId="40C7D24F" w14:textId="77777777" w:rsidR="00C4731A" w:rsidRDefault="00C4731A">
      <w:pPr>
        <w:pStyle w:val="Plattetekst"/>
        <w:rPr>
          <w:sz w:val="20"/>
        </w:rPr>
      </w:pPr>
    </w:p>
    <w:p w14:paraId="4CDBE7F5" w14:textId="77777777" w:rsidR="00C4731A" w:rsidRDefault="00C4731A">
      <w:pPr>
        <w:pStyle w:val="Plattetekst"/>
        <w:rPr>
          <w:sz w:val="20"/>
        </w:rPr>
      </w:pPr>
    </w:p>
    <w:p w14:paraId="2B5E71E1" w14:textId="77777777" w:rsidR="00C4731A" w:rsidRDefault="00C4731A">
      <w:pPr>
        <w:pStyle w:val="Plattetekst"/>
        <w:spacing w:before="3"/>
        <w:rPr>
          <w:sz w:val="19"/>
        </w:rPr>
      </w:pPr>
    </w:p>
    <w:p w14:paraId="61439057" w14:textId="77777777" w:rsidR="00C4731A" w:rsidRDefault="005E0968">
      <w:pPr>
        <w:pStyle w:val="Kop2"/>
        <w:ind w:left="2503"/>
      </w:pPr>
      <w:r>
        <w:t>Missing data pattern</w:t>
      </w:r>
    </w:p>
    <w:p w14:paraId="78053E02" w14:textId="77777777" w:rsidR="00C4731A" w:rsidRDefault="005E0968">
      <w:pPr>
        <w:pStyle w:val="Plattetekst"/>
        <w:spacing w:before="64"/>
        <w:ind w:left="2503"/>
        <w:rPr>
          <w:rFonts w:ascii="Arial"/>
        </w:rPr>
      </w:pPr>
      <w:r>
        <w:rPr>
          <w:rFonts w:ascii="Arial"/>
        </w:rPr>
        <w:t>Total number of missing entries: 1318</w:t>
      </w:r>
    </w:p>
    <w:p w14:paraId="7C28BBD9" w14:textId="77777777" w:rsidR="00C4731A" w:rsidRDefault="00C4731A">
      <w:pPr>
        <w:pStyle w:val="Plattetekst"/>
        <w:spacing w:before="2"/>
        <w:rPr>
          <w:rFonts w:ascii="Arial"/>
          <w:sz w:val="18"/>
        </w:rPr>
      </w:pPr>
    </w:p>
    <w:p w14:paraId="41BB6E0A" w14:textId="77777777" w:rsidR="00C4731A" w:rsidRDefault="002616D9">
      <w:pPr>
        <w:pStyle w:val="Plattetekst"/>
        <w:tabs>
          <w:tab w:val="left" w:pos="3645"/>
          <w:tab w:val="left" w:pos="4464"/>
          <w:tab w:val="left" w:pos="5267"/>
          <w:tab w:val="left" w:pos="6159"/>
          <w:tab w:val="left" w:pos="7225"/>
        </w:tabs>
        <w:spacing w:before="93"/>
        <w:ind w:left="2700"/>
        <w:rPr>
          <w:rFonts w:ascii="Arial"/>
        </w:rPr>
      </w:pPr>
      <w:r>
        <w:pict w14:anchorId="72CAB516">
          <v:shape id="_x0000_s1530" type="#_x0000_t202" style="position:absolute;left:0;text-align:left;margin-left:455.05pt;margin-top:-5.8pt;width:14.35pt;height:186.9pt;z-index:251643392;mso-position-horizontal-relative:page" filled="f" stroked="f">
            <v:textbox style="layout-flow:vertical" inset="0,0,0,0">
              <w:txbxContent>
                <w:p w14:paraId="357DE281" w14:textId="77777777" w:rsidR="00C4731A" w:rsidRDefault="005E0968">
                  <w:pPr>
                    <w:pStyle w:val="Plattetekst"/>
                    <w:spacing w:before="13"/>
                    <w:ind w:left="20"/>
                    <w:rPr>
                      <w:rFonts w:ascii="Arial"/>
                    </w:rPr>
                  </w:pPr>
                  <w:r>
                    <w:rPr>
                      <w:rFonts w:ascii="Arial"/>
                    </w:rPr>
                    <w:t>Number of missing entries per pattern</w:t>
                  </w:r>
                </w:p>
              </w:txbxContent>
            </v:textbox>
            <w10:wrap anchorx="page"/>
          </v:shape>
        </w:pict>
      </w:r>
      <w:proofErr w:type="spellStart"/>
      <w:r w:rsidR="005E0968">
        <w:rPr>
          <w:rFonts w:ascii="Arial"/>
        </w:rPr>
        <w:t>regin</w:t>
      </w:r>
      <w:proofErr w:type="spellEnd"/>
      <w:r w:rsidR="005E0968">
        <w:rPr>
          <w:rFonts w:ascii="Arial"/>
        </w:rPr>
        <w:tab/>
        <w:t>age</w:t>
      </w:r>
      <w:r w:rsidR="005E0968">
        <w:rPr>
          <w:rFonts w:ascii="Arial"/>
        </w:rPr>
        <w:tab/>
      </w:r>
      <w:proofErr w:type="spellStart"/>
      <w:r w:rsidR="005E0968">
        <w:rPr>
          <w:rFonts w:ascii="Arial"/>
        </w:rPr>
        <w:t>martl</w:t>
      </w:r>
      <w:proofErr w:type="spellEnd"/>
      <w:r w:rsidR="005E0968">
        <w:rPr>
          <w:rFonts w:ascii="Arial"/>
        </w:rPr>
        <w:tab/>
      </w:r>
      <w:proofErr w:type="spellStart"/>
      <w:r w:rsidR="005E0968">
        <w:rPr>
          <w:rFonts w:ascii="Arial"/>
        </w:rPr>
        <w:t>condm</w:t>
      </w:r>
      <w:proofErr w:type="spellEnd"/>
      <w:r w:rsidR="005E0968">
        <w:rPr>
          <w:rFonts w:ascii="Arial"/>
        </w:rPr>
        <w:tab/>
        <w:t>smoke</w:t>
      </w:r>
      <w:r w:rsidR="005E0968">
        <w:rPr>
          <w:rFonts w:ascii="Arial"/>
        </w:rPr>
        <w:tab/>
      </w:r>
      <w:proofErr w:type="spellStart"/>
      <w:r w:rsidR="005E0968">
        <w:rPr>
          <w:rFonts w:ascii="Arial"/>
        </w:rPr>
        <w:t>hiv</w:t>
      </w:r>
      <w:proofErr w:type="spellEnd"/>
    </w:p>
    <w:p w14:paraId="4E79595D" w14:textId="77777777" w:rsidR="00C4731A" w:rsidRDefault="00C4731A">
      <w:pPr>
        <w:pStyle w:val="Plattetekst"/>
        <w:rPr>
          <w:rFonts w:ascii="Arial"/>
          <w:sz w:val="20"/>
        </w:rPr>
      </w:pPr>
    </w:p>
    <w:p w14:paraId="2066158F" w14:textId="77777777" w:rsidR="00C4731A" w:rsidRDefault="00C4731A">
      <w:pPr>
        <w:pStyle w:val="Plattetekst"/>
        <w:spacing w:before="4"/>
        <w:rPr>
          <w:rFonts w:ascii="Arial"/>
          <w:sz w:val="25"/>
        </w:rPr>
      </w:pPr>
    </w:p>
    <w:p w14:paraId="0755E173" w14:textId="77777777" w:rsidR="00C4731A" w:rsidRDefault="002616D9">
      <w:pPr>
        <w:tabs>
          <w:tab w:val="left" w:pos="7907"/>
        </w:tabs>
        <w:spacing w:before="95"/>
        <w:ind w:left="2003"/>
        <w:rPr>
          <w:rFonts w:ascii="Arial"/>
          <w:sz w:val="18"/>
        </w:rPr>
      </w:pPr>
      <w:r>
        <w:pict w14:anchorId="65920DDE">
          <v:group id="_x0000_s1503" style="position:absolute;left:0;text-align:left;margin-left:170.45pt;margin-top:-24.55pt;width:270.75pt;height:140.3pt;z-index:-251622912;mso-position-horizontal-relative:page" coordorigin="3409,-491" coordsize="5415,2806">
            <v:rect id="_x0000_s1529" style="position:absolute;left:3463;top:-489;width:5306;height:2749" fillcolor="#ebebeb" stroked="f"/>
            <v:rect id="_x0000_s1528" style="position:absolute;left:3463;top:-489;width:885;height:1375" fillcolor="#006cc2" stroked="f">
              <v:fill opacity="46006f"/>
            </v:rect>
            <v:rect id="_x0000_s1527" style="position:absolute;left:3463;top:-489;width:885;height:1375" filled="f" strokeweight=".07425mm"/>
            <v:rect id="_x0000_s1526" style="position:absolute;left:4347;top:-489;width:885;height:1375" fillcolor="#006cc2" stroked="f">
              <v:fill opacity="46006f"/>
            </v:rect>
            <v:rect id="_x0000_s1525" style="position:absolute;left:4347;top:-489;width:885;height:1375" filled="f" strokeweight=".07425mm"/>
            <v:rect id="_x0000_s1524" style="position:absolute;left:5232;top:-489;width:885;height:1375" fillcolor="#006cc2" stroked="f">
              <v:fill opacity="46006f"/>
            </v:rect>
            <v:rect id="_x0000_s1523" style="position:absolute;left:5232;top:-489;width:885;height:1375" filled="f" strokeweight=".07425mm"/>
            <v:rect id="_x0000_s1522" style="position:absolute;left:6116;top:-489;width:885;height:1375" fillcolor="#006cc2" stroked="f">
              <v:fill opacity="46006f"/>
            </v:rect>
            <v:rect id="_x0000_s1521" style="position:absolute;left:6116;top:-489;width:885;height:1375" filled="f" strokeweight=".07425mm"/>
            <v:rect id="_x0000_s1520" style="position:absolute;left:7000;top:-489;width:885;height:1375" fillcolor="#006cc2" stroked="f">
              <v:fill opacity="46006f"/>
            </v:rect>
            <v:rect id="_x0000_s1519" style="position:absolute;left:7000;top:-489;width:885;height:1375" filled="f" strokeweight=".07425mm"/>
            <v:rect id="_x0000_s1518" style="position:absolute;left:7884;top:-489;width:885;height:1375" fillcolor="#006cc2" stroked="f">
              <v:fill opacity="46006f"/>
            </v:rect>
            <v:rect id="_x0000_s1517" style="position:absolute;left:7884;top:-489;width:885;height:1375" filled="f" strokeweight=".07425mm"/>
            <v:rect id="_x0000_s1516" style="position:absolute;left:3463;top:885;width:885;height:1375" fillcolor="#006cc2" stroked="f">
              <v:fill opacity="46006f"/>
            </v:rect>
            <v:rect id="_x0000_s1515" style="position:absolute;left:3463;top:885;width:885;height:1375" filled="f" strokeweight=".07425mm"/>
            <v:rect id="_x0000_s1514" style="position:absolute;left:4347;top:885;width:885;height:1375" fillcolor="#006cc2" stroked="f">
              <v:fill opacity="46006f"/>
            </v:rect>
            <v:rect id="_x0000_s1513" style="position:absolute;left:4347;top:885;width:885;height:1375" filled="f" strokeweight=".07425mm"/>
            <v:rect id="_x0000_s1512" style="position:absolute;left:5232;top:885;width:885;height:1375" fillcolor="#006cc2" stroked="f">
              <v:fill opacity="46006f"/>
            </v:rect>
            <v:rect id="_x0000_s1511" style="position:absolute;left:5232;top:885;width:885;height:1375" filled="f" strokeweight=".07425mm"/>
            <v:rect id="_x0000_s1510" style="position:absolute;left:6116;top:885;width:885;height:1375" fillcolor="#006cc2" stroked="f">
              <v:fill opacity="46006f"/>
            </v:rect>
            <v:rect id="_x0000_s1509" style="position:absolute;left:6116;top:885;width:885;height:1375" filled="f" strokeweight=".07425mm"/>
            <v:rect id="_x0000_s1508" style="position:absolute;left:7000;top:885;width:885;height:1375" fillcolor="#006cc2" stroked="f">
              <v:fill opacity="46006f"/>
            </v:rect>
            <v:rect id="_x0000_s1507" style="position:absolute;left:7000;top:885;width:885;height:1375" filled="f" strokeweight=".07425mm"/>
            <v:rect id="_x0000_s1506" style="position:absolute;left:7884;top:885;width:885;height:1375" fillcolor="#b61a51" stroked="f">
              <v:fill opacity="46006f"/>
            </v:rect>
            <v:rect id="_x0000_s1505" style="position:absolute;left:7884;top:885;width:885;height:1375" filled="f" strokeweight=".07425mm"/>
            <v:shape id="_x0000_s1504" style="position:absolute;left:904;top:9573;width:5403;height:2112" coordorigin="905,9574" coordsize="5403,2112" o:spt="100" adj="0,,0" path="m3409,198r55,m3409,1573r55,m8769,199r55,m8769,1572r55,m3906,2315r,-55m4790,2315r,-55m5674,2315r,-55m6558,2315r,-55m7442,2315r,-55m8327,2315r,-55e" filled="f" strokecolor="#333" strokeweight=".37833mm">
              <v:stroke joinstyle="round"/>
              <v:formulas/>
              <v:path arrowok="t" o:connecttype="segments"/>
            </v:shape>
            <w10:wrap anchorx="page"/>
          </v:group>
        </w:pict>
      </w:r>
      <w:r>
        <w:pict w14:anchorId="2F2AE7AC">
          <v:shape id="_x0000_s1502" type="#_x0000_t202" style="position:absolute;left:0;text-align:left;margin-left:132pt;margin-top:-.15pt;width:14.35pt;height:88.9pt;z-index:251644416;mso-position-horizontal-relative:page" filled="f" stroked="f">
            <v:textbox style="layout-flow:vertical;mso-layout-flow-alt:bottom-to-top" inset="0,0,0,0">
              <w:txbxContent>
                <w:p w14:paraId="491B018C" w14:textId="77777777" w:rsidR="00C4731A" w:rsidRDefault="005E0968">
                  <w:pPr>
                    <w:pStyle w:val="Plattetekst"/>
                    <w:spacing w:before="13"/>
                    <w:ind w:left="20"/>
                    <w:rPr>
                      <w:rFonts w:ascii="Arial"/>
                    </w:rPr>
                  </w:pPr>
                  <w:r>
                    <w:rPr>
                      <w:rFonts w:ascii="Arial"/>
                    </w:rPr>
                    <w:t>Pattern frequency</w:t>
                  </w:r>
                </w:p>
              </w:txbxContent>
            </v:textbox>
            <w10:wrap anchorx="page"/>
          </v:shape>
        </w:pict>
      </w:r>
      <w:r w:rsidR="005E0968">
        <w:rPr>
          <w:rFonts w:ascii="Arial"/>
          <w:color w:val="4D4D4D"/>
          <w:sz w:val="18"/>
        </w:rPr>
        <w:t>5098</w:t>
      </w:r>
      <w:r w:rsidR="005E0968">
        <w:rPr>
          <w:rFonts w:ascii="Arial"/>
          <w:color w:val="4D4D4D"/>
          <w:sz w:val="18"/>
        </w:rPr>
        <w:tab/>
        <w:t>0</w:t>
      </w:r>
    </w:p>
    <w:p w14:paraId="04B6ABBC" w14:textId="77777777" w:rsidR="00C4731A" w:rsidRDefault="00C4731A">
      <w:pPr>
        <w:pStyle w:val="Plattetekst"/>
        <w:rPr>
          <w:rFonts w:ascii="Arial"/>
          <w:sz w:val="20"/>
        </w:rPr>
      </w:pPr>
    </w:p>
    <w:p w14:paraId="6EE6EC30" w14:textId="77777777" w:rsidR="00C4731A" w:rsidRDefault="00C4731A">
      <w:pPr>
        <w:pStyle w:val="Plattetekst"/>
        <w:rPr>
          <w:rFonts w:ascii="Arial"/>
          <w:sz w:val="20"/>
        </w:rPr>
      </w:pPr>
    </w:p>
    <w:p w14:paraId="2BFFE3AD" w14:textId="77777777" w:rsidR="00C4731A" w:rsidRDefault="00C4731A">
      <w:pPr>
        <w:pStyle w:val="Plattetekst"/>
        <w:rPr>
          <w:rFonts w:ascii="Arial"/>
          <w:sz w:val="20"/>
        </w:rPr>
      </w:pPr>
    </w:p>
    <w:p w14:paraId="12CE2F9A" w14:textId="77777777" w:rsidR="00C4731A" w:rsidRDefault="00C4731A">
      <w:pPr>
        <w:pStyle w:val="Plattetekst"/>
        <w:rPr>
          <w:rFonts w:ascii="Arial"/>
          <w:sz w:val="20"/>
        </w:rPr>
      </w:pPr>
    </w:p>
    <w:p w14:paraId="0B04F2ED" w14:textId="77777777" w:rsidR="00C4731A" w:rsidRDefault="00C4731A">
      <w:pPr>
        <w:pStyle w:val="Plattetekst"/>
        <w:spacing w:before="5"/>
        <w:rPr>
          <w:rFonts w:ascii="Arial"/>
          <w:sz w:val="21"/>
        </w:rPr>
      </w:pPr>
    </w:p>
    <w:p w14:paraId="57E8289E" w14:textId="77777777" w:rsidR="00C4731A" w:rsidRDefault="005E0968">
      <w:pPr>
        <w:tabs>
          <w:tab w:val="left" w:pos="7907"/>
        </w:tabs>
        <w:spacing w:before="1"/>
        <w:ind w:left="2003"/>
        <w:rPr>
          <w:rFonts w:ascii="Arial"/>
          <w:sz w:val="18"/>
        </w:rPr>
      </w:pPr>
      <w:r>
        <w:rPr>
          <w:rFonts w:ascii="Arial"/>
          <w:color w:val="4D4D4D"/>
          <w:sz w:val="18"/>
        </w:rPr>
        <w:t>1318</w:t>
      </w:r>
      <w:r>
        <w:rPr>
          <w:rFonts w:ascii="Arial"/>
          <w:color w:val="4D4D4D"/>
          <w:sz w:val="18"/>
        </w:rPr>
        <w:tab/>
        <w:t>1</w:t>
      </w:r>
    </w:p>
    <w:p w14:paraId="006B09EC" w14:textId="77777777" w:rsidR="00C4731A" w:rsidRDefault="00C4731A">
      <w:pPr>
        <w:pStyle w:val="Plattetekst"/>
        <w:rPr>
          <w:rFonts w:ascii="Arial"/>
          <w:sz w:val="20"/>
        </w:rPr>
      </w:pPr>
    </w:p>
    <w:p w14:paraId="25685204" w14:textId="77777777" w:rsidR="00C4731A" w:rsidRDefault="00C4731A">
      <w:pPr>
        <w:pStyle w:val="Plattetekst"/>
        <w:spacing w:before="8"/>
        <w:rPr>
          <w:rFonts w:ascii="Arial"/>
          <w:sz w:val="27"/>
        </w:rPr>
      </w:pPr>
    </w:p>
    <w:p w14:paraId="2E1F2E89" w14:textId="77777777" w:rsidR="00C4731A" w:rsidRDefault="005E0968">
      <w:pPr>
        <w:tabs>
          <w:tab w:val="left" w:pos="3779"/>
          <w:tab w:val="left" w:pos="4663"/>
          <w:tab w:val="left" w:pos="5548"/>
          <w:tab w:val="left" w:pos="6432"/>
          <w:tab w:val="left" w:pos="7165"/>
        </w:tabs>
        <w:spacing w:before="95"/>
        <w:ind w:left="2895"/>
        <w:rPr>
          <w:rFonts w:ascii="Arial"/>
          <w:sz w:val="18"/>
        </w:rPr>
      </w:pPr>
      <w:r>
        <w:rPr>
          <w:rFonts w:ascii="Arial"/>
          <w:color w:val="4D4D4D"/>
          <w:sz w:val="18"/>
        </w:rPr>
        <w:t>0</w:t>
      </w:r>
      <w:r>
        <w:rPr>
          <w:rFonts w:ascii="Arial"/>
          <w:color w:val="4D4D4D"/>
          <w:sz w:val="18"/>
        </w:rPr>
        <w:tab/>
        <w:t>0</w:t>
      </w:r>
      <w:r>
        <w:rPr>
          <w:rFonts w:ascii="Arial"/>
          <w:color w:val="4D4D4D"/>
          <w:sz w:val="18"/>
        </w:rPr>
        <w:tab/>
        <w:t>0</w:t>
      </w:r>
      <w:r>
        <w:rPr>
          <w:rFonts w:ascii="Arial"/>
          <w:color w:val="4D4D4D"/>
          <w:sz w:val="18"/>
        </w:rPr>
        <w:tab/>
        <w:t>0</w:t>
      </w:r>
      <w:r>
        <w:rPr>
          <w:rFonts w:ascii="Arial"/>
          <w:color w:val="4D4D4D"/>
          <w:sz w:val="18"/>
        </w:rPr>
        <w:tab/>
        <w:t>0</w:t>
      </w:r>
      <w:r>
        <w:rPr>
          <w:rFonts w:ascii="Arial"/>
          <w:color w:val="4D4D4D"/>
          <w:sz w:val="18"/>
        </w:rPr>
        <w:tab/>
        <w:t>1318</w:t>
      </w:r>
    </w:p>
    <w:p w14:paraId="7D48FCE5" w14:textId="77777777" w:rsidR="00C4731A" w:rsidRDefault="005E0968">
      <w:pPr>
        <w:pStyle w:val="Plattetekst"/>
        <w:spacing w:before="9"/>
        <w:ind w:left="3270"/>
        <w:rPr>
          <w:rFonts w:ascii="Arial"/>
        </w:rPr>
      </w:pPr>
      <w:r>
        <w:rPr>
          <w:rFonts w:ascii="Arial"/>
        </w:rPr>
        <w:t>Number of missing entries per variable</w:t>
      </w:r>
    </w:p>
    <w:p w14:paraId="741ACB72" w14:textId="77777777" w:rsidR="00C4731A" w:rsidRDefault="005E0968">
      <w:pPr>
        <w:spacing w:before="72"/>
        <w:ind w:left="4080"/>
        <w:rPr>
          <w:rFonts w:ascii="Arial"/>
          <w:sz w:val="18"/>
        </w:rPr>
      </w:pPr>
      <w:r>
        <w:rPr>
          <w:rFonts w:ascii="Arial"/>
          <w:sz w:val="18"/>
        </w:rPr>
        <w:t xml:space="preserve">Note. </w:t>
      </w:r>
      <w:proofErr w:type="spellStart"/>
      <w:r>
        <w:rPr>
          <w:rFonts w:ascii="Arial"/>
          <w:sz w:val="18"/>
        </w:rPr>
        <w:t>regin</w:t>
      </w:r>
      <w:proofErr w:type="spellEnd"/>
      <w:r>
        <w:rPr>
          <w:rFonts w:ascii="Arial"/>
          <w:sz w:val="18"/>
        </w:rPr>
        <w:t xml:space="preserve"> = region, </w:t>
      </w:r>
      <w:proofErr w:type="spellStart"/>
      <w:r>
        <w:rPr>
          <w:rFonts w:ascii="Arial"/>
          <w:sz w:val="18"/>
        </w:rPr>
        <w:t>martl</w:t>
      </w:r>
      <w:proofErr w:type="spellEnd"/>
      <w:r>
        <w:rPr>
          <w:rFonts w:ascii="Arial"/>
          <w:sz w:val="18"/>
        </w:rPr>
        <w:t xml:space="preserve"> = marital, </w:t>
      </w:r>
      <w:proofErr w:type="spellStart"/>
      <w:r>
        <w:rPr>
          <w:rFonts w:ascii="Arial"/>
          <w:sz w:val="18"/>
        </w:rPr>
        <w:t>condm</w:t>
      </w:r>
      <w:proofErr w:type="spellEnd"/>
      <w:r>
        <w:rPr>
          <w:rFonts w:ascii="Arial"/>
          <w:sz w:val="18"/>
        </w:rPr>
        <w:t xml:space="preserve"> = condom</w:t>
      </w:r>
    </w:p>
    <w:p w14:paraId="42FBCC60" w14:textId="77777777" w:rsidR="00C4731A" w:rsidRDefault="00C4731A">
      <w:pPr>
        <w:pStyle w:val="Plattetekst"/>
        <w:rPr>
          <w:rFonts w:ascii="Arial"/>
          <w:sz w:val="20"/>
        </w:rPr>
      </w:pPr>
    </w:p>
    <w:p w14:paraId="50DC515F" w14:textId="77777777" w:rsidR="00C4731A" w:rsidRDefault="00C4731A">
      <w:pPr>
        <w:pStyle w:val="Plattetekst"/>
        <w:spacing w:before="7"/>
        <w:rPr>
          <w:rFonts w:ascii="Arial"/>
          <w:sz w:val="29"/>
        </w:rPr>
      </w:pPr>
    </w:p>
    <w:p w14:paraId="2F2A82D4" w14:textId="77777777" w:rsidR="00C4731A" w:rsidRDefault="005E0968">
      <w:pPr>
        <w:pStyle w:val="Plattetekst"/>
        <w:spacing w:line="242" w:lineRule="auto"/>
        <w:ind w:left="660" w:right="1463"/>
        <w:jc w:val="both"/>
      </w:pPr>
      <w:r>
        <w:t xml:space="preserve">From the missing data pattern we see that we can set </w:t>
      </w:r>
      <w:proofErr w:type="spellStart"/>
      <w:r>
        <w:rPr>
          <w:rFonts w:ascii="Palatino Linotype"/>
        </w:rPr>
        <w:t>maxit</w:t>
      </w:r>
      <w:proofErr w:type="spellEnd"/>
      <w:r>
        <w:rPr>
          <w:rFonts w:ascii="Palatino Linotype"/>
        </w:rPr>
        <w:t xml:space="preserve"> </w:t>
      </w:r>
      <w:r>
        <w:t>to 1, since there is only one variable with missingness.</w:t>
      </w:r>
    </w:p>
    <w:p w14:paraId="0CE9C647" w14:textId="77777777" w:rsidR="00C4731A" w:rsidRDefault="005E0968">
      <w:pPr>
        <w:pStyle w:val="Plattetekst"/>
        <w:spacing w:before="87" w:line="244" w:lineRule="auto"/>
        <w:ind w:left="660" w:right="1462"/>
        <w:jc w:val="both"/>
      </w:pPr>
      <w:r>
        <w:t>The</w:t>
      </w:r>
      <w:r>
        <w:rPr>
          <w:spacing w:val="-9"/>
        </w:rPr>
        <w:t xml:space="preserve"> </w:t>
      </w:r>
      <w:r>
        <w:t>inclusion</w:t>
      </w:r>
      <w:r>
        <w:rPr>
          <w:spacing w:val="-8"/>
        </w:rPr>
        <w:t xml:space="preserve"> </w:t>
      </w:r>
      <w:r>
        <w:t>restriction</w:t>
      </w:r>
      <w:r>
        <w:rPr>
          <w:spacing w:val="-8"/>
        </w:rPr>
        <w:t xml:space="preserve"> </w:t>
      </w:r>
      <w:r>
        <w:t>variable</w:t>
      </w:r>
      <w:r>
        <w:rPr>
          <w:spacing w:val="-8"/>
        </w:rPr>
        <w:t xml:space="preserve"> </w:t>
      </w:r>
      <w:r>
        <w:t>should</w:t>
      </w:r>
      <w:r>
        <w:rPr>
          <w:spacing w:val="-9"/>
        </w:rPr>
        <w:t xml:space="preserve"> </w:t>
      </w:r>
      <w:r>
        <w:rPr>
          <w:spacing w:val="3"/>
        </w:rPr>
        <w:t>be</w:t>
      </w:r>
      <w:r>
        <w:rPr>
          <w:spacing w:val="-8"/>
        </w:rPr>
        <w:t xml:space="preserve"> </w:t>
      </w:r>
      <w:r>
        <w:t>a</w:t>
      </w:r>
      <w:r>
        <w:rPr>
          <w:spacing w:val="-8"/>
        </w:rPr>
        <w:t xml:space="preserve"> </w:t>
      </w:r>
      <w:r>
        <w:t>predictor</w:t>
      </w:r>
      <w:r>
        <w:rPr>
          <w:spacing w:val="-8"/>
        </w:rPr>
        <w:t xml:space="preserve"> </w:t>
      </w:r>
      <w:r>
        <w:t>of</w:t>
      </w:r>
      <w:r>
        <w:rPr>
          <w:spacing w:val="-9"/>
        </w:rPr>
        <w:t xml:space="preserve"> </w:t>
      </w:r>
      <w:r>
        <w:t>the</w:t>
      </w:r>
      <w:r>
        <w:rPr>
          <w:spacing w:val="-8"/>
        </w:rPr>
        <w:t xml:space="preserve"> </w:t>
      </w:r>
      <w:proofErr w:type="spellStart"/>
      <w:r>
        <w:t>the</w:t>
      </w:r>
      <w:proofErr w:type="spellEnd"/>
      <w:r>
        <w:rPr>
          <w:spacing w:val="-8"/>
        </w:rPr>
        <w:t xml:space="preserve"> </w:t>
      </w:r>
      <w:r>
        <w:t>actual</w:t>
      </w:r>
      <w:r>
        <w:rPr>
          <w:spacing w:val="-8"/>
        </w:rPr>
        <w:t xml:space="preserve"> </w:t>
      </w:r>
      <w:r>
        <w:rPr>
          <w:spacing w:val="-3"/>
        </w:rPr>
        <w:t>value</w:t>
      </w:r>
      <w:r>
        <w:rPr>
          <w:spacing w:val="-9"/>
        </w:rPr>
        <w:t xml:space="preserve"> </w:t>
      </w:r>
      <w:r>
        <w:t>of</w:t>
      </w:r>
      <w:r>
        <w:rPr>
          <w:spacing w:val="-8"/>
        </w:rPr>
        <w:t xml:space="preserve"> </w:t>
      </w:r>
      <w:r>
        <w:t>the</w:t>
      </w:r>
      <w:r>
        <w:rPr>
          <w:spacing w:val="-8"/>
        </w:rPr>
        <w:t xml:space="preserve"> </w:t>
      </w:r>
      <w:r>
        <w:t xml:space="preserve">variable of interest, but </w:t>
      </w:r>
      <w:r>
        <w:rPr>
          <w:u w:val="single"/>
        </w:rPr>
        <w:t>not</w:t>
      </w:r>
      <w:r>
        <w:t xml:space="preserve"> of missingness indicator for the variable of interest. In this case, the data</w:t>
      </w:r>
      <w:r>
        <w:rPr>
          <w:spacing w:val="-18"/>
        </w:rPr>
        <w:t xml:space="preserve"> </w:t>
      </w:r>
      <w:r>
        <w:t>were</w:t>
      </w:r>
      <w:r>
        <w:rPr>
          <w:spacing w:val="-18"/>
        </w:rPr>
        <w:t xml:space="preserve"> </w:t>
      </w:r>
      <w:r>
        <w:t>simulated</w:t>
      </w:r>
      <w:r>
        <w:rPr>
          <w:spacing w:val="-17"/>
        </w:rPr>
        <w:t xml:space="preserve"> </w:t>
      </w:r>
      <w:r>
        <w:t>to</w:t>
      </w:r>
      <w:r>
        <w:rPr>
          <w:spacing w:val="-18"/>
        </w:rPr>
        <w:t xml:space="preserve"> </w:t>
      </w:r>
      <w:r>
        <w:t>adhere</w:t>
      </w:r>
      <w:r>
        <w:rPr>
          <w:spacing w:val="-17"/>
        </w:rPr>
        <w:t xml:space="preserve"> </w:t>
      </w:r>
      <w:r>
        <w:t>to</w:t>
      </w:r>
      <w:r>
        <w:rPr>
          <w:spacing w:val="-18"/>
        </w:rPr>
        <w:t xml:space="preserve"> </w:t>
      </w:r>
      <w:r>
        <w:t>this</w:t>
      </w:r>
      <w:r>
        <w:rPr>
          <w:spacing w:val="-17"/>
        </w:rPr>
        <w:t xml:space="preserve"> </w:t>
      </w:r>
      <w:r>
        <w:t>requirement.</w:t>
      </w:r>
      <w:r>
        <w:rPr>
          <w:spacing w:val="-3"/>
        </w:rPr>
        <w:t xml:space="preserve"> Namely,</w:t>
      </w:r>
      <w:r>
        <w:rPr>
          <w:spacing w:val="-16"/>
        </w:rPr>
        <w:t xml:space="preserve"> </w:t>
      </w:r>
      <w:r>
        <w:rPr>
          <w:rFonts w:ascii="Bookman Old Style" w:hAnsi="Bookman Old Style"/>
          <w:i/>
        </w:rPr>
        <w:t>β</w:t>
      </w:r>
      <w:r>
        <w:rPr>
          <w:rFonts w:ascii="Verdana" w:hAnsi="Verdana"/>
          <w:i/>
          <w:vertAlign w:val="subscript"/>
        </w:rPr>
        <w:t>smoke</w:t>
      </w:r>
      <w:r>
        <w:rPr>
          <w:rFonts w:ascii="Verdana" w:hAnsi="Verdana"/>
          <w:i/>
          <w:spacing w:val="-36"/>
        </w:rPr>
        <w:t xml:space="preserve"> </w:t>
      </w:r>
      <w:r>
        <w:t>=</w:t>
      </w:r>
      <w:r>
        <w:rPr>
          <w:spacing w:val="-18"/>
        </w:rPr>
        <w:t xml:space="preserve"> </w:t>
      </w:r>
      <w:r>
        <w:t>-0.064,</w:t>
      </w:r>
      <w:r>
        <w:rPr>
          <w:spacing w:val="-17"/>
        </w:rPr>
        <w:t xml:space="preserve"> </w:t>
      </w:r>
      <w:r>
        <w:t>95%</w:t>
      </w:r>
      <w:r>
        <w:rPr>
          <w:spacing w:val="-17"/>
        </w:rPr>
        <w:t xml:space="preserve"> </w:t>
      </w:r>
      <w:r>
        <w:t>CI</w:t>
      </w:r>
      <w:r>
        <w:rPr>
          <w:spacing w:val="-18"/>
        </w:rPr>
        <w:t xml:space="preserve"> </w:t>
      </w:r>
      <w:r>
        <w:t xml:space="preserve">[-0.256, </w:t>
      </w:r>
      <w:r>
        <w:rPr>
          <w:w w:val="90"/>
        </w:rPr>
        <w:t>0.126]</w:t>
      </w:r>
      <w:r>
        <w:t xml:space="preserve"> </w:t>
      </w:r>
      <w:r>
        <w:rPr>
          <w:spacing w:val="-15"/>
        </w:rPr>
        <w:t xml:space="preserve"> </w:t>
      </w:r>
      <w:r>
        <w:rPr>
          <w:spacing w:val="-1"/>
          <w:w w:val="93"/>
        </w:rPr>
        <w:t>fo</w:t>
      </w:r>
      <w:r>
        <w:rPr>
          <w:w w:val="93"/>
        </w:rPr>
        <w:t>r</w:t>
      </w:r>
      <w:r>
        <w:t xml:space="preserve"> </w:t>
      </w:r>
      <w:r>
        <w:rPr>
          <w:spacing w:val="-16"/>
        </w:rPr>
        <w:t xml:space="preserve"> </w:t>
      </w:r>
      <w:r>
        <w:rPr>
          <w:spacing w:val="-1"/>
          <w:w w:val="97"/>
        </w:rPr>
        <w:t>th</w:t>
      </w:r>
      <w:r>
        <w:rPr>
          <w:w w:val="97"/>
        </w:rPr>
        <w:t>e</w:t>
      </w:r>
      <w:r>
        <w:t xml:space="preserve"> </w:t>
      </w:r>
      <w:r>
        <w:rPr>
          <w:spacing w:val="-15"/>
        </w:rPr>
        <w:t xml:space="preserve"> </w:t>
      </w:r>
      <w:r>
        <w:rPr>
          <w:w w:val="96"/>
        </w:rPr>
        <w:t>analysis</w:t>
      </w:r>
      <w:r>
        <w:t xml:space="preserve"> </w:t>
      </w:r>
      <w:r>
        <w:rPr>
          <w:spacing w:val="-15"/>
        </w:rPr>
        <w:t xml:space="preserve"> </w:t>
      </w:r>
      <w:r>
        <w:rPr>
          <w:w w:val="93"/>
        </w:rPr>
        <w:t>m</w:t>
      </w:r>
      <w:r>
        <w:rPr>
          <w:spacing w:val="6"/>
          <w:w w:val="93"/>
        </w:rPr>
        <w:t>o</w:t>
      </w:r>
      <w:r>
        <w:rPr>
          <w:spacing w:val="-1"/>
          <w:w w:val="94"/>
        </w:rPr>
        <w:t>de</w:t>
      </w:r>
      <w:r>
        <w:rPr>
          <w:w w:val="94"/>
        </w:rPr>
        <w:t>l</w:t>
      </w:r>
      <w:r>
        <w:t xml:space="preserve"> </w:t>
      </w:r>
      <w:r>
        <w:rPr>
          <w:spacing w:val="-16"/>
        </w:rPr>
        <w:t xml:space="preserve"> </w:t>
      </w:r>
      <w:r>
        <w:rPr>
          <w:w w:val="102"/>
        </w:rPr>
        <w:t>(</w:t>
      </w:r>
      <w:r>
        <w:rPr>
          <w:rFonts w:ascii="Palatino Linotype" w:hAnsi="Palatino Linotype"/>
          <w:w w:val="102"/>
        </w:rPr>
        <w:t>formula</w:t>
      </w:r>
      <w:r>
        <w:rPr>
          <w:rFonts w:ascii="Palatino Linotype" w:hAnsi="Palatino Linotype"/>
        </w:rPr>
        <w:t xml:space="preserve"> </w:t>
      </w:r>
      <w:r>
        <w:rPr>
          <w:rFonts w:ascii="Palatino Linotype" w:hAnsi="Palatino Linotype"/>
          <w:spacing w:val="4"/>
        </w:rPr>
        <w:t xml:space="preserve"> </w:t>
      </w:r>
      <w:r>
        <w:rPr>
          <w:rFonts w:ascii="Palatino Linotype" w:hAnsi="Palatino Linotype"/>
          <w:w w:val="104"/>
        </w:rPr>
        <w:t>=</w:t>
      </w:r>
      <w:r>
        <w:rPr>
          <w:rFonts w:ascii="Palatino Linotype" w:hAnsi="Palatino Linotype"/>
        </w:rPr>
        <w:t xml:space="preserve"> </w:t>
      </w:r>
      <w:r>
        <w:rPr>
          <w:rFonts w:ascii="Palatino Linotype" w:hAnsi="Palatino Linotype"/>
          <w:spacing w:val="4"/>
        </w:rPr>
        <w:t xml:space="preserve"> </w:t>
      </w:r>
      <w:proofErr w:type="spellStart"/>
      <w:r>
        <w:rPr>
          <w:rFonts w:ascii="Palatino Linotype" w:hAnsi="Palatino Linotype"/>
          <w:w w:val="108"/>
        </w:rPr>
        <w:t>hiv</w:t>
      </w:r>
      <w:proofErr w:type="spellEnd"/>
      <w:r>
        <w:rPr>
          <w:rFonts w:ascii="Palatino Linotype" w:hAnsi="Palatino Linotype"/>
        </w:rPr>
        <w:t xml:space="preserve"> </w:t>
      </w:r>
      <w:r>
        <w:rPr>
          <w:rFonts w:ascii="Palatino Linotype" w:hAnsi="Palatino Linotype"/>
          <w:spacing w:val="4"/>
        </w:rPr>
        <w:t xml:space="preserve"> </w:t>
      </w:r>
      <w:r>
        <w:rPr>
          <w:rFonts w:ascii="Palatino Linotype" w:hAnsi="Palatino Linotype"/>
          <w:w w:val="104"/>
        </w:rPr>
        <w:t>~</w:t>
      </w:r>
      <w:r>
        <w:rPr>
          <w:rFonts w:ascii="Palatino Linotype" w:hAnsi="Palatino Linotype"/>
        </w:rPr>
        <w:t xml:space="preserve"> </w:t>
      </w:r>
      <w:r>
        <w:rPr>
          <w:rFonts w:ascii="Palatino Linotype" w:hAnsi="Palatino Linotype"/>
          <w:spacing w:val="4"/>
        </w:rPr>
        <w:t xml:space="preserve"> </w:t>
      </w:r>
      <w:r>
        <w:rPr>
          <w:rFonts w:ascii="Palatino Linotype" w:hAnsi="Palatino Linotype"/>
          <w:spacing w:val="-1"/>
          <w:w w:val="208"/>
        </w:rPr>
        <w:t>.</w:t>
      </w:r>
      <w:r>
        <w:rPr>
          <w:spacing w:val="-1"/>
          <w:w w:val="102"/>
        </w:rPr>
        <w:t>)</w:t>
      </w:r>
      <w:r>
        <w:rPr>
          <w:w w:val="102"/>
        </w:rPr>
        <w:t>,</w:t>
      </w:r>
      <w:r>
        <w:t xml:space="preserve"> </w:t>
      </w:r>
      <w:r>
        <w:rPr>
          <w:spacing w:val="-11"/>
        </w:rPr>
        <w:t xml:space="preserve"> </w:t>
      </w:r>
      <w:r>
        <w:rPr>
          <w:w w:val="95"/>
        </w:rPr>
        <w:t>and</w:t>
      </w:r>
      <w:r>
        <w:t xml:space="preserve"> </w:t>
      </w:r>
      <w:r>
        <w:rPr>
          <w:spacing w:val="-16"/>
        </w:rPr>
        <w:t xml:space="preserve"> </w:t>
      </w:r>
      <w:r>
        <w:rPr>
          <w:rFonts w:ascii="Bookman Old Style" w:hAnsi="Bookman Old Style"/>
          <w:i/>
          <w:spacing w:val="-1"/>
          <w:w w:val="92"/>
        </w:rPr>
        <w:t>β</w:t>
      </w:r>
      <w:r>
        <w:rPr>
          <w:rFonts w:ascii="Verdana" w:hAnsi="Verdana"/>
          <w:i/>
          <w:w w:val="85"/>
          <w:vertAlign w:val="subscript"/>
        </w:rPr>
        <w:t>smo</w:t>
      </w:r>
      <w:r>
        <w:rPr>
          <w:rFonts w:ascii="Verdana" w:hAnsi="Verdana"/>
          <w:i/>
          <w:spacing w:val="4"/>
          <w:w w:val="85"/>
          <w:vertAlign w:val="subscript"/>
        </w:rPr>
        <w:t>k</w:t>
      </w:r>
      <w:r>
        <w:rPr>
          <w:rFonts w:ascii="Verdana" w:hAnsi="Verdana"/>
          <w:i/>
          <w:w w:val="76"/>
          <w:vertAlign w:val="subscript"/>
        </w:rPr>
        <w:t>e</w:t>
      </w:r>
      <w:r>
        <w:rPr>
          <w:rFonts w:ascii="Verdana" w:hAnsi="Verdana"/>
          <w:i/>
          <w:spacing w:val="23"/>
        </w:rPr>
        <w:t xml:space="preserve"> </w:t>
      </w:r>
      <w:r>
        <w:rPr>
          <w:w w:val="119"/>
        </w:rPr>
        <w:t>=</w:t>
      </w:r>
      <w:r>
        <w:t xml:space="preserve"> </w:t>
      </w:r>
      <w:r>
        <w:rPr>
          <w:spacing w:val="-15"/>
        </w:rPr>
        <w:t xml:space="preserve"> </w:t>
      </w:r>
      <w:r>
        <w:rPr>
          <w:w w:val="90"/>
        </w:rPr>
        <w:t>-0.265,</w:t>
      </w:r>
      <w:r>
        <w:t xml:space="preserve"> </w:t>
      </w:r>
      <w:r>
        <w:rPr>
          <w:spacing w:val="-11"/>
        </w:rPr>
        <w:t xml:space="preserve"> </w:t>
      </w:r>
      <w:r>
        <w:rPr>
          <w:w w:val="95"/>
        </w:rPr>
        <w:t>95%</w:t>
      </w:r>
      <w:r>
        <w:t xml:space="preserve"> </w:t>
      </w:r>
      <w:r>
        <w:rPr>
          <w:spacing w:val="-15"/>
        </w:rPr>
        <w:t xml:space="preserve"> </w:t>
      </w:r>
      <w:r>
        <w:rPr>
          <w:w w:val="104"/>
        </w:rPr>
        <w:t>CI</w:t>
      </w:r>
      <w:r>
        <w:t xml:space="preserve"> </w:t>
      </w:r>
      <w:r>
        <w:rPr>
          <w:spacing w:val="-15"/>
        </w:rPr>
        <w:t xml:space="preserve"> </w:t>
      </w:r>
      <w:r>
        <w:rPr>
          <w:spacing w:val="-1"/>
          <w:w w:val="87"/>
        </w:rPr>
        <w:t>[-0.422,</w:t>
      </w:r>
    </w:p>
    <w:p w14:paraId="7F683B4D" w14:textId="77777777" w:rsidR="00C4731A" w:rsidRDefault="005E0968">
      <w:pPr>
        <w:pStyle w:val="Plattetekst"/>
        <w:spacing w:line="261" w:lineRule="exact"/>
        <w:ind w:left="660"/>
      </w:pPr>
      <w:r>
        <w:rPr>
          <w:w w:val="95"/>
        </w:rPr>
        <w:t>-0.11]</w:t>
      </w:r>
      <w:r>
        <w:t xml:space="preserve"> </w:t>
      </w:r>
      <w:r>
        <w:rPr>
          <w:spacing w:val="-16"/>
        </w:rPr>
        <w:t xml:space="preserve"> </w:t>
      </w:r>
      <w:r>
        <w:rPr>
          <w:spacing w:val="-1"/>
          <w:w w:val="93"/>
        </w:rPr>
        <w:t>fo</w:t>
      </w:r>
      <w:r>
        <w:rPr>
          <w:w w:val="93"/>
        </w:rPr>
        <w:t>r</w:t>
      </w:r>
      <w:r>
        <w:t xml:space="preserve"> </w:t>
      </w:r>
      <w:r>
        <w:rPr>
          <w:spacing w:val="-16"/>
        </w:rPr>
        <w:t xml:space="preserve"> </w:t>
      </w:r>
      <w:r>
        <w:rPr>
          <w:spacing w:val="-1"/>
          <w:w w:val="97"/>
        </w:rPr>
        <w:t>th</w:t>
      </w:r>
      <w:r>
        <w:rPr>
          <w:w w:val="97"/>
        </w:rPr>
        <w:t>e</w:t>
      </w:r>
      <w:r>
        <w:t xml:space="preserve"> </w:t>
      </w:r>
      <w:r>
        <w:rPr>
          <w:spacing w:val="-16"/>
        </w:rPr>
        <w:t xml:space="preserve"> </w:t>
      </w:r>
      <w:r>
        <w:rPr>
          <w:w w:val="90"/>
        </w:rPr>
        <w:t>s</w:t>
      </w:r>
      <w:r>
        <w:rPr>
          <w:spacing w:val="-1"/>
          <w:w w:val="91"/>
        </w:rPr>
        <w:t>e</w:t>
      </w:r>
      <w:r>
        <w:rPr>
          <w:spacing w:val="-1"/>
          <w:w w:val="95"/>
        </w:rPr>
        <w:t>lectio</w:t>
      </w:r>
      <w:r>
        <w:rPr>
          <w:w w:val="95"/>
        </w:rPr>
        <w:t>n</w:t>
      </w:r>
      <w:r>
        <w:t xml:space="preserve"> </w:t>
      </w:r>
      <w:r>
        <w:rPr>
          <w:spacing w:val="-16"/>
        </w:rPr>
        <w:t xml:space="preserve"> </w:t>
      </w:r>
      <w:r>
        <w:rPr>
          <w:w w:val="93"/>
        </w:rPr>
        <w:t>m</w:t>
      </w:r>
      <w:r>
        <w:rPr>
          <w:spacing w:val="5"/>
          <w:w w:val="93"/>
        </w:rPr>
        <w:t>o</w:t>
      </w:r>
      <w:r>
        <w:rPr>
          <w:spacing w:val="-1"/>
          <w:w w:val="94"/>
        </w:rPr>
        <w:t>de</w:t>
      </w:r>
      <w:r>
        <w:rPr>
          <w:w w:val="94"/>
        </w:rPr>
        <w:t>l</w:t>
      </w:r>
      <w:r>
        <w:t xml:space="preserve"> </w:t>
      </w:r>
      <w:r>
        <w:rPr>
          <w:spacing w:val="-16"/>
        </w:rPr>
        <w:t xml:space="preserve"> </w:t>
      </w:r>
      <w:r>
        <w:rPr>
          <w:w w:val="102"/>
        </w:rPr>
        <w:t>(</w:t>
      </w:r>
      <w:r>
        <w:rPr>
          <w:rFonts w:ascii="Palatino Linotype"/>
          <w:w w:val="102"/>
        </w:rPr>
        <w:t>formula</w:t>
      </w:r>
      <w:r>
        <w:rPr>
          <w:rFonts w:ascii="Palatino Linotype"/>
        </w:rPr>
        <w:t xml:space="preserve"> </w:t>
      </w:r>
      <w:r>
        <w:rPr>
          <w:rFonts w:ascii="Palatino Linotype"/>
          <w:spacing w:val="4"/>
        </w:rPr>
        <w:t xml:space="preserve"> </w:t>
      </w:r>
      <w:r>
        <w:rPr>
          <w:rFonts w:ascii="Palatino Linotype"/>
          <w:w w:val="104"/>
        </w:rPr>
        <w:t>=</w:t>
      </w:r>
      <w:r>
        <w:rPr>
          <w:rFonts w:ascii="Palatino Linotype"/>
        </w:rPr>
        <w:t xml:space="preserve"> </w:t>
      </w:r>
      <w:r>
        <w:rPr>
          <w:rFonts w:ascii="Palatino Linotype"/>
          <w:spacing w:val="4"/>
        </w:rPr>
        <w:t xml:space="preserve"> </w:t>
      </w:r>
      <w:r>
        <w:rPr>
          <w:rFonts w:ascii="Palatino Linotype"/>
          <w:w w:val="125"/>
        </w:rPr>
        <w:t>is.na(</w:t>
      </w:r>
      <w:proofErr w:type="spellStart"/>
      <w:r>
        <w:rPr>
          <w:rFonts w:ascii="Palatino Linotype"/>
          <w:w w:val="125"/>
        </w:rPr>
        <w:t>hiv</w:t>
      </w:r>
      <w:proofErr w:type="spellEnd"/>
      <w:r>
        <w:rPr>
          <w:rFonts w:ascii="Palatino Linotype"/>
          <w:w w:val="125"/>
        </w:rPr>
        <w:t>)</w:t>
      </w:r>
      <w:r>
        <w:rPr>
          <w:rFonts w:ascii="Palatino Linotype"/>
        </w:rPr>
        <w:t xml:space="preserve"> </w:t>
      </w:r>
      <w:r>
        <w:rPr>
          <w:rFonts w:ascii="Palatino Linotype"/>
          <w:spacing w:val="4"/>
        </w:rPr>
        <w:t xml:space="preserve"> </w:t>
      </w:r>
      <w:r>
        <w:rPr>
          <w:rFonts w:ascii="Palatino Linotype"/>
          <w:w w:val="104"/>
        </w:rPr>
        <w:t>~</w:t>
      </w:r>
      <w:r>
        <w:rPr>
          <w:rFonts w:ascii="Palatino Linotype"/>
        </w:rPr>
        <w:t xml:space="preserve"> </w:t>
      </w:r>
      <w:r>
        <w:rPr>
          <w:rFonts w:ascii="Palatino Linotype"/>
          <w:spacing w:val="4"/>
        </w:rPr>
        <w:t xml:space="preserve"> </w:t>
      </w:r>
      <w:r>
        <w:rPr>
          <w:rFonts w:ascii="Palatino Linotype"/>
          <w:spacing w:val="-1"/>
          <w:w w:val="208"/>
        </w:rPr>
        <w:t>.</w:t>
      </w:r>
      <w:r>
        <w:rPr>
          <w:spacing w:val="-1"/>
          <w:w w:val="102"/>
        </w:rPr>
        <w:t>)</w:t>
      </w:r>
      <w:r>
        <w:rPr>
          <w:w w:val="102"/>
        </w:rPr>
        <w:t>.</w:t>
      </w:r>
      <w:r>
        <w:t xml:space="preserve">  </w:t>
      </w:r>
      <w:r>
        <w:rPr>
          <w:spacing w:val="-9"/>
        </w:rPr>
        <w:t xml:space="preserve"> </w:t>
      </w:r>
      <w:r>
        <w:t xml:space="preserve">This </w:t>
      </w:r>
      <w:r>
        <w:rPr>
          <w:spacing w:val="-16"/>
        </w:rPr>
        <w:t xml:space="preserve"> </w:t>
      </w:r>
      <w:r>
        <w:rPr>
          <w:w w:val="93"/>
        </w:rPr>
        <w:t>means</w:t>
      </w:r>
      <w:r>
        <w:t xml:space="preserve"> </w:t>
      </w:r>
      <w:r>
        <w:rPr>
          <w:spacing w:val="-16"/>
        </w:rPr>
        <w:t xml:space="preserve"> </w:t>
      </w:r>
      <w:r>
        <w:rPr>
          <w:spacing w:val="-1"/>
          <w:w w:val="97"/>
        </w:rPr>
        <w:t>th</w:t>
      </w:r>
      <w:r>
        <w:rPr>
          <w:w w:val="97"/>
        </w:rPr>
        <w:t>e</w:t>
      </w:r>
      <w:r>
        <w:t xml:space="preserve"> </w:t>
      </w:r>
      <w:r>
        <w:rPr>
          <w:spacing w:val="-16"/>
        </w:rPr>
        <w:t xml:space="preserve"> </w:t>
      </w:r>
      <w:r>
        <w:rPr>
          <w:w w:val="94"/>
        </w:rPr>
        <w:t>assumptions</w:t>
      </w:r>
    </w:p>
    <w:p w14:paraId="5CB7EAF0" w14:textId="77777777" w:rsidR="00C4731A" w:rsidRDefault="005E0968">
      <w:pPr>
        <w:pStyle w:val="Plattetekst"/>
        <w:spacing w:before="3"/>
        <w:ind w:left="660"/>
      </w:pPr>
      <w:r>
        <w:t>for the Heckman-type selection model are met.</w:t>
      </w:r>
    </w:p>
    <w:p w14:paraId="16BCDDAB" w14:textId="77777777" w:rsidR="00C4731A" w:rsidRDefault="00C4731A">
      <w:pPr>
        <w:pStyle w:val="Plattetekst"/>
        <w:spacing w:before="5"/>
        <w:rPr>
          <w:sz w:val="40"/>
        </w:rPr>
      </w:pPr>
    </w:p>
    <w:p w14:paraId="6690B2D9" w14:textId="77777777" w:rsidR="00C4731A" w:rsidRDefault="005E0968">
      <w:pPr>
        <w:pStyle w:val="Kop1"/>
        <w:numPr>
          <w:ilvl w:val="0"/>
          <w:numId w:val="3"/>
        </w:numPr>
        <w:tabs>
          <w:tab w:val="left" w:pos="505"/>
        </w:tabs>
        <w:ind w:left="504" w:hanging="394"/>
        <w:jc w:val="left"/>
        <w:rPr>
          <w:b/>
        </w:rPr>
      </w:pPr>
      <w:bookmarkStart w:id="36" w:name="How_to_handle_multivariate_missingness_("/>
      <w:bookmarkEnd w:id="36"/>
      <w:r>
        <w:rPr>
          <w:b/>
          <w:spacing w:val="-4"/>
        </w:rPr>
        <w:t xml:space="preserve">How </w:t>
      </w:r>
      <w:r>
        <w:rPr>
          <w:b/>
        </w:rPr>
        <w:t xml:space="preserve">to handle </w:t>
      </w:r>
      <w:r>
        <w:rPr>
          <w:b/>
          <w:spacing w:val="-3"/>
        </w:rPr>
        <w:t xml:space="preserve">multivariate </w:t>
      </w:r>
      <w:r>
        <w:rPr>
          <w:b/>
        </w:rPr>
        <w:t xml:space="preserve">missingness (Case study </w:t>
      </w:r>
      <w:r>
        <w:rPr>
          <w:b/>
          <w:spacing w:val="4"/>
        </w:rPr>
        <w:t>III:</w:t>
      </w:r>
      <w:r>
        <w:rPr>
          <w:b/>
          <w:spacing w:val="85"/>
        </w:rPr>
        <w:t xml:space="preserve"> </w:t>
      </w:r>
      <w:r>
        <w:rPr>
          <w:b/>
          <w:spacing w:val="-6"/>
        </w:rPr>
        <w:t>IMPACT)</w:t>
      </w:r>
    </w:p>
    <w:p w14:paraId="582A24D8" w14:textId="77777777" w:rsidR="00C4731A" w:rsidRDefault="005E0968">
      <w:pPr>
        <w:pStyle w:val="Plattetekst"/>
        <w:spacing w:before="179" w:line="242" w:lineRule="auto"/>
        <w:ind w:left="659" w:right="1463"/>
        <w:jc w:val="both"/>
      </w:pPr>
      <w:r>
        <w:rPr>
          <w:rFonts w:ascii="Palatino Linotype"/>
        </w:rPr>
        <w:t xml:space="preserve">impact </w:t>
      </w:r>
      <w:r>
        <w:t xml:space="preserve">is traumatic brain injury data with patients, </w:t>
      </w:r>
      <w:r>
        <w:rPr>
          <w:rFonts w:ascii="Bookman Old Style"/>
          <w:i/>
        </w:rPr>
        <w:t xml:space="preserve">n </w:t>
      </w:r>
      <w:r>
        <w:t xml:space="preserve">= 11022, clustered in studies, </w:t>
      </w:r>
      <w:r>
        <w:rPr>
          <w:rFonts w:ascii="Bookman Old Style"/>
          <w:i/>
        </w:rPr>
        <w:t xml:space="preserve">N </w:t>
      </w:r>
      <w:r>
        <w:t>= 15. With the following 11 variables:</w:t>
      </w:r>
    </w:p>
    <w:p w14:paraId="63D44F87" w14:textId="77777777" w:rsidR="00C4731A" w:rsidRDefault="00C4731A">
      <w:pPr>
        <w:pStyle w:val="Plattetekst"/>
        <w:spacing w:before="1"/>
        <w:rPr>
          <w:sz w:val="27"/>
        </w:rPr>
      </w:pPr>
    </w:p>
    <w:p w14:paraId="62FBDECF" w14:textId="77777777" w:rsidR="00C4731A" w:rsidRDefault="005E0968">
      <w:pPr>
        <w:pStyle w:val="Lijstalinea"/>
        <w:numPr>
          <w:ilvl w:val="2"/>
          <w:numId w:val="2"/>
        </w:numPr>
        <w:tabs>
          <w:tab w:val="left" w:pos="1206"/>
        </w:tabs>
        <w:spacing w:line="291" w:lineRule="exact"/>
      </w:pPr>
      <w:r>
        <w:rPr>
          <w:rFonts w:ascii="Palatino Linotype" w:hAnsi="Palatino Linotype"/>
        </w:rPr>
        <w:t xml:space="preserve">name </w:t>
      </w:r>
      <w:proofErr w:type="spellStart"/>
      <w:r>
        <w:t>Name</w:t>
      </w:r>
      <w:proofErr w:type="spellEnd"/>
      <w:r>
        <w:t xml:space="preserve"> of the</w:t>
      </w:r>
      <w:r>
        <w:rPr>
          <w:spacing w:val="16"/>
        </w:rPr>
        <w:t xml:space="preserve"> </w:t>
      </w:r>
      <w:r>
        <w:rPr>
          <w:spacing w:val="-4"/>
        </w:rPr>
        <w:t>study,</w:t>
      </w:r>
    </w:p>
    <w:p w14:paraId="739F9332" w14:textId="77777777" w:rsidR="00C4731A" w:rsidRDefault="005E0968">
      <w:pPr>
        <w:pStyle w:val="Lijstalinea"/>
        <w:numPr>
          <w:ilvl w:val="2"/>
          <w:numId w:val="2"/>
        </w:numPr>
        <w:tabs>
          <w:tab w:val="left" w:pos="1206"/>
        </w:tabs>
        <w:spacing w:line="271" w:lineRule="exact"/>
      </w:pPr>
      <w:r>
        <w:rPr>
          <w:rFonts w:ascii="Palatino Linotype" w:hAnsi="Palatino Linotype"/>
        </w:rPr>
        <w:t>type</w:t>
      </w:r>
      <w:r>
        <w:rPr>
          <w:rFonts w:ascii="Palatino Linotype" w:hAnsi="Palatino Linotype"/>
          <w:spacing w:val="12"/>
        </w:rPr>
        <w:t xml:space="preserve"> </w:t>
      </w:r>
      <w:proofErr w:type="spellStart"/>
      <w:r>
        <w:t>Type</w:t>
      </w:r>
      <w:proofErr w:type="spellEnd"/>
      <w:r>
        <w:rPr>
          <w:spacing w:val="14"/>
        </w:rPr>
        <w:t xml:space="preserve"> </w:t>
      </w:r>
      <w:r>
        <w:t>of</w:t>
      </w:r>
      <w:r>
        <w:rPr>
          <w:spacing w:val="15"/>
        </w:rPr>
        <w:t xml:space="preserve"> </w:t>
      </w:r>
      <w:r>
        <w:t>study</w:t>
      </w:r>
      <w:r>
        <w:rPr>
          <w:spacing w:val="14"/>
        </w:rPr>
        <w:t xml:space="preserve"> </w:t>
      </w:r>
      <w:r>
        <w:t>(RCT:</w:t>
      </w:r>
      <w:r>
        <w:rPr>
          <w:spacing w:val="14"/>
        </w:rPr>
        <w:t xml:space="preserve"> </w:t>
      </w:r>
      <w:r>
        <w:t>randomized</w:t>
      </w:r>
      <w:r>
        <w:rPr>
          <w:spacing w:val="15"/>
        </w:rPr>
        <w:t xml:space="preserve"> </w:t>
      </w:r>
      <w:r>
        <w:t>controlled</w:t>
      </w:r>
      <w:r>
        <w:rPr>
          <w:spacing w:val="14"/>
        </w:rPr>
        <w:t xml:space="preserve"> </w:t>
      </w:r>
      <w:r>
        <w:t>trial,</w:t>
      </w:r>
      <w:r>
        <w:rPr>
          <w:spacing w:val="14"/>
        </w:rPr>
        <w:t xml:space="preserve"> </w:t>
      </w:r>
      <w:r>
        <w:t>OBS:</w:t>
      </w:r>
      <w:r>
        <w:rPr>
          <w:spacing w:val="15"/>
        </w:rPr>
        <w:t xml:space="preserve"> </w:t>
      </w:r>
      <w:r>
        <w:t>observational</w:t>
      </w:r>
      <w:r>
        <w:rPr>
          <w:spacing w:val="14"/>
        </w:rPr>
        <w:t xml:space="preserve"> </w:t>
      </w:r>
      <w:r>
        <w:t>cohort),</w:t>
      </w:r>
    </w:p>
    <w:p w14:paraId="4BDEE9DD" w14:textId="77777777" w:rsidR="00C4731A" w:rsidRDefault="005E0968">
      <w:pPr>
        <w:pStyle w:val="Lijstalinea"/>
        <w:numPr>
          <w:ilvl w:val="2"/>
          <w:numId w:val="2"/>
        </w:numPr>
        <w:tabs>
          <w:tab w:val="left" w:pos="1206"/>
        </w:tabs>
        <w:spacing w:line="271" w:lineRule="exact"/>
      </w:pPr>
      <w:r>
        <w:rPr>
          <w:rFonts w:ascii="Palatino Linotype" w:hAnsi="Palatino Linotype"/>
        </w:rPr>
        <w:t xml:space="preserve">age </w:t>
      </w:r>
      <w:proofErr w:type="spellStart"/>
      <w:r>
        <w:t>Age</w:t>
      </w:r>
      <w:proofErr w:type="spellEnd"/>
      <w:r>
        <w:t xml:space="preserve"> of the</w:t>
      </w:r>
      <w:r>
        <w:rPr>
          <w:spacing w:val="19"/>
        </w:rPr>
        <w:t xml:space="preserve"> </w:t>
      </w:r>
      <w:r>
        <w:t>patient,</w:t>
      </w:r>
    </w:p>
    <w:p w14:paraId="41BE9123" w14:textId="77777777" w:rsidR="00C4731A" w:rsidRDefault="005E0968">
      <w:pPr>
        <w:pStyle w:val="Lijstalinea"/>
        <w:numPr>
          <w:ilvl w:val="2"/>
          <w:numId w:val="2"/>
        </w:numPr>
        <w:tabs>
          <w:tab w:val="left" w:pos="1206"/>
        </w:tabs>
        <w:spacing w:line="271" w:lineRule="exact"/>
      </w:pPr>
      <w:proofErr w:type="spellStart"/>
      <w:r>
        <w:rPr>
          <w:rFonts w:ascii="Palatino Linotype" w:hAnsi="Palatino Linotype"/>
        </w:rPr>
        <w:t>motor_score</w:t>
      </w:r>
      <w:proofErr w:type="spellEnd"/>
      <w:r>
        <w:rPr>
          <w:rFonts w:ascii="Palatino Linotype" w:hAnsi="Palatino Linotype"/>
        </w:rPr>
        <w:t xml:space="preserve"> </w:t>
      </w:r>
      <w:r>
        <w:t>Glasgow Coma Scale motor</w:t>
      </w:r>
      <w:r>
        <w:rPr>
          <w:spacing w:val="35"/>
        </w:rPr>
        <w:t xml:space="preserve"> </w:t>
      </w:r>
      <w:r>
        <w:t>score,</w:t>
      </w:r>
    </w:p>
    <w:p w14:paraId="46D2BAFD" w14:textId="77777777" w:rsidR="00C4731A" w:rsidRDefault="005E0968">
      <w:pPr>
        <w:pStyle w:val="Lijstalinea"/>
        <w:numPr>
          <w:ilvl w:val="2"/>
          <w:numId w:val="2"/>
        </w:numPr>
        <w:tabs>
          <w:tab w:val="left" w:pos="1206"/>
        </w:tabs>
        <w:spacing w:line="271" w:lineRule="exact"/>
      </w:pPr>
      <w:r>
        <w:rPr>
          <w:rFonts w:ascii="Palatino Linotype" w:hAnsi="Palatino Linotype"/>
        </w:rPr>
        <w:t xml:space="preserve">pupil </w:t>
      </w:r>
      <w:r>
        <w:t>Pupillary</w:t>
      </w:r>
      <w:r>
        <w:rPr>
          <w:spacing w:val="-18"/>
        </w:rPr>
        <w:t xml:space="preserve"> </w:t>
      </w:r>
      <w:r>
        <w:rPr>
          <w:spacing w:val="-4"/>
        </w:rPr>
        <w:t>reactivity,</w:t>
      </w:r>
    </w:p>
    <w:p w14:paraId="1D5C5C7F" w14:textId="77777777" w:rsidR="00C4731A" w:rsidRDefault="005E0968">
      <w:pPr>
        <w:pStyle w:val="Lijstalinea"/>
        <w:numPr>
          <w:ilvl w:val="2"/>
          <w:numId w:val="2"/>
        </w:numPr>
        <w:tabs>
          <w:tab w:val="left" w:pos="1206"/>
        </w:tabs>
        <w:spacing w:line="271" w:lineRule="exact"/>
      </w:pPr>
      <w:proofErr w:type="spellStart"/>
      <w:r>
        <w:rPr>
          <w:rFonts w:ascii="Palatino Linotype" w:hAnsi="Palatino Linotype"/>
          <w:w w:val="105"/>
        </w:rPr>
        <w:t>ct</w:t>
      </w:r>
      <w:proofErr w:type="spellEnd"/>
      <w:r>
        <w:rPr>
          <w:rFonts w:ascii="Palatino Linotype" w:hAnsi="Palatino Linotype"/>
          <w:w w:val="105"/>
        </w:rPr>
        <w:t xml:space="preserve"> </w:t>
      </w:r>
      <w:r>
        <w:rPr>
          <w:w w:val="105"/>
        </w:rPr>
        <w:t xml:space="preserve">Marshall Computerized </w:t>
      </w:r>
      <w:r>
        <w:rPr>
          <w:spacing w:val="-3"/>
          <w:w w:val="105"/>
        </w:rPr>
        <w:t>Tomography</w:t>
      </w:r>
      <w:r>
        <w:rPr>
          <w:spacing w:val="42"/>
          <w:w w:val="105"/>
        </w:rPr>
        <w:t xml:space="preserve"> </w:t>
      </w:r>
      <w:r>
        <w:rPr>
          <w:w w:val="105"/>
        </w:rPr>
        <w:t>classification,</w:t>
      </w:r>
    </w:p>
    <w:p w14:paraId="7B552CC7" w14:textId="77777777" w:rsidR="00C4731A" w:rsidRDefault="005E0968">
      <w:pPr>
        <w:pStyle w:val="Lijstalinea"/>
        <w:numPr>
          <w:ilvl w:val="2"/>
          <w:numId w:val="2"/>
        </w:numPr>
        <w:tabs>
          <w:tab w:val="left" w:pos="1206"/>
        </w:tabs>
        <w:spacing w:line="271" w:lineRule="exact"/>
      </w:pPr>
      <w:proofErr w:type="spellStart"/>
      <w:r>
        <w:rPr>
          <w:rFonts w:ascii="Palatino Linotype" w:hAnsi="Palatino Linotype"/>
        </w:rPr>
        <w:t>hypox</w:t>
      </w:r>
      <w:proofErr w:type="spellEnd"/>
      <w:r>
        <w:rPr>
          <w:rFonts w:ascii="Palatino Linotype" w:hAnsi="Palatino Linotype"/>
        </w:rPr>
        <w:t xml:space="preserve"> </w:t>
      </w:r>
      <w:r>
        <w:t>Hypoxia (0=no, 1=yes),</w:t>
      </w:r>
    </w:p>
    <w:p w14:paraId="0DA3DAC9" w14:textId="77777777" w:rsidR="00C4731A" w:rsidRDefault="005E0968">
      <w:pPr>
        <w:pStyle w:val="Lijstalinea"/>
        <w:numPr>
          <w:ilvl w:val="2"/>
          <w:numId w:val="2"/>
        </w:numPr>
        <w:tabs>
          <w:tab w:val="left" w:pos="1206"/>
        </w:tabs>
        <w:spacing w:line="271" w:lineRule="exact"/>
      </w:pPr>
      <w:proofErr w:type="spellStart"/>
      <w:r>
        <w:rPr>
          <w:rFonts w:ascii="Palatino Linotype" w:hAnsi="Palatino Linotype"/>
        </w:rPr>
        <w:t>hypots</w:t>
      </w:r>
      <w:proofErr w:type="spellEnd"/>
      <w:r>
        <w:rPr>
          <w:rFonts w:ascii="Palatino Linotype" w:hAnsi="Palatino Linotype"/>
        </w:rPr>
        <w:t xml:space="preserve"> </w:t>
      </w:r>
      <w:r>
        <w:t>Hypotension (0=no,</w:t>
      </w:r>
      <w:r>
        <w:rPr>
          <w:spacing w:val="1"/>
        </w:rPr>
        <w:t xml:space="preserve"> </w:t>
      </w:r>
      <w:r>
        <w:t>1=yes),</w:t>
      </w:r>
    </w:p>
    <w:p w14:paraId="620D1AAC" w14:textId="77777777" w:rsidR="00C4731A" w:rsidRDefault="005E0968">
      <w:pPr>
        <w:pStyle w:val="Lijstalinea"/>
        <w:numPr>
          <w:ilvl w:val="2"/>
          <w:numId w:val="2"/>
        </w:numPr>
        <w:tabs>
          <w:tab w:val="left" w:pos="1206"/>
        </w:tabs>
        <w:spacing w:line="271" w:lineRule="exact"/>
      </w:pPr>
      <w:proofErr w:type="spellStart"/>
      <w:r>
        <w:rPr>
          <w:rFonts w:ascii="Palatino Linotype" w:hAnsi="Palatino Linotype"/>
        </w:rPr>
        <w:t>tsah</w:t>
      </w:r>
      <w:proofErr w:type="spellEnd"/>
      <w:r>
        <w:rPr>
          <w:rFonts w:ascii="Palatino Linotype" w:hAnsi="Palatino Linotype"/>
        </w:rPr>
        <w:t xml:space="preserve"> </w:t>
      </w:r>
      <w:r>
        <w:rPr>
          <w:spacing w:val="-3"/>
        </w:rPr>
        <w:t xml:space="preserve">Traumatic </w:t>
      </w:r>
      <w:r>
        <w:t>subarachnoid hemorrhage (0=no,</w:t>
      </w:r>
      <w:r>
        <w:rPr>
          <w:spacing w:val="39"/>
        </w:rPr>
        <w:t xml:space="preserve"> </w:t>
      </w:r>
      <w:r>
        <w:t>1=yes),</w:t>
      </w:r>
    </w:p>
    <w:p w14:paraId="2BC52788" w14:textId="77777777" w:rsidR="00C4731A" w:rsidRPr="008B40CC" w:rsidRDefault="005E0968">
      <w:pPr>
        <w:pStyle w:val="Lijstalinea"/>
        <w:numPr>
          <w:ilvl w:val="2"/>
          <w:numId w:val="2"/>
        </w:numPr>
        <w:tabs>
          <w:tab w:val="left" w:pos="1206"/>
        </w:tabs>
        <w:spacing w:line="271" w:lineRule="exact"/>
        <w:rPr>
          <w:lang w:val="es-ES"/>
        </w:rPr>
      </w:pPr>
      <w:r w:rsidRPr="008B40CC">
        <w:rPr>
          <w:rFonts w:ascii="Palatino Linotype" w:hAnsi="Palatino Linotype"/>
          <w:lang w:val="es-ES"/>
        </w:rPr>
        <w:t xml:space="preserve">edh </w:t>
      </w:r>
      <w:r w:rsidRPr="008B40CC">
        <w:rPr>
          <w:lang w:val="es-ES"/>
        </w:rPr>
        <w:t>Epidural hematoma (0=no,</w:t>
      </w:r>
      <w:r w:rsidRPr="008B40CC">
        <w:rPr>
          <w:spacing w:val="16"/>
          <w:lang w:val="es-ES"/>
        </w:rPr>
        <w:t xml:space="preserve"> </w:t>
      </w:r>
      <w:r w:rsidRPr="008B40CC">
        <w:rPr>
          <w:lang w:val="es-ES"/>
        </w:rPr>
        <w:t>1=yes),</w:t>
      </w:r>
    </w:p>
    <w:p w14:paraId="458A473A" w14:textId="77777777" w:rsidR="00C4731A" w:rsidRDefault="005E0968">
      <w:pPr>
        <w:pStyle w:val="Lijstalinea"/>
        <w:numPr>
          <w:ilvl w:val="2"/>
          <w:numId w:val="2"/>
        </w:numPr>
        <w:tabs>
          <w:tab w:val="left" w:pos="1206"/>
        </w:tabs>
        <w:spacing w:line="291" w:lineRule="exact"/>
      </w:pPr>
      <w:r>
        <w:rPr>
          <w:rFonts w:ascii="Palatino Linotype" w:hAnsi="Palatino Linotype"/>
        </w:rPr>
        <w:t xml:space="preserve">mort </w:t>
      </w:r>
      <w:r>
        <w:t>6-month mortality (0=alive,</w:t>
      </w:r>
      <w:r>
        <w:rPr>
          <w:spacing w:val="16"/>
        </w:rPr>
        <w:t xml:space="preserve"> </w:t>
      </w:r>
      <w:r>
        <w:t>1=dead).</w:t>
      </w:r>
    </w:p>
    <w:p w14:paraId="64DB4619" w14:textId="77777777" w:rsidR="00C4731A" w:rsidRDefault="00C4731A">
      <w:pPr>
        <w:spacing w:line="291" w:lineRule="exact"/>
        <w:sectPr w:rsidR="00C4731A">
          <w:pgSz w:w="11910" w:h="16840"/>
          <w:pgMar w:top="1740" w:right="0" w:bottom="280" w:left="960" w:header="1433" w:footer="0" w:gutter="0"/>
          <w:cols w:space="708"/>
        </w:sectPr>
      </w:pPr>
    </w:p>
    <w:p w14:paraId="4B1D189B" w14:textId="77777777" w:rsidR="00C4731A" w:rsidRDefault="00C4731A">
      <w:pPr>
        <w:pStyle w:val="Plattetekst"/>
        <w:spacing w:before="10"/>
        <w:rPr>
          <w:sz w:val="25"/>
        </w:rPr>
      </w:pPr>
    </w:p>
    <w:p w14:paraId="3645BEE3" w14:textId="77777777" w:rsidR="00C4731A" w:rsidRDefault="005E0968">
      <w:pPr>
        <w:pStyle w:val="Plattetekst"/>
        <w:spacing w:before="111" w:line="252" w:lineRule="auto"/>
        <w:ind w:left="660" w:right="1462"/>
        <w:jc w:val="both"/>
      </w:pPr>
      <w:r>
        <w:t xml:space="preserve">The analysis model for this dataset is a prediction model with </w:t>
      </w:r>
      <w:r>
        <w:rPr>
          <w:rFonts w:ascii="Palatino Linotype" w:hAnsi="Palatino Linotype"/>
        </w:rPr>
        <w:t xml:space="preserve">mort </w:t>
      </w:r>
      <w:r>
        <w:t>as the outcome.</w:t>
      </w:r>
      <w:r>
        <w:rPr>
          <w:rFonts w:ascii="Palatino Linotype" w:hAnsi="Palatino Linotype"/>
          <w:color w:val="00007F"/>
          <w:position w:val="8"/>
          <w:sz w:val="16"/>
        </w:rPr>
        <w:t xml:space="preserve">5 </w:t>
      </w:r>
      <w:r>
        <w:t>The data is already imputed (</w:t>
      </w:r>
      <w:proofErr w:type="spellStart"/>
      <w:r>
        <w:t>Steyerberg</w:t>
      </w:r>
      <w:proofErr w:type="spellEnd"/>
      <w:r>
        <w:t xml:space="preserve"> et al, 2008), so we’ve induced missingness again based on the missingness in the original data.</w:t>
      </w:r>
    </w:p>
    <w:p w14:paraId="2CB8D65E" w14:textId="77777777" w:rsidR="00C4731A" w:rsidRDefault="00C4731A">
      <w:pPr>
        <w:pStyle w:val="Plattetekst"/>
        <w:rPr>
          <w:sz w:val="20"/>
        </w:rPr>
      </w:pPr>
    </w:p>
    <w:p w14:paraId="4A04AE10" w14:textId="77777777" w:rsidR="00C4731A" w:rsidRDefault="00C4731A">
      <w:pPr>
        <w:pStyle w:val="Plattetekst"/>
        <w:rPr>
          <w:sz w:val="20"/>
        </w:rPr>
      </w:pPr>
    </w:p>
    <w:p w14:paraId="30967474" w14:textId="77777777" w:rsidR="00C4731A" w:rsidRDefault="00C4731A">
      <w:pPr>
        <w:pStyle w:val="Plattetekst"/>
        <w:rPr>
          <w:sz w:val="20"/>
        </w:rPr>
      </w:pPr>
    </w:p>
    <w:p w14:paraId="16FE5B69" w14:textId="77777777" w:rsidR="00C4731A" w:rsidRDefault="00C4731A">
      <w:pPr>
        <w:pStyle w:val="Plattetekst"/>
        <w:rPr>
          <w:sz w:val="20"/>
        </w:rPr>
      </w:pPr>
    </w:p>
    <w:p w14:paraId="370599BF" w14:textId="77777777" w:rsidR="00C4731A" w:rsidRDefault="00C4731A">
      <w:pPr>
        <w:pStyle w:val="Plattetekst"/>
        <w:rPr>
          <w:sz w:val="20"/>
        </w:rPr>
      </w:pPr>
    </w:p>
    <w:p w14:paraId="6CE7FC9D" w14:textId="77777777" w:rsidR="00C4731A" w:rsidRDefault="00C4731A">
      <w:pPr>
        <w:pStyle w:val="Plattetekst"/>
        <w:spacing w:before="2"/>
        <w:rPr>
          <w:sz w:val="16"/>
        </w:rPr>
      </w:pPr>
    </w:p>
    <w:p w14:paraId="1AD31723" w14:textId="77777777" w:rsidR="00C4731A" w:rsidRDefault="005E0968">
      <w:pPr>
        <w:spacing w:before="96"/>
        <w:ind w:left="2325"/>
        <w:rPr>
          <w:rFonts w:ascii="Arial"/>
          <w:sz w:val="21"/>
        </w:rPr>
      </w:pPr>
      <w:r>
        <w:rPr>
          <w:rFonts w:ascii="Arial"/>
          <w:sz w:val="21"/>
        </w:rPr>
        <w:t>Missing data pattern</w:t>
      </w:r>
    </w:p>
    <w:p w14:paraId="2F2B562F" w14:textId="77777777" w:rsidR="00C4731A" w:rsidRDefault="005E0968">
      <w:pPr>
        <w:spacing w:before="52"/>
        <w:ind w:left="2325"/>
        <w:rPr>
          <w:rFonts w:ascii="Arial"/>
          <w:sz w:val="18"/>
        </w:rPr>
      </w:pPr>
      <w:r>
        <w:rPr>
          <w:rFonts w:ascii="Arial"/>
          <w:sz w:val="18"/>
        </w:rPr>
        <w:t>Total number of missing entries: 11870</w:t>
      </w:r>
    </w:p>
    <w:p w14:paraId="2C9612F4" w14:textId="77777777" w:rsidR="00C4731A" w:rsidRDefault="00C4731A">
      <w:pPr>
        <w:pStyle w:val="Plattetekst"/>
        <w:spacing w:before="2"/>
        <w:rPr>
          <w:rFonts w:ascii="Arial"/>
          <w:sz w:val="13"/>
        </w:rPr>
      </w:pPr>
    </w:p>
    <w:p w14:paraId="1461F83B" w14:textId="77777777" w:rsidR="00C4731A" w:rsidRDefault="00C4731A">
      <w:pPr>
        <w:rPr>
          <w:rFonts w:ascii="Arial"/>
          <w:sz w:val="13"/>
        </w:rPr>
        <w:sectPr w:rsidR="00C4731A">
          <w:pgSz w:w="11910" w:h="16840"/>
          <w:pgMar w:top="1740" w:right="0" w:bottom="280" w:left="960" w:header="1431" w:footer="0" w:gutter="0"/>
          <w:cols w:space="708"/>
        </w:sectPr>
      </w:pPr>
    </w:p>
    <w:p w14:paraId="0D7C9DE4" w14:textId="77777777" w:rsidR="00C4731A" w:rsidRDefault="00C4731A">
      <w:pPr>
        <w:pStyle w:val="Plattetekst"/>
        <w:rPr>
          <w:rFonts w:ascii="Arial"/>
          <w:sz w:val="16"/>
        </w:rPr>
      </w:pPr>
    </w:p>
    <w:p w14:paraId="00C1FEFC" w14:textId="77777777" w:rsidR="00C4731A" w:rsidRDefault="005E0968">
      <w:pPr>
        <w:spacing w:before="124" w:line="140" w:lineRule="exact"/>
        <w:jc w:val="right"/>
        <w:rPr>
          <w:rFonts w:ascii="Arial"/>
          <w:sz w:val="14"/>
        </w:rPr>
      </w:pPr>
      <w:r>
        <w:rPr>
          <w:rFonts w:ascii="Arial"/>
          <w:color w:val="4D4D4D"/>
          <w:spacing w:val="-1"/>
          <w:w w:val="105"/>
          <w:sz w:val="14"/>
        </w:rPr>
        <w:t>3808</w:t>
      </w:r>
    </w:p>
    <w:p w14:paraId="2D5FC424" w14:textId="77777777" w:rsidR="00C4731A" w:rsidRDefault="005E0968">
      <w:pPr>
        <w:spacing w:line="118" w:lineRule="exact"/>
        <w:jc w:val="right"/>
        <w:rPr>
          <w:rFonts w:ascii="Arial"/>
          <w:sz w:val="14"/>
        </w:rPr>
      </w:pPr>
      <w:r>
        <w:rPr>
          <w:rFonts w:ascii="Arial"/>
          <w:color w:val="4D4D4D"/>
          <w:w w:val="105"/>
          <w:sz w:val="14"/>
        </w:rPr>
        <w:t>937</w:t>
      </w:r>
    </w:p>
    <w:p w14:paraId="4DF47491" w14:textId="77777777" w:rsidR="00C4731A" w:rsidRDefault="005E0968">
      <w:pPr>
        <w:spacing w:line="118" w:lineRule="exact"/>
        <w:jc w:val="right"/>
        <w:rPr>
          <w:rFonts w:ascii="Arial"/>
          <w:sz w:val="14"/>
        </w:rPr>
      </w:pPr>
      <w:r>
        <w:rPr>
          <w:rFonts w:ascii="Arial"/>
          <w:color w:val="4D4D4D"/>
          <w:w w:val="105"/>
          <w:sz w:val="14"/>
        </w:rPr>
        <w:t>681</w:t>
      </w:r>
    </w:p>
    <w:p w14:paraId="3628BBB3" w14:textId="77777777" w:rsidR="00C4731A" w:rsidRDefault="005E0968">
      <w:pPr>
        <w:spacing w:line="118" w:lineRule="exact"/>
        <w:jc w:val="right"/>
        <w:rPr>
          <w:rFonts w:ascii="Arial"/>
          <w:sz w:val="14"/>
        </w:rPr>
      </w:pPr>
      <w:r>
        <w:rPr>
          <w:rFonts w:ascii="Arial"/>
          <w:color w:val="4D4D4D"/>
          <w:w w:val="105"/>
          <w:sz w:val="14"/>
        </w:rPr>
        <w:t>238</w:t>
      </w:r>
    </w:p>
    <w:p w14:paraId="53B59C17" w14:textId="77777777" w:rsidR="00C4731A" w:rsidRDefault="005E0968">
      <w:pPr>
        <w:spacing w:line="118" w:lineRule="exact"/>
        <w:jc w:val="right"/>
        <w:rPr>
          <w:rFonts w:ascii="Arial"/>
          <w:sz w:val="14"/>
        </w:rPr>
      </w:pPr>
      <w:r>
        <w:rPr>
          <w:rFonts w:ascii="Arial"/>
          <w:color w:val="4D4D4D"/>
          <w:w w:val="105"/>
          <w:sz w:val="14"/>
        </w:rPr>
        <w:t>724</w:t>
      </w:r>
    </w:p>
    <w:p w14:paraId="793204EE" w14:textId="77777777" w:rsidR="00C4731A" w:rsidRDefault="005E0968">
      <w:pPr>
        <w:spacing w:line="118" w:lineRule="exact"/>
        <w:jc w:val="right"/>
        <w:rPr>
          <w:rFonts w:ascii="Arial"/>
          <w:sz w:val="14"/>
        </w:rPr>
      </w:pPr>
      <w:r>
        <w:rPr>
          <w:rFonts w:ascii="Arial"/>
          <w:color w:val="4D4D4D"/>
          <w:w w:val="105"/>
          <w:sz w:val="14"/>
        </w:rPr>
        <w:t>121</w:t>
      </w:r>
    </w:p>
    <w:p w14:paraId="0EF411DB" w14:textId="77777777" w:rsidR="00C4731A" w:rsidRDefault="005E0968">
      <w:pPr>
        <w:spacing w:line="118" w:lineRule="exact"/>
        <w:jc w:val="right"/>
        <w:rPr>
          <w:rFonts w:ascii="Arial"/>
          <w:sz w:val="14"/>
        </w:rPr>
      </w:pPr>
      <w:r>
        <w:rPr>
          <w:rFonts w:ascii="Arial"/>
          <w:color w:val="4D4D4D"/>
          <w:w w:val="105"/>
          <w:sz w:val="14"/>
        </w:rPr>
        <w:t>290</w:t>
      </w:r>
    </w:p>
    <w:p w14:paraId="445DA78B" w14:textId="77777777" w:rsidR="00C4731A" w:rsidRDefault="005E0968">
      <w:pPr>
        <w:spacing w:line="118" w:lineRule="exact"/>
        <w:jc w:val="right"/>
        <w:rPr>
          <w:rFonts w:ascii="Arial"/>
          <w:sz w:val="14"/>
        </w:rPr>
      </w:pPr>
      <w:r>
        <w:rPr>
          <w:rFonts w:ascii="Arial"/>
          <w:color w:val="4D4D4D"/>
          <w:w w:val="105"/>
          <w:sz w:val="14"/>
        </w:rPr>
        <w:t>81</w:t>
      </w:r>
    </w:p>
    <w:p w14:paraId="57F1670C" w14:textId="77777777" w:rsidR="00C4731A" w:rsidRDefault="005E0968">
      <w:pPr>
        <w:spacing w:line="118" w:lineRule="exact"/>
        <w:jc w:val="right"/>
        <w:rPr>
          <w:rFonts w:ascii="Arial"/>
          <w:sz w:val="14"/>
        </w:rPr>
      </w:pPr>
      <w:r>
        <w:rPr>
          <w:rFonts w:ascii="Arial"/>
          <w:color w:val="4D4D4D"/>
          <w:w w:val="105"/>
          <w:sz w:val="14"/>
        </w:rPr>
        <w:t>687</w:t>
      </w:r>
    </w:p>
    <w:p w14:paraId="630B123F" w14:textId="77777777" w:rsidR="00C4731A" w:rsidRDefault="005E0968">
      <w:pPr>
        <w:spacing w:line="118" w:lineRule="exact"/>
        <w:jc w:val="right"/>
        <w:rPr>
          <w:rFonts w:ascii="Arial"/>
          <w:sz w:val="14"/>
        </w:rPr>
      </w:pPr>
      <w:r>
        <w:rPr>
          <w:rFonts w:ascii="Arial"/>
          <w:color w:val="4D4D4D"/>
          <w:w w:val="105"/>
          <w:sz w:val="14"/>
        </w:rPr>
        <w:t>309</w:t>
      </w:r>
    </w:p>
    <w:p w14:paraId="3AC7E164" w14:textId="77777777" w:rsidR="00C4731A" w:rsidRDefault="005E0968">
      <w:pPr>
        <w:spacing w:line="118" w:lineRule="exact"/>
        <w:jc w:val="right"/>
        <w:rPr>
          <w:rFonts w:ascii="Arial"/>
          <w:sz w:val="14"/>
        </w:rPr>
      </w:pPr>
      <w:r>
        <w:rPr>
          <w:rFonts w:ascii="Arial"/>
          <w:color w:val="4D4D4D"/>
          <w:w w:val="105"/>
          <w:sz w:val="14"/>
        </w:rPr>
        <w:t>217</w:t>
      </w:r>
    </w:p>
    <w:p w14:paraId="211E7F63" w14:textId="77777777" w:rsidR="00C4731A" w:rsidRDefault="005E0968">
      <w:pPr>
        <w:spacing w:line="118" w:lineRule="exact"/>
        <w:jc w:val="right"/>
        <w:rPr>
          <w:rFonts w:ascii="Arial"/>
          <w:sz w:val="14"/>
        </w:rPr>
      </w:pPr>
      <w:r>
        <w:rPr>
          <w:rFonts w:ascii="Arial"/>
          <w:color w:val="4D4D4D"/>
          <w:w w:val="105"/>
          <w:sz w:val="14"/>
        </w:rPr>
        <w:t>32</w:t>
      </w:r>
    </w:p>
    <w:p w14:paraId="2A09CC70" w14:textId="77777777" w:rsidR="00C4731A" w:rsidRDefault="005E0968">
      <w:pPr>
        <w:spacing w:line="118" w:lineRule="exact"/>
        <w:jc w:val="right"/>
        <w:rPr>
          <w:rFonts w:ascii="Arial"/>
          <w:sz w:val="14"/>
        </w:rPr>
      </w:pPr>
      <w:r>
        <w:rPr>
          <w:rFonts w:ascii="Arial"/>
          <w:color w:val="4D4D4D"/>
          <w:w w:val="105"/>
          <w:sz w:val="14"/>
        </w:rPr>
        <w:t>321</w:t>
      </w:r>
    </w:p>
    <w:p w14:paraId="54F4A580" w14:textId="77777777" w:rsidR="00C4731A" w:rsidRDefault="005E0968">
      <w:pPr>
        <w:spacing w:line="118" w:lineRule="exact"/>
        <w:jc w:val="right"/>
        <w:rPr>
          <w:rFonts w:ascii="Arial"/>
          <w:sz w:val="14"/>
        </w:rPr>
      </w:pPr>
      <w:r>
        <w:rPr>
          <w:rFonts w:ascii="Arial"/>
          <w:color w:val="4D4D4D"/>
          <w:w w:val="105"/>
          <w:sz w:val="14"/>
        </w:rPr>
        <w:t>39</w:t>
      </w:r>
    </w:p>
    <w:p w14:paraId="487DFDE9" w14:textId="77777777" w:rsidR="00C4731A" w:rsidRDefault="005E0968">
      <w:pPr>
        <w:spacing w:line="118" w:lineRule="exact"/>
        <w:jc w:val="right"/>
        <w:rPr>
          <w:rFonts w:ascii="Arial"/>
          <w:sz w:val="14"/>
        </w:rPr>
      </w:pPr>
      <w:r>
        <w:rPr>
          <w:rFonts w:ascii="Arial"/>
          <w:color w:val="4D4D4D"/>
          <w:w w:val="105"/>
          <w:sz w:val="14"/>
        </w:rPr>
        <w:t>220</w:t>
      </w:r>
    </w:p>
    <w:p w14:paraId="2482A864" w14:textId="77777777" w:rsidR="00C4731A" w:rsidRDefault="005E0968">
      <w:pPr>
        <w:spacing w:line="118" w:lineRule="exact"/>
        <w:jc w:val="right"/>
        <w:rPr>
          <w:rFonts w:ascii="Arial"/>
          <w:sz w:val="14"/>
        </w:rPr>
      </w:pPr>
      <w:r>
        <w:rPr>
          <w:rFonts w:ascii="Arial"/>
          <w:color w:val="4D4D4D"/>
          <w:w w:val="105"/>
          <w:sz w:val="14"/>
        </w:rPr>
        <w:t>20</w:t>
      </w:r>
    </w:p>
    <w:p w14:paraId="4382C883" w14:textId="77777777" w:rsidR="00C4731A" w:rsidRDefault="005E0968">
      <w:pPr>
        <w:spacing w:line="118" w:lineRule="exact"/>
        <w:jc w:val="right"/>
        <w:rPr>
          <w:rFonts w:ascii="Arial"/>
          <w:sz w:val="14"/>
        </w:rPr>
      </w:pPr>
      <w:r>
        <w:rPr>
          <w:rFonts w:ascii="Arial"/>
          <w:color w:val="4D4D4D"/>
          <w:w w:val="105"/>
          <w:sz w:val="14"/>
        </w:rPr>
        <w:t>240</w:t>
      </w:r>
    </w:p>
    <w:p w14:paraId="0B532EAC" w14:textId="77777777" w:rsidR="00C4731A" w:rsidRDefault="005E0968">
      <w:pPr>
        <w:spacing w:line="118" w:lineRule="exact"/>
        <w:jc w:val="right"/>
        <w:rPr>
          <w:rFonts w:ascii="Arial"/>
          <w:sz w:val="14"/>
        </w:rPr>
      </w:pPr>
      <w:r>
        <w:rPr>
          <w:rFonts w:ascii="Arial"/>
          <w:color w:val="4D4D4D"/>
          <w:w w:val="105"/>
          <w:sz w:val="14"/>
        </w:rPr>
        <w:t>259</w:t>
      </w:r>
    </w:p>
    <w:p w14:paraId="1132313D" w14:textId="77777777" w:rsidR="00C4731A" w:rsidRDefault="005E0968">
      <w:pPr>
        <w:spacing w:line="118" w:lineRule="exact"/>
        <w:jc w:val="right"/>
        <w:rPr>
          <w:rFonts w:ascii="Arial"/>
          <w:sz w:val="14"/>
        </w:rPr>
      </w:pPr>
      <w:r>
        <w:rPr>
          <w:rFonts w:ascii="Arial"/>
          <w:color w:val="4D4D4D"/>
          <w:w w:val="105"/>
          <w:sz w:val="14"/>
        </w:rPr>
        <w:t>225</w:t>
      </w:r>
    </w:p>
    <w:p w14:paraId="4D979FD7" w14:textId="77777777" w:rsidR="00C4731A" w:rsidRDefault="005E0968">
      <w:pPr>
        <w:spacing w:line="118" w:lineRule="exact"/>
        <w:jc w:val="right"/>
        <w:rPr>
          <w:rFonts w:ascii="Arial"/>
          <w:sz w:val="14"/>
        </w:rPr>
      </w:pPr>
      <w:r>
        <w:rPr>
          <w:rFonts w:ascii="Arial"/>
          <w:color w:val="4D4D4D"/>
          <w:w w:val="105"/>
          <w:sz w:val="14"/>
        </w:rPr>
        <w:t>221</w:t>
      </w:r>
    </w:p>
    <w:p w14:paraId="4CDBDB2A" w14:textId="77777777" w:rsidR="00C4731A" w:rsidRDefault="005E0968">
      <w:pPr>
        <w:spacing w:line="118" w:lineRule="exact"/>
        <w:jc w:val="right"/>
        <w:rPr>
          <w:rFonts w:ascii="Arial"/>
          <w:sz w:val="14"/>
        </w:rPr>
      </w:pPr>
      <w:r>
        <w:rPr>
          <w:rFonts w:ascii="Arial"/>
          <w:color w:val="4D4D4D"/>
          <w:w w:val="105"/>
          <w:sz w:val="14"/>
        </w:rPr>
        <w:t>40</w:t>
      </w:r>
    </w:p>
    <w:p w14:paraId="2973AEDB" w14:textId="77777777" w:rsidR="00C4731A" w:rsidRDefault="005E0968">
      <w:pPr>
        <w:spacing w:line="118" w:lineRule="exact"/>
        <w:jc w:val="right"/>
        <w:rPr>
          <w:rFonts w:ascii="Arial"/>
          <w:sz w:val="14"/>
        </w:rPr>
      </w:pPr>
      <w:r>
        <w:rPr>
          <w:rFonts w:ascii="Arial"/>
          <w:color w:val="4D4D4D"/>
          <w:w w:val="105"/>
          <w:sz w:val="14"/>
        </w:rPr>
        <w:t>37</w:t>
      </w:r>
    </w:p>
    <w:p w14:paraId="5607BDCE" w14:textId="77777777" w:rsidR="00C4731A" w:rsidRDefault="005E0968">
      <w:pPr>
        <w:spacing w:line="118" w:lineRule="exact"/>
        <w:jc w:val="right"/>
        <w:rPr>
          <w:rFonts w:ascii="Arial"/>
          <w:sz w:val="14"/>
        </w:rPr>
      </w:pPr>
      <w:r>
        <w:rPr>
          <w:rFonts w:ascii="Arial"/>
          <w:color w:val="4D4D4D"/>
          <w:w w:val="105"/>
          <w:sz w:val="14"/>
        </w:rPr>
        <w:t>31</w:t>
      </w:r>
    </w:p>
    <w:p w14:paraId="02097529" w14:textId="77777777" w:rsidR="00C4731A" w:rsidRDefault="005E0968">
      <w:pPr>
        <w:spacing w:line="118" w:lineRule="exact"/>
        <w:jc w:val="right"/>
        <w:rPr>
          <w:rFonts w:ascii="Arial"/>
          <w:sz w:val="14"/>
        </w:rPr>
      </w:pPr>
      <w:r>
        <w:rPr>
          <w:rFonts w:ascii="Arial"/>
          <w:color w:val="4D4D4D"/>
          <w:w w:val="105"/>
          <w:sz w:val="14"/>
        </w:rPr>
        <w:t>38</w:t>
      </w:r>
    </w:p>
    <w:p w14:paraId="3FE059E5" w14:textId="77777777" w:rsidR="00C4731A" w:rsidRDefault="002616D9">
      <w:pPr>
        <w:spacing w:line="118" w:lineRule="exact"/>
        <w:jc w:val="right"/>
        <w:rPr>
          <w:rFonts w:ascii="Arial"/>
          <w:sz w:val="14"/>
        </w:rPr>
      </w:pPr>
      <w:r>
        <w:pict w14:anchorId="1C068C26">
          <v:shape id="_x0000_s1501" type="#_x0000_t202" style="position:absolute;left:0;text-align:left;margin-left:130.55pt;margin-top:4.85pt;width:12.05pt;height:72.8pt;z-index:251647488;mso-position-horizontal-relative:page" filled="f" stroked="f">
            <v:textbox style="layout-flow:vertical;mso-layout-flow-alt:bottom-to-top" inset="0,0,0,0">
              <w:txbxContent>
                <w:p w14:paraId="10F73069" w14:textId="77777777" w:rsidR="00C4731A" w:rsidRDefault="005E0968">
                  <w:pPr>
                    <w:spacing w:before="14"/>
                    <w:ind w:left="20"/>
                    <w:rPr>
                      <w:rFonts w:ascii="Arial"/>
                      <w:sz w:val="18"/>
                    </w:rPr>
                  </w:pPr>
                  <w:r>
                    <w:rPr>
                      <w:rFonts w:ascii="Arial"/>
                      <w:sz w:val="18"/>
                    </w:rPr>
                    <w:t>Pattern frequency</w:t>
                  </w:r>
                </w:p>
              </w:txbxContent>
            </v:textbox>
            <w10:wrap anchorx="page"/>
          </v:shape>
        </w:pict>
      </w:r>
      <w:r w:rsidR="005E0968">
        <w:rPr>
          <w:rFonts w:ascii="Arial"/>
          <w:color w:val="4D4D4D"/>
          <w:w w:val="105"/>
          <w:sz w:val="14"/>
        </w:rPr>
        <w:t>6</w:t>
      </w:r>
    </w:p>
    <w:p w14:paraId="1CE58248" w14:textId="77777777" w:rsidR="00C4731A" w:rsidRDefault="005E0968">
      <w:pPr>
        <w:spacing w:line="118" w:lineRule="exact"/>
        <w:jc w:val="right"/>
        <w:rPr>
          <w:rFonts w:ascii="Arial"/>
          <w:sz w:val="14"/>
        </w:rPr>
      </w:pPr>
      <w:r>
        <w:rPr>
          <w:rFonts w:ascii="Arial"/>
          <w:color w:val="4D4D4D"/>
          <w:w w:val="105"/>
          <w:sz w:val="14"/>
        </w:rPr>
        <w:t>4</w:t>
      </w:r>
    </w:p>
    <w:p w14:paraId="2BC3D7B4" w14:textId="77777777" w:rsidR="00C4731A" w:rsidRDefault="005E0968">
      <w:pPr>
        <w:spacing w:line="118" w:lineRule="exact"/>
        <w:jc w:val="right"/>
        <w:rPr>
          <w:rFonts w:ascii="Arial"/>
          <w:sz w:val="14"/>
        </w:rPr>
      </w:pPr>
      <w:r>
        <w:rPr>
          <w:rFonts w:ascii="Arial"/>
          <w:color w:val="4D4D4D"/>
          <w:w w:val="105"/>
          <w:sz w:val="14"/>
        </w:rPr>
        <w:t>5</w:t>
      </w:r>
    </w:p>
    <w:p w14:paraId="1336DC2D" w14:textId="77777777" w:rsidR="00C4731A" w:rsidRDefault="005E0968">
      <w:pPr>
        <w:spacing w:line="118" w:lineRule="exact"/>
        <w:jc w:val="right"/>
        <w:rPr>
          <w:rFonts w:ascii="Arial"/>
          <w:sz w:val="14"/>
        </w:rPr>
      </w:pPr>
      <w:r>
        <w:rPr>
          <w:rFonts w:ascii="Arial"/>
          <w:color w:val="4D4D4D"/>
          <w:w w:val="105"/>
          <w:sz w:val="14"/>
        </w:rPr>
        <w:t>3</w:t>
      </w:r>
    </w:p>
    <w:p w14:paraId="3AA95E46" w14:textId="77777777" w:rsidR="00C4731A" w:rsidRDefault="005E0968">
      <w:pPr>
        <w:spacing w:line="118" w:lineRule="exact"/>
        <w:jc w:val="right"/>
        <w:rPr>
          <w:rFonts w:ascii="Arial"/>
          <w:sz w:val="14"/>
        </w:rPr>
      </w:pPr>
      <w:r>
        <w:rPr>
          <w:rFonts w:ascii="Arial"/>
          <w:color w:val="4D4D4D"/>
          <w:w w:val="105"/>
          <w:sz w:val="14"/>
        </w:rPr>
        <w:t>2</w:t>
      </w:r>
    </w:p>
    <w:p w14:paraId="0E92788D" w14:textId="77777777" w:rsidR="00C4731A" w:rsidRDefault="005E0968">
      <w:pPr>
        <w:spacing w:line="118" w:lineRule="exact"/>
        <w:jc w:val="right"/>
        <w:rPr>
          <w:rFonts w:ascii="Arial"/>
          <w:sz w:val="14"/>
        </w:rPr>
      </w:pPr>
      <w:r>
        <w:rPr>
          <w:rFonts w:ascii="Arial"/>
          <w:color w:val="4D4D4D"/>
          <w:w w:val="105"/>
          <w:sz w:val="14"/>
        </w:rPr>
        <w:t>1</w:t>
      </w:r>
    </w:p>
    <w:p w14:paraId="242779E3" w14:textId="77777777" w:rsidR="00C4731A" w:rsidRDefault="005E0968">
      <w:pPr>
        <w:spacing w:line="118" w:lineRule="exact"/>
        <w:jc w:val="right"/>
        <w:rPr>
          <w:rFonts w:ascii="Arial"/>
          <w:sz w:val="14"/>
        </w:rPr>
      </w:pPr>
      <w:r>
        <w:rPr>
          <w:rFonts w:ascii="Arial"/>
          <w:color w:val="4D4D4D"/>
          <w:w w:val="105"/>
          <w:sz w:val="14"/>
        </w:rPr>
        <w:t>1</w:t>
      </w:r>
    </w:p>
    <w:p w14:paraId="197BC9F1" w14:textId="77777777" w:rsidR="00C4731A" w:rsidRDefault="005E0968">
      <w:pPr>
        <w:spacing w:line="118" w:lineRule="exact"/>
        <w:jc w:val="right"/>
        <w:rPr>
          <w:rFonts w:ascii="Arial"/>
          <w:sz w:val="14"/>
        </w:rPr>
      </w:pPr>
      <w:r>
        <w:rPr>
          <w:rFonts w:ascii="Arial"/>
          <w:color w:val="4D4D4D"/>
          <w:w w:val="105"/>
          <w:sz w:val="14"/>
        </w:rPr>
        <w:t>614</w:t>
      </w:r>
    </w:p>
    <w:p w14:paraId="3CFED92D" w14:textId="77777777" w:rsidR="00C4731A" w:rsidRDefault="005E0968">
      <w:pPr>
        <w:spacing w:line="118" w:lineRule="exact"/>
        <w:jc w:val="right"/>
        <w:rPr>
          <w:rFonts w:ascii="Arial"/>
          <w:sz w:val="14"/>
        </w:rPr>
      </w:pPr>
      <w:r>
        <w:rPr>
          <w:rFonts w:ascii="Arial"/>
          <w:color w:val="4D4D4D"/>
          <w:w w:val="105"/>
          <w:sz w:val="14"/>
        </w:rPr>
        <w:t>64</w:t>
      </w:r>
    </w:p>
    <w:p w14:paraId="17DE56C9" w14:textId="77777777" w:rsidR="00C4731A" w:rsidRDefault="005E0968">
      <w:pPr>
        <w:spacing w:line="118" w:lineRule="exact"/>
        <w:jc w:val="right"/>
        <w:rPr>
          <w:rFonts w:ascii="Arial"/>
          <w:sz w:val="14"/>
        </w:rPr>
      </w:pPr>
      <w:r>
        <w:rPr>
          <w:rFonts w:ascii="Arial"/>
          <w:color w:val="4D4D4D"/>
          <w:w w:val="105"/>
          <w:sz w:val="14"/>
        </w:rPr>
        <w:t>44</w:t>
      </w:r>
    </w:p>
    <w:p w14:paraId="47B422C7" w14:textId="77777777" w:rsidR="00C4731A" w:rsidRDefault="005E0968">
      <w:pPr>
        <w:spacing w:line="118" w:lineRule="exact"/>
        <w:jc w:val="right"/>
        <w:rPr>
          <w:rFonts w:ascii="Arial"/>
          <w:sz w:val="14"/>
        </w:rPr>
      </w:pPr>
      <w:r>
        <w:rPr>
          <w:rFonts w:ascii="Arial"/>
          <w:color w:val="4D4D4D"/>
          <w:w w:val="105"/>
          <w:sz w:val="14"/>
        </w:rPr>
        <w:t>22</w:t>
      </w:r>
    </w:p>
    <w:p w14:paraId="64A70A40" w14:textId="77777777" w:rsidR="00C4731A" w:rsidRDefault="005E0968">
      <w:pPr>
        <w:spacing w:line="118" w:lineRule="exact"/>
        <w:jc w:val="right"/>
        <w:rPr>
          <w:rFonts w:ascii="Arial"/>
          <w:sz w:val="14"/>
        </w:rPr>
      </w:pPr>
      <w:r>
        <w:rPr>
          <w:rFonts w:ascii="Arial"/>
          <w:color w:val="4D4D4D"/>
          <w:w w:val="105"/>
          <w:sz w:val="14"/>
        </w:rPr>
        <w:t>51</w:t>
      </w:r>
    </w:p>
    <w:p w14:paraId="774130E8" w14:textId="77777777" w:rsidR="00C4731A" w:rsidRDefault="005E0968">
      <w:pPr>
        <w:spacing w:line="118" w:lineRule="exact"/>
        <w:jc w:val="right"/>
        <w:rPr>
          <w:rFonts w:ascii="Arial"/>
          <w:sz w:val="14"/>
        </w:rPr>
      </w:pPr>
      <w:r>
        <w:rPr>
          <w:rFonts w:ascii="Arial"/>
          <w:color w:val="4D4D4D"/>
          <w:w w:val="105"/>
          <w:sz w:val="14"/>
        </w:rPr>
        <w:t>18</w:t>
      </w:r>
    </w:p>
    <w:p w14:paraId="1AFE378F" w14:textId="77777777" w:rsidR="00C4731A" w:rsidRDefault="005E0968">
      <w:pPr>
        <w:spacing w:line="118" w:lineRule="exact"/>
        <w:jc w:val="right"/>
        <w:rPr>
          <w:rFonts w:ascii="Arial"/>
          <w:sz w:val="14"/>
        </w:rPr>
      </w:pPr>
      <w:r>
        <w:rPr>
          <w:rFonts w:ascii="Arial"/>
          <w:color w:val="4D4D4D"/>
          <w:w w:val="105"/>
          <w:sz w:val="14"/>
        </w:rPr>
        <w:t>20</w:t>
      </w:r>
    </w:p>
    <w:p w14:paraId="25A6256B" w14:textId="77777777" w:rsidR="00C4731A" w:rsidRDefault="005E0968">
      <w:pPr>
        <w:spacing w:line="118" w:lineRule="exact"/>
        <w:jc w:val="right"/>
        <w:rPr>
          <w:rFonts w:ascii="Arial"/>
          <w:sz w:val="14"/>
        </w:rPr>
      </w:pPr>
      <w:r>
        <w:rPr>
          <w:rFonts w:ascii="Arial"/>
          <w:color w:val="4D4D4D"/>
          <w:w w:val="105"/>
          <w:sz w:val="14"/>
        </w:rPr>
        <w:t>21</w:t>
      </w:r>
    </w:p>
    <w:p w14:paraId="71F643BF" w14:textId="77777777" w:rsidR="00C4731A" w:rsidRDefault="005E0968">
      <w:pPr>
        <w:spacing w:line="118" w:lineRule="exact"/>
        <w:jc w:val="right"/>
        <w:rPr>
          <w:rFonts w:ascii="Arial"/>
          <w:sz w:val="14"/>
        </w:rPr>
      </w:pPr>
      <w:r>
        <w:rPr>
          <w:rFonts w:ascii="Arial"/>
          <w:color w:val="4D4D4D"/>
          <w:w w:val="105"/>
          <w:sz w:val="14"/>
        </w:rPr>
        <w:t>45</w:t>
      </w:r>
    </w:p>
    <w:p w14:paraId="0F91FA57" w14:textId="77777777" w:rsidR="00C4731A" w:rsidRDefault="005E0968">
      <w:pPr>
        <w:spacing w:line="118" w:lineRule="exact"/>
        <w:jc w:val="right"/>
        <w:rPr>
          <w:rFonts w:ascii="Arial"/>
          <w:sz w:val="14"/>
        </w:rPr>
      </w:pPr>
      <w:r>
        <w:rPr>
          <w:rFonts w:ascii="Arial"/>
          <w:color w:val="4D4D4D"/>
          <w:w w:val="105"/>
          <w:sz w:val="14"/>
        </w:rPr>
        <w:t>23</w:t>
      </w:r>
    </w:p>
    <w:p w14:paraId="6E3D8A22" w14:textId="77777777" w:rsidR="00C4731A" w:rsidRDefault="005E0968">
      <w:pPr>
        <w:spacing w:line="118" w:lineRule="exact"/>
        <w:jc w:val="right"/>
        <w:rPr>
          <w:rFonts w:ascii="Arial"/>
          <w:sz w:val="14"/>
        </w:rPr>
      </w:pPr>
      <w:r>
        <w:rPr>
          <w:rFonts w:ascii="Arial"/>
          <w:color w:val="4D4D4D"/>
          <w:w w:val="105"/>
          <w:sz w:val="14"/>
        </w:rPr>
        <w:t>15</w:t>
      </w:r>
    </w:p>
    <w:p w14:paraId="49E932D6" w14:textId="77777777" w:rsidR="00C4731A" w:rsidRDefault="005E0968">
      <w:pPr>
        <w:spacing w:line="118" w:lineRule="exact"/>
        <w:jc w:val="right"/>
        <w:rPr>
          <w:rFonts w:ascii="Arial"/>
          <w:sz w:val="14"/>
        </w:rPr>
      </w:pPr>
      <w:r>
        <w:rPr>
          <w:rFonts w:ascii="Arial"/>
          <w:color w:val="4D4D4D"/>
          <w:w w:val="105"/>
          <w:sz w:val="14"/>
        </w:rPr>
        <w:t>4</w:t>
      </w:r>
    </w:p>
    <w:p w14:paraId="12501895" w14:textId="77777777" w:rsidR="00C4731A" w:rsidRDefault="005E0968">
      <w:pPr>
        <w:spacing w:line="118" w:lineRule="exact"/>
        <w:jc w:val="right"/>
        <w:rPr>
          <w:rFonts w:ascii="Arial"/>
          <w:sz w:val="14"/>
        </w:rPr>
      </w:pPr>
      <w:r>
        <w:rPr>
          <w:rFonts w:ascii="Arial"/>
          <w:color w:val="4D4D4D"/>
          <w:w w:val="105"/>
          <w:sz w:val="14"/>
        </w:rPr>
        <w:t>11</w:t>
      </w:r>
    </w:p>
    <w:p w14:paraId="25CBC1A1" w14:textId="77777777" w:rsidR="00C4731A" w:rsidRDefault="005E0968">
      <w:pPr>
        <w:spacing w:line="118" w:lineRule="exact"/>
        <w:jc w:val="right"/>
        <w:rPr>
          <w:rFonts w:ascii="Arial"/>
          <w:sz w:val="14"/>
        </w:rPr>
      </w:pPr>
      <w:r>
        <w:rPr>
          <w:rFonts w:ascii="Arial"/>
          <w:color w:val="4D4D4D"/>
          <w:w w:val="105"/>
          <w:sz w:val="14"/>
        </w:rPr>
        <w:t>10</w:t>
      </w:r>
    </w:p>
    <w:p w14:paraId="14D00B7E" w14:textId="77777777" w:rsidR="00C4731A" w:rsidRDefault="005E0968">
      <w:pPr>
        <w:spacing w:line="118" w:lineRule="exact"/>
        <w:jc w:val="right"/>
        <w:rPr>
          <w:rFonts w:ascii="Arial"/>
          <w:sz w:val="14"/>
        </w:rPr>
      </w:pPr>
      <w:r>
        <w:rPr>
          <w:rFonts w:ascii="Arial"/>
          <w:color w:val="4D4D4D"/>
          <w:w w:val="105"/>
          <w:sz w:val="14"/>
        </w:rPr>
        <w:t>14</w:t>
      </w:r>
    </w:p>
    <w:p w14:paraId="0C5597A0" w14:textId="77777777" w:rsidR="00C4731A" w:rsidRDefault="005E0968">
      <w:pPr>
        <w:spacing w:line="118" w:lineRule="exact"/>
        <w:jc w:val="right"/>
        <w:rPr>
          <w:rFonts w:ascii="Arial"/>
          <w:sz w:val="14"/>
        </w:rPr>
      </w:pPr>
      <w:r>
        <w:rPr>
          <w:rFonts w:ascii="Arial"/>
          <w:color w:val="4D4D4D"/>
          <w:w w:val="105"/>
          <w:sz w:val="14"/>
        </w:rPr>
        <w:t>5</w:t>
      </w:r>
    </w:p>
    <w:p w14:paraId="4AA6871A" w14:textId="77777777" w:rsidR="00C4731A" w:rsidRDefault="005E0968">
      <w:pPr>
        <w:spacing w:line="118" w:lineRule="exact"/>
        <w:jc w:val="right"/>
        <w:rPr>
          <w:rFonts w:ascii="Arial"/>
          <w:sz w:val="14"/>
        </w:rPr>
      </w:pPr>
      <w:r>
        <w:rPr>
          <w:rFonts w:ascii="Arial"/>
          <w:color w:val="4D4D4D"/>
          <w:w w:val="105"/>
          <w:sz w:val="14"/>
        </w:rPr>
        <w:t>25</w:t>
      </w:r>
    </w:p>
    <w:p w14:paraId="7199D033" w14:textId="77777777" w:rsidR="00C4731A" w:rsidRDefault="005E0968">
      <w:pPr>
        <w:spacing w:line="118" w:lineRule="exact"/>
        <w:jc w:val="right"/>
        <w:rPr>
          <w:rFonts w:ascii="Arial"/>
          <w:sz w:val="14"/>
        </w:rPr>
      </w:pPr>
      <w:r>
        <w:rPr>
          <w:rFonts w:ascii="Arial"/>
          <w:color w:val="4D4D4D"/>
          <w:w w:val="105"/>
          <w:sz w:val="14"/>
        </w:rPr>
        <w:t>35</w:t>
      </w:r>
    </w:p>
    <w:p w14:paraId="34D539FA" w14:textId="77777777" w:rsidR="00C4731A" w:rsidRDefault="005E0968">
      <w:pPr>
        <w:spacing w:line="118" w:lineRule="exact"/>
        <w:jc w:val="right"/>
        <w:rPr>
          <w:rFonts w:ascii="Arial"/>
          <w:sz w:val="14"/>
        </w:rPr>
      </w:pPr>
      <w:r>
        <w:rPr>
          <w:rFonts w:ascii="Arial"/>
          <w:color w:val="4D4D4D"/>
          <w:w w:val="105"/>
          <w:sz w:val="14"/>
        </w:rPr>
        <w:t>23</w:t>
      </w:r>
    </w:p>
    <w:p w14:paraId="731DF2A0" w14:textId="77777777" w:rsidR="00C4731A" w:rsidRDefault="005E0968">
      <w:pPr>
        <w:spacing w:line="118" w:lineRule="exact"/>
        <w:jc w:val="right"/>
        <w:rPr>
          <w:rFonts w:ascii="Arial"/>
          <w:sz w:val="14"/>
        </w:rPr>
      </w:pPr>
      <w:r>
        <w:rPr>
          <w:rFonts w:ascii="Arial"/>
          <w:color w:val="4D4D4D"/>
          <w:w w:val="105"/>
          <w:sz w:val="14"/>
        </w:rPr>
        <w:t>22</w:t>
      </w:r>
    </w:p>
    <w:p w14:paraId="5EF1D6EA" w14:textId="77777777" w:rsidR="00C4731A" w:rsidRDefault="005E0968">
      <w:pPr>
        <w:spacing w:line="118" w:lineRule="exact"/>
        <w:jc w:val="right"/>
        <w:rPr>
          <w:rFonts w:ascii="Arial"/>
          <w:sz w:val="14"/>
        </w:rPr>
      </w:pPr>
      <w:r>
        <w:rPr>
          <w:rFonts w:ascii="Arial"/>
          <w:color w:val="4D4D4D"/>
          <w:w w:val="105"/>
          <w:sz w:val="14"/>
        </w:rPr>
        <w:t>22</w:t>
      </w:r>
    </w:p>
    <w:p w14:paraId="7ECEB355" w14:textId="77777777" w:rsidR="00C4731A" w:rsidRDefault="005E0968">
      <w:pPr>
        <w:spacing w:line="118" w:lineRule="exact"/>
        <w:jc w:val="right"/>
        <w:rPr>
          <w:rFonts w:ascii="Arial"/>
          <w:sz w:val="14"/>
        </w:rPr>
      </w:pPr>
      <w:r>
        <w:rPr>
          <w:rFonts w:ascii="Arial"/>
          <w:color w:val="4D4D4D"/>
          <w:w w:val="105"/>
          <w:sz w:val="14"/>
        </w:rPr>
        <w:t>9</w:t>
      </w:r>
    </w:p>
    <w:p w14:paraId="5AC2CC66" w14:textId="77777777" w:rsidR="00C4731A" w:rsidRDefault="005E0968">
      <w:pPr>
        <w:spacing w:line="118" w:lineRule="exact"/>
        <w:jc w:val="right"/>
        <w:rPr>
          <w:rFonts w:ascii="Arial"/>
          <w:sz w:val="14"/>
        </w:rPr>
      </w:pPr>
      <w:r>
        <w:rPr>
          <w:rFonts w:ascii="Arial"/>
          <w:color w:val="4D4D4D"/>
          <w:w w:val="105"/>
          <w:sz w:val="14"/>
        </w:rPr>
        <w:t>18</w:t>
      </w:r>
    </w:p>
    <w:p w14:paraId="7E283D18" w14:textId="77777777" w:rsidR="00C4731A" w:rsidRDefault="005E0968">
      <w:pPr>
        <w:spacing w:line="118" w:lineRule="exact"/>
        <w:jc w:val="right"/>
        <w:rPr>
          <w:rFonts w:ascii="Arial"/>
          <w:sz w:val="14"/>
        </w:rPr>
      </w:pPr>
      <w:r>
        <w:rPr>
          <w:rFonts w:ascii="Arial"/>
          <w:color w:val="4D4D4D"/>
          <w:w w:val="105"/>
          <w:sz w:val="14"/>
        </w:rPr>
        <w:t>21</w:t>
      </w:r>
    </w:p>
    <w:p w14:paraId="68BCABF7" w14:textId="77777777" w:rsidR="00C4731A" w:rsidRDefault="005E0968">
      <w:pPr>
        <w:spacing w:line="118" w:lineRule="exact"/>
        <w:jc w:val="right"/>
        <w:rPr>
          <w:rFonts w:ascii="Arial"/>
          <w:sz w:val="14"/>
        </w:rPr>
      </w:pPr>
      <w:r>
        <w:rPr>
          <w:rFonts w:ascii="Arial"/>
          <w:color w:val="4D4D4D"/>
          <w:w w:val="105"/>
          <w:sz w:val="14"/>
        </w:rPr>
        <w:t>7</w:t>
      </w:r>
    </w:p>
    <w:p w14:paraId="291E1273" w14:textId="77777777" w:rsidR="00C4731A" w:rsidRDefault="005E0968">
      <w:pPr>
        <w:spacing w:line="118" w:lineRule="exact"/>
        <w:jc w:val="right"/>
        <w:rPr>
          <w:rFonts w:ascii="Arial"/>
          <w:sz w:val="14"/>
        </w:rPr>
      </w:pPr>
      <w:r>
        <w:rPr>
          <w:rFonts w:ascii="Arial"/>
          <w:color w:val="4D4D4D"/>
          <w:w w:val="105"/>
          <w:sz w:val="14"/>
        </w:rPr>
        <w:t>8</w:t>
      </w:r>
    </w:p>
    <w:p w14:paraId="01B698F4" w14:textId="77777777" w:rsidR="00C4731A" w:rsidRDefault="005E0968">
      <w:pPr>
        <w:spacing w:line="118" w:lineRule="exact"/>
        <w:jc w:val="right"/>
        <w:rPr>
          <w:rFonts w:ascii="Arial"/>
          <w:sz w:val="14"/>
        </w:rPr>
      </w:pPr>
      <w:r>
        <w:rPr>
          <w:rFonts w:ascii="Arial"/>
          <w:color w:val="4D4D4D"/>
          <w:w w:val="105"/>
          <w:sz w:val="14"/>
        </w:rPr>
        <w:t>6</w:t>
      </w:r>
    </w:p>
    <w:p w14:paraId="55166D94" w14:textId="77777777" w:rsidR="00C4731A" w:rsidRDefault="005E0968">
      <w:pPr>
        <w:spacing w:line="118" w:lineRule="exact"/>
        <w:jc w:val="right"/>
        <w:rPr>
          <w:rFonts w:ascii="Arial"/>
          <w:sz w:val="14"/>
        </w:rPr>
      </w:pPr>
      <w:r>
        <w:rPr>
          <w:rFonts w:ascii="Arial"/>
          <w:color w:val="4D4D4D"/>
          <w:w w:val="105"/>
          <w:sz w:val="14"/>
        </w:rPr>
        <w:t>1</w:t>
      </w:r>
    </w:p>
    <w:p w14:paraId="5876B5A9" w14:textId="77777777" w:rsidR="00C4731A" w:rsidRDefault="005E0968">
      <w:pPr>
        <w:spacing w:line="118" w:lineRule="exact"/>
        <w:jc w:val="right"/>
        <w:rPr>
          <w:rFonts w:ascii="Arial"/>
          <w:sz w:val="14"/>
        </w:rPr>
      </w:pPr>
      <w:r>
        <w:rPr>
          <w:rFonts w:ascii="Arial"/>
          <w:color w:val="4D4D4D"/>
          <w:w w:val="105"/>
          <w:sz w:val="14"/>
        </w:rPr>
        <w:t>2</w:t>
      </w:r>
    </w:p>
    <w:p w14:paraId="5D23FEA4" w14:textId="77777777" w:rsidR="00C4731A" w:rsidRDefault="005E0968">
      <w:pPr>
        <w:spacing w:line="118" w:lineRule="exact"/>
        <w:jc w:val="right"/>
        <w:rPr>
          <w:rFonts w:ascii="Arial"/>
          <w:sz w:val="14"/>
        </w:rPr>
      </w:pPr>
      <w:r>
        <w:rPr>
          <w:rFonts w:ascii="Arial"/>
          <w:color w:val="4D4D4D"/>
          <w:w w:val="105"/>
          <w:sz w:val="14"/>
        </w:rPr>
        <w:t>1</w:t>
      </w:r>
    </w:p>
    <w:p w14:paraId="48ECC925" w14:textId="77777777" w:rsidR="00C4731A" w:rsidRDefault="005E0968">
      <w:pPr>
        <w:spacing w:line="140" w:lineRule="exact"/>
        <w:jc w:val="right"/>
        <w:rPr>
          <w:rFonts w:ascii="Arial"/>
          <w:sz w:val="14"/>
        </w:rPr>
      </w:pPr>
      <w:r>
        <w:rPr>
          <w:rFonts w:ascii="Arial"/>
          <w:color w:val="4D4D4D"/>
          <w:w w:val="105"/>
          <w:sz w:val="14"/>
        </w:rPr>
        <w:t>3</w:t>
      </w:r>
    </w:p>
    <w:p w14:paraId="3EED7C0A" w14:textId="77777777" w:rsidR="00C4731A" w:rsidRDefault="005E0968">
      <w:pPr>
        <w:tabs>
          <w:tab w:val="left" w:pos="5260"/>
        </w:tabs>
        <w:spacing w:before="94"/>
        <w:ind w:right="3115"/>
        <w:jc w:val="center"/>
        <w:rPr>
          <w:rFonts w:ascii="Arial"/>
          <w:sz w:val="18"/>
        </w:rPr>
      </w:pPr>
      <w:r>
        <w:br w:type="column"/>
      </w:r>
      <w:r>
        <w:rPr>
          <w:rFonts w:ascii="Arial"/>
          <w:sz w:val="18"/>
        </w:rPr>
        <w:t xml:space="preserve">name   type    age   </w:t>
      </w:r>
      <w:proofErr w:type="spellStart"/>
      <w:r>
        <w:rPr>
          <w:rFonts w:ascii="Arial"/>
          <w:sz w:val="18"/>
        </w:rPr>
        <w:t>mtr_s</w:t>
      </w:r>
      <w:proofErr w:type="spellEnd"/>
      <w:r>
        <w:rPr>
          <w:rFonts w:ascii="Arial"/>
          <w:sz w:val="18"/>
        </w:rPr>
        <w:t xml:space="preserve">  mort   pupil  </w:t>
      </w:r>
      <w:proofErr w:type="spellStart"/>
      <w:r>
        <w:rPr>
          <w:rFonts w:ascii="Arial"/>
          <w:sz w:val="18"/>
        </w:rPr>
        <w:t>hypts</w:t>
      </w:r>
      <w:proofErr w:type="spellEnd"/>
      <w:r>
        <w:rPr>
          <w:rFonts w:ascii="Arial"/>
          <w:sz w:val="18"/>
        </w:rPr>
        <w:t xml:space="preserve">   </w:t>
      </w:r>
      <w:proofErr w:type="spellStart"/>
      <w:r>
        <w:rPr>
          <w:rFonts w:ascii="Arial"/>
          <w:sz w:val="18"/>
        </w:rPr>
        <w:t>tsah</w:t>
      </w:r>
      <w:proofErr w:type="spellEnd"/>
      <w:r>
        <w:rPr>
          <w:rFonts w:ascii="Arial"/>
          <w:sz w:val="18"/>
        </w:rPr>
        <w:t xml:space="preserve"> </w:t>
      </w:r>
      <w:r>
        <w:rPr>
          <w:rFonts w:ascii="Arial"/>
          <w:spacing w:val="4"/>
          <w:sz w:val="18"/>
        </w:rPr>
        <w:t xml:space="preserve"> </w:t>
      </w:r>
      <w:r>
        <w:rPr>
          <w:rFonts w:ascii="Arial"/>
          <w:sz w:val="18"/>
        </w:rPr>
        <w:t xml:space="preserve">edh </w:t>
      </w:r>
      <w:r>
        <w:rPr>
          <w:rFonts w:ascii="Arial"/>
          <w:spacing w:val="26"/>
          <w:sz w:val="18"/>
        </w:rPr>
        <w:t xml:space="preserve"> </w:t>
      </w:r>
      <w:proofErr w:type="spellStart"/>
      <w:r>
        <w:rPr>
          <w:rFonts w:ascii="Arial"/>
          <w:spacing w:val="-3"/>
          <w:sz w:val="18"/>
        </w:rPr>
        <w:t>hypox</w:t>
      </w:r>
      <w:proofErr w:type="spellEnd"/>
      <w:r>
        <w:rPr>
          <w:rFonts w:ascii="Arial"/>
          <w:spacing w:val="-3"/>
          <w:sz w:val="18"/>
        </w:rPr>
        <w:tab/>
      </w:r>
      <w:proofErr w:type="spellStart"/>
      <w:r>
        <w:rPr>
          <w:rFonts w:ascii="Arial"/>
          <w:sz w:val="18"/>
        </w:rPr>
        <w:t>ct</w:t>
      </w:r>
      <w:proofErr w:type="spellEnd"/>
    </w:p>
    <w:p w14:paraId="37BC5F2E" w14:textId="77777777" w:rsidR="00C4731A" w:rsidRDefault="005E0968">
      <w:pPr>
        <w:spacing w:before="6" w:line="139" w:lineRule="exact"/>
        <w:ind w:left="5737"/>
        <w:rPr>
          <w:rFonts w:ascii="Arial"/>
          <w:sz w:val="14"/>
        </w:rPr>
      </w:pPr>
      <w:r>
        <w:rPr>
          <w:noProof/>
        </w:rPr>
        <w:drawing>
          <wp:anchor distT="0" distB="0" distL="0" distR="0" simplePos="0" relativeHeight="251645440" behindDoc="0" locked="0" layoutInCell="1" allowOverlap="1" wp14:anchorId="423B5F67" wp14:editId="7AC7C4D6">
            <wp:simplePos x="0" y="0"/>
            <wp:positionH relativeFrom="page">
              <wp:posOffset>2057892</wp:posOffset>
            </wp:positionH>
            <wp:positionV relativeFrom="paragraph">
              <wp:posOffset>15369</wp:posOffset>
            </wp:positionV>
            <wp:extent cx="3623326" cy="4681655"/>
            <wp:effectExtent l="0" t="0" r="0" b="0"/>
            <wp:wrapNone/>
            <wp:docPr id="53"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6.png"/>
                    <pic:cNvPicPr/>
                  </pic:nvPicPr>
                  <pic:blipFill>
                    <a:blip r:embed="rId51" cstate="print"/>
                    <a:stretch>
                      <a:fillRect/>
                    </a:stretch>
                  </pic:blipFill>
                  <pic:spPr>
                    <a:xfrm>
                      <a:off x="0" y="0"/>
                      <a:ext cx="3623326" cy="4681655"/>
                    </a:xfrm>
                    <a:prstGeom prst="rect">
                      <a:avLst/>
                    </a:prstGeom>
                  </pic:spPr>
                </pic:pic>
              </a:graphicData>
            </a:graphic>
          </wp:anchor>
        </w:drawing>
      </w:r>
      <w:r>
        <w:rPr>
          <w:rFonts w:ascii="Arial"/>
          <w:color w:val="4D4D4D"/>
          <w:w w:val="105"/>
          <w:sz w:val="14"/>
        </w:rPr>
        <w:t>0</w:t>
      </w:r>
    </w:p>
    <w:p w14:paraId="509C2F7E" w14:textId="77777777" w:rsidR="00C4731A" w:rsidRDefault="005E0968">
      <w:pPr>
        <w:spacing w:line="117" w:lineRule="exact"/>
        <w:ind w:left="5737"/>
        <w:rPr>
          <w:rFonts w:ascii="Arial"/>
          <w:sz w:val="14"/>
        </w:rPr>
      </w:pPr>
      <w:r>
        <w:rPr>
          <w:rFonts w:ascii="Arial"/>
          <w:color w:val="4D4D4D"/>
          <w:w w:val="105"/>
          <w:sz w:val="14"/>
        </w:rPr>
        <w:t>1</w:t>
      </w:r>
    </w:p>
    <w:p w14:paraId="12D6CF11" w14:textId="77777777" w:rsidR="00C4731A" w:rsidRDefault="005E0968">
      <w:pPr>
        <w:spacing w:line="117" w:lineRule="exact"/>
        <w:ind w:left="5737"/>
        <w:rPr>
          <w:rFonts w:ascii="Arial"/>
          <w:sz w:val="14"/>
        </w:rPr>
      </w:pPr>
      <w:r>
        <w:rPr>
          <w:rFonts w:ascii="Arial"/>
          <w:color w:val="4D4D4D"/>
          <w:w w:val="105"/>
          <w:sz w:val="14"/>
        </w:rPr>
        <w:t>1</w:t>
      </w:r>
    </w:p>
    <w:p w14:paraId="55D26DEE" w14:textId="77777777" w:rsidR="00C4731A" w:rsidRDefault="005E0968">
      <w:pPr>
        <w:spacing w:line="121" w:lineRule="exact"/>
        <w:ind w:left="5737"/>
        <w:rPr>
          <w:rFonts w:ascii="Arial"/>
          <w:sz w:val="14"/>
        </w:rPr>
      </w:pPr>
      <w:r>
        <w:rPr>
          <w:rFonts w:ascii="Arial"/>
          <w:color w:val="4D4D4D"/>
          <w:w w:val="105"/>
          <w:sz w:val="14"/>
        </w:rPr>
        <w:t>2</w:t>
      </w:r>
    </w:p>
    <w:p w14:paraId="04D02A7E" w14:textId="77777777" w:rsidR="00C4731A" w:rsidRDefault="005E0968">
      <w:pPr>
        <w:spacing w:line="121" w:lineRule="exact"/>
        <w:ind w:left="5737"/>
        <w:rPr>
          <w:rFonts w:ascii="Arial"/>
          <w:sz w:val="14"/>
        </w:rPr>
      </w:pPr>
      <w:r>
        <w:rPr>
          <w:rFonts w:ascii="Arial"/>
          <w:color w:val="4D4D4D"/>
          <w:w w:val="105"/>
          <w:sz w:val="14"/>
        </w:rPr>
        <w:t>1</w:t>
      </w:r>
    </w:p>
    <w:p w14:paraId="40FACDE2" w14:textId="77777777" w:rsidR="00C4731A" w:rsidRDefault="005E0968">
      <w:pPr>
        <w:spacing w:line="117" w:lineRule="exact"/>
        <w:ind w:left="5737"/>
        <w:rPr>
          <w:rFonts w:ascii="Arial"/>
          <w:sz w:val="14"/>
        </w:rPr>
      </w:pPr>
      <w:r>
        <w:rPr>
          <w:rFonts w:ascii="Arial"/>
          <w:color w:val="4D4D4D"/>
          <w:w w:val="105"/>
          <w:sz w:val="14"/>
        </w:rPr>
        <w:t>2</w:t>
      </w:r>
    </w:p>
    <w:p w14:paraId="70B93416" w14:textId="77777777" w:rsidR="00C4731A" w:rsidRDefault="005E0968">
      <w:pPr>
        <w:spacing w:line="117" w:lineRule="exact"/>
        <w:ind w:left="5737"/>
        <w:rPr>
          <w:rFonts w:ascii="Arial"/>
          <w:sz w:val="14"/>
        </w:rPr>
      </w:pPr>
      <w:r>
        <w:rPr>
          <w:rFonts w:ascii="Arial"/>
          <w:color w:val="4D4D4D"/>
          <w:w w:val="105"/>
          <w:sz w:val="14"/>
        </w:rPr>
        <w:t>2</w:t>
      </w:r>
    </w:p>
    <w:p w14:paraId="0C1019CB" w14:textId="77777777" w:rsidR="00C4731A" w:rsidRDefault="005E0968">
      <w:pPr>
        <w:spacing w:line="117" w:lineRule="exact"/>
        <w:ind w:left="5737"/>
        <w:rPr>
          <w:rFonts w:ascii="Arial"/>
          <w:sz w:val="14"/>
        </w:rPr>
      </w:pPr>
      <w:r>
        <w:rPr>
          <w:rFonts w:ascii="Arial"/>
          <w:color w:val="4D4D4D"/>
          <w:w w:val="105"/>
          <w:sz w:val="14"/>
        </w:rPr>
        <w:t>3</w:t>
      </w:r>
    </w:p>
    <w:p w14:paraId="60BA4681" w14:textId="77777777" w:rsidR="00C4731A" w:rsidRDefault="005E0968">
      <w:pPr>
        <w:spacing w:line="117" w:lineRule="exact"/>
        <w:ind w:left="5737"/>
        <w:rPr>
          <w:rFonts w:ascii="Arial"/>
          <w:sz w:val="14"/>
        </w:rPr>
      </w:pPr>
      <w:r>
        <w:rPr>
          <w:rFonts w:ascii="Arial"/>
          <w:color w:val="4D4D4D"/>
          <w:w w:val="105"/>
          <w:sz w:val="14"/>
        </w:rPr>
        <w:t>1</w:t>
      </w:r>
    </w:p>
    <w:p w14:paraId="652FA0D2" w14:textId="77777777" w:rsidR="00C4731A" w:rsidRDefault="005E0968">
      <w:pPr>
        <w:spacing w:line="117" w:lineRule="exact"/>
        <w:ind w:left="5737"/>
        <w:rPr>
          <w:rFonts w:ascii="Arial"/>
          <w:sz w:val="14"/>
        </w:rPr>
      </w:pPr>
      <w:r>
        <w:rPr>
          <w:rFonts w:ascii="Arial"/>
          <w:color w:val="4D4D4D"/>
          <w:w w:val="105"/>
          <w:sz w:val="14"/>
        </w:rPr>
        <w:t>2</w:t>
      </w:r>
    </w:p>
    <w:p w14:paraId="6F398FF2" w14:textId="77777777" w:rsidR="00C4731A" w:rsidRDefault="005E0968">
      <w:pPr>
        <w:spacing w:line="117" w:lineRule="exact"/>
        <w:ind w:left="5737"/>
        <w:rPr>
          <w:rFonts w:ascii="Arial"/>
          <w:sz w:val="14"/>
        </w:rPr>
      </w:pPr>
      <w:r>
        <w:rPr>
          <w:rFonts w:ascii="Arial"/>
          <w:color w:val="4D4D4D"/>
          <w:w w:val="105"/>
          <w:sz w:val="14"/>
        </w:rPr>
        <w:t>2</w:t>
      </w:r>
    </w:p>
    <w:p w14:paraId="0E543A31" w14:textId="77777777" w:rsidR="00C4731A" w:rsidRDefault="005E0968">
      <w:pPr>
        <w:spacing w:line="117" w:lineRule="exact"/>
        <w:ind w:left="5737"/>
        <w:rPr>
          <w:rFonts w:ascii="Arial"/>
          <w:sz w:val="14"/>
        </w:rPr>
      </w:pPr>
      <w:r>
        <w:rPr>
          <w:rFonts w:ascii="Arial"/>
          <w:color w:val="4D4D4D"/>
          <w:w w:val="105"/>
          <w:sz w:val="14"/>
        </w:rPr>
        <w:t>3</w:t>
      </w:r>
    </w:p>
    <w:p w14:paraId="50492644" w14:textId="77777777" w:rsidR="00C4731A" w:rsidRDefault="005E0968">
      <w:pPr>
        <w:spacing w:line="121" w:lineRule="exact"/>
        <w:ind w:left="5737"/>
        <w:rPr>
          <w:rFonts w:ascii="Arial"/>
          <w:sz w:val="14"/>
        </w:rPr>
      </w:pPr>
      <w:r>
        <w:rPr>
          <w:rFonts w:ascii="Arial"/>
          <w:color w:val="4D4D4D"/>
          <w:w w:val="105"/>
          <w:sz w:val="14"/>
        </w:rPr>
        <w:t>2</w:t>
      </w:r>
    </w:p>
    <w:p w14:paraId="214DEEF3" w14:textId="77777777" w:rsidR="00C4731A" w:rsidRDefault="005E0968">
      <w:pPr>
        <w:spacing w:line="121" w:lineRule="exact"/>
        <w:ind w:left="5737"/>
        <w:rPr>
          <w:rFonts w:ascii="Arial"/>
          <w:sz w:val="14"/>
        </w:rPr>
      </w:pPr>
      <w:r>
        <w:rPr>
          <w:rFonts w:ascii="Arial"/>
          <w:color w:val="4D4D4D"/>
          <w:w w:val="105"/>
          <w:sz w:val="14"/>
        </w:rPr>
        <w:t>3</w:t>
      </w:r>
    </w:p>
    <w:p w14:paraId="45D49780" w14:textId="77777777" w:rsidR="00C4731A" w:rsidRDefault="005E0968">
      <w:pPr>
        <w:spacing w:line="117" w:lineRule="exact"/>
        <w:ind w:left="5737"/>
        <w:rPr>
          <w:rFonts w:ascii="Arial"/>
          <w:sz w:val="14"/>
        </w:rPr>
      </w:pPr>
      <w:r>
        <w:rPr>
          <w:rFonts w:ascii="Arial"/>
          <w:color w:val="4D4D4D"/>
          <w:w w:val="105"/>
          <w:sz w:val="14"/>
        </w:rPr>
        <w:t>3</w:t>
      </w:r>
    </w:p>
    <w:p w14:paraId="07C4DE53" w14:textId="77777777" w:rsidR="00C4731A" w:rsidRDefault="005E0968">
      <w:pPr>
        <w:spacing w:line="117" w:lineRule="exact"/>
        <w:ind w:left="5737"/>
        <w:rPr>
          <w:rFonts w:ascii="Arial"/>
          <w:sz w:val="14"/>
        </w:rPr>
      </w:pPr>
      <w:r>
        <w:rPr>
          <w:rFonts w:ascii="Arial"/>
          <w:color w:val="4D4D4D"/>
          <w:w w:val="105"/>
          <w:sz w:val="14"/>
        </w:rPr>
        <w:t>4</w:t>
      </w:r>
    </w:p>
    <w:p w14:paraId="2691BAF2" w14:textId="77777777" w:rsidR="00C4731A" w:rsidRDefault="005E0968">
      <w:pPr>
        <w:spacing w:line="117" w:lineRule="exact"/>
        <w:ind w:left="5737"/>
        <w:rPr>
          <w:rFonts w:ascii="Arial"/>
          <w:sz w:val="14"/>
        </w:rPr>
      </w:pPr>
      <w:r>
        <w:rPr>
          <w:rFonts w:ascii="Arial"/>
          <w:color w:val="4D4D4D"/>
          <w:w w:val="105"/>
          <w:sz w:val="14"/>
        </w:rPr>
        <w:t>1</w:t>
      </w:r>
    </w:p>
    <w:p w14:paraId="3FBD9082" w14:textId="77777777" w:rsidR="00C4731A" w:rsidRDefault="005E0968">
      <w:pPr>
        <w:spacing w:line="117" w:lineRule="exact"/>
        <w:ind w:left="5737"/>
        <w:rPr>
          <w:rFonts w:ascii="Arial"/>
          <w:sz w:val="14"/>
        </w:rPr>
      </w:pPr>
      <w:r>
        <w:rPr>
          <w:rFonts w:ascii="Arial"/>
          <w:color w:val="4D4D4D"/>
          <w:w w:val="105"/>
          <w:sz w:val="14"/>
        </w:rPr>
        <w:t>2</w:t>
      </w:r>
    </w:p>
    <w:p w14:paraId="665DA6B6" w14:textId="77777777" w:rsidR="00C4731A" w:rsidRDefault="002616D9">
      <w:pPr>
        <w:spacing w:line="117" w:lineRule="exact"/>
        <w:ind w:left="5737"/>
        <w:rPr>
          <w:rFonts w:ascii="Arial"/>
          <w:sz w:val="14"/>
        </w:rPr>
      </w:pPr>
      <w:r>
        <w:pict w14:anchorId="5CD73E73">
          <v:shape id="_x0000_s1500" type="#_x0000_t202" style="position:absolute;left:0;text-align:left;margin-left:458.45pt;margin-top:.4pt;width:12.05pt;height:152.7pt;z-index:251646464;mso-position-horizontal-relative:page" filled="f" stroked="f">
            <v:textbox style="layout-flow:vertical" inset="0,0,0,0">
              <w:txbxContent>
                <w:p w14:paraId="4CF92E20" w14:textId="77777777" w:rsidR="00C4731A" w:rsidRDefault="005E0968">
                  <w:pPr>
                    <w:spacing w:before="14"/>
                    <w:ind w:left="20"/>
                    <w:rPr>
                      <w:rFonts w:ascii="Arial"/>
                      <w:sz w:val="18"/>
                    </w:rPr>
                  </w:pPr>
                  <w:r>
                    <w:rPr>
                      <w:rFonts w:ascii="Arial"/>
                      <w:sz w:val="18"/>
                    </w:rPr>
                    <w:t>Number of missing entries per pattern</w:t>
                  </w:r>
                </w:p>
              </w:txbxContent>
            </v:textbox>
            <w10:wrap anchorx="page"/>
          </v:shape>
        </w:pict>
      </w:r>
      <w:r w:rsidR="005E0968">
        <w:rPr>
          <w:rFonts w:ascii="Arial"/>
          <w:color w:val="4D4D4D"/>
          <w:w w:val="105"/>
          <w:sz w:val="14"/>
        </w:rPr>
        <w:t>2</w:t>
      </w:r>
    </w:p>
    <w:p w14:paraId="31D18C01" w14:textId="77777777" w:rsidR="00C4731A" w:rsidRDefault="005E0968">
      <w:pPr>
        <w:spacing w:line="117" w:lineRule="exact"/>
        <w:ind w:left="5737"/>
        <w:rPr>
          <w:rFonts w:ascii="Arial"/>
          <w:sz w:val="14"/>
        </w:rPr>
      </w:pPr>
      <w:r>
        <w:rPr>
          <w:rFonts w:ascii="Arial"/>
          <w:color w:val="4D4D4D"/>
          <w:w w:val="105"/>
          <w:sz w:val="14"/>
        </w:rPr>
        <w:t>3</w:t>
      </w:r>
    </w:p>
    <w:p w14:paraId="4EF4CDD1" w14:textId="77777777" w:rsidR="00C4731A" w:rsidRDefault="005E0968">
      <w:pPr>
        <w:spacing w:line="117" w:lineRule="exact"/>
        <w:ind w:left="5737"/>
        <w:rPr>
          <w:rFonts w:ascii="Arial"/>
          <w:sz w:val="14"/>
        </w:rPr>
      </w:pPr>
      <w:r>
        <w:rPr>
          <w:rFonts w:ascii="Arial"/>
          <w:color w:val="4D4D4D"/>
          <w:w w:val="105"/>
          <w:sz w:val="14"/>
        </w:rPr>
        <w:t>2</w:t>
      </w:r>
    </w:p>
    <w:p w14:paraId="2088A165" w14:textId="77777777" w:rsidR="00C4731A" w:rsidRDefault="005E0968">
      <w:pPr>
        <w:spacing w:line="121" w:lineRule="exact"/>
        <w:ind w:left="5737"/>
        <w:rPr>
          <w:rFonts w:ascii="Arial"/>
          <w:sz w:val="14"/>
        </w:rPr>
      </w:pPr>
      <w:r>
        <w:rPr>
          <w:rFonts w:ascii="Arial"/>
          <w:color w:val="4D4D4D"/>
          <w:w w:val="105"/>
          <w:sz w:val="14"/>
        </w:rPr>
        <w:t>3</w:t>
      </w:r>
    </w:p>
    <w:p w14:paraId="34A46AB2" w14:textId="77777777" w:rsidR="00C4731A" w:rsidRDefault="005E0968">
      <w:pPr>
        <w:spacing w:line="121" w:lineRule="exact"/>
        <w:ind w:left="5737"/>
        <w:rPr>
          <w:rFonts w:ascii="Arial"/>
          <w:sz w:val="14"/>
        </w:rPr>
      </w:pPr>
      <w:r>
        <w:rPr>
          <w:rFonts w:ascii="Arial"/>
          <w:color w:val="4D4D4D"/>
          <w:w w:val="105"/>
          <w:sz w:val="14"/>
        </w:rPr>
        <w:t>3</w:t>
      </w:r>
    </w:p>
    <w:p w14:paraId="229E01B0" w14:textId="77777777" w:rsidR="00C4731A" w:rsidRDefault="005E0968">
      <w:pPr>
        <w:spacing w:line="117" w:lineRule="exact"/>
        <w:ind w:left="5737"/>
        <w:rPr>
          <w:rFonts w:ascii="Arial"/>
          <w:sz w:val="14"/>
        </w:rPr>
      </w:pPr>
      <w:r>
        <w:rPr>
          <w:rFonts w:ascii="Arial"/>
          <w:color w:val="4D4D4D"/>
          <w:w w:val="105"/>
          <w:sz w:val="14"/>
        </w:rPr>
        <w:t>4</w:t>
      </w:r>
    </w:p>
    <w:p w14:paraId="22B37A4E" w14:textId="77777777" w:rsidR="00C4731A" w:rsidRDefault="005E0968">
      <w:pPr>
        <w:spacing w:line="117" w:lineRule="exact"/>
        <w:ind w:left="5737"/>
        <w:rPr>
          <w:rFonts w:ascii="Arial"/>
          <w:sz w:val="14"/>
        </w:rPr>
      </w:pPr>
      <w:r>
        <w:rPr>
          <w:rFonts w:ascii="Arial"/>
          <w:color w:val="4D4D4D"/>
          <w:w w:val="105"/>
          <w:sz w:val="14"/>
        </w:rPr>
        <w:t>2</w:t>
      </w:r>
    </w:p>
    <w:p w14:paraId="5A67D31B" w14:textId="77777777" w:rsidR="00C4731A" w:rsidRDefault="005E0968">
      <w:pPr>
        <w:spacing w:line="117" w:lineRule="exact"/>
        <w:ind w:left="5737"/>
        <w:rPr>
          <w:rFonts w:ascii="Arial"/>
          <w:sz w:val="14"/>
        </w:rPr>
      </w:pPr>
      <w:r>
        <w:rPr>
          <w:rFonts w:ascii="Arial"/>
          <w:color w:val="4D4D4D"/>
          <w:w w:val="105"/>
          <w:sz w:val="14"/>
        </w:rPr>
        <w:t>3</w:t>
      </w:r>
    </w:p>
    <w:p w14:paraId="5C1AABAB" w14:textId="77777777" w:rsidR="00C4731A" w:rsidRDefault="005E0968">
      <w:pPr>
        <w:spacing w:line="117" w:lineRule="exact"/>
        <w:ind w:left="5737"/>
        <w:rPr>
          <w:rFonts w:ascii="Arial"/>
          <w:sz w:val="14"/>
        </w:rPr>
      </w:pPr>
      <w:r>
        <w:rPr>
          <w:rFonts w:ascii="Arial"/>
          <w:color w:val="4D4D4D"/>
          <w:w w:val="105"/>
          <w:sz w:val="14"/>
        </w:rPr>
        <w:t>3</w:t>
      </w:r>
    </w:p>
    <w:p w14:paraId="06389871" w14:textId="77777777" w:rsidR="00C4731A" w:rsidRDefault="005E0968">
      <w:pPr>
        <w:spacing w:line="117" w:lineRule="exact"/>
        <w:ind w:left="5737"/>
        <w:rPr>
          <w:rFonts w:ascii="Arial"/>
          <w:sz w:val="14"/>
        </w:rPr>
      </w:pPr>
      <w:r>
        <w:rPr>
          <w:rFonts w:ascii="Arial"/>
          <w:color w:val="4D4D4D"/>
          <w:w w:val="105"/>
          <w:sz w:val="14"/>
        </w:rPr>
        <w:t>3</w:t>
      </w:r>
    </w:p>
    <w:p w14:paraId="443CC7F2" w14:textId="77777777" w:rsidR="00C4731A" w:rsidRDefault="005E0968">
      <w:pPr>
        <w:spacing w:line="117" w:lineRule="exact"/>
        <w:ind w:left="5737"/>
        <w:rPr>
          <w:rFonts w:ascii="Arial"/>
          <w:sz w:val="14"/>
        </w:rPr>
      </w:pPr>
      <w:r>
        <w:rPr>
          <w:rFonts w:ascii="Arial"/>
          <w:color w:val="4D4D4D"/>
          <w:w w:val="105"/>
          <w:sz w:val="14"/>
        </w:rPr>
        <w:t>4</w:t>
      </w:r>
    </w:p>
    <w:p w14:paraId="6ACF5EC9" w14:textId="77777777" w:rsidR="00C4731A" w:rsidRDefault="005E0968">
      <w:pPr>
        <w:spacing w:line="117" w:lineRule="exact"/>
        <w:ind w:left="5737"/>
        <w:rPr>
          <w:rFonts w:ascii="Arial"/>
          <w:sz w:val="14"/>
        </w:rPr>
      </w:pPr>
      <w:r>
        <w:rPr>
          <w:rFonts w:ascii="Arial"/>
          <w:color w:val="4D4D4D"/>
          <w:w w:val="105"/>
          <w:sz w:val="14"/>
        </w:rPr>
        <w:t>4</w:t>
      </w:r>
    </w:p>
    <w:p w14:paraId="307436FD" w14:textId="77777777" w:rsidR="00C4731A" w:rsidRDefault="005E0968">
      <w:pPr>
        <w:spacing w:line="121" w:lineRule="exact"/>
        <w:ind w:left="5737"/>
        <w:rPr>
          <w:rFonts w:ascii="Arial"/>
          <w:sz w:val="14"/>
        </w:rPr>
      </w:pPr>
      <w:r>
        <w:rPr>
          <w:rFonts w:ascii="Arial"/>
          <w:color w:val="4D4D4D"/>
          <w:w w:val="105"/>
          <w:sz w:val="14"/>
        </w:rPr>
        <w:t>5</w:t>
      </w:r>
    </w:p>
    <w:p w14:paraId="756E4606" w14:textId="77777777" w:rsidR="00C4731A" w:rsidRDefault="005E0968">
      <w:pPr>
        <w:spacing w:line="121" w:lineRule="exact"/>
        <w:ind w:left="5737"/>
        <w:rPr>
          <w:rFonts w:ascii="Arial"/>
          <w:sz w:val="14"/>
        </w:rPr>
      </w:pPr>
      <w:r>
        <w:rPr>
          <w:rFonts w:ascii="Arial"/>
          <w:color w:val="4D4D4D"/>
          <w:w w:val="105"/>
          <w:sz w:val="14"/>
        </w:rPr>
        <w:t>1</w:t>
      </w:r>
    </w:p>
    <w:p w14:paraId="22814446" w14:textId="77777777" w:rsidR="00C4731A" w:rsidRDefault="005E0968">
      <w:pPr>
        <w:spacing w:line="117" w:lineRule="exact"/>
        <w:ind w:left="5737"/>
        <w:rPr>
          <w:rFonts w:ascii="Arial"/>
          <w:sz w:val="14"/>
        </w:rPr>
      </w:pPr>
      <w:r>
        <w:rPr>
          <w:rFonts w:ascii="Arial"/>
          <w:color w:val="4D4D4D"/>
          <w:w w:val="105"/>
          <w:sz w:val="14"/>
        </w:rPr>
        <w:t>2</w:t>
      </w:r>
    </w:p>
    <w:p w14:paraId="54250114" w14:textId="77777777" w:rsidR="00C4731A" w:rsidRDefault="005E0968">
      <w:pPr>
        <w:spacing w:line="117" w:lineRule="exact"/>
        <w:ind w:left="5737"/>
        <w:rPr>
          <w:rFonts w:ascii="Arial"/>
          <w:sz w:val="14"/>
        </w:rPr>
      </w:pPr>
      <w:r>
        <w:rPr>
          <w:rFonts w:ascii="Arial"/>
          <w:color w:val="4D4D4D"/>
          <w:w w:val="105"/>
          <w:sz w:val="14"/>
        </w:rPr>
        <w:t>2</w:t>
      </w:r>
    </w:p>
    <w:p w14:paraId="2AA73954" w14:textId="77777777" w:rsidR="00C4731A" w:rsidRDefault="005E0968">
      <w:pPr>
        <w:spacing w:line="117" w:lineRule="exact"/>
        <w:ind w:left="5737"/>
        <w:rPr>
          <w:rFonts w:ascii="Arial"/>
          <w:sz w:val="14"/>
        </w:rPr>
      </w:pPr>
      <w:r>
        <w:rPr>
          <w:rFonts w:ascii="Arial"/>
          <w:color w:val="4D4D4D"/>
          <w:w w:val="105"/>
          <w:sz w:val="14"/>
        </w:rPr>
        <w:t>3</w:t>
      </w:r>
    </w:p>
    <w:p w14:paraId="6C4F15EB" w14:textId="77777777" w:rsidR="00C4731A" w:rsidRDefault="005E0968">
      <w:pPr>
        <w:spacing w:line="117" w:lineRule="exact"/>
        <w:ind w:left="5737"/>
        <w:rPr>
          <w:rFonts w:ascii="Arial"/>
          <w:sz w:val="14"/>
        </w:rPr>
      </w:pPr>
      <w:r>
        <w:rPr>
          <w:rFonts w:ascii="Arial"/>
          <w:color w:val="4D4D4D"/>
          <w:w w:val="105"/>
          <w:sz w:val="14"/>
        </w:rPr>
        <w:t>2</w:t>
      </w:r>
    </w:p>
    <w:p w14:paraId="3108C05F" w14:textId="77777777" w:rsidR="00C4731A" w:rsidRDefault="005E0968">
      <w:pPr>
        <w:spacing w:line="117" w:lineRule="exact"/>
        <w:ind w:left="5737"/>
        <w:rPr>
          <w:rFonts w:ascii="Arial"/>
          <w:sz w:val="14"/>
        </w:rPr>
      </w:pPr>
      <w:r>
        <w:rPr>
          <w:rFonts w:ascii="Arial"/>
          <w:color w:val="4D4D4D"/>
          <w:w w:val="105"/>
          <w:sz w:val="14"/>
        </w:rPr>
        <w:t>3</w:t>
      </w:r>
    </w:p>
    <w:p w14:paraId="37C8DAD9" w14:textId="77777777" w:rsidR="00C4731A" w:rsidRDefault="005E0968">
      <w:pPr>
        <w:spacing w:line="117" w:lineRule="exact"/>
        <w:ind w:left="5737"/>
        <w:rPr>
          <w:rFonts w:ascii="Arial"/>
          <w:sz w:val="14"/>
        </w:rPr>
      </w:pPr>
      <w:r>
        <w:rPr>
          <w:rFonts w:ascii="Arial"/>
          <w:color w:val="4D4D4D"/>
          <w:w w:val="105"/>
          <w:sz w:val="14"/>
        </w:rPr>
        <w:t>3</w:t>
      </w:r>
    </w:p>
    <w:p w14:paraId="2F80849C" w14:textId="77777777" w:rsidR="00C4731A" w:rsidRDefault="005E0968">
      <w:pPr>
        <w:spacing w:line="117" w:lineRule="exact"/>
        <w:ind w:left="5737"/>
        <w:rPr>
          <w:rFonts w:ascii="Arial"/>
          <w:sz w:val="14"/>
        </w:rPr>
      </w:pPr>
      <w:r>
        <w:rPr>
          <w:rFonts w:ascii="Arial"/>
          <w:color w:val="4D4D4D"/>
          <w:w w:val="105"/>
          <w:sz w:val="14"/>
        </w:rPr>
        <w:t>4</w:t>
      </w:r>
    </w:p>
    <w:p w14:paraId="706C1CFA" w14:textId="77777777" w:rsidR="00C4731A" w:rsidRDefault="005E0968">
      <w:pPr>
        <w:spacing w:line="121" w:lineRule="exact"/>
        <w:ind w:left="5737"/>
        <w:rPr>
          <w:rFonts w:ascii="Arial"/>
          <w:sz w:val="14"/>
        </w:rPr>
      </w:pPr>
      <w:r>
        <w:rPr>
          <w:rFonts w:ascii="Arial"/>
          <w:color w:val="4D4D4D"/>
          <w:w w:val="105"/>
          <w:sz w:val="14"/>
        </w:rPr>
        <w:t>2</w:t>
      </w:r>
    </w:p>
    <w:p w14:paraId="7EA08785" w14:textId="77777777" w:rsidR="00C4731A" w:rsidRDefault="005E0968">
      <w:pPr>
        <w:spacing w:line="121" w:lineRule="exact"/>
        <w:ind w:left="5737"/>
        <w:rPr>
          <w:rFonts w:ascii="Arial"/>
          <w:sz w:val="14"/>
        </w:rPr>
      </w:pPr>
      <w:r>
        <w:rPr>
          <w:rFonts w:ascii="Arial"/>
          <w:color w:val="4D4D4D"/>
          <w:w w:val="105"/>
          <w:sz w:val="14"/>
        </w:rPr>
        <w:t>3</w:t>
      </w:r>
    </w:p>
    <w:p w14:paraId="6F7BFE50" w14:textId="77777777" w:rsidR="00C4731A" w:rsidRDefault="005E0968">
      <w:pPr>
        <w:spacing w:line="117" w:lineRule="exact"/>
        <w:ind w:left="5737"/>
        <w:rPr>
          <w:rFonts w:ascii="Arial"/>
          <w:sz w:val="14"/>
        </w:rPr>
      </w:pPr>
      <w:r>
        <w:rPr>
          <w:rFonts w:ascii="Arial"/>
          <w:color w:val="4D4D4D"/>
          <w:w w:val="105"/>
          <w:sz w:val="14"/>
        </w:rPr>
        <w:t>3</w:t>
      </w:r>
    </w:p>
    <w:p w14:paraId="02D82CCA" w14:textId="77777777" w:rsidR="00C4731A" w:rsidRDefault="005E0968">
      <w:pPr>
        <w:spacing w:line="117" w:lineRule="exact"/>
        <w:ind w:left="5737"/>
        <w:rPr>
          <w:rFonts w:ascii="Arial"/>
          <w:sz w:val="14"/>
        </w:rPr>
      </w:pPr>
      <w:r>
        <w:rPr>
          <w:rFonts w:ascii="Arial"/>
          <w:color w:val="4D4D4D"/>
          <w:w w:val="105"/>
          <w:sz w:val="14"/>
        </w:rPr>
        <w:t>4</w:t>
      </w:r>
    </w:p>
    <w:p w14:paraId="3A3B0040" w14:textId="77777777" w:rsidR="00C4731A" w:rsidRDefault="005E0968">
      <w:pPr>
        <w:spacing w:line="117" w:lineRule="exact"/>
        <w:ind w:left="5737"/>
        <w:rPr>
          <w:rFonts w:ascii="Arial"/>
          <w:sz w:val="14"/>
        </w:rPr>
      </w:pPr>
      <w:r>
        <w:rPr>
          <w:rFonts w:ascii="Arial"/>
          <w:color w:val="4D4D4D"/>
          <w:w w:val="105"/>
          <w:sz w:val="14"/>
        </w:rPr>
        <w:t>3</w:t>
      </w:r>
    </w:p>
    <w:p w14:paraId="048559F1" w14:textId="77777777" w:rsidR="00C4731A" w:rsidRDefault="005E0968">
      <w:pPr>
        <w:spacing w:line="117" w:lineRule="exact"/>
        <w:ind w:left="5737"/>
        <w:rPr>
          <w:rFonts w:ascii="Arial"/>
          <w:sz w:val="14"/>
        </w:rPr>
      </w:pPr>
      <w:r>
        <w:rPr>
          <w:rFonts w:ascii="Arial"/>
          <w:color w:val="4D4D4D"/>
          <w:w w:val="105"/>
          <w:sz w:val="14"/>
        </w:rPr>
        <w:t>4</w:t>
      </w:r>
    </w:p>
    <w:p w14:paraId="0AD82FFF" w14:textId="77777777" w:rsidR="00C4731A" w:rsidRDefault="005E0968">
      <w:pPr>
        <w:spacing w:line="117" w:lineRule="exact"/>
        <w:ind w:left="5737"/>
        <w:rPr>
          <w:rFonts w:ascii="Arial"/>
          <w:sz w:val="14"/>
        </w:rPr>
      </w:pPr>
      <w:r>
        <w:rPr>
          <w:rFonts w:ascii="Arial"/>
          <w:color w:val="4D4D4D"/>
          <w:w w:val="105"/>
          <w:sz w:val="14"/>
        </w:rPr>
        <w:t>4</w:t>
      </w:r>
    </w:p>
    <w:p w14:paraId="22B5FB04" w14:textId="77777777" w:rsidR="00C4731A" w:rsidRDefault="005E0968">
      <w:pPr>
        <w:spacing w:line="117" w:lineRule="exact"/>
        <w:ind w:left="5737"/>
        <w:rPr>
          <w:rFonts w:ascii="Arial"/>
          <w:sz w:val="14"/>
        </w:rPr>
      </w:pPr>
      <w:r>
        <w:rPr>
          <w:rFonts w:ascii="Arial"/>
          <w:color w:val="4D4D4D"/>
          <w:w w:val="105"/>
          <w:sz w:val="14"/>
        </w:rPr>
        <w:t>5</w:t>
      </w:r>
    </w:p>
    <w:p w14:paraId="3A6B96D4" w14:textId="77777777" w:rsidR="00C4731A" w:rsidRDefault="005E0968">
      <w:pPr>
        <w:spacing w:line="117" w:lineRule="exact"/>
        <w:ind w:left="5737"/>
        <w:rPr>
          <w:rFonts w:ascii="Arial"/>
          <w:sz w:val="14"/>
        </w:rPr>
      </w:pPr>
      <w:r>
        <w:rPr>
          <w:rFonts w:ascii="Arial"/>
          <w:color w:val="4D4D4D"/>
          <w:w w:val="105"/>
          <w:sz w:val="14"/>
        </w:rPr>
        <w:t>2</w:t>
      </w:r>
    </w:p>
    <w:p w14:paraId="4C861CB4" w14:textId="77777777" w:rsidR="00C4731A" w:rsidRDefault="005E0968">
      <w:pPr>
        <w:spacing w:line="121" w:lineRule="exact"/>
        <w:ind w:left="5737"/>
        <w:rPr>
          <w:rFonts w:ascii="Arial"/>
          <w:sz w:val="14"/>
        </w:rPr>
      </w:pPr>
      <w:r>
        <w:rPr>
          <w:rFonts w:ascii="Arial"/>
          <w:color w:val="4D4D4D"/>
          <w:w w:val="105"/>
          <w:sz w:val="14"/>
        </w:rPr>
        <w:t>3</w:t>
      </w:r>
    </w:p>
    <w:p w14:paraId="50080F7D" w14:textId="77777777" w:rsidR="00C4731A" w:rsidRDefault="005E0968">
      <w:pPr>
        <w:spacing w:line="121" w:lineRule="exact"/>
        <w:ind w:left="5737"/>
        <w:rPr>
          <w:rFonts w:ascii="Arial"/>
          <w:sz w:val="14"/>
        </w:rPr>
      </w:pPr>
      <w:r>
        <w:rPr>
          <w:rFonts w:ascii="Arial"/>
          <w:color w:val="4D4D4D"/>
          <w:w w:val="105"/>
          <w:sz w:val="14"/>
        </w:rPr>
        <w:t>3</w:t>
      </w:r>
    </w:p>
    <w:p w14:paraId="6047100A" w14:textId="77777777" w:rsidR="00C4731A" w:rsidRDefault="005E0968">
      <w:pPr>
        <w:spacing w:line="117" w:lineRule="exact"/>
        <w:ind w:left="5737"/>
        <w:rPr>
          <w:rFonts w:ascii="Arial"/>
          <w:sz w:val="14"/>
        </w:rPr>
      </w:pPr>
      <w:r>
        <w:rPr>
          <w:rFonts w:ascii="Arial"/>
          <w:color w:val="4D4D4D"/>
          <w:w w:val="105"/>
          <w:sz w:val="14"/>
        </w:rPr>
        <w:t>4</w:t>
      </w:r>
    </w:p>
    <w:p w14:paraId="213F4379" w14:textId="77777777" w:rsidR="00C4731A" w:rsidRDefault="005E0968">
      <w:pPr>
        <w:spacing w:line="117" w:lineRule="exact"/>
        <w:ind w:left="5737"/>
        <w:rPr>
          <w:rFonts w:ascii="Arial"/>
          <w:sz w:val="14"/>
        </w:rPr>
      </w:pPr>
      <w:r>
        <w:rPr>
          <w:rFonts w:ascii="Arial"/>
          <w:color w:val="4D4D4D"/>
          <w:w w:val="105"/>
          <w:sz w:val="14"/>
        </w:rPr>
        <w:t>3</w:t>
      </w:r>
    </w:p>
    <w:p w14:paraId="130C4BC2" w14:textId="77777777" w:rsidR="00C4731A" w:rsidRDefault="005E0968">
      <w:pPr>
        <w:spacing w:line="117" w:lineRule="exact"/>
        <w:ind w:left="5737"/>
        <w:rPr>
          <w:rFonts w:ascii="Arial"/>
          <w:sz w:val="14"/>
        </w:rPr>
      </w:pPr>
      <w:r>
        <w:rPr>
          <w:rFonts w:ascii="Arial"/>
          <w:color w:val="4D4D4D"/>
          <w:w w:val="105"/>
          <w:sz w:val="14"/>
        </w:rPr>
        <w:t>4</w:t>
      </w:r>
    </w:p>
    <w:p w14:paraId="59C2F9F0" w14:textId="77777777" w:rsidR="00C4731A" w:rsidRDefault="005E0968">
      <w:pPr>
        <w:spacing w:line="117" w:lineRule="exact"/>
        <w:ind w:left="5737"/>
        <w:rPr>
          <w:rFonts w:ascii="Arial"/>
          <w:sz w:val="14"/>
        </w:rPr>
      </w:pPr>
      <w:r>
        <w:rPr>
          <w:rFonts w:ascii="Arial"/>
          <w:color w:val="4D4D4D"/>
          <w:w w:val="105"/>
          <w:sz w:val="14"/>
        </w:rPr>
        <w:t>4</w:t>
      </w:r>
    </w:p>
    <w:p w14:paraId="27FB4953" w14:textId="77777777" w:rsidR="00C4731A" w:rsidRDefault="005E0968">
      <w:pPr>
        <w:spacing w:line="117" w:lineRule="exact"/>
        <w:ind w:left="5737"/>
        <w:rPr>
          <w:rFonts w:ascii="Arial"/>
          <w:sz w:val="14"/>
        </w:rPr>
      </w:pPr>
      <w:r>
        <w:rPr>
          <w:rFonts w:ascii="Arial"/>
          <w:color w:val="4D4D4D"/>
          <w:w w:val="105"/>
          <w:sz w:val="14"/>
        </w:rPr>
        <w:t>5</w:t>
      </w:r>
    </w:p>
    <w:p w14:paraId="6E38C686" w14:textId="77777777" w:rsidR="00C4731A" w:rsidRDefault="005E0968">
      <w:pPr>
        <w:spacing w:line="117" w:lineRule="exact"/>
        <w:ind w:left="5737"/>
        <w:rPr>
          <w:rFonts w:ascii="Arial"/>
          <w:sz w:val="14"/>
        </w:rPr>
      </w:pPr>
      <w:r>
        <w:rPr>
          <w:rFonts w:ascii="Arial"/>
          <w:color w:val="4D4D4D"/>
          <w:w w:val="105"/>
          <w:sz w:val="14"/>
        </w:rPr>
        <w:t>3</w:t>
      </w:r>
    </w:p>
    <w:p w14:paraId="1324E690" w14:textId="77777777" w:rsidR="00C4731A" w:rsidRDefault="005E0968">
      <w:pPr>
        <w:spacing w:line="117" w:lineRule="exact"/>
        <w:ind w:left="5737"/>
        <w:rPr>
          <w:rFonts w:ascii="Arial"/>
          <w:sz w:val="14"/>
        </w:rPr>
      </w:pPr>
      <w:r>
        <w:rPr>
          <w:rFonts w:ascii="Arial"/>
          <w:color w:val="4D4D4D"/>
          <w:w w:val="105"/>
          <w:sz w:val="14"/>
        </w:rPr>
        <w:t>4</w:t>
      </w:r>
    </w:p>
    <w:p w14:paraId="09ADDABD" w14:textId="77777777" w:rsidR="00C4731A" w:rsidRDefault="005E0968">
      <w:pPr>
        <w:spacing w:line="121" w:lineRule="exact"/>
        <w:ind w:left="5737"/>
        <w:rPr>
          <w:rFonts w:ascii="Arial"/>
          <w:sz w:val="14"/>
        </w:rPr>
      </w:pPr>
      <w:r>
        <w:rPr>
          <w:rFonts w:ascii="Arial"/>
          <w:color w:val="4D4D4D"/>
          <w:w w:val="105"/>
          <w:sz w:val="14"/>
        </w:rPr>
        <w:t>5</w:t>
      </w:r>
    </w:p>
    <w:p w14:paraId="6DAD2F84" w14:textId="77777777" w:rsidR="00C4731A" w:rsidRDefault="005E0968">
      <w:pPr>
        <w:spacing w:line="121" w:lineRule="exact"/>
        <w:ind w:left="5737"/>
        <w:rPr>
          <w:rFonts w:ascii="Arial"/>
          <w:sz w:val="14"/>
        </w:rPr>
      </w:pPr>
      <w:r>
        <w:rPr>
          <w:rFonts w:ascii="Arial"/>
          <w:color w:val="4D4D4D"/>
          <w:w w:val="105"/>
          <w:sz w:val="14"/>
        </w:rPr>
        <w:t>4</w:t>
      </w:r>
    </w:p>
    <w:p w14:paraId="2804D743" w14:textId="77777777" w:rsidR="00C4731A" w:rsidRDefault="005E0968">
      <w:pPr>
        <w:spacing w:line="117" w:lineRule="exact"/>
        <w:ind w:left="5737"/>
        <w:rPr>
          <w:rFonts w:ascii="Arial"/>
          <w:sz w:val="14"/>
        </w:rPr>
      </w:pPr>
      <w:r>
        <w:rPr>
          <w:rFonts w:ascii="Arial"/>
          <w:color w:val="4D4D4D"/>
          <w:w w:val="105"/>
          <w:sz w:val="14"/>
        </w:rPr>
        <w:t>5</w:t>
      </w:r>
    </w:p>
    <w:p w14:paraId="5CC2E600" w14:textId="77777777" w:rsidR="00C4731A" w:rsidRDefault="005E0968">
      <w:pPr>
        <w:spacing w:line="117" w:lineRule="exact"/>
        <w:ind w:left="5737"/>
        <w:rPr>
          <w:rFonts w:ascii="Arial"/>
          <w:sz w:val="14"/>
        </w:rPr>
      </w:pPr>
      <w:r>
        <w:rPr>
          <w:rFonts w:ascii="Arial"/>
          <w:color w:val="4D4D4D"/>
          <w:w w:val="105"/>
          <w:sz w:val="14"/>
        </w:rPr>
        <w:t>5</w:t>
      </w:r>
    </w:p>
    <w:p w14:paraId="3BFE84D6" w14:textId="77777777" w:rsidR="00C4731A" w:rsidRDefault="005E0968">
      <w:pPr>
        <w:spacing w:line="139" w:lineRule="exact"/>
        <w:ind w:left="5737"/>
        <w:rPr>
          <w:rFonts w:ascii="Arial"/>
          <w:sz w:val="14"/>
        </w:rPr>
      </w:pPr>
      <w:r>
        <w:rPr>
          <w:rFonts w:ascii="Arial"/>
          <w:color w:val="4D4D4D"/>
          <w:w w:val="105"/>
          <w:sz w:val="14"/>
        </w:rPr>
        <w:t>6</w:t>
      </w:r>
    </w:p>
    <w:p w14:paraId="2E3AE2BB" w14:textId="77777777" w:rsidR="00C4731A" w:rsidRDefault="005E0968">
      <w:pPr>
        <w:tabs>
          <w:tab w:val="left" w:pos="510"/>
          <w:tab w:val="left" w:pos="1020"/>
          <w:tab w:val="left" w:pos="1531"/>
          <w:tab w:val="left" w:pos="2042"/>
          <w:tab w:val="left" w:pos="2430"/>
        </w:tabs>
        <w:spacing w:before="31"/>
        <w:ind w:right="2838"/>
        <w:jc w:val="center"/>
        <w:rPr>
          <w:rFonts w:ascii="Arial"/>
          <w:sz w:val="14"/>
        </w:rPr>
      </w:pPr>
      <w:r>
        <w:rPr>
          <w:rFonts w:ascii="Arial"/>
          <w:color w:val="4D4D4D"/>
          <w:w w:val="105"/>
          <w:sz w:val="14"/>
        </w:rPr>
        <w:t>0</w:t>
      </w:r>
      <w:r>
        <w:rPr>
          <w:rFonts w:ascii="Arial"/>
          <w:color w:val="4D4D4D"/>
          <w:w w:val="105"/>
          <w:sz w:val="14"/>
        </w:rPr>
        <w:tab/>
        <w:t>0</w:t>
      </w:r>
      <w:r>
        <w:rPr>
          <w:rFonts w:ascii="Arial"/>
          <w:color w:val="4D4D4D"/>
          <w:w w:val="105"/>
          <w:sz w:val="14"/>
        </w:rPr>
        <w:tab/>
        <w:t>0</w:t>
      </w:r>
      <w:r>
        <w:rPr>
          <w:rFonts w:ascii="Arial"/>
          <w:color w:val="4D4D4D"/>
          <w:w w:val="105"/>
          <w:sz w:val="14"/>
        </w:rPr>
        <w:tab/>
        <w:t>0</w:t>
      </w:r>
      <w:r>
        <w:rPr>
          <w:rFonts w:ascii="Arial"/>
          <w:color w:val="4D4D4D"/>
          <w:w w:val="105"/>
          <w:sz w:val="14"/>
        </w:rPr>
        <w:tab/>
        <w:t>0</w:t>
      </w:r>
      <w:r>
        <w:rPr>
          <w:rFonts w:ascii="Arial"/>
          <w:color w:val="4D4D4D"/>
          <w:w w:val="105"/>
          <w:sz w:val="14"/>
        </w:rPr>
        <w:tab/>
        <w:t>1184 1316 2022 2196 2540</w:t>
      </w:r>
      <w:r>
        <w:rPr>
          <w:rFonts w:ascii="Arial"/>
          <w:color w:val="4D4D4D"/>
          <w:spacing w:val="18"/>
          <w:w w:val="105"/>
          <w:sz w:val="14"/>
        </w:rPr>
        <w:t xml:space="preserve"> </w:t>
      </w:r>
      <w:r>
        <w:rPr>
          <w:rFonts w:ascii="Arial"/>
          <w:color w:val="4D4D4D"/>
          <w:w w:val="105"/>
          <w:sz w:val="14"/>
        </w:rPr>
        <w:t>2612</w:t>
      </w:r>
    </w:p>
    <w:p w14:paraId="2418E35F" w14:textId="77777777" w:rsidR="00C4731A" w:rsidRDefault="005E0968">
      <w:pPr>
        <w:spacing w:before="8"/>
        <w:ind w:right="2960"/>
        <w:jc w:val="center"/>
        <w:rPr>
          <w:rFonts w:ascii="Arial"/>
          <w:sz w:val="18"/>
        </w:rPr>
      </w:pPr>
      <w:r>
        <w:rPr>
          <w:rFonts w:ascii="Arial"/>
          <w:sz w:val="18"/>
        </w:rPr>
        <w:t>Number of missing entries per variable</w:t>
      </w:r>
    </w:p>
    <w:p w14:paraId="69D77945" w14:textId="77777777" w:rsidR="00C4731A" w:rsidRDefault="00C4731A">
      <w:pPr>
        <w:jc w:val="center"/>
        <w:rPr>
          <w:rFonts w:ascii="Arial"/>
          <w:sz w:val="18"/>
        </w:rPr>
        <w:sectPr w:rsidR="00C4731A">
          <w:type w:val="continuous"/>
          <w:pgSz w:w="11910" w:h="16840"/>
          <w:pgMar w:top="1580" w:right="0" w:bottom="280" w:left="960" w:header="708" w:footer="708" w:gutter="0"/>
          <w:cols w:num="2" w:space="708" w:equalWidth="0">
            <w:col w:w="2246" w:space="40"/>
            <w:col w:w="8664"/>
          </w:cols>
        </w:sectPr>
      </w:pPr>
    </w:p>
    <w:p w14:paraId="0A542A08" w14:textId="77777777" w:rsidR="00C4731A" w:rsidRDefault="005E0968">
      <w:pPr>
        <w:spacing w:before="65"/>
        <w:ind w:left="5670"/>
        <w:rPr>
          <w:rFonts w:ascii="Arial"/>
          <w:sz w:val="14"/>
        </w:rPr>
      </w:pPr>
      <w:r>
        <w:rPr>
          <w:rFonts w:ascii="Arial"/>
          <w:w w:val="105"/>
          <w:sz w:val="14"/>
        </w:rPr>
        <w:t xml:space="preserve">Note. </w:t>
      </w:r>
      <w:proofErr w:type="spellStart"/>
      <w:r>
        <w:rPr>
          <w:rFonts w:ascii="Arial"/>
          <w:w w:val="105"/>
          <w:sz w:val="14"/>
        </w:rPr>
        <w:t>mtr_s</w:t>
      </w:r>
      <w:proofErr w:type="spellEnd"/>
      <w:r>
        <w:rPr>
          <w:rFonts w:ascii="Arial"/>
          <w:w w:val="105"/>
          <w:sz w:val="14"/>
        </w:rPr>
        <w:t xml:space="preserve"> = </w:t>
      </w:r>
      <w:proofErr w:type="spellStart"/>
      <w:r>
        <w:rPr>
          <w:rFonts w:ascii="Arial"/>
          <w:w w:val="105"/>
          <w:sz w:val="14"/>
        </w:rPr>
        <w:t>motor_score</w:t>
      </w:r>
      <w:proofErr w:type="spellEnd"/>
      <w:r>
        <w:rPr>
          <w:rFonts w:ascii="Arial"/>
          <w:w w:val="105"/>
          <w:sz w:val="14"/>
        </w:rPr>
        <w:t xml:space="preserve">, </w:t>
      </w:r>
      <w:proofErr w:type="spellStart"/>
      <w:r>
        <w:rPr>
          <w:rFonts w:ascii="Arial"/>
          <w:w w:val="105"/>
          <w:sz w:val="14"/>
        </w:rPr>
        <w:t>hypts</w:t>
      </w:r>
      <w:proofErr w:type="spellEnd"/>
      <w:r>
        <w:rPr>
          <w:rFonts w:ascii="Arial"/>
          <w:w w:val="105"/>
          <w:sz w:val="14"/>
        </w:rPr>
        <w:t xml:space="preserve"> = </w:t>
      </w:r>
      <w:proofErr w:type="spellStart"/>
      <w:r>
        <w:rPr>
          <w:rFonts w:ascii="Arial"/>
          <w:w w:val="105"/>
          <w:sz w:val="14"/>
        </w:rPr>
        <w:t>hypots</w:t>
      </w:r>
      <w:proofErr w:type="spellEnd"/>
    </w:p>
    <w:p w14:paraId="59DD1FD7" w14:textId="77777777" w:rsidR="00C4731A" w:rsidRDefault="00C4731A">
      <w:pPr>
        <w:pStyle w:val="Plattetekst"/>
        <w:rPr>
          <w:rFonts w:ascii="Arial"/>
          <w:sz w:val="20"/>
        </w:rPr>
      </w:pPr>
    </w:p>
    <w:p w14:paraId="131B5805" w14:textId="77777777" w:rsidR="00C4731A" w:rsidRDefault="00C4731A">
      <w:pPr>
        <w:pStyle w:val="Plattetekst"/>
        <w:rPr>
          <w:rFonts w:ascii="Arial"/>
          <w:sz w:val="20"/>
        </w:rPr>
      </w:pPr>
    </w:p>
    <w:p w14:paraId="1B0C7449" w14:textId="77777777" w:rsidR="00C4731A" w:rsidRDefault="00C4731A">
      <w:pPr>
        <w:pStyle w:val="Plattetekst"/>
        <w:rPr>
          <w:rFonts w:ascii="Arial"/>
          <w:sz w:val="20"/>
        </w:rPr>
      </w:pPr>
    </w:p>
    <w:p w14:paraId="47D5DE66" w14:textId="77777777" w:rsidR="00C4731A" w:rsidRDefault="005E0968">
      <w:pPr>
        <w:pStyle w:val="Plattetekst"/>
        <w:spacing w:before="9"/>
        <w:rPr>
          <w:rFonts w:ascii="Arial"/>
          <w:sz w:val="27"/>
        </w:rPr>
      </w:pPr>
      <w:r>
        <w:rPr>
          <w:noProof/>
        </w:rPr>
        <w:drawing>
          <wp:anchor distT="0" distB="0" distL="0" distR="0" simplePos="0" relativeHeight="251610624" behindDoc="0" locked="0" layoutInCell="1" allowOverlap="1" wp14:anchorId="4883B398" wp14:editId="7F8DA4AF">
            <wp:simplePos x="0" y="0"/>
            <wp:positionH relativeFrom="page">
              <wp:posOffset>1028700</wp:posOffset>
            </wp:positionH>
            <wp:positionV relativeFrom="paragraph">
              <wp:posOffset>228221</wp:posOffset>
            </wp:positionV>
            <wp:extent cx="2237427" cy="5048"/>
            <wp:effectExtent l="0" t="0" r="0" b="0"/>
            <wp:wrapTopAndBottom/>
            <wp:docPr id="5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7.png"/>
                    <pic:cNvPicPr/>
                  </pic:nvPicPr>
                  <pic:blipFill>
                    <a:blip r:embed="rId52" cstate="print"/>
                    <a:stretch>
                      <a:fillRect/>
                    </a:stretch>
                  </pic:blipFill>
                  <pic:spPr>
                    <a:xfrm>
                      <a:off x="0" y="0"/>
                      <a:ext cx="2237427" cy="5048"/>
                    </a:xfrm>
                    <a:prstGeom prst="rect">
                      <a:avLst/>
                    </a:prstGeom>
                  </pic:spPr>
                </pic:pic>
              </a:graphicData>
            </a:graphic>
          </wp:anchor>
        </w:drawing>
      </w:r>
    </w:p>
    <w:p w14:paraId="72C1CCA3" w14:textId="77777777" w:rsidR="00C4731A" w:rsidRDefault="005E0968">
      <w:pPr>
        <w:spacing w:line="220" w:lineRule="exact"/>
        <w:ind w:left="660" w:right="1371" w:firstLine="248"/>
        <w:rPr>
          <w:sz w:val="18"/>
        </w:rPr>
      </w:pPr>
      <w:r>
        <w:rPr>
          <w:rFonts w:ascii="Bookman Old Style"/>
          <w:position w:val="8"/>
          <w:sz w:val="12"/>
        </w:rPr>
        <w:t>5</w:t>
      </w:r>
      <w:bookmarkStart w:id="37" w:name="_bookmark6"/>
      <w:bookmarkEnd w:id="37"/>
      <w:r>
        <w:rPr>
          <w:sz w:val="18"/>
        </w:rPr>
        <w:t xml:space="preserve">Look at analysis model, maybe copy from GREAT data example e.g., adjusted prognostic effect of </w:t>
      </w:r>
      <w:proofErr w:type="spellStart"/>
      <w:r>
        <w:rPr>
          <w:sz w:val="18"/>
        </w:rPr>
        <w:t>ct</w:t>
      </w:r>
      <w:proofErr w:type="spellEnd"/>
      <w:r>
        <w:rPr>
          <w:sz w:val="18"/>
        </w:rPr>
        <w:t xml:space="preserve"> on unfortunate outcomes. Add something about systematically missing data here.</w:t>
      </w:r>
    </w:p>
    <w:p w14:paraId="0FD48466" w14:textId="77777777" w:rsidR="00C4731A" w:rsidRDefault="00C4731A">
      <w:pPr>
        <w:spacing w:line="220" w:lineRule="exact"/>
        <w:rPr>
          <w:sz w:val="18"/>
        </w:rPr>
        <w:sectPr w:rsidR="00C4731A">
          <w:type w:val="continuous"/>
          <w:pgSz w:w="11910" w:h="16840"/>
          <w:pgMar w:top="1580" w:right="0" w:bottom="280" w:left="960" w:header="708" w:footer="708" w:gutter="0"/>
          <w:cols w:space="708"/>
        </w:sectPr>
      </w:pPr>
    </w:p>
    <w:p w14:paraId="66E80835" w14:textId="77777777" w:rsidR="00C4731A" w:rsidRDefault="00C4731A">
      <w:pPr>
        <w:pStyle w:val="Plattetekst"/>
        <w:rPr>
          <w:sz w:val="20"/>
        </w:rPr>
      </w:pPr>
    </w:p>
    <w:p w14:paraId="6E8FBA35" w14:textId="77777777" w:rsidR="00C4731A" w:rsidRDefault="00C4731A">
      <w:pPr>
        <w:pStyle w:val="Plattetekst"/>
        <w:rPr>
          <w:sz w:val="20"/>
        </w:rPr>
      </w:pPr>
    </w:p>
    <w:p w14:paraId="1AE7851B" w14:textId="77777777" w:rsidR="00C4731A" w:rsidRDefault="00C4731A">
      <w:pPr>
        <w:pStyle w:val="Plattetekst"/>
        <w:spacing w:before="3"/>
        <w:rPr>
          <w:sz w:val="19"/>
        </w:rPr>
      </w:pPr>
    </w:p>
    <w:p w14:paraId="3EEA2E68" w14:textId="77777777" w:rsidR="00C4731A" w:rsidRDefault="005E0968">
      <w:pPr>
        <w:pStyle w:val="Kop2"/>
      </w:pPr>
      <w:r>
        <w:t>Missing data pattern</w:t>
      </w:r>
    </w:p>
    <w:p w14:paraId="39031E34" w14:textId="77777777" w:rsidR="00C4731A" w:rsidRDefault="005E0968">
      <w:pPr>
        <w:pStyle w:val="Plattetekst"/>
        <w:spacing w:before="64"/>
        <w:ind w:left="2403"/>
        <w:rPr>
          <w:rFonts w:ascii="Arial"/>
        </w:rPr>
      </w:pPr>
      <w:r>
        <w:rPr>
          <w:rFonts w:ascii="Arial"/>
        </w:rPr>
        <w:t>Total number of missing entries: 215</w:t>
      </w:r>
    </w:p>
    <w:p w14:paraId="47AA833D" w14:textId="77777777" w:rsidR="00C4731A" w:rsidRDefault="00C4731A">
      <w:pPr>
        <w:pStyle w:val="Plattetekst"/>
        <w:spacing w:before="2"/>
        <w:rPr>
          <w:rFonts w:ascii="Arial"/>
          <w:sz w:val="18"/>
        </w:rPr>
      </w:pPr>
    </w:p>
    <w:p w14:paraId="73798689" w14:textId="77777777" w:rsidR="00C4731A" w:rsidRDefault="00C4731A">
      <w:pPr>
        <w:rPr>
          <w:rFonts w:ascii="Arial"/>
          <w:sz w:val="18"/>
        </w:rPr>
        <w:sectPr w:rsidR="00C4731A">
          <w:pgSz w:w="11910" w:h="16840"/>
          <w:pgMar w:top="1740" w:right="0" w:bottom="280" w:left="960" w:header="1433" w:footer="0" w:gutter="0"/>
          <w:cols w:space="708"/>
        </w:sectPr>
      </w:pPr>
    </w:p>
    <w:p w14:paraId="182B2BA2" w14:textId="77777777" w:rsidR="00C4731A" w:rsidRDefault="00C4731A">
      <w:pPr>
        <w:pStyle w:val="Plattetekst"/>
        <w:rPr>
          <w:rFonts w:ascii="Arial"/>
          <w:sz w:val="20"/>
        </w:rPr>
      </w:pPr>
    </w:p>
    <w:p w14:paraId="4B35B50D" w14:textId="77777777" w:rsidR="00C4731A" w:rsidRDefault="005E0968">
      <w:pPr>
        <w:spacing w:before="159"/>
        <w:jc w:val="right"/>
        <w:rPr>
          <w:rFonts w:ascii="Arial"/>
          <w:sz w:val="18"/>
        </w:rPr>
      </w:pPr>
      <w:r>
        <w:rPr>
          <w:rFonts w:ascii="Arial"/>
          <w:color w:val="4D4D4D"/>
          <w:sz w:val="18"/>
        </w:rPr>
        <w:t>916</w:t>
      </w:r>
    </w:p>
    <w:p w14:paraId="666F8D56" w14:textId="77777777" w:rsidR="00C4731A" w:rsidRDefault="005E0968">
      <w:pPr>
        <w:spacing w:before="22"/>
        <w:jc w:val="right"/>
        <w:rPr>
          <w:rFonts w:ascii="Arial"/>
          <w:sz w:val="18"/>
        </w:rPr>
      </w:pPr>
      <w:r>
        <w:rPr>
          <w:rFonts w:ascii="Arial"/>
          <w:color w:val="4D4D4D"/>
          <w:spacing w:val="-1"/>
          <w:sz w:val="18"/>
        </w:rPr>
        <w:t>98</w:t>
      </w:r>
    </w:p>
    <w:p w14:paraId="608DFF5F" w14:textId="77777777" w:rsidR="00C4731A" w:rsidRDefault="002616D9">
      <w:pPr>
        <w:spacing w:before="23"/>
        <w:jc w:val="right"/>
        <w:rPr>
          <w:rFonts w:ascii="Arial"/>
          <w:sz w:val="18"/>
        </w:rPr>
      </w:pPr>
      <w:r>
        <w:pict w14:anchorId="77F3BEF0">
          <v:shape id="_x0000_s1499" type="#_x0000_t202" style="position:absolute;left:0;text-align:left;margin-left:132pt;margin-top:2pt;width:14.35pt;height:88.9pt;z-index:251653632;mso-position-horizontal-relative:page" filled="f" stroked="f">
            <v:textbox style="layout-flow:vertical;mso-layout-flow-alt:bottom-to-top" inset="0,0,0,0">
              <w:txbxContent>
                <w:p w14:paraId="4602C886" w14:textId="77777777" w:rsidR="00C4731A" w:rsidRDefault="005E0968">
                  <w:pPr>
                    <w:pStyle w:val="Plattetekst"/>
                    <w:spacing w:before="13"/>
                    <w:ind w:left="20"/>
                    <w:rPr>
                      <w:rFonts w:ascii="Arial"/>
                    </w:rPr>
                  </w:pPr>
                  <w:r>
                    <w:rPr>
                      <w:rFonts w:ascii="Arial"/>
                    </w:rPr>
                    <w:t>Pattern frequency</w:t>
                  </w:r>
                </w:p>
              </w:txbxContent>
            </v:textbox>
            <w10:wrap anchorx="page"/>
          </v:shape>
        </w:pict>
      </w:r>
      <w:r w:rsidR="005E0968">
        <w:rPr>
          <w:rFonts w:ascii="Arial"/>
          <w:color w:val="4D4D4D"/>
          <w:spacing w:val="-1"/>
          <w:sz w:val="18"/>
        </w:rPr>
        <w:t>62</w:t>
      </w:r>
    </w:p>
    <w:p w14:paraId="428AC544" w14:textId="77777777" w:rsidR="00C4731A" w:rsidRDefault="005E0968">
      <w:pPr>
        <w:spacing w:before="22"/>
        <w:jc w:val="right"/>
        <w:rPr>
          <w:rFonts w:ascii="Arial"/>
          <w:sz w:val="18"/>
        </w:rPr>
      </w:pPr>
      <w:r>
        <w:rPr>
          <w:rFonts w:ascii="Arial"/>
          <w:color w:val="4D4D4D"/>
          <w:sz w:val="18"/>
        </w:rPr>
        <w:t>5</w:t>
      </w:r>
    </w:p>
    <w:p w14:paraId="60BE8ECD" w14:textId="77777777" w:rsidR="00C4731A" w:rsidRDefault="005E0968">
      <w:pPr>
        <w:spacing w:before="22"/>
        <w:jc w:val="right"/>
        <w:rPr>
          <w:rFonts w:ascii="Arial"/>
          <w:sz w:val="18"/>
        </w:rPr>
      </w:pPr>
      <w:r>
        <w:rPr>
          <w:rFonts w:ascii="Arial"/>
          <w:color w:val="4D4D4D"/>
          <w:spacing w:val="-1"/>
          <w:sz w:val="18"/>
        </w:rPr>
        <w:t>14</w:t>
      </w:r>
    </w:p>
    <w:p w14:paraId="09794B28" w14:textId="77777777" w:rsidR="00C4731A" w:rsidRDefault="005E0968">
      <w:pPr>
        <w:spacing w:before="22"/>
        <w:jc w:val="right"/>
        <w:rPr>
          <w:rFonts w:ascii="Arial"/>
          <w:sz w:val="18"/>
        </w:rPr>
      </w:pPr>
      <w:r>
        <w:rPr>
          <w:rFonts w:ascii="Arial"/>
          <w:color w:val="4D4D4D"/>
          <w:sz w:val="18"/>
        </w:rPr>
        <w:t>2</w:t>
      </w:r>
    </w:p>
    <w:p w14:paraId="0D44FA9A" w14:textId="77777777" w:rsidR="00C4731A" w:rsidRDefault="005E0968">
      <w:pPr>
        <w:spacing w:before="22"/>
        <w:jc w:val="right"/>
        <w:rPr>
          <w:rFonts w:ascii="Arial"/>
          <w:sz w:val="18"/>
        </w:rPr>
      </w:pPr>
      <w:r>
        <w:rPr>
          <w:rFonts w:ascii="Arial"/>
          <w:color w:val="4D4D4D"/>
          <w:sz w:val="18"/>
        </w:rPr>
        <w:t>1</w:t>
      </w:r>
    </w:p>
    <w:p w14:paraId="2A4E9AD9" w14:textId="77777777" w:rsidR="00C4731A" w:rsidRDefault="005E0968">
      <w:pPr>
        <w:spacing w:before="22"/>
        <w:jc w:val="right"/>
        <w:rPr>
          <w:rFonts w:ascii="Arial"/>
          <w:sz w:val="18"/>
        </w:rPr>
      </w:pPr>
      <w:r>
        <w:rPr>
          <w:rFonts w:ascii="Arial"/>
          <w:color w:val="4D4D4D"/>
          <w:sz w:val="18"/>
        </w:rPr>
        <w:t>2</w:t>
      </w:r>
    </w:p>
    <w:p w14:paraId="24973373" w14:textId="77777777" w:rsidR="00C4731A" w:rsidRDefault="005E0968">
      <w:pPr>
        <w:spacing w:before="22"/>
        <w:jc w:val="right"/>
        <w:rPr>
          <w:rFonts w:ascii="Arial"/>
          <w:sz w:val="18"/>
        </w:rPr>
      </w:pPr>
      <w:r>
        <w:rPr>
          <w:rFonts w:ascii="Arial"/>
          <w:color w:val="4D4D4D"/>
          <w:sz w:val="18"/>
        </w:rPr>
        <w:t>9</w:t>
      </w:r>
    </w:p>
    <w:p w14:paraId="579D9A98" w14:textId="77777777" w:rsidR="00C4731A" w:rsidRDefault="005E0968">
      <w:pPr>
        <w:spacing w:before="22"/>
        <w:jc w:val="right"/>
        <w:rPr>
          <w:rFonts w:ascii="Arial"/>
          <w:sz w:val="18"/>
        </w:rPr>
      </w:pPr>
      <w:r>
        <w:rPr>
          <w:rFonts w:ascii="Arial"/>
          <w:color w:val="4D4D4D"/>
          <w:sz w:val="18"/>
        </w:rPr>
        <w:t>5</w:t>
      </w:r>
    </w:p>
    <w:p w14:paraId="54408E90" w14:textId="77777777" w:rsidR="00C4731A" w:rsidRDefault="005E0968">
      <w:pPr>
        <w:spacing w:before="22"/>
        <w:jc w:val="right"/>
        <w:rPr>
          <w:rFonts w:ascii="Arial"/>
          <w:sz w:val="18"/>
        </w:rPr>
      </w:pPr>
      <w:r>
        <w:rPr>
          <w:rFonts w:ascii="Arial"/>
          <w:color w:val="4D4D4D"/>
          <w:sz w:val="18"/>
        </w:rPr>
        <w:t>3</w:t>
      </w:r>
    </w:p>
    <w:p w14:paraId="4BA9FFE1" w14:textId="77777777" w:rsidR="00C4731A" w:rsidRDefault="005E0968">
      <w:pPr>
        <w:spacing w:before="22"/>
        <w:jc w:val="right"/>
        <w:rPr>
          <w:rFonts w:ascii="Arial"/>
          <w:sz w:val="18"/>
        </w:rPr>
      </w:pPr>
      <w:r>
        <w:rPr>
          <w:rFonts w:ascii="Arial"/>
          <w:color w:val="4D4D4D"/>
          <w:sz w:val="18"/>
        </w:rPr>
        <w:t>1</w:t>
      </w:r>
    </w:p>
    <w:p w14:paraId="53CA4536" w14:textId="77777777" w:rsidR="00C4731A" w:rsidRDefault="005E0968">
      <w:pPr>
        <w:pStyle w:val="Plattetekst"/>
        <w:spacing w:before="93"/>
        <w:ind w:right="3064"/>
        <w:jc w:val="center"/>
        <w:rPr>
          <w:rFonts w:ascii="Arial"/>
        </w:rPr>
      </w:pPr>
      <w:r>
        <w:br w:type="column"/>
      </w:r>
      <w:proofErr w:type="spellStart"/>
      <w:r>
        <w:rPr>
          <w:rFonts w:ascii="Arial"/>
        </w:rPr>
        <w:t>nametype</w:t>
      </w:r>
      <w:proofErr w:type="spellEnd"/>
      <w:r>
        <w:rPr>
          <w:rFonts w:ascii="Arial"/>
        </w:rPr>
        <w:t xml:space="preserve"> age </w:t>
      </w:r>
      <w:proofErr w:type="spellStart"/>
      <w:r>
        <w:rPr>
          <w:rFonts w:ascii="Arial"/>
        </w:rPr>
        <w:t>mtr_smort</w:t>
      </w:r>
      <w:proofErr w:type="spellEnd"/>
      <w:r>
        <w:rPr>
          <w:rFonts w:ascii="Arial"/>
        </w:rPr>
        <w:t xml:space="preserve"> </w:t>
      </w:r>
      <w:proofErr w:type="spellStart"/>
      <w:r>
        <w:rPr>
          <w:rFonts w:ascii="Arial"/>
        </w:rPr>
        <w:t>ct</w:t>
      </w:r>
      <w:proofErr w:type="spellEnd"/>
      <w:r>
        <w:rPr>
          <w:rFonts w:ascii="Arial"/>
        </w:rPr>
        <w:t xml:space="preserve"> </w:t>
      </w:r>
      <w:proofErr w:type="spellStart"/>
      <w:r>
        <w:rPr>
          <w:rFonts w:ascii="Arial"/>
        </w:rPr>
        <w:t>hypts</w:t>
      </w:r>
      <w:proofErr w:type="spellEnd"/>
      <w:r>
        <w:rPr>
          <w:rFonts w:ascii="Arial"/>
        </w:rPr>
        <w:t xml:space="preserve"> edh </w:t>
      </w:r>
      <w:proofErr w:type="spellStart"/>
      <w:r>
        <w:rPr>
          <w:rFonts w:ascii="Arial"/>
        </w:rPr>
        <w:t>tsah</w:t>
      </w:r>
      <w:proofErr w:type="spellEnd"/>
      <w:r>
        <w:rPr>
          <w:rFonts w:ascii="Arial"/>
          <w:spacing w:val="52"/>
        </w:rPr>
        <w:t xml:space="preserve"> </w:t>
      </w:r>
      <w:proofErr w:type="spellStart"/>
      <w:r>
        <w:rPr>
          <w:rFonts w:ascii="Arial"/>
          <w:spacing w:val="-5"/>
        </w:rPr>
        <w:t>pupilhypox</w:t>
      </w:r>
      <w:proofErr w:type="spellEnd"/>
    </w:p>
    <w:p w14:paraId="11CE06BB" w14:textId="77777777" w:rsidR="00C4731A" w:rsidRDefault="002616D9">
      <w:pPr>
        <w:spacing w:before="44"/>
        <w:ind w:left="2625"/>
        <w:jc w:val="center"/>
        <w:rPr>
          <w:rFonts w:ascii="Arial"/>
          <w:sz w:val="18"/>
        </w:rPr>
      </w:pPr>
      <w:r>
        <w:pict w14:anchorId="5CF0F6A5">
          <v:group id="_x0000_s1232" style="position:absolute;left:0;text-align:left;margin-left:165.4pt;margin-top:1.5pt;width:275.8pt;height:140.3pt;z-index:251648512;mso-position-horizontal-relative:page" coordorigin="3308,30" coordsize="5516,2806">
            <v:rect id="_x0000_s1498" style="position:absolute;left:3363;top:32;width:5406;height:2749" fillcolor="#ebebeb" stroked="f"/>
            <v:rect id="_x0000_s1497" style="position:absolute;left:3363;top:32;width:492;height:230" fillcolor="#006cc2" stroked="f">
              <v:fill opacity="46006f"/>
            </v:rect>
            <v:rect id="_x0000_s1496" style="position:absolute;left:3363;top:32;width:492;height:230" filled="f" strokeweight=".07425mm"/>
            <v:rect id="_x0000_s1495" style="position:absolute;left:3854;top:32;width:492;height:230" fillcolor="#006cc2" stroked="f">
              <v:fill opacity="46006f"/>
            </v:rect>
            <v:rect id="_x0000_s1494" style="position:absolute;left:3854;top:32;width:492;height:230" filled="f" strokeweight=".07425mm"/>
            <v:rect id="_x0000_s1493" style="position:absolute;left:4346;top:32;width:492;height:230" fillcolor="#006cc2" stroked="f">
              <v:fill opacity="46006f"/>
            </v:rect>
            <v:rect id="_x0000_s1492" style="position:absolute;left:4346;top:32;width:492;height:230" filled="f" strokeweight=".07425mm"/>
            <v:rect id="_x0000_s1491" style="position:absolute;left:4837;top:32;width:492;height:230" fillcolor="#006cc2" stroked="f">
              <v:fill opacity="46006f"/>
            </v:rect>
            <v:rect id="_x0000_s1490" style="position:absolute;left:4837;top:32;width:492;height:230" filled="f" strokeweight=".07425mm"/>
            <v:rect id="_x0000_s1489" style="position:absolute;left:5328;top:32;width:492;height:230" fillcolor="#006cc2" stroked="f">
              <v:fill opacity="46006f"/>
            </v:rect>
            <v:rect id="_x0000_s1488" style="position:absolute;left:5328;top:32;width:492;height:230" filled="f" strokeweight=".07425mm"/>
            <v:rect id="_x0000_s1487" style="position:absolute;left:5820;top:32;width:492;height:230" fillcolor="#006cc2" stroked="f">
              <v:fill opacity="46006f"/>
            </v:rect>
            <v:rect id="_x0000_s1486" style="position:absolute;left:5820;top:32;width:492;height:230" filled="f" strokeweight=".07425mm"/>
            <v:rect id="_x0000_s1485" style="position:absolute;left:6311;top:32;width:492;height:230" fillcolor="#006cc2" stroked="f">
              <v:fill opacity="46006f"/>
            </v:rect>
            <v:rect id="_x0000_s1484" style="position:absolute;left:6311;top:32;width:492;height:230" filled="f" strokeweight=".07425mm"/>
            <v:rect id="_x0000_s1483" style="position:absolute;left:6803;top:32;width:492;height:230" fillcolor="#006cc2" stroked="f">
              <v:fill opacity="46006f"/>
            </v:rect>
            <v:rect id="_x0000_s1482" style="position:absolute;left:6803;top:32;width:492;height:230" filled="f" strokeweight=".07425mm"/>
            <v:rect id="_x0000_s1481" style="position:absolute;left:7294;top:32;width:492;height:230" fillcolor="#006cc2" stroked="f">
              <v:fill opacity="46006f"/>
            </v:rect>
            <v:rect id="_x0000_s1480" style="position:absolute;left:7294;top:32;width:492;height:230" filled="f" strokeweight=".07425mm"/>
            <v:rect id="_x0000_s1479" style="position:absolute;left:7785;top:32;width:492;height:230" fillcolor="#006cc2" stroked="f">
              <v:fill opacity="46006f"/>
            </v:rect>
            <v:rect id="_x0000_s1478" style="position:absolute;left:7785;top:32;width:492;height:230" filled="f" strokeweight=".07425mm"/>
            <v:rect id="_x0000_s1477" style="position:absolute;left:8277;top:32;width:492;height:230" fillcolor="#006cc2" stroked="f">
              <v:fill opacity="46006f"/>
            </v:rect>
            <v:rect id="_x0000_s1476" style="position:absolute;left:8277;top:32;width:492;height:230" filled="f" strokeweight=".07425mm"/>
            <v:rect id="_x0000_s1475" style="position:absolute;left:3363;top:261;width:492;height:230" fillcolor="#006cc2" stroked="f">
              <v:fill opacity="46006f"/>
            </v:rect>
            <v:rect id="_x0000_s1474" style="position:absolute;left:3363;top:261;width:492;height:230" filled="f" strokeweight=".07425mm"/>
            <v:rect id="_x0000_s1473" style="position:absolute;left:3854;top:261;width:492;height:230" fillcolor="#006cc2" stroked="f">
              <v:fill opacity="46006f"/>
            </v:rect>
            <v:rect id="_x0000_s1472" style="position:absolute;left:3854;top:261;width:492;height:230" filled="f" strokeweight=".07425mm"/>
            <v:rect id="_x0000_s1471" style="position:absolute;left:4346;top:261;width:492;height:230" fillcolor="#006cc2" stroked="f">
              <v:fill opacity="46006f"/>
            </v:rect>
            <v:rect id="_x0000_s1470" style="position:absolute;left:4346;top:261;width:492;height:230" filled="f" strokeweight=".07425mm"/>
            <v:rect id="_x0000_s1469" style="position:absolute;left:4837;top:261;width:492;height:230" fillcolor="#006cc2" stroked="f">
              <v:fill opacity="46006f"/>
            </v:rect>
            <v:rect id="_x0000_s1468" style="position:absolute;left:4837;top:261;width:492;height:230" filled="f" strokeweight=".07425mm"/>
            <v:rect id="_x0000_s1467" style="position:absolute;left:5328;top:261;width:492;height:230" fillcolor="#006cc2" stroked="f">
              <v:fill opacity="46006f"/>
            </v:rect>
            <v:rect id="_x0000_s1466" style="position:absolute;left:5328;top:261;width:492;height:230" filled="f" strokeweight=".07425mm"/>
            <v:rect id="_x0000_s1465" style="position:absolute;left:5820;top:261;width:492;height:230" fillcolor="#006cc2" stroked="f">
              <v:fill opacity="46006f"/>
            </v:rect>
            <v:rect id="_x0000_s1464" style="position:absolute;left:5820;top:261;width:492;height:230" filled="f" strokeweight=".07425mm"/>
            <v:rect id="_x0000_s1463" style="position:absolute;left:6311;top:261;width:492;height:230" fillcolor="#006cc2" stroked="f">
              <v:fill opacity="46006f"/>
            </v:rect>
            <v:rect id="_x0000_s1462" style="position:absolute;left:6311;top:261;width:492;height:230" filled="f" strokeweight=".07425mm"/>
            <v:rect id="_x0000_s1461" style="position:absolute;left:6803;top:261;width:492;height:230" fillcolor="#006cc2" stroked="f">
              <v:fill opacity="46006f"/>
            </v:rect>
            <v:rect id="_x0000_s1460" style="position:absolute;left:6803;top:261;width:492;height:230" filled="f" strokeweight=".07425mm"/>
            <v:rect id="_x0000_s1459" style="position:absolute;left:7294;top:261;width:492;height:230" fillcolor="#006cc2" stroked="f">
              <v:fill opacity="46006f"/>
            </v:rect>
            <v:rect id="_x0000_s1458" style="position:absolute;left:7294;top:261;width:492;height:230" filled="f" strokeweight=".07425mm"/>
            <v:rect id="_x0000_s1457" style="position:absolute;left:7785;top:261;width:492;height:230" fillcolor="#006cc2" stroked="f">
              <v:fill opacity="46006f"/>
            </v:rect>
            <v:rect id="_x0000_s1456" style="position:absolute;left:7785;top:261;width:492;height:230" filled="f" strokeweight=".07425mm"/>
            <v:rect id="_x0000_s1455" style="position:absolute;left:8277;top:261;width:492;height:230" fillcolor="#b61a51" stroked="f">
              <v:fill opacity="46006f"/>
            </v:rect>
            <v:rect id="_x0000_s1454" style="position:absolute;left:8277;top:261;width:492;height:230" filled="f" strokeweight=".07425mm"/>
            <v:rect id="_x0000_s1453" style="position:absolute;left:3363;top:490;width:492;height:230" fillcolor="#006cc2" stroked="f">
              <v:fill opacity="46006f"/>
            </v:rect>
            <v:rect id="_x0000_s1452" style="position:absolute;left:3363;top:490;width:492;height:230" filled="f" strokeweight=".07425mm"/>
            <v:rect id="_x0000_s1451" style="position:absolute;left:3854;top:490;width:492;height:230" fillcolor="#006cc2" stroked="f">
              <v:fill opacity="46006f"/>
            </v:rect>
            <v:rect id="_x0000_s1450" style="position:absolute;left:3854;top:490;width:492;height:230" filled="f" strokeweight=".07425mm"/>
            <v:rect id="_x0000_s1449" style="position:absolute;left:4346;top:490;width:492;height:230" fillcolor="#006cc2" stroked="f">
              <v:fill opacity="46006f"/>
            </v:rect>
            <v:rect id="_x0000_s1448" style="position:absolute;left:4346;top:490;width:492;height:230" filled="f" strokeweight=".07425mm"/>
            <v:rect id="_x0000_s1447" style="position:absolute;left:4837;top:490;width:492;height:230" fillcolor="#006cc2" stroked="f">
              <v:fill opacity="46006f"/>
            </v:rect>
            <v:rect id="_x0000_s1446" style="position:absolute;left:4837;top:490;width:492;height:230" filled="f" strokeweight=".07425mm"/>
            <v:rect id="_x0000_s1445" style="position:absolute;left:5328;top:490;width:492;height:230" fillcolor="#006cc2" stroked="f">
              <v:fill opacity="46006f"/>
            </v:rect>
            <v:rect id="_x0000_s1444" style="position:absolute;left:5328;top:490;width:492;height:230" filled="f" strokeweight=".07425mm"/>
            <v:rect id="_x0000_s1443" style="position:absolute;left:5820;top:490;width:492;height:230" fillcolor="#006cc2" stroked="f">
              <v:fill opacity="46006f"/>
            </v:rect>
            <v:rect id="_x0000_s1442" style="position:absolute;left:5820;top:490;width:492;height:230" filled="f" strokeweight=".07425mm"/>
            <v:rect id="_x0000_s1441" style="position:absolute;left:6311;top:490;width:492;height:230" fillcolor="#006cc2" stroked="f">
              <v:fill opacity="46006f"/>
            </v:rect>
            <v:rect id="_x0000_s1440" style="position:absolute;left:6311;top:490;width:492;height:230" filled="f" strokeweight=".07425mm"/>
            <v:rect id="_x0000_s1439" style="position:absolute;left:6803;top:490;width:492;height:230" fillcolor="#006cc2" stroked="f">
              <v:fill opacity="46006f"/>
            </v:rect>
            <v:rect id="_x0000_s1438" style="position:absolute;left:6803;top:490;width:492;height:230" filled="f" strokeweight=".07425mm"/>
            <v:rect id="_x0000_s1437" style="position:absolute;left:7294;top:490;width:492;height:230" fillcolor="#006cc2" stroked="f">
              <v:fill opacity="46006f"/>
            </v:rect>
            <v:rect id="_x0000_s1436" style="position:absolute;left:7294;top:490;width:492;height:230" filled="f" strokeweight=".07425mm"/>
            <v:rect id="_x0000_s1435" style="position:absolute;left:7785;top:490;width:492;height:230" fillcolor="#b61a51" stroked="f">
              <v:fill opacity="46006f"/>
            </v:rect>
            <v:rect id="_x0000_s1434" style="position:absolute;left:7785;top:490;width:492;height:230" filled="f" strokeweight=".07425mm"/>
            <v:rect id="_x0000_s1433" style="position:absolute;left:8277;top:490;width:492;height:230" fillcolor="#006cc2" stroked="f">
              <v:fill opacity="46006f"/>
            </v:rect>
            <v:rect id="_x0000_s1432" style="position:absolute;left:8277;top:490;width:492;height:230" filled="f" strokeweight=".07425mm"/>
            <v:rect id="_x0000_s1431" style="position:absolute;left:3363;top:719;width:492;height:230" fillcolor="#006cc2" stroked="f">
              <v:fill opacity="46006f"/>
            </v:rect>
            <v:rect id="_x0000_s1430" style="position:absolute;left:3363;top:719;width:492;height:230" filled="f" strokeweight=".07425mm"/>
            <v:rect id="_x0000_s1429" style="position:absolute;left:3854;top:719;width:492;height:230" fillcolor="#006cc2" stroked="f">
              <v:fill opacity="46006f"/>
            </v:rect>
            <v:rect id="_x0000_s1428" style="position:absolute;left:3854;top:719;width:492;height:230" filled="f" strokeweight=".07425mm"/>
            <v:rect id="_x0000_s1427" style="position:absolute;left:4346;top:719;width:492;height:230" fillcolor="#006cc2" stroked="f">
              <v:fill opacity="46006f"/>
            </v:rect>
            <v:rect id="_x0000_s1426" style="position:absolute;left:4346;top:719;width:492;height:230" filled="f" strokeweight=".07425mm"/>
            <v:rect id="_x0000_s1425" style="position:absolute;left:4837;top:719;width:492;height:230" fillcolor="#006cc2" stroked="f">
              <v:fill opacity="46006f"/>
            </v:rect>
            <v:rect id="_x0000_s1424" style="position:absolute;left:4837;top:719;width:492;height:230" filled="f" strokeweight=".07425mm"/>
            <v:rect id="_x0000_s1423" style="position:absolute;left:5328;top:719;width:492;height:230" fillcolor="#006cc2" stroked="f">
              <v:fill opacity="46006f"/>
            </v:rect>
            <v:rect id="_x0000_s1422" style="position:absolute;left:5328;top:719;width:492;height:230" filled="f" strokeweight=".07425mm"/>
            <v:rect id="_x0000_s1421" style="position:absolute;left:5820;top:719;width:492;height:230" fillcolor="#006cc2" stroked="f">
              <v:fill opacity="46006f"/>
            </v:rect>
            <v:rect id="_x0000_s1420" style="position:absolute;left:5820;top:719;width:492;height:230" filled="f" strokeweight=".07425mm"/>
            <v:rect id="_x0000_s1419" style="position:absolute;left:6311;top:719;width:492;height:230" fillcolor="#006cc2" stroked="f">
              <v:fill opacity="46006f"/>
            </v:rect>
            <v:rect id="_x0000_s1418" style="position:absolute;left:6311;top:719;width:492;height:230" filled="f" strokeweight=".07425mm"/>
            <v:rect id="_x0000_s1417" style="position:absolute;left:6803;top:719;width:492;height:230" fillcolor="#006cc2" stroked="f">
              <v:fill opacity="46006f"/>
            </v:rect>
            <v:rect id="_x0000_s1416" style="position:absolute;left:6803;top:719;width:492;height:230" filled="f" strokeweight=".07425mm"/>
            <v:rect id="_x0000_s1415" style="position:absolute;left:7294;top:719;width:492;height:230" fillcolor="#006cc2" stroked="f">
              <v:fill opacity="46006f"/>
            </v:rect>
            <v:rect id="_x0000_s1414" style="position:absolute;left:7294;top:719;width:492;height:230" filled="f" strokeweight=".07425mm"/>
            <v:rect id="_x0000_s1413" style="position:absolute;left:7785;top:719;width:492;height:230" fillcolor="#b61a51" stroked="f">
              <v:fill opacity="46006f"/>
            </v:rect>
            <v:rect id="_x0000_s1412" style="position:absolute;left:7785;top:719;width:492;height:230" filled="f" strokeweight=".07425mm"/>
            <v:rect id="_x0000_s1411" style="position:absolute;left:8277;top:719;width:492;height:230" fillcolor="#b61a51" stroked="f">
              <v:fill opacity="46006f"/>
            </v:rect>
            <v:rect id="_x0000_s1410" style="position:absolute;left:8277;top:719;width:492;height:230" filled="f" strokeweight=".07425mm"/>
            <v:rect id="_x0000_s1409" style="position:absolute;left:3363;top:948;width:492;height:230" fillcolor="#006cc2" stroked="f">
              <v:fill opacity="46006f"/>
            </v:rect>
            <v:rect id="_x0000_s1408" style="position:absolute;left:3363;top:948;width:492;height:230" filled="f" strokeweight=".07425mm"/>
            <v:rect id="_x0000_s1407" style="position:absolute;left:3854;top:948;width:492;height:230" fillcolor="#006cc2" stroked="f">
              <v:fill opacity="46006f"/>
            </v:rect>
            <v:rect id="_x0000_s1406" style="position:absolute;left:3854;top:948;width:492;height:230" filled="f" strokeweight=".07425mm"/>
            <v:rect id="_x0000_s1405" style="position:absolute;left:4346;top:948;width:492;height:230" fillcolor="#006cc2" stroked="f">
              <v:fill opacity="46006f"/>
            </v:rect>
            <v:rect id="_x0000_s1404" style="position:absolute;left:4346;top:948;width:492;height:230" filled="f" strokeweight=".07425mm"/>
            <v:rect id="_x0000_s1403" style="position:absolute;left:4837;top:948;width:492;height:230" fillcolor="#006cc2" stroked="f">
              <v:fill opacity="46006f"/>
            </v:rect>
            <v:rect id="_x0000_s1402" style="position:absolute;left:4837;top:948;width:492;height:230" filled="f" strokeweight=".07425mm"/>
            <v:rect id="_x0000_s1401" style="position:absolute;left:5328;top:948;width:492;height:230" fillcolor="#006cc2" stroked="f">
              <v:fill opacity="46006f"/>
            </v:rect>
            <v:rect id="_x0000_s1400" style="position:absolute;left:5328;top:948;width:492;height:230" filled="f" strokeweight=".07425mm"/>
            <v:rect id="_x0000_s1399" style="position:absolute;left:5820;top:948;width:492;height:230" fillcolor="#006cc2" stroked="f">
              <v:fill opacity="46006f"/>
            </v:rect>
            <v:rect id="_x0000_s1398" style="position:absolute;left:5820;top:948;width:492;height:230" filled="f" strokeweight=".07425mm"/>
            <v:rect id="_x0000_s1397" style="position:absolute;left:6311;top:948;width:492;height:230" fillcolor="#006cc2" stroked="f">
              <v:fill opacity="46006f"/>
            </v:rect>
            <v:rect id="_x0000_s1396" style="position:absolute;left:6311;top:948;width:492;height:230" filled="f" strokeweight=".07425mm"/>
            <v:rect id="_x0000_s1395" style="position:absolute;left:6803;top:948;width:492;height:230" fillcolor="#006cc2" stroked="f">
              <v:fill opacity="46006f"/>
            </v:rect>
            <v:rect id="_x0000_s1394" style="position:absolute;left:6803;top:948;width:492;height:230" filled="f" strokeweight=".07425mm"/>
            <v:rect id="_x0000_s1393" style="position:absolute;left:7294;top:948;width:492;height:230" fillcolor="#b61a51" stroked="f">
              <v:fill opacity="46006f"/>
            </v:rect>
            <v:rect id="_x0000_s1392" style="position:absolute;left:7294;top:948;width:492;height:230" filled="f" strokeweight=".07425mm"/>
            <v:rect id="_x0000_s1391" style="position:absolute;left:7785;top:948;width:492;height:230" fillcolor="#006cc2" stroked="f">
              <v:fill opacity="46006f"/>
            </v:rect>
            <v:rect id="_x0000_s1390" style="position:absolute;left:7785;top:948;width:492;height:230" filled="f" strokeweight=".07425mm"/>
            <v:rect id="_x0000_s1389" style="position:absolute;left:8277;top:948;width:492;height:230" fillcolor="#006cc2" stroked="f">
              <v:fill opacity="46006f"/>
            </v:rect>
            <v:rect id="_x0000_s1388" style="position:absolute;left:8277;top:948;width:492;height:230" filled="f" strokeweight=".07425mm"/>
            <v:rect id="_x0000_s1387" style="position:absolute;left:3363;top:1177;width:492;height:230" fillcolor="#006cc2" stroked="f">
              <v:fill opacity="46006f"/>
            </v:rect>
            <v:rect id="_x0000_s1386" style="position:absolute;left:3363;top:1177;width:492;height:230" filled="f" strokeweight=".07425mm"/>
            <v:rect id="_x0000_s1385" style="position:absolute;left:3854;top:1177;width:492;height:230" fillcolor="#006cc2" stroked="f">
              <v:fill opacity="46006f"/>
            </v:rect>
            <v:rect id="_x0000_s1384" style="position:absolute;left:3854;top:1177;width:492;height:230" filled="f" strokeweight=".07425mm"/>
            <v:rect id="_x0000_s1383" style="position:absolute;left:4346;top:1177;width:492;height:230" fillcolor="#006cc2" stroked="f">
              <v:fill opacity="46006f"/>
            </v:rect>
            <v:rect id="_x0000_s1382" style="position:absolute;left:4346;top:1177;width:492;height:230" filled="f" strokeweight=".07425mm"/>
            <v:rect id="_x0000_s1381" style="position:absolute;left:4837;top:1177;width:492;height:230" fillcolor="#006cc2" stroked="f">
              <v:fill opacity="46006f"/>
            </v:rect>
            <v:rect id="_x0000_s1380" style="position:absolute;left:4837;top:1177;width:492;height:230" filled="f" strokeweight=".07425mm"/>
            <v:rect id="_x0000_s1379" style="position:absolute;left:5328;top:1177;width:492;height:230" fillcolor="#006cc2" stroked="f">
              <v:fill opacity="46006f"/>
            </v:rect>
            <v:rect id="_x0000_s1378" style="position:absolute;left:5328;top:1177;width:492;height:230" filled="f" strokeweight=".07425mm"/>
            <v:rect id="_x0000_s1377" style="position:absolute;left:5820;top:1177;width:492;height:230" fillcolor="#006cc2" stroked="f">
              <v:fill opacity="46006f"/>
            </v:rect>
            <v:rect id="_x0000_s1376" style="position:absolute;left:5820;top:1177;width:492;height:230" filled="f" strokeweight=".07425mm"/>
            <v:rect id="_x0000_s1375" style="position:absolute;left:6311;top:1177;width:492;height:230" fillcolor="#006cc2" stroked="f">
              <v:fill opacity="46006f"/>
            </v:rect>
            <v:rect id="_x0000_s1374" style="position:absolute;left:6311;top:1177;width:492;height:230" filled="f" strokeweight=".07425mm"/>
            <v:rect id="_x0000_s1373" style="position:absolute;left:6803;top:1177;width:492;height:230" fillcolor="#006cc2" stroked="f">
              <v:fill opacity="46006f"/>
            </v:rect>
            <v:rect id="_x0000_s1372" style="position:absolute;left:6803;top:1177;width:492;height:230" filled="f" strokeweight=".07425mm"/>
            <v:rect id="_x0000_s1371" style="position:absolute;left:7294;top:1177;width:492;height:230" fillcolor="#b61a51" stroked="f">
              <v:fill opacity="46006f"/>
            </v:rect>
            <v:rect id="_x0000_s1370" style="position:absolute;left:7294;top:1177;width:492;height:230" filled="f" strokeweight=".07425mm"/>
            <v:rect id="_x0000_s1369" style="position:absolute;left:7785;top:1177;width:492;height:230" fillcolor="#006cc2" stroked="f">
              <v:fill opacity="46006f"/>
            </v:rect>
            <v:rect id="_x0000_s1368" style="position:absolute;left:7785;top:1177;width:492;height:230" filled="f" strokeweight=".07425mm"/>
            <v:rect id="_x0000_s1367" style="position:absolute;left:8277;top:1177;width:492;height:230" fillcolor="#b61a51" stroked="f">
              <v:fill opacity="46006f"/>
            </v:rect>
            <v:rect id="_x0000_s1366" style="position:absolute;left:8277;top:1177;width:492;height:230" filled="f" strokeweight=".07425mm"/>
            <v:rect id="_x0000_s1365" style="position:absolute;left:3363;top:1406;width:492;height:230" fillcolor="#006cc2" stroked="f">
              <v:fill opacity="46006f"/>
            </v:rect>
            <v:rect id="_x0000_s1364" style="position:absolute;left:3363;top:1406;width:492;height:230" filled="f" strokeweight=".07425mm"/>
            <v:rect id="_x0000_s1363" style="position:absolute;left:3854;top:1406;width:492;height:230" fillcolor="#006cc2" stroked="f">
              <v:fill opacity="46006f"/>
            </v:rect>
            <v:rect id="_x0000_s1362" style="position:absolute;left:3854;top:1406;width:492;height:230" filled="f" strokeweight=".07425mm"/>
            <v:rect id="_x0000_s1361" style="position:absolute;left:4346;top:1406;width:492;height:230" fillcolor="#006cc2" stroked="f">
              <v:fill opacity="46006f"/>
            </v:rect>
            <v:rect id="_x0000_s1360" style="position:absolute;left:4346;top:1406;width:492;height:230" filled="f" strokeweight=".07425mm"/>
            <v:rect id="_x0000_s1359" style="position:absolute;left:4837;top:1406;width:492;height:230" fillcolor="#006cc2" stroked="f">
              <v:fill opacity="46006f"/>
            </v:rect>
            <v:rect id="_x0000_s1358" style="position:absolute;left:4837;top:1406;width:492;height:230" filled="f" strokeweight=".07425mm"/>
            <v:rect id="_x0000_s1357" style="position:absolute;left:5328;top:1406;width:492;height:230" fillcolor="#006cc2" stroked="f">
              <v:fill opacity="46006f"/>
            </v:rect>
            <v:rect id="_x0000_s1356" style="position:absolute;left:5328;top:1406;width:492;height:230" filled="f" strokeweight=".07425mm"/>
            <v:rect id="_x0000_s1355" style="position:absolute;left:5820;top:1406;width:492;height:230" fillcolor="#006cc2" stroked="f">
              <v:fill opacity="46006f"/>
            </v:rect>
            <v:rect id="_x0000_s1354" style="position:absolute;left:5820;top:1406;width:492;height:230" filled="f" strokeweight=".07425mm"/>
            <v:rect id="_x0000_s1353" style="position:absolute;left:6311;top:1406;width:492;height:230" fillcolor="#006cc2" stroked="f">
              <v:fill opacity="46006f"/>
            </v:rect>
            <v:rect id="_x0000_s1352" style="position:absolute;left:6311;top:1406;width:492;height:230" filled="f" strokeweight=".07425mm"/>
            <v:rect id="_x0000_s1351" style="position:absolute;left:6803;top:1406;width:492;height:230" fillcolor="#006cc2" stroked="f">
              <v:fill opacity="46006f"/>
            </v:rect>
            <v:rect id="_x0000_s1350" style="position:absolute;left:6803;top:1406;width:492;height:230" filled="f" strokeweight=".07425mm"/>
            <v:rect id="_x0000_s1349" style="position:absolute;left:7294;top:1406;width:492;height:230" fillcolor="#b61a51" stroked="f">
              <v:fill opacity="46006f"/>
            </v:rect>
            <v:rect id="_x0000_s1348" style="position:absolute;left:7294;top:1406;width:492;height:230" filled="f" strokeweight=".07425mm"/>
            <v:rect id="_x0000_s1347" style="position:absolute;left:7785;top:1406;width:492;height:230" fillcolor="#b61a51" stroked="f">
              <v:fill opacity="46006f"/>
            </v:rect>
            <v:rect id="_x0000_s1346" style="position:absolute;left:7785;top:1406;width:492;height:230" filled="f" strokeweight=".07425mm"/>
            <v:rect id="_x0000_s1345" style="position:absolute;left:8277;top:1406;width:492;height:230" fillcolor="#006cc2" stroked="f">
              <v:fill opacity="46006f"/>
            </v:rect>
            <v:rect id="_x0000_s1344" style="position:absolute;left:8277;top:1406;width:492;height:230" filled="f" strokeweight=".07425mm"/>
            <v:rect id="_x0000_s1343" style="position:absolute;left:3363;top:1636;width:492;height:230" fillcolor="#006cc2" stroked="f">
              <v:fill opacity="46006f"/>
            </v:rect>
            <v:rect id="_x0000_s1342" style="position:absolute;left:3363;top:1636;width:492;height:230" filled="f" strokeweight=".07425mm"/>
            <v:rect id="_x0000_s1341" style="position:absolute;left:3854;top:1636;width:492;height:230" fillcolor="#006cc2" stroked="f">
              <v:fill opacity="46006f"/>
            </v:rect>
            <v:rect id="_x0000_s1340" style="position:absolute;left:3854;top:1636;width:492;height:230" filled="f" strokeweight=".07425mm"/>
            <v:rect id="_x0000_s1339" style="position:absolute;left:4346;top:1636;width:492;height:230" fillcolor="#006cc2" stroked="f">
              <v:fill opacity="46006f"/>
            </v:rect>
            <v:rect id="_x0000_s1338" style="position:absolute;left:4346;top:1636;width:492;height:230" filled="f" strokeweight=".07425mm"/>
            <v:rect id="_x0000_s1337" style="position:absolute;left:4837;top:1636;width:492;height:230" fillcolor="#006cc2" stroked="f">
              <v:fill opacity="46006f"/>
            </v:rect>
            <v:rect id="_x0000_s1336" style="position:absolute;left:4837;top:1636;width:492;height:230" filled="f" strokeweight=".07425mm"/>
            <v:rect id="_x0000_s1335" style="position:absolute;left:5328;top:1636;width:492;height:230" fillcolor="#006cc2" stroked="f">
              <v:fill opacity="46006f"/>
            </v:rect>
            <v:rect id="_x0000_s1334" style="position:absolute;left:5328;top:1636;width:492;height:230" filled="f" strokeweight=".07425mm"/>
            <v:rect id="_x0000_s1333" style="position:absolute;left:5820;top:1636;width:492;height:230" fillcolor="#006cc2" stroked="f">
              <v:fill opacity="46006f"/>
            </v:rect>
            <v:rect id="_x0000_s1332" style="position:absolute;left:5820;top:1636;width:492;height:230" filled="f" strokeweight=".07425mm"/>
            <v:rect id="_x0000_s1331" style="position:absolute;left:6311;top:1636;width:492;height:230" fillcolor="#006cc2" stroked="f">
              <v:fill opacity="46006f"/>
            </v:rect>
            <v:rect id="_x0000_s1330" style="position:absolute;left:6311;top:1636;width:492;height:230" filled="f" strokeweight=".07425mm"/>
            <v:rect id="_x0000_s1329" style="position:absolute;left:6803;top:1636;width:492;height:230" fillcolor="#006cc2" stroked="f">
              <v:fill opacity="46006f"/>
            </v:rect>
            <v:rect id="_x0000_s1328" style="position:absolute;left:6803;top:1636;width:492;height:230" filled="f" strokeweight=".07425mm"/>
            <v:rect id="_x0000_s1327" style="position:absolute;left:7294;top:1636;width:492;height:230" fillcolor="#b61a51" stroked="f">
              <v:fill opacity="46006f"/>
            </v:rect>
            <v:rect id="_x0000_s1326" style="position:absolute;left:7294;top:1636;width:492;height:230" filled="f" strokeweight=".07425mm"/>
            <v:rect id="_x0000_s1325" style="position:absolute;left:7785;top:1636;width:492;height:230" fillcolor="#b61a51" stroked="f">
              <v:fill opacity="46006f"/>
            </v:rect>
            <v:rect id="_x0000_s1324" style="position:absolute;left:7785;top:1636;width:492;height:230" filled="f" strokeweight=".07425mm"/>
            <v:rect id="_x0000_s1323" style="position:absolute;left:8277;top:1636;width:492;height:230" fillcolor="#b61a51" stroked="f">
              <v:fill opacity="46006f"/>
            </v:rect>
            <v:rect id="_x0000_s1322" style="position:absolute;left:8277;top:1636;width:492;height:230" filled="f" strokeweight=".07425mm"/>
            <v:rect id="_x0000_s1321" style="position:absolute;left:3363;top:1865;width:492;height:230" fillcolor="#006cc2" stroked="f">
              <v:fill opacity="46006f"/>
            </v:rect>
            <v:rect id="_x0000_s1320" style="position:absolute;left:3363;top:1865;width:492;height:230" filled="f" strokeweight=".07425mm"/>
            <v:rect id="_x0000_s1319" style="position:absolute;left:3854;top:1865;width:492;height:230" fillcolor="#006cc2" stroked="f">
              <v:fill opacity="46006f"/>
            </v:rect>
            <v:rect id="_x0000_s1318" style="position:absolute;left:3854;top:1865;width:492;height:230" filled="f" strokeweight=".07425mm"/>
            <v:rect id="_x0000_s1317" style="position:absolute;left:4346;top:1865;width:492;height:230" fillcolor="#006cc2" stroked="f">
              <v:fill opacity="46006f"/>
            </v:rect>
            <v:rect id="_x0000_s1316" style="position:absolute;left:4346;top:1865;width:492;height:230" filled="f" strokeweight=".07425mm"/>
            <v:rect id="_x0000_s1315" style="position:absolute;left:4837;top:1865;width:492;height:230" fillcolor="#006cc2" stroked="f">
              <v:fill opacity="46006f"/>
            </v:rect>
            <v:rect id="_x0000_s1314" style="position:absolute;left:4837;top:1865;width:492;height:230" filled="f" strokeweight=".07425mm"/>
            <v:rect id="_x0000_s1313" style="position:absolute;left:5328;top:1865;width:492;height:230" fillcolor="#006cc2" stroked="f">
              <v:fill opacity="46006f"/>
            </v:rect>
            <v:rect id="_x0000_s1312" style="position:absolute;left:5328;top:1865;width:492;height:230" filled="f" strokeweight=".07425mm"/>
            <v:rect id="_x0000_s1311" style="position:absolute;left:5820;top:1865;width:492;height:230" fillcolor="#006cc2" stroked="f">
              <v:fill opacity="46006f"/>
            </v:rect>
            <v:rect id="_x0000_s1310" style="position:absolute;left:5820;top:1865;width:492;height:230" filled="f" strokeweight=".07425mm"/>
            <v:rect id="_x0000_s1309" style="position:absolute;left:6311;top:1865;width:492;height:230" fillcolor="#006cc2" stroked="f">
              <v:fill opacity="46006f"/>
            </v:rect>
            <v:rect id="_x0000_s1308" style="position:absolute;left:6311;top:1865;width:492;height:230" filled="f" strokeweight=".07425mm"/>
            <v:rect id="_x0000_s1307" style="position:absolute;left:6803;top:1865;width:492;height:230" fillcolor="#b61a51" stroked="f">
              <v:fill opacity="46006f"/>
            </v:rect>
            <v:rect id="_x0000_s1306" style="position:absolute;left:6803;top:1865;width:492;height:230" filled="f" strokeweight=".07425mm"/>
            <v:rect id="_x0000_s1305" style="position:absolute;left:7294;top:1865;width:492;height:230" fillcolor="#006cc2" stroked="f">
              <v:fill opacity="46006f"/>
            </v:rect>
            <v:rect id="_x0000_s1304" style="position:absolute;left:7294;top:1865;width:492;height:230" filled="f" strokeweight=".07425mm"/>
            <v:rect id="_x0000_s1303" style="position:absolute;left:7785;top:1865;width:492;height:230" fillcolor="#006cc2" stroked="f">
              <v:fill opacity="46006f"/>
            </v:rect>
            <v:rect id="_x0000_s1302" style="position:absolute;left:7785;top:1865;width:492;height:230" filled="f" strokeweight=".07425mm"/>
            <v:rect id="_x0000_s1301" style="position:absolute;left:8277;top:1865;width:492;height:230" fillcolor="#006cc2" stroked="f">
              <v:fill opacity="46006f"/>
            </v:rect>
            <v:rect id="_x0000_s1300" style="position:absolute;left:8277;top:1865;width:492;height:230" filled="f" strokeweight=".07425mm"/>
            <v:rect id="_x0000_s1299" style="position:absolute;left:3363;top:2094;width:492;height:230" fillcolor="#006cc2" stroked="f">
              <v:fill opacity="46006f"/>
            </v:rect>
            <v:rect id="_x0000_s1298" style="position:absolute;left:3363;top:2094;width:492;height:230" filled="f" strokeweight=".07425mm"/>
            <v:rect id="_x0000_s1297" style="position:absolute;left:3854;top:2094;width:492;height:230" fillcolor="#006cc2" stroked="f">
              <v:fill opacity="46006f"/>
            </v:rect>
            <v:rect id="_x0000_s1296" style="position:absolute;left:3854;top:2094;width:492;height:230" filled="f" strokeweight=".07425mm"/>
            <v:rect id="_x0000_s1295" style="position:absolute;left:4346;top:2094;width:492;height:230" fillcolor="#006cc2" stroked="f">
              <v:fill opacity="46006f"/>
            </v:rect>
            <v:rect id="_x0000_s1294" style="position:absolute;left:4346;top:2094;width:492;height:230" filled="f" strokeweight=".07425mm"/>
            <v:rect id="_x0000_s1293" style="position:absolute;left:4837;top:2094;width:492;height:230" fillcolor="#006cc2" stroked="f">
              <v:fill opacity="46006f"/>
            </v:rect>
            <v:rect id="_x0000_s1292" style="position:absolute;left:4837;top:2094;width:492;height:230" filled="f" strokeweight=".07425mm"/>
            <v:rect id="_x0000_s1291" style="position:absolute;left:5328;top:2094;width:492;height:230" fillcolor="#006cc2" stroked="f">
              <v:fill opacity="46006f"/>
            </v:rect>
            <v:rect id="_x0000_s1290" style="position:absolute;left:5328;top:2094;width:492;height:230" filled="f" strokeweight=".07425mm"/>
            <v:rect id="_x0000_s1289" style="position:absolute;left:5820;top:2094;width:492;height:230" fillcolor="#006cc2" stroked="f">
              <v:fill opacity="46006f"/>
            </v:rect>
            <v:rect id="_x0000_s1288" style="position:absolute;left:5820;top:2094;width:492;height:230" filled="f" strokeweight=".07425mm"/>
            <v:rect id="_x0000_s1287" style="position:absolute;left:6311;top:2094;width:492;height:230" fillcolor="#b61a51" stroked="f">
              <v:fill opacity="46006f"/>
            </v:rect>
            <v:rect id="_x0000_s1286" style="position:absolute;left:6311;top:2094;width:492;height:230" filled="f" strokeweight=".07425mm"/>
            <v:rect id="_x0000_s1285" style="position:absolute;left:6803;top:2094;width:492;height:230" fillcolor="#006cc2" stroked="f">
              <v:fill opacity="46006f"/>
            </v:rect>
            <v:rect id="_x0000_s1284" style="position:absolute;left:6803;top:2094;width:492;height:230" filled="f" strokeweight=".07425mm"/>
            <v:rect id="_x0000_s1283" style="position:absolute;left:7294;top:2094;width:492;height:230" fillcolor="#006cc2" stroked="f">
              <v:fill opacity="46006f"/>
            </v:rect>
            <v:rect id="_x0000_s1282" style="position:absolute;left:7294;top:2094;width:492;height:230" filled="f" strokeweight=".07425mm"/>
            <v:rect id="_x0000_s1281" style="position:absolute;left:7785;top:2094;width:492;height:230" fillcolor="#006cc2" stroked="f">
              <v:fill opacity="46006f"/>
            </v:rect>
            <v:rect id="_x0000_s1280" style="position:absolute;left:7785;top:2094;width:492;height:230" filled="f" strokeweight=".07425mm"/>
            <v:rect id="_x0000_s1279" style="position:absolute;left:8277;top:2094;width:492;height:230" fillcolor="#006cc2" stroked="f">
              <v:fill opacity="46006f"/>
            </v:rect>
            <v:rect id="_x0000_s1278" style="position:absolute;left:8277;top:2094;width:492;height:230" filled="f" strokeweight=".07425mm"/>
            <v:rect id="_x0000_s1277" style="position:absolute;left:3363;top:2323;width:492;height:230" fillcolor="#006cc2" stroked="f">
              <v:fill opacity="46006f"/>
            </v:rect>
            <v:rect id="_x0000_s1276" style="position:absolute;left:3363;top:2323;width:492;height:230" filled="f" strokeweight=".07425mm"/>
            <v:rect id="_x0000_s1275" style="position:absolute;left:3854;top:2323;width:492;height:230" fillcolor="#006cc2" stroked="f">
              <v:fill opacity="46006f"/>
            </v:rect>
            <v:rect id="_x0000_s1274" style="position:absolute;left:3854;top:2323;width:492;height:230" filled="f" strokeweight=".07425mm"/>
            <v:rect id="_x0000_s1273" style="position:absolute;left:4346;top:2323;width:492;height:230" fillcolor="#006cc2" stroked="f">
              <v:fill opacity="46006f"/>
            </v:rect>
            <v:rect id="_x0000_s1272" style="position:absolute;left:4346;top:2323;width:492;height:230" filled="f" strokeweight=".07425mm"/>
            <v:rect id="_x0000_s1271" style="position:absolute;left:4837;top:2323;width:492;height:230" fillcolor="#006cc2" stroked="f">
              <v:fill opacity="46006f"/>
            </v:rect>
            <v:rect id="_x0000_s1270" style="position:absolute;left:4837;top:2323;width:492;height:230" filled="f" strokeweight=".07425mm"/>
            <v:rect id="_x0000_s1269" style="position:absolute;left:5328;top:2323;width:492;height:230" fillcolor="#006cc2" stroked="f">
              <v:fill opacity="46006f"/>
            </v:rect>
            <v:rect id="_x0000_s1268" style="position:absolute;left:5328;top:2323;width:492;height:230" filled="f" strokeweight=".07425mm"/>
            <v:rect id="_x0000_s1267" style="position:absolute;left:5820;top:2323;width:492;height:230" fillcolor="#b61a51" stroked="f">
              <v:fill opacity="46006f"/>
            </v:rect>
            <v:rect id="_x0000_s1266" style="position:absolute;left:5820;top:2323;width:492;height:230" filled="f" strokeweight=".07425mm"/>
            <v:rect id="_x0000_s1265" style="position:absolute;left:6311;top:2323;width:492;height:230" fillcolor="#006cc2" stroked="f">
              <v:fill opacity="46006f"/>
            </v:rect>
            <v:rect id="_x0000_s1264" style="position:absolute;left:6311;top:2323;width:492;height:230" filled="f" strokeweight=".07425mm"/>
            <v:rect id="_x0000_s1263" style="position:absolute;left:6803;top:2323;width:492;height:230" fillcolor="#006cc2" stroked="f">
              <v:fill opacity="46006f"/>
            </v:rect>
            <v:rect id="_x0000_s1262" style="position:absolute;left:6803;top:2323;width:492;height:230" filled="f" strokeweight=".07425mm"/>
            <v:rect id="_x0000_s1261" style="position:absolute;left:7294;top:2323;width:492;height:230" fillcolor="#006cc2" stroked="f">
              <v:fill opacity="46006f"/>
            </v:rect>
            <v:rect id="_x0000_s1260" style="position:absolute;left:7294;top:2323;width:492;height:230" filled="f" strokeweight=".07425mm"/>
            <v:rect id="_x0000_s1259" style="position:absolute;left:7785;top:2323;width:492;height:230" fillcolor="#006cc2" stroked="f">
              <v:fill opacity="46006f"/>
            </v:rect>
            <v:rect id="_x0000_s1258" style="position:absolute;left:7785;top:2323;width:492;height:230" filled="f" strokeweight=".07425mm"/>
            <v:rect id="_x0000_s1257" style="position:absolute;left:8277;top:2323;width:492;height:230" fillcolor="#006cc2" stroked="f">
              <v:fill opacity="46006f"/>
            </v:rect>
            <v:rect id="_x0000_s1256" style="position:absolute;left:8277;top:2323;width:492;height:230" filled="f" strokeweight=".07425mm"/>
            <v:rect id="_x0000_s1255" style="position:absolute;left:3363;top:2552;width:492;height:230" fillcolor="#006cc2" stroked="f">
              <v:fill opacity="46006f"/>
            </v:rect>
            <v:rect id="_x0000_s1254" style="position:absolute;left:3363;top:2552;width:492;height:230" filled="f" strokeweight=".07425mm"/>
            <v:rect id="_x0000_s1253" style="position:absolute;left:3854;top:2552;width:492;height:230" fillcolor="#006cc2" stroked="f">
              <v:fill opacity="46006f"/>
            </v:rect>
            <v:rect id="_x0000_s1252" style="position:absolute;left:3854;top:2552;width:492;height:230" filled="f" strokeweight=".07425mm"/>
            <v:rect id="_x0000_s1251" style="position:absolute;left:4346;top:2552;width:492;height:230" fillcolor="#006cc2" stroked="f">
              <v:fill opacity="46006f"/>
            </v:rect>
            <v:rect id="_x0000_s1250" style="position:absolute;left:4346;top:2552;width:492;height:230" filled="f" strokeweight=".07425mm"/>
            <v:rect id="_x0000_s1249" style="position:absolute;left:4837;top:2552;width:492;height:230" fillcolor="#006cc2" stroked="f">
              <v:fill opacity="46006f"/>
            </v:rect>
            <v:rect id="_x0000_s1248" style="position:absolute;left:4837;top:2552;width:492;height:230" filled="f" strokeweight=".07425mm"/>
            <v:rect id="_x0000_s1247" style="position:absolute;left:5328;top:2552;width:492;height:230" fillcolor="#006cc2" stroked="f">
              <v:fill opacity="46006f"/>
            </v:rect>
            <v:rect id="_x0000_s1246" style="position:absolute;left:5328;top:2552;width:492;height:230" filled="f" strokeweight=".07425mm"/>
            <v:rect id="_x0000_s1245" style="position:absolute;left:5820;top:2552;width:492;height:230" fillcolor="#b61a51" stroked="f">
              <v:fill opacity="46006f"/>
            </v:rect>
            <v:rect id="_x0000_s1244" style="position:absolute;left:5820;top:2552;width:492;height:230" filled="f" strokeweight=".07425mm"/>
            <v:rect id="_x0000_s1243" style="position:absolute;left:6311;top:2552;width:492;height:230" fillcolor="#006cc2" stroked="f">
              <v:fill opacity="46006f"/>
            </v:rect>
            <v:rect id="_x0000_s1242" style="position:absolute;left:6311;top:2552;width:492;height:230" filled="f" strokeweight=".07425mm"/>
            <v:rect id="_x0000_s1241" style="position:absolute;left:6803;top:2552;width:492;height:230" fillcolor="#006cc2" stroked="f">
              <v:fill opacity="46006f"/>
            </v:rect>
            <v:rect id="_x0000_s1240" style="position:absolute;left:6803;top:2552;width:492;height:230" filled="f" strokeweight=".07425mm"/>
            <v:rect id="_x0000_s1239" style="position:absolute;left:7294;top:2552;width:492;height:230" fillcolor="#006cc2" stroked="f">
              <v:fill opacity="46006f"/>
            </v:rect>
            <v:rect id="_x0000_s1238" style="position:absolute;left:7294;top:2552;width:492;height:230" filled="f" strokeweight=".07425mm"/>
            <v:rect id="_x0000_s1237" style="position:absolute;left:7785;top:2552;width:492;height:230" fillcolor="#006cc2" stroked="f">
              <v:fill opacity="46006f"/>
            </v:rect>
            <v:rect id="_x0000_s1236" style="position:absolute;left:7785;top:2552;width:492;height:230" filled="f" strokeweight=".07425mm"/>
            <v:rect id="_x0000_s1235" style="position:absolute;left:8277;top:2552;width:492;height:230" fillcolor="#b61a51" stroked="f">
              <v:fill opacity="46006f"/>
            </v:rect>
            <v:rect id="_x0000_s1234" style="position:absolute;left:8277;top:2552;width:492;height:230" filled="f" strokeweight=".07425mm"/>
            <v:shape id="_x0000_s1233" style="position:absolute;left:804;top:9523;width:5503;height:2683" coordorigin="804,9524" coordsize="5503,2683" o:spt="100" adj="0,,0" path="m3308,147r55,m3308,376r55,m3308,605r55,m3308,834r55,m3308,1063r55,m3308,1293r55,m3308,1521r55,m3308,1751r55,m3308,1980r55,m3308,2209r55,m3308,2438r55,m3308,2667r55,m8769,148r55,m8769,376r55,m8769,605r55,m8769,833r55,m8769,1064r55,m8769,1293r55,m8769,1521r55,m8769,1750r55,m8769,1981r55,m8769,2209r55,m8769,2438r55,m8769,2666r55,m3609,2836r,-55m4100,2836r,-55m4592,2836r,-55m5083,2836r,-55m5575,2836r,-55m6066,2836r,-55m6557,2836r,-55m7049,2836r,-55m7540,2836r,-55m8032,2836r,-55m8523,2836r,-55e" filled="f" strokecolor="#333" strokeweight=".37833mm">
              <v:stroke joinstyle="round"/>
              <v:formulas/>
              <v:path arrowok="t" o:connecttype="segments"/>
            </v:shape>
            <w10:wrap anchorx="page"/>
          </v:group>
        </w:pict>
      </w:r>
      <w:r>
        <w:pict w14:anchorId="233302B7">
          <v:shape id="_x0000_s1231" type="#_x0000_t202" style="position:absolute;left:0;text-align:left;margin-left:455.05pt;margin-top:-23.1pt;width:14.35pt;height:186.9pt;z-index:251650560;mso-position-horizontal-relative:page" filled="f" stroked="f">
            <v:textbox style="layout-flow:vertical" inset="0,0,0,0">
              <w:txbxContent>
                <w:p w14:paraId="19E2DFBB" w14:textId="77777777" w:rsidR="00C4731A" w:rsidRDefault="005E0968">
                  <w:pPr>
                    <w:pStyle w:val="Plattetekst"/>
                    <w:spacing w:before="13"/>
                    <w:ind w:left="20"/>
                    <w:rPr>
                      <w:rFonts w:ascii="Arial"/>
                    </w:rPr>
                  </w:pPr>
                  <w:r>
                    <w:rPr>
                      <w:rFonts w:ascii="Arial"/>
                    </w:rPr>
                    <w:t>Number of missing entries per pattern</w:t>
                  </w:r>
                </w:p>
              </w:txbxContent>
            </v:textbox>
            <w10:wrap anchorx="page"/>
          </v:shape>
        </w:pict>
      </w:r>
      <w:r w:rsidR="005E0968">
        <w:rPr>
          <w:rFonts w:ascii="Arial"/>
          <w:color w:val="4D4D4D"/>
          <w:sz w:val="18"/>
        </w:rPr>
        <w:t>0</w:t>
      </w:r>
    </w:p>
    <w:p w14:paraId="27E4ECCE" w14:textId="77777777" w:rsidR="00C4731A" w:rsidRDefault="005E0968">
      <w:pPr>
        <w:spacing w:before="22"/>
        <w:ind w:left="2625"/>
        <w:jc w:val="center"/>
        <w:rPr>
          <w:rFonts w:ascii="Arial"/>
          <w:sz w:val="18"/>
        </w:rPr>
      </w:pPr>
      <w:r>
        <w:rPr>
          <w:rFonts w:ascii="Arial"/>
          <w:color w:val="4D4D4D"/>
          <w:sz w:val="18"/>
        </w:rPr>
        <w:t>1</w:t>
      </w:r>
    </w:p>
    <w:p w14:paraId="145D6F82" w14:textId="77777777" w:rsidR="00C4731A" w:rsidRDefault="005E0968">
      <w:pPr>
        <w:spacing w:before="21"/>
        <w:ind w:left="2625"/>
        <w:jc w:val="center"/>
        <w:rPr>
          <w:rFonts w:ascii="Arial"/>
          <w:sz w:val="18"/>
        </w:rPr>
      </w:pPr>
      <w:r>
        <w:rPr>
          <w:rFonts w:ascii="Arial"/>
          <w:color w:val="4D4D4D"/>
          <w:sz w:val="18"/>
        </w:rPr>
        <w:t>1</w:t>
      </w:r>
    </w:p>
    <w:p w14:paraId="5F8B8B71" w14:textId="77777777" w:rsidR="00C4731A" w:rsidRDefault="005E0968">
      <w:pPr>
        <w:spacing w:before="22"/>
        <w:ind w:left="2625"/>
        <w:jc w:val="center"/>
        <w:rPr>
          <w:rFonts w:ascii="Arial"/>
          <w:sz w:val="18"/>
        </w:rPr>
      </w:pPr>
      <w:r>
        <w:rPr>
          <w:rFonts w:ascii="Arial"/>
          <w:color w:val="4D4D4D"/>
          <w:sz w:val="18"/>
        </w:rPr>
        <w:t>2</w:t>
      </w:r>
    </w:p>
    <w:p w14:paraId="07715741" w14:textId="77777777" w:rsidR="00C4731A" w:rsidRDefault="005E0968">
      <w:pPr>
        <w:spacing w:before="24"/>
        <w:ind w:left="2625"/>
        <w:jc w:val="center"/>
        <w:rPr>
          <w:rFonts w:ascii="Arial"/>
          <w:sz w:val="18"/>
        </w:rPr>
      </w:pPr>
      <w:r>
        <w:rPr>
          <w:rFonts w:ascii="Arial"/>
          <w:color w:val="4D4D4D"/>
          <w:sz w:val="18"/>
        </w:rPr>
        <w:t>1</w:t>
      </w:r>
    </w:p>
    <w:p w14:paraId="222D0CFE" w14:textId="77777777" w:rsidR="00C4731A" w:rsidRDefault="005E0968">
      <w:pPr>
        <w:spacing w:before="21"/>
        <w:ind w:left="2625"/>
        <w:jc w:val="center"/>
        <w:rPr>
          <w:rFonts w:ascii="Arial"/>
          <w:sz w:val="18"/>
        </w:rPr>
      </w:pPr>
      <w:r>
        <w:rPr>
          <w:rFonts w:ascii="Arial"/>
          <w:color w:val="4D4D4D"/>
          <w:sz w:val="18"/>
        </w:rPr>
        <w:t>2</w:t>
      </w:r>
    </w:p>
    <w:p w14:paraId="35581E7A" w14:textId="77777777" w:rsidR="00C4731A" w:rsidRDefault="005E0968">
      <w:pPr>
        <w:spacing w:before="22"/>
        <w:ind w:left="2625"/>
        <w:jc w:val="center"/>
        <w:rPr>
          <w:rFonts w:ascii="Arial"/>
          <w:sz w:val="18"/>
        </w:rPr>
      </w:pPr>
      <w:r>
        <w:rPr>
          <w:rFonts w:ascii="Arial"/>
          <w:color w:val="4D4D4D"/>
          <w:sz w:val="18"/>
        </w:rPr>
        <w:t>2</w:t>
      </w:r>
    </w:p>
    <w:p w14:paraId="1095FCA0" w14:textId="77777777" w:rsidR="00C4731A" w:rsidRDefault="005E0968">
      <w:pPr>
        <w:spacing w:before="21"/>
        <w:ind w:left="2625"/>
        <w:jc w:val="center"/>
        <w:rPr>
          <w:rFonts w:ascii="Arial"/>
          <w:sz w:val="18"/>
        </w:rPr>
      </w:pPr>
      <w:r>
        <w:rPr>
          <w:rFonts w:ascii="Arial"/>
          <w:color w:val="4D4D4D"/>
          <w:sz w:val="18"/>
        </w:rPr>
        <w:t>3</w:t>
      </w:r>
    </w:p>
    <w:p w14:paraId="6509327B" w14:textId="77777777" w:rsidR="00C4731A" w:rsidRDefault="005E0968">
      <w:pPr>
        <w:spacing w:before="24"/>
        <w:ind w:left="2625"/>
        <w:jc w:val="center"/>
        <w:rPr>
          <w:rFonts w:ascii="Arial"/>
          <w:sz w:val="18"/>
        </w:rPr>
      </w:pPr>
      <w:r>
        <w:rPr>
          <w:rFonts w:ascii="Arial"/>
          <w:color w:val="4D4D4D"/>
          <w:sz w:val="18"/>
        </w:rPr>
        <w:t>1</w:t>
      </w:r>
    </w:p>
    <w:p w14:paraId="2CE286E8" w14:textId="77777777" w:rsidR="00C4731A" w:rsidRDefault="005E0968">
      <w:pPr>
        <w:spacing w:before="21"/>
        <w:ind w:left="2625"/>
        <w:jc w:val="center"/>
        <w:rPr>
          <w:rFonts w:ascii="Arial"/>
          <w:sz w:val="18"/>
        </w:rPr>
      </w:pPr>
      <w:r>
        <w:rPr>
          <w:rFonts w:ascii="Arial"/>
          <w:color w:val="4D4D4D"/>
          <w:sz w:val="18"/>
        </w:rPr>
        <w:t>1</w:t>
      </w:r>
    </w:p>
    <w:p w14:paraId="095E2D2E" w14:textId="77777777" w:rsidR="00C4731A" w:rsidRDefault="005E0968">
      <w:pPr>
        <w:spacing w:before="22"/>
        <w:ind w:left="2625"/>
        <w:jc w:val="center"/>
        <w:rPr>
          <w:rFonts w:ascii="Arial"/>
          <w:sz w:val="18"/>
        </w:rPr>
      </w:pPr>
      <w:r>
        <w:rPr>
          <w:rFonts w:ascii="Arial"/>
          <w:color w:val="4D4D4D"/>
          <w:sz w:val="18"/>
        </w:rPr>
        <w:t>1</w:t>
      </w:r>
    </w:p>
    <w:p w14:paraId="7CF7E857" w14:textId="77777777" w:rsidR="00C4731A" w:rsidRDefault="005E0968">
      <w:pPr>
        <w:spacing w:before="21"/>
        <w:ind w:left="2625"/>
        <w:jc w:val="center"/>
        <w:rPr>
          <w:rFonts w:ascii="Arial"/>
          <w:sz w:val="18"/>
        </w:rPr>
      </w:pPr>
      <w:r>
        <w:rPr>
          <w:rFonts w:ascii="Arial"/>
          <w:color w:val="4D4D4D"/>
          <w:sz w:val="18"/>
        </w:rPr>
        <w:t>2</w:t>
      </w:r>
    </w:p>
    <w:p w14:paraId="4D995F5F" w14:textId="77777777" w:rsidR="00C4731A" w:rsidRDefault="005E0968">
      <w:pPr>
        <w:tabs>
          <w:tab w:val="left" w:pos="491"/>
          <w:tab w:val="left" w:pos="982"/>
          <w:tab w:val="left" w:pos="1474"/>
          <w:tab w:val="left" w:pos="1965"/>
          <w:tab w:val="left" w:pos="2456"/>
          <w:tab w:val="left" w:pos="2948"/>
          <w:tab w:val="left" w:pos="3439"/>
          <w:tab w:val="left" w:pos="3880"/>
          <w:tab w:val="left" w:pos="4372"/>
          <w:tab w:val="left" w:pos="4813"/>
        </w:tabs>
        <w:spacing w:before="73"/>
        <w:ind w:right="2975"/>
        <w:jc w:val="center"/>
        <w:rPr>
          <w:rFonts w:ascii="Arial"/>
          <w:sz w:val="18"/>
        </w:rPr>
      </w:pPr>
      <w:r>
        <w:rPr>
          <w:rFonts w:ascii="Arial"/>
          <w:color w:val="4D4D4D"/>
          <w:sz w:val="18"/>
        </w:rPr>
        <w:t>0</w:t>
      </w:r>
      <w:r>
        <w:rPr>
          <w:rFonts w:ascii="Arial"/>
          <w:color w:val="4D4D4D"/>
          <w:sz w:val="18"/>
        </w:rPr>
        <w:tab/>
        <w:t>0</w:t>
      </w:r>
      <w:r>
        <w:rPr>
          <w:rFonts w:ascii="Arial"/>
          <w:color w:val="4D4D4D"/>
          <w:sz w:val="18"/>
        </w:rPr>
        <w:tab/>
        <w:t>0</w:t>
      </w:r>
      <w:r>
        <w:rPr>
          <w:rFonts w:ascii="Arial"/>
          <w:color w:val="4D4D4D"/>
          <w:sz w:val="18"/>
        </w:rPr>
        <w:tab/>
        <w:t>0</w:t>
      </w:r>
      <w:r>
        <w:rPr>
          <w:rFonts w:ascii="Arial"/>
          <w:color w:val="4D4D4D"/>
          <w:sz w:val="18"/>
        </w:rPr>
        <w:tab/>
        <w:t>0</w:t>
      </w:r>
      <w:r>
        <w:rPr>
          <w:rFonts w:ascii="Arial"/>
          <w:color w:val="4D4D4D"/>
          <w:sz w:val="18"/>
        </w:rPr>
        <w:tab/>
        <w:t>4</w:t>
      </w:r>
      <w:r>
        <w:rPr>
          <w:rFonts w:ascii="Arial"/>
          <w:color w:val="4D4D4D"/>
          <w:sz w:val="18"/>
        </w:rPr>
        <w:tab/>
        <w:t>5</w:t>
      </w:r>
      <w:r>
        <w:rPr>
          <w:rFonts w:ascii="Arial"/>
          <w:color w:val="4D4D4D"/>
          <w:sz w:val="18"/>
        </w:rPr>
        <w:tab/>
        <w:t>9</w:t>
      </w:r>
      <w:r>
        <w:rPr>
          <w:rFonts w:ascii="Arial"/>
          <w:color w:val="4D4D4D"/>
          <w:sz w:val="18"/>
        </w:rPr>
        <w:tab/>
        <w:t>19</w:t>
      </w:r>
      <w:r>
        <w:rPr>
          <w:rFonts w:ascii="Arial"/>
          <w:color w:val="4D4D4D"/>
          <w:sz w:val="18"/>
        </w:rPr>
        <w:tab/>
        <w:t>70</w:t>
      </w:r>
      <w:r>
        <w:rPr>
          <w:rFonts w:ascii="Arial"/>
          <w:color w:val="4D4D4D"/>
          <w:sz w:val="18"/>
        </w:rPr>
        <w:tab/>
        <w:t>108</w:t>
      </w:r>
    </w:p>
    <w:p w14:paraId="0FEC8C77" w14:textId="77777777" w:rsidR="00C4731A" w:rsidRDefault="005E0968">
      <w:pPr>
        <w:pStyle w:val="Plattetekst"/>
        <w:spacing w:before="8"/>
        <w:ind w:right="3075"/>
        <w:jc w:val="center"/>
        <w:rPr>
          <w:rFonts w:ascii="Arial"/>
        </w:rPr>
      </w:pPr>
      <w:r>
        <w:rPr>
          <w:rFonts w:ascii="Arial"/>
        </w:rPr>
        <w:t>Number of missing entries per variable</w:t>
      </w:r>
    </w:p>
    <w:p w14:paraId="00D5799E" w14:textId="77777777" w:rsidR="00C4731A" w:rsidRDefault="00C4731A">
      <w:pPr>
        <w:jc w:val="center"/>
        <w:rPr>
          <w:rFonts w:ascii="Arial"/>
        </w:rPr>
        <w:sectPr w:rsidR="00C4731A">
          <w:type w:val="continuous"/>
          <w:pgSz w:w="11910" w:h="16840"/>
          <w:pgMar w:top="1580" w:right="0" w:bottom="280" w:left="960" w:header="708" w:footer="708" w:gutter="0"/>
          <w:cols w:num="2" w:space="708" w:equalWidth="0">
            <w:col w:w="2305" w:space="40"/>
            <w:col w:w="8605"/>
          </w:cols>
        </w:sectPr>
      </w:pPr>
    </w:p>
    <w:p w14:paraId="18A74159" w14:textId="77777777" w:rsidR="00C4731A" w:rsidRDefault="005E0968">
      <w:pPr>
        <w:spacing w:before="72"/>
        <w:ind w:left="5021"/>
        <w:rPr>
          <w:rFonts w:ascii="Arial"/>
          <w:sz w:val="18"/>
        </w:rPr>
      </w:pPr>
      <w:r>
        <w:rPr>
          <w:rFonts w:ascii="Arial"/>
          <w:sz w:val="18"/>
        </w:rPr>
        <w:t xml:space="preserve">Note. </w:t>
      </w:r>
      <w:proofErr w:type="spellStart"/>
      <w:r>
        <w:rPr>
          <w:rFonts w:ascii="Arial"/>
          <w:sz w:val="18"/>
        </w:rPr>
        <w:t>mtr_s</w:t>
      </w:r>
      <w:proofErr w:type="spellEnd"/>
      <w:r>
        <w:rPr>
          <w:rFonts w:ascii="Arial"/>
          <w:sz w:val="18"/>
        </w:rPr>
        <w:t xml:space="preserve"> = </w:t>
      </w:r>
      <w:proofErr w:type="spellStart"/>
      <w:r>
        <w:rPr>
          <w:rFonts w:ascii="Arial"/>
          <w:sz w:val="18"/>
        </w:rPr>
        <w:t>motor_score</w:t>
      </w:r>
      <w:proofErr w:type="spellEnd"/>
      <w:r>
        <w:rPr>
          <w:rFonts w:ascii="Arial"/>
          <w:sz w:val="18"/>
        </w:rPr>
        <w:t xml:space="preserve">, </w:t>
      </w:r>
      <w:proofErr w:type="spellStart"/>
      <w:r>
        <w:rPr>
          <w:rFonts w:ascii="Arial"/>
          <w:sz w:val="18"/>
        </w:rPr>
        <w:t>hypts</w:t>
      </w:r>
      <w:proofErr w:type="spellEnd"/>
      <w:r>
        <w:rPr>
          <w:rFonts w:ascii="Arial"/>
          <w:sz w:val="18"/>
        </w:rPr>
        <w:t xml:space="preserve"> = </w:t>
      </w:r>
      <w:proofErr w:type="spellStart"/>
      <w:r>
        <w:rPr>
          <w:rFonts w:ascii="Arial"/>
          <w:sz w:val="18"/>
        </w:rPr>
        <w:t>hypots</w:t>
      </w:r>
      <w:proofErr w:type="spellEnd"/>
    </w:p>
    <w:p w14:paraId="6382A77B" w14:textId="77777777" w:rsidR="00C4731A" w:rsidRDefault="00C4731A">
      <w:pPr>
        <w:pStyle w:val="Plattetekst"/>
        <w:rPr>
          <w:rFonts w:ascii="Arial"/>
          <w:sz w:val="20"/>
        </w:rPr>
      </w:pPr>
    </w:p>
    <w:p w14:paraId="26600F36" w14:textId="77777777" w:rsidR="00C4731A" w:rsidRDefault="00C4731A">
      <w:pPr>
        <w:pStyle w:val="Plattetekst"/>
        <w:rPr>
          <w:rFonts w:ascii="Arial"/>
          <w:sz w:val="20"/>
        </w:rPr>
      </w:pPr>
    </w:p>
    <w:p w14:paraId="4E344D9A" w14:textId="77777777" w:rsidR="00C4731A" w:rsidRDefault="00C4731A">
      <w:pPr>
        <w:pStyle w:val="Plattetekst"/>
        <w:spacing w:before="2"/>
        <w:rPr>
          <w:rFonts w:ascii="Arial"/>
          <w:sz w:val="28"/>
        </w:rPr>
      </w:pPr>
    </w:p>
    <w:p w14:paraId="4791F59F" w14:textId="77777777" w:rsidR="00C4731A" w:rsidRDefault="005E0968">
      <w:pPr>
        <w:pStyle w:val="Kop2"/>
      </w:pPr>
      <w:r>
        <w:t>Missing data pattern</w:t>
      </w:r>
    </w:p>
    <w:p w14:paraId="4588A516" w14:textId="77777777" w:rsidR="00C4731A" w:rsidRDefault="005E0968">
      <w:pPr>
        <w:pStyle w:val="Plattetekst"/>
        <w:spacing w:before="65"/>
        <w:ind w:left="2403"/>
        <w:rPr>
          <w:rFonts w:ascii="Arial"/>
        </w:rPr>
      </w:pPr>
      <w:r>
        <w:rPr>
          <w:rFonts w:ascii="Arial"/>
        </w:rPr>
        <w:t>Total number of missing entries: 414</w:t>
      </w:r>
    </w:p>
    <w:p w14:paraId="26320C0B" w14:textId="77777777" w:rsidR="00C4731A" w:rsidRDefault="00C4731A">
      <w:pPr>
        <w:pStyle w:val="Plattetekst"/>
        <w:spacing w:before="2"/>
        <w:rPr>
          <w:rFonts w:ascii="Arial"/>
          <w:sz w:val="18"/>
        </w:rPr>
      </w:pPr>
    </w:p>
    <w:p w14:paraId="6904CDAC" w14:textId="77777777" w:rsidR="00C4731A" w:rsidRDefault="00C4731A">
      <w:pPr>
        <w:rPr>
          <w:rFonts w:ascii="Arial"/>
          <w:sz w:val="18"/>
        </w:rPr>
        <w:sectPr w:rsidR="00C4731A">
          <w:type w:val="continuous"/>
          <w:pgSz w:w="11910" w:h="16840"/>
          <w:pgMar w:top="1580" w:right="0" w:bottom="280" w:left="960" w:header="708" w:footer="708" w:gutter="0"/>
          <w:cols w:space="708"/>
        </w:sectPr>
      </w:pPr>
    </w:p>
    <w:p w14:paraId="78532ADA" w14:textId="77777777" w:rsidR="00C4731A" w:rsidRDefault="00C4731A">
      <w:pPr>
        <w:pStyle w:val="Plattetekst"/>
        <w:rPr>
          <w:rFonts w:ascii="Arial"/>
          <w:sz w:val="20"/>
        </w:rPr>
      </w:pPr>
    </w:p>
    <w:p w14:paraId="299FF890" w14:textId="77777777" w:rsidR="00C4731A" w:rsidRDefault="00C4731A">
      <w:pPr>
        <w:pStyle w:val="Plattetekst"/>
        <w:spacing w:before="2"/>
        <w:rPr>
          <w:rFonts w:ascii="Arial"/>
          <w:sz w:val="17"/>
        </w:rPr>
      </w:pPr>
    </w:p>
    <w:p w14:paraId="790F8074" w14:textId="77777777" w:rsidR="00C4731A" w:rsidRDefault="005E0968">
      <w:pPr>
        <w:jc w:val="right"/>
        <w:rPr>
          <w:rFonts w:ascii="Arial"/>
          <w:sz w:val="18"/>
        </w:rPr>
      </w:pPr>
      <w:r>
        <w:rPr>
          <w:rFonts w:ascii="Arial"/>
          <w:color w:val="4D4D4D"/>
          <w:sz w:val="18"/>
        </w:rPr>
        <w:t>362</w:t>
      </w:r>
    </w:p>
    <w:p w14:paraId="62BFE1AB" w14:textId="77777777" w:rsidR="00C4731A" w:rsidRDefault="002616D9">
      <w:pPr>
        <w:spacing w:before="98"/>
        <w:jc w:val="right"/>
        <w:rPr>
          <w:rFonts w:ascii="Arial"/>
          <w:sz w:val="18"/>
        </w:rPr>
      </w:pPr>
      <w:r>
        <w:pict w14:anchorId="76FBFA19">
          <v:shape id="_x0000_s1230" type="#_x0000_t202" style="position:absolute;left:0;text-align:left;margin-left:132pt;margin-top:11.5pt;width:14.35pt;height:88.9pt;z-index:251652608;mso-position-horizontal-relative:page" filled="f" stroked="f">
            <v:textbox style="layout-flow:vertical;mso-layout-flow-alt:bottom-to-top" inset="0,0,0,0">
              <w:txbxContent>
                <w:p w14:paraId="364763A5" w14:textId="77777777" w:rsidR="00C4731A" w:rsidRDefault="005E0968">
                  <w:pPr>
                    <w:pStyle w:val="Plattetekst"/>
                    <w:spacing w:before="13"/>
                    <w:ind w:left="20"/>
                    <w:rPr>
                      <w:rFonts w:ascii="Arial"/>
                    </w:rPr>
                  </w:pPr>
                  <w:r>
                    <w:rPr>
                      <w:rFonts w:ascii="Arial"/>
                    </w:rPr>
                    <w:t>Pattern frequency</w:t>
                  </w:r>
                </w:p>
              </w:txbxContent>
            </v:textbox>
            <w10:wrap anchorx="page"/>
          </v:shape>
        </w:pict>
      </w:r>
      <w:r w:rsidR="005E0968">
        <w:rPr>
          <w:rFonts w:ascii="Arial"/>
          <w:color w:val="4D4D4D"/>
          <w:sz w:val="18"/>
        </w:rPr>
        <w:t>363</w:t>
      </w:r>
    </w:p>
    <w:p w14:paraId="76413CF4" w14:textId="77777777" w:rsidR="00C4731A" w:rsidRDefault="005E0968">
      <w:pPr>
        <w:spacing w:before="99"/>
        <w:jc w:val="right"/>
        <w:rPr>
          <w:rFonts w:ascii="Arial"/>
          <w:sz w:val="18"/>
        </w:rPr>
      </w:pPr>
      <w:r>
        <w:rPr>
          <w:rFonts w:ascii="Arial"/>
          <w:color w:val="4D4D4D"/>
          <w:sz w:val="18"/>
        </w:rPr>
        <w:t>7</w:t>
      </w:r>
    </w:p>
    <w:p w14:paraId="3FCC42B1" w14:textId="77777777" w:rsidR="00C4731A" w:rsidRDefault="005E0968">
      <w:pPr>
        <w:spacing w:before="98"/>
        <w:jc w:val="right"/>
        <w:rPr>
          <w:rFonts w:ascii="Arial"/>
          <w:sz w:val="18"/>
        </w:rPr>
      </w:pPr>
      <w:r>
        <w:rPr>
          <w:rFonts w:ascii="Arial"/>
          <w:color w:val="4D4D4D"/>
          <w:spacing w:val="-1"/>
          <w:sz w:val="18"/>
        </w:rPr>
        <w:t>11</w:t>
      </w:r>
    </w:p>
    <w:p w14:paraId="1A27696E" w14:textId="77777777" w:rsidR="00C4731A" w:rsidRDefault="005E0968">
      <w:pPr>
        <w:spacing w:before="98"/>
        <w:jc w:val="right"/>
        <w:rPr>
          <w:rFonts w:ascii="Arial"/>
          <w:sz w:val="18"/>
        </w:rPr>
      </w:pPr>
      <w:r>
        <w:rPr>
          <w:rFonts w:ascii="Arial"/>
          <w:color w:val="4D4D4D"/>
          <w:sz w:val="18"/>
        </w:rPr>
        <w:t>3</w:t>
      </w:r>
    </w:p>
    <w:p w14:paraId="75044E5D" w14:textId="77777777" w:rsidR="00C4731A" w:rsidRDefault="005E0968">
      <w:pPr>
        <w:spacing w:before="99"/>
        <w:jc w:val="right"/>
        <w:rPr>
          <w:rFonts w:ascii="Arial"/>
          <w:sz w:val="18"/>
        </w:rPr>
      </w:pPr>
      <w:r>
        <w:rPr>
          <w:rFonts w:ascii="Arial"/>
          <w:color w:val="4D4D4D"/>
          <w:sz w:val="18"/>
        </w:rPr>
        <w:t>3</w:t>
      </w:r>
    </w:p>
    <w:p w14:paraId="413F48D6" w14:textId="77777777" w:rsidR="00C4731A" w:rsidRDefault="005E0968">
      <w:pPr>
        <w:spacing w:before="98"/>
        <w:jc w:val="right"/>
        <w:rPr>
          <w:rFonts w:ascii="Arial"/>
          <w:sz w:val="18"/>
        </w:rPr>
      </w:pPr>
      <w:r>
        <w:rPr>
          <w:rFonts w:ascii="Arial"/>
          <w:color w:val="4D4D4D"/>
          <w:sz w:val="18"/>
        </w:rPr>
        <w:t>1</w:t>
      </w:r>
    </w:p>
    <w:p w14:paraId="33DA07BE" w14:textId="77777777" w:rsidR="00C4731A" w:rsidRDefault="005E0968">
      <w:pPr>
        <w:spacing w:before="99"/>
        <w:jc w:val="right"/>
        <w:rPr>
          <w:rFonts w:ascii="Arial"/>
          <w:sz w:val="18"/>
        </w:rPr>
      </w:pPr>
      <w:r>
        <w:rPr>
          <w:rFonts w:ascii="Arial"/>
          <w:color w:val="4D4D4D"/>
          <w:sz w:val="18"/>
        </w:rPr>
        <w:t>5</w:t>
      </w:r>
    </w:p>
    <w:p w14:paraId="4E67E13C" w14:textId="77777777" w:rsidR="00C4731A" w:rsidRDefault="005E0968">
      <w:pPr>
        <w:spacing w:before="98"/>
        <w:jc w:val="right"/>
        <w:rPr>
          <w:rFonts w:ascii="Arial"/>
          <w:sz w:val="18"/>
        </w:rPr>
      </w:pPr>
      <w:r>
        <w:rPr>
          <w:rFonts w:ascii="Arial"/>
          <w:color w:val="4D4D4D"/>
          <w:sz w:val="18"/>
        </w:rPr>
        <w:t>1</w:t>
      </w:r>
    </w:p>
    <w:p w14:paraId="02389324" w14:textId="77777777" w:rsidR="00C4731A" w:rsidRDefault="005E0968">
      <w:pPr>
        <w:pStyle w:val="Plattetekst"/>
        <w:spacing w:before="93"/>
        <w:ind w:right="3265"/>
        <w:jc w:val="center"/>
        <w:rPr>
          <w:rFonts w:ascii="Arial"/>
        </w:rPr>
      </w:pPr>
      <w:r>
        <w:br w:type="column"/>
      </w:r>
      <w:proofErr w:type="spellStart"/>
      <w:r>
        <w:rPr>
          <w:rFonts w:ascii="Arial"/>
        </w:rPr>
        <w:t>nametype</w:t>
      </w:r>
      <w:proofErr w:type="spellEnd"/>
      <w:r>
        <w:rPr>
          <w:rFonts w:ascii="Arial"/>
        </w:rPr>
        <w:t xml:space="preserve"> age </w:t>
      </w:r>
      <w:proofErr w:type="spellStart"/>
      <w:r>
        <w:rPr>
          <w:rFonts w:ascii="Arial"/>
        </w:rPr>
        <w:t>mtr_s</w:t>
      </w:r>
      <w:proofErr w:type="spellEnd"/>
      <w:r>
        <w:rPr>
          <w:rFonts w:ascii="Arial"/>
        </w:rPr>
        <w:t xml:space="preserve"> edh </w:t>
      </w:r>
      <w:proofErr w:type="spellStart"/>
      <w:r>
        <w:rPr>
          <w:rFonts w:ascii="Arial"/>
        </w:rPr>
        <w:t>morthypoxpupil</w:t>
      </w:r>
      <w:proofErr w:type="spellEnd"/>
      <w:r>
        <w:rPr>
          <w:rFonts w:ascii="Arial"/>
        </w:rPr>
        <w:t xml:space="preserve"> </w:t>
      </w:r>
      <w:proofErr w:type="spellStart"/>
      <w:r>
        <w:rPr>
          <w:rFonts w:ascii="Arial"/>
        </w:rPr>
        <w:t>tsahhypts</w:t>
      </w:r>
      <w:proofErr w:type="spellEnd"/>
      <w:r>
        <w:rPr>
          <w:rFonts w:ascii="Arial"/>
        </w:rPr>
        <w:t xml:space="preserve"> </w:t>
      </w:r>
      <w:proofErr w:type="spellStart"/>
      <w:r>
        <w:rPr>
          <w:rFonts w:ascii="Arial"/>
        </w:rPr>
        <w:t>ct</w:t>
      </w:r>
      <w:proofErr w:type="spellEnd"/>
    </w:p>
    <w:p w14:paraId="4F718579" w14:textId="77777777" w:rsidR="00C4731A" w:rsidRDefault="002616D9">
      <w:pPr>
        <w:spacing w:before="82"/>
        <w:ind w:left="2625"/>
        <w:jc w:val="center"/>
        <w:rPr>
          <w:rFonts w:ascii="Arial"/>
          <w:sz w:val="18"/>
        </w:rPr>
      </w:pPr>
      <w:r>
        <w:pict w14:anchorId="3BB68632">
          <v:group id="_x0000_s1029" style="position:absolute;left:0;text-align:left;margin-left:165.4pt;margin-top:1.5pt;width:275.8pt;height:140.3pt;z-index:251649536;mso-position-horizontal-relative:page" coordorigin="3308,30" coordsize="5516,2806">
            <v:rect id="_x0000_s1229" style="position:absolute;left:3363;top:31;width:5406;height:2749" fillcolor="#ebebeb" stroked="f"/>
            <v:rect id="_x0000_s1228" style="position:absolute;left:3363;top:31;width:492;height:306" fillcolor="#006cc2" stroked="f">
              <v:fill opacity="46006f"/>
            </v:rect>
            <v:rect id="_x0000_s1227" style="position:absolute;left:3363;top:31;width:492;height:306" filled="f" strokeweight=".07425mm"/>
            <v:rect id="_x0000_s1226" style="position:absolute;left:3854;top:31;width:492;height:306" fillcolor="#006cc2" stroked="f">
              <v:fill opacity="46006f"/>
            </v:rect>
            <v:rect id="_x0000_s1225" style="position:absolute;left:3854;top:31;width:492;height:306" filled="f" strokeweight=".07425mm"/>
            <v:rect id="_x0000_s1224" style="position:absolute;left:4346;top:31;width:492;height:306" fillcolor="#006cc2" stroked="f">
              <v:fill opacity="46006f"/>
            </v:rect>
            <v:rect id="_x0000_s1223" style="position:absolute;left:4346;top:31;width:492;height:306" filled="f" strokeweight=".07425mm"/>
            <v:rect id="_x0000_s1222" style="position:absolute;left:4837;top:31;width:492;height:306" fillcolor="#006cc2" stroked="f">
              <v:fill opacity="46006f"/>
            </v:rect>
            <v:rect id="_x0000_s1221" style="position:absolute;left:4837;top:31;width:492;height:306" filled="f" strokeweight=".07425mm"/>
            <v:rect id="_x0000_s1220" style="position:absolute;left:5328;top:31;width:492;height:306" fillcolor="#006cc2" stroked="f">
              <v:fill opacity="46006f"/>
            </v:rect>
            <v:rect id="_x0000_s1219" style="position:absolute;left:5328;top:31;width:492;height:306" filled="f" strokeweight=".07425mm"/>
            <v:rect id="_x0000_s1218" style="position:absolute;left:5820;top:31;width:492;height:306" fillcolor="#006cc2" stroked="f">
              <v:fill opacity="46006f"/>
            </v:rect>
            <v:rect id="_x0000_s1217" style="position:absolute;left:5820;top:31;width:492;height:306" filled="f" strokeweight=".07425mm"/>
            <v:rect id="_x0000_s1216" style="position:absolute;left:6311;top:31;width:492;height:306" fillcolor="#006cc2" stroked="f">
              <v:fill opacity="46006f"/>
            </v:rect>
            <v:rect id="_x0000_s1215" style="position:absolute;left:6311;top:31;width:492;height:306" filled="f" strokeweight=".07425mm"/>
            <v:rect id="_x0000_s1214" style="position:absolute;left:6803;top:31;width:492;height:306" fillcolor="#006cc2" stroked="f">
              <v:fill opacity="46006f"/>
            </v:rect>
            <v:rect id="_x0000_s1213" style="position:absolute;left:6803;top:31;width:492;height:306" filled="f" strokeweight=".07425mm"/>
            <v:rect id="_x0000_s1212" style="position:absolute;left:7294;top:31;width:492;height:306" fillcolor="#006cc2" stroked="f">
              <v:fill opacity="46006f"/>
            </v:rect>
            <v:rect id="_x0000_s1211" style="position:absolute;left:7294;top:31;width:492;height:306" filled="f" strokeweight=".07425mm"/>
            <v:rect id="_x0000_s1210" style="position:absolute;left:7785;top:31;width:492;height:306" fillcolor="#006cc2" stroked="f">
              <v:fill opacity="46006f"/>
            </v:rect>
            <v:rect id="_x0000_s1209" style="position:absolute;left:7785;top:31;width:492;height:306" filled="f" strokeweight=".07425mm"/>
            <v:rect id="_x0000_s1208" style="position:absolute;left:8277;top:31;width:492;height:306" fillcolor="#006cc2" stroked="f">
              <v:fill opacity="46006f"/>
            </v:rect>
            <v:rect id="_x0000_s1207" style="position:absolute;left:8277;top:31;width:492;height:306" filled="f" strokeweight=".07425mm"/>
            <v:rect id="_x0000_s1206" style="position:absolute;left:3363;top:337;width:492;height:306" fillcolor="#006cc2" stroked="f">
              <v:fill opacity="46006f"/>
            </v:rect>
            <v:rect id="_x0000_s1205" style="position:absolute;left:3363;top:337;width:492;height:306" filled="f" strokeweight=".07425mm"/>
            <v:rect id="_x0000_s1204" style="position:absolute;left:3854;top:337;width:492;height:306" fillcolor="#006cc2" stroked="f">
              <v:fill opacity="46006f"/>
            </v:rect>
            <v:rect id="_x0000_s1203" style="position:absolute;left:3854;top:337;width:492;height:306" filled="f" strokeweight=".07425mm"/>
            <v:rect id="_x0000_s1202" style="position:absolute;left:4346;top:337;width:492;height:306" fillcolor="#006cc2" stroked="f">
              <v:fill opacity="46006f"/>
            </v:rect>
            <v:rect id="_x0000_s1201" style="position:absolute;left:4346;top:337;width:492;height:306" filled="f" strokeweight=".07425mm"/>
            <v:rect id="_x0000_s1200" style="position:absolute;left:4837;top:337;width:492;height:306" fillcolor="#006cc2" stroked="f">
              <v:fill opacity="46006f"/>
            </v:rect>
            <v:rect id="_x0000_s1199" style="position:absolute;left:4837;top:337;width:492;height:306" filled="f" strokeweight=".07425mm"/>
            <v:rect id="_x0000_s1198" style="position:absolute;left:5328;top:337;width:492;height:306" fillcolor="#006cc2" stroked="f">
              <v:fill opacity="46006f"/>
            </v:rect>
            <v:rect id="_x0000_s1197" style="position:absolute;left:5328;top:337;width:492;height:306" filled="f" strokeweight=".07425mm"/>
            <v:rect id="_x0000_s1196" style="position:absolute;left:5820;top:337;width:492;height:306" fillcolor="#006cc2" stroked="f">
              <v:fill opacity="46006f"/>
            </v:rect>
            <v:rect id="_x0000_s1195" style="position:absolute;left:5820;top:337;width:492;height:306" filled="f" strokeweight=".07425mm"/>
            <v:rect id="_x0000_s1194" style="position:absolute;left:6311;top:337;width:492;height:306" fillcolor="#006cc2" stroked="f">
              <v:fill opacity="46006f"/>
            </v:rect>
            <v:rect id="_x0000_s1193" style="position:absolute;left:6311;top:337;width:492;height:306" filled="f" strokeweight=".07425mm"/>
            <v:rect id="_x0000_s1192" style="position:absolute;left:6803;top:337;width:492;height:306" fillcolor="#006cc2" stroked="f">
              <v:fill opacity="46006f"/>
            </v:rect>
            <v:rect id="_x0000_s1191" style="position:absolute;left:6803;top:337;width:492;height:306" filled="f" strokeweight=".07425mm"/>
            <v:rect id="_x0000_s1190" style="position:absolute;left:7294;top:337;width:492;height:306" fillcolor="#006cc2" stroked="f">
              <v:fill opacity="46006f"/>
            </v:rect>
            <v:rect id="_x0000_s1189" style="position:absolute;left:7294;top:337;width:492;height:306" filled="f" strokeweight=".07425mm"/>
            <v:rect id="_x0000_s1188" style="position:absolute;left:7785;top:337;width:492;height:306" fillcolor="#006cc2" stroked="f">
              <v:fill opacity="46006f"/>
            </v:rect>
            <v:rect id="_x0000_s1187" style="position:absolute;left:7785;top:337;width:492;height:306" filled="f" strokeweight=".07425mm"/>
            <v:rect id="_x0000_s1186" style="position:absolute;left:8277;top:337;width:492;height:306" fillcolor="#b61a51" stroked="f">
              <v:fill opacity="46006f"/>
            </v:rect>
            <v:rect id="_x0000_s1185" style="position:absolute;left:8277;top:337;width:492;height:306" filled="f" strokeweight=".07425mm"/>
            <v:rect id="_x0000_s1184" style="position:absolute;left:3363;top:642;width:492;height:306" fillcolor="#006cc2" stroked="f">
              <v:fill opacity="46006f"/>
            </v:rect>
            <v:rect id="_x0000_s1183" style="position:absolute;left:3363;top:642;width:492;height:306" filled="f" strokeweight=".07425mm"/>
            <v:rect id="_x0000_s1182" style="position:absolute;left:3854;top:642;width:492;height:306" fillcolor="#006cc2" stroked="f">
              <v:fill opacity="46006f"/>
            </v:rect>
            <v:rect id="_x0000_s1181" style="position:absolute;left:3854;top:642;width:492;height:306" filled="f" strokeweight=".07425mm"/>
            <v:rect id="_x0000_s1180" style="position:absolute;left:4346;top:642;width:492;height:306" fillcolor="#006cc2" stroked="f">
              <v:fill opacity="46006f"/>
            </v:rect>
            <v:rect id="_x0000_s1179" style="position:absolute;left:4346;top:642;width:492;height:306" filled="f" strokeweight=".07425mm"/>
            <v:rect id="_x0000_s1178" style="position:absolute;left:4837;top:642;width:492;height:306" fillcolor="#006cc2" stroked="f">
              <v:fill opacity="46006f"/>
            </v:rect>
            <v:rect id="_x0000_s1177" style="position:absolute;left:4837;top:642;width:492;height:306" filled="f" strokeweight=".07425mm"/>
            <v:rect id="_x0000_s1176" style="position:absolute;left:5328;top:642;width:492;height:306" fillcolor="#006cc2" stroked="f">
              <v:fill opacity="46006f"/>
            </v:rect>
            <v:rect id="_x0000_s1175" style="position:absolute;left:5328;top:642;width:492;height:306" filled="f" strokeweight=".07425mm"/>
            <v:rect id="_x0000_s1174" style="position:absolute;left:5820;top:642;width:492;height:306" fillcolor="#006cc2" stroked="f">
              <v:fill opacity="46006f"/>
            </v:rect>
            <v:rect id="_x0000_s1173" style="position:absolute;left:5820;top:642;width:492;height:306" filled="f" strokeweight=".07425mm"/>
            <v:rect id="_x0000_s1172" style="position:absolute;left:6311;top:642;width:492;height:306" fillcolor="#006cc2" stroked="f">
              <v:fill opacity="46006f"/>
            </v:rect>
            <v:rect id="_x0000_s1171" style="position:absolute;left:6311;top:642;width:492;height:306" filled="f" strokeweight=".07425mm"/>
            <v:rect id="_x0000_s1170" style="position:absolute;left:6803;top:642;width:492;height:306" fillcolor="#006cc2" stroked="f">
              <v:fill opacity="46006f"/>
            </v:rect>
            <v:rect id="_x0000_s1169" style="position:absolute;left:6803;top:642;width:492;height:306" filled="f" strokeweight=".07425mm"/>
            <v:rect id="_x0000_s1168" style="position:absolute;left:7294;top:642;width:492;height:306" fillcolor="#006cc2" stroked="f">
              <v:fill opacity="46006f"/>
            </v:rect>
            <v:rect id="_x0000_s1167" style="position:absolute;left:7294;top:642;width:492;height:306" filled="f" strokeweight=".07425mm"/>
            <v:rect id="_x0000_s1166" style="position:absolute;left:7785;top:642;width:492;height:306" fillcolor="#b61a51" stroked="f">
              <v:fill opacity="46006f"/>
            </v:rect>
            <v:rect id="_x0000_s1165" style="position:absolute;left:7785;top:642;width:492;height:306" filled="f" strokeweight=".07425mm"/>
            <v:rect id="_x0000_s1164" style="position:absolute;left:8277;top:642;width:492;height:306" fillcolor="#006cc2" stroked="f">
              <v:fill opacity="46006f"/>
            </v:rect>
            <v:rect id="_x0000_s1163" style="position:absolute;left:8277;top:642;width:492;height:306" filled="f" strokeweight=".07425mm"/>
            <v:rect id="_x0000_s1162" style="position:absolute;left:3363;top:948;width:492;height:306" fillcolor="#006cc2" stroked="f">
              <v:fill opacity="46006f"/>
            </v:rect>
            <v:rect id="_x0000_s1161" style="position:absolute;left:3363;top:948;width:492;height:306" filled="f" strokeweight=".07425mm"/>
            <v:rect id="_x0000_s1160" style="position:absolute;left:3854;top:948;width:492;height:306" fillcolor="#006cc2" stroked="f">
              <v:fill opacity="46006f"/>
            </v:rect>
            <v:rect id="_x0000_s1159" style="position:absolute;left:3854;top:948;width:492;height:306" filled="f" strokeweight=".07425mm"/>
            <v:rect id="_x0000_s1158" style="position:absolute;left:4346;top:948;width:492;height:306" fillcolor="#006cc2" stroked="f">
              <v:fill opacity="46006f"/>
            </v:rect>
            <v:rect id="_x0000_s1157" style="position:absolute;left:4346;top:948;width:492;height:306" filled="f" strokeweight=".07425mm"/>
            <v:rect id="_x0000_s1156" style="position:absolute;left:4837;top:948;width:492;height:306" fillcolor="#006cc2" stroked="f">
              <v:fill opacity="46006f"/>
            </v:rect>
            <v:rect id="_x0000_s1155" style="position:absolute;left:4837;top:948;width:492;height:306" filled="f" strokeweight=".07425mm"/>
            <v:rect id="_x0000_s1154" style="position:absolute;left:5328;top:948;width:492;height:306" fillcolor="#006cc2" stroked="f">
              <v:fill opacity="46006f"/>
            </v:rect>
            <v:rect id="_x0000_s1153" style="position:absolute;left:5328;top:948;width:492;height:306" filled="f" strokeweight=".07425mm"/>
            <v:rect id="_x0000_s1152" style="position:absolute;left:5820;top:948;width:492;height:306" fillcolor="#006cc2" stroked="f">
              <v:fill opacity="46006f"/>
            </v:rect>
            <v:rect id="_x0000_s1151" style="position:absolute;left:5820;top:948;width:492;height:306" filled="f" strokeweight=".07425mm"/>
            <v:rect id="_x0000_s1150" style="position:absolute;left:6311;top:948;width:492;height:306" fillcolor="#006cc2" stroked="f">
              <v:fill opacity="46006f"/>
            </v:rect>
            <v:rect id="_x0000_s1149" style="position:absolute;left:6311;top:948;width:492;height:306" filled="f" strokeweight=".07425mm"/>
            <v:rect id="_x0000_s1148" style="position:absolute;left:6803;top:948;width:492;height:306" fillcolor="#006cc2" stroked="f">
              <v:fill opacity="46006f"/>
            </v:rect>
            <v:rect id="_x0000_s1147" style="position:absolute;left:6803;top:948;width:492;height:306" filled="f" strokeweight=".07425mm"/>
            <v:rect id="_x0000_s1146" style="position:absolute;left:7294;top:948;width:492;height:306" fillcolor="#006cc2" stroked="f">
              <v:fill opacity="46006f"/>
            </v:rect>
            <v:rect id="_x0000_s1145" style="position:absolute;left:7294;top:948;width:492;height:306" filled="f" strokeweight=".07425mm"/>
            <v:rect id="_x0000_s1144" style="position:absolute;left:7785;top:948;width:492;height:306" fillcolor="#b61a51" stroked="f">
              <v:fill opacity="46006f"/>
            </v:rect>
            <v:rect id="_x0000_s1143" style="position:absolute;left:7785;top:948;width:492;height:306" filled="f" strokeweight=".07425mm"/>
            <v:rect id="_x0000_s1142" style="position:absolute;left:8277;top:948;width:492;height:306" fillcolor="#b61a51" stroked="f">
              <v:fill opacity="46006f"/>
            </v:rect>
            <v:rect id="_x0000_s1141" style="position:absolute;left:8277;top:948;width:492;height:306" filled="f" strokeweight=".07425mm"/>
            <v:rect id="_x0000_s1140" style="position:absolute;left:3363;top:1253;width:492;height:306" fillcolor="#006cc2" stroked="f">
              <v:fill opacity="46006f"/>
            </v:rect>
            <v:rect id="_x0000_s1139" style="position:absolute;left:3363;top:1253;width:492;height:306" filled="f" strokeweight=".07425mm"/>
            <v:rect id="_x0000_s1138" style="position:absolute;left:3854;top:1253;width:492;height:306" fillcolor="#006cc2" stroked="f">
              <v:fill opacity="46006f"/>
            </v:rect>
            <v:rect id="_x0000_s1137" style="position:absolute;left:3854;top:1253;width:492;height:306" filled="f" strokeweight=".07425mm"/>
            <v:rect id="_x0000_s1136" style="position:absolute;left:4346;top:1253;width:492;height:306" fillcolor="#006cc2" stroked="f">
              <v:fill opacity="46006f"/>
            </v:rect>
            <v:rect id="_x0000_s1135" style="position:absolute;left:4346;top:1253;width:492;height:306" filled="f" strokeweight=".07425mm"/>
            <v:rect id="_x0000_s1134" style="position:absolute;left:4837;top:1253;width:492;height:306" fillcolor="#006cc2" stroked="f">
              <v:fill opacity="46006f"/>
            </v:rect>
            <v:rect id="_x0000_s1133" style="position:absolute;left:4837;top:1253;width:492;height:306" filled="f" strokeweight=".07425mm"/>
            <v:rect id="_x0000_s1132" style="position:absolute;left:5328;top:1253;width:492;height:306" fillcolor="#006cc2" stroked="f">
              <v:fill opacity="46006f"/>
            </v:rect>
            <v:rect id="_x0000_s1131" style="position:absolute;left:5328;top:1253;width:492;height:306" filled="f" strokeweight=".07425mm"/>
            <v:rect id="_x0000_s1130" style="position:absolute;left:5820;top:1253;width:492;height:306" fillcolor="#006cc2" stroked="f">
              <v:fill opacity="46006f"/>
            </v:rect>
            <v:rect id="_x0000_s1129" style="position:absolute;left:5820;top:1253;width:492;height:306" filled="f" strokeweight=".07425mm"/>
            <v:rect id="_x0000_s1128" style="position:absolute;left:6311;top:1253;width:492;height:306" fillcolor="#006cc2" stroked="f">
              <v:fill opacity="46006f"/>
            </v:rect>
            <v:rect id="_x0000_s1127" style="position:absolute;left:6311;top:1253;width:492;height:306" filled="f" strokeweight=".07425mm"/>
            <v:rect id="_x0000_s1126" style="position:absolute;left:6803;top:1253;width:492;height:306" fillcolor="#006cc2" stroked="f">
              <v:fill opacity="46006f"/>
            </v:rect>
            <v:rect id="_x0000_s1125" style="position:absolute;left:6803;top:1253;width:492;height:306" filled="f" strokeweight=".07425mm"/>
            <v:rect id="_x0000_s1124" style="position:absolute;left:7294;top:1253;width:492;height:306" fillcolor="#b61a51" stroked="f">
              <v:fill opacity="46006f"/>
            </v:rect>
            <v:rect id="_x0000_s1123" style="position:absolute;left:7294;top:1253;width:492;height:306" filled="f" strokeweight=".07425mm"/>
            <v:rect id="_x0000_s1122" style="position:absolute;left:7785;top:1253;width:492;height:306" fillcolor="#006cc2" stroked="f">
              <v:fill opacity="46006f"/>
            </v:rect>
            <v:rect id="_x0000_s1121" style="position:absolute;left:7785;top:1253;width:492;height:306" filled="f" strokeweight=".07425mm"/>
            <v:rect id="_x0000_s1120" style="position:absolute;left:8277;top:1253;width:492;height:306" fillcolor="#006cc2" stroked="f">
              <v:fill opacity="46006f"/>
            </v:rect>
            <v:rect id="_x0000_s1119" style="position:absolute;left:8277;top:1253;width:492;height:306" filled="f" strokeweight=".07425mm"/>
            <v:rect id="_x0000_s1118" style="position:absolute;left:3363;top:1559;width:492;height:306" fillcolor="#006cc2" stroked="f">
              <v:fill opacity="46006f"/>
            </v:rect>
            <v:rect id="_x0000_s1117" style="position:absolute;left:3363;top:1559;width:492;height:306" filled="f" strokeweight=".07425mm"/>
            <v:rect id="_x0000_s1116" style="position:absolute;left:3854;top:1559;width:492;height:306" fillcolor="#006cc2" stroked="f">
              <v:fill opacity="46006f"/>
            </v:rect>
            <v:rect id="_x0000_s1115" style="position:absolute;left:3854;top:1559;width:492;height:306" filled="f" strokeweight=".07425mm"/>
            <v:rect id="_x0000_s1114" style="position:absolute;left:4346;top:1559;width:492;height:306" fillcolor="#006cc2" stroked="f">
              <v:fill opacity="46006f"/>
            </v:rect>
            <v:rect id="_x0000_s1113" style="position:absolute;left:4346;top:1559;width:492;height:306" filled="f" strokeweight=".07425mm"/>
            <v:rect id="_x0000_s1112" style="position:absolute;left:4837;top:1559;width:492;height:306" fillcolor="#006cc2" stroked="f">
              <v:fill opacity="46006f"/>
            </v:rect>
            <v:rect id="_x0000_s1111" style="position:absolute;left:4837;top:1559;width:492;height:306" filled="f" strokeweight=".07425mm"/>
            <v:rect id="_x0000_s1110" style="position:absolute;left:5328;top:1559;width:492;height:306" fillcolor="#006cc2" stroked="f">
              <v:fill opacity="46006f"/>
            </v:rect>
            <v:rect id="_x0000_s1109" style="position:absolute;left:5328;top:1559;width:492;height:306" filled="f" strokeweight=".07425mm"/>
            <v:rect id="_x0000_s1108" style="position:absolute;left:5820;top:1559;width:492;height:306" fillcolor="#006cc2" stroked="f">
              <v:fill opacity="46006f"/>
            </v:rect>
            <v:rect id="_x0000_s1107" style="position:absolute;left:5820;top:1559;width:492;height:306" filled="f" strokeweight=".07425mm"/>
            <v:rect id="_x0000_s1106" style="position:absolute;left:6311;top:1559;width:492;height:306" fillcolor="#006cc2" stroked="f">
              <v:fill opacity="46006f"/>
            </v:rect>
            <v:rect id="_x0000_s1105" style="position:absolute;left:6311;top:1559;width:492;height:306" filled="f" strokeweight=".07425mm"/>
            <v:rect id="_x0000_s1104" style="position:absolute;left:6803;top:1559;width:492;height:306" fillcolor="#006cc2" stroked="f">
              <v:fill opacity="46006f"/>
            </v:rect>
            <v:rect id="_x0000_s1103" style="position:absolute;left:6803;top:1559;width:492;height:306" filled="f" strokeweight=".07425mm"/>
            <v:rect id="_x0000_s1102" style="position:absolute;left:7294;top:1559;width:492;height:306" fillcolor="#b61a51" stroked="f">
              <v:fill opacity="46006f"/>
            </v:rect>
            <v:rect id="_x0000_s1101" style="position:absolute;left:7294;top:1559;width:492;height:306" filled="f" strokeweight=".07425mm"/>
            <v:rect id="_x0000_s1100" style="position:absolute;left:7785;top:1559;width:492;height:306" fillcolor="#006cc2" stroked="f">
              <v:fill opacity="46006f"/>
            </v:rect>
            <v:rect id="_x0000_s1099" style="position:absolute;left:7785;top:1559;width:492;height:306" filled="f" strokeweight=".07425mm"/>
            <v:rect id="_x0000_s1098" style="position:absolute;left:8277;top:1559;width:492;height:306" fillcolor="#b61a51" stroked="f">
              <v:fill opacity="46006f"/>
            </v:rect>
            <v:rect id="_x0000_s1097" style="position:absolute;left:8277;top:1559;width:492;height:306" filled="f" strokeweight=".07425mm"/>
            <v:rect id="_x0000_s1096" style="position:absolute;left:3363;top:1864;width:492;height:306" fillcolor="#006cc2" stroked="f">
              <v:fill opacity="46006f"/>
            </v:rect>
            <v:rect id="_x0000_s1095" style="position:absolute;left:3363;top:1864;width:492;height:306" filled="f" strokeweight=".07425mm"/>
            <v:rect id="_x0000_s1094" style="position:absolute;left:3854;top:1864;width:492;height:306" fillcolor="#006cc2" stroked="f">
              <v:fill opacity="46006f"/>
            </v:rect>
            <v:rect id="_x0000_s1093" style="position:absolute;left:3854;top:1864;width:492;height:306" filled="f" strokeweight=".07425mm"/>
            <v:rect id="_x0000_s1092" style="position:absolute;left:4346;top:1864;width:492;height:306" fillcolor="#006cc2" stroked="f">
              <v:fill opacity="46006f"/>
            </v:rect>
            <v:rect id="_x0000_s1091" style="position:absolute;left:4346;top:1864;width:492;height:306" filled="f" strokeweight=".07425mm"/>
            <v:rect id="_x0000_s1090" style="position:absolute;left:4837;top:1864;width:492;height:306" fillcolor="#006cc2" stroked="f">
              <v:fill opacity="46006f"/>
            </v:rect>
            <v:rect id="_x0000_s1089" style="position:absolute;left:4837;top:1864;width:492;height:306" filled="f" strokeweight=".07425mm"/>
            <v:rect id="_x0000_s1088" style="position:absolute;left:5328;top:1864;width:492;height:306" fillcolor="#006cc2" stroked="f">
              <v:fill opacity="46006f"/>
            </v:rect>
            <v:rect id="_x0000_s1087" style="position:absolute;left:5328;top:1864;width:492;height:306" filled="f" strokeweight=".07425mm"/>
            <v:rect id="_x0000_s1086" style="position:absolute;left:5820;top:1864;width:492;height:306" fillcolor="#006cc2" stroked="f">
              <v:fill opacity="46006f"/>
            </v:rect>
            <v:rect id="_x0000_s1085" style="position:absolute;left:5820;top:1864;width:492;height:306" filled="f" strokeweight=".07425mm"/>
            <v:rect id="_x0000_s1084" style="position:absolute;left:6311;top:1864;width:492;height:306" fillcolor="#006cc2" stroked="f">
              <v:fill opacity="46006f"/>
            </v:rect>
            <v:rect id="_x0000_s1083" style="position:absolute;left:6311;top:1864;width:492;height:306" filled="f" strokeweight=".07425mm"/>
            <v:rect id="_x0000_s1082" style="position:absolute;left:6803;top:1864;width:492;height:306" fillcolor="#b61a51" stroked="f">
              <v:fill opacity="46006f"/>
            </v:rect>
            <v:rect id="_x0000_s1081" style="position:absolute;left:6803;top:1864;width:492;height:306" filled="f" strokeweight=".07425mm"/>
            <v:rect id="_x0000_s1080" style="position:absolute;left:7294;top:1864;width:492;height:306" fillcolor="#006cc2" stroked="f">
              <v:fill opacity="46006f"/>
            </v:rect>
            <v:rect id="_x0000_s1079" style="position:absolute;left:7294;top:1864;width:492;height:306" filled="f" strokeweight=".07425mm"/>
            <v:rect id="_x0000_s1078" style="position:absolute;left:7785;top:1864;width:492;height:306" fillcolor="#006cc2" stroked="f">
              <v:fill opacity="46006f"/>
            </v:rect>
            <v:rect id="_x0000_s1077" style="position:absolute;left:7785;top:1864;width:492;height:306" filled="f" strokeweight=".07425mm"/>
            <v:rect id="_x0000_s1076" style="position:absolute;left:8277;top:1864;width:492;height:306" fillcolor="#006cc2" stroked="f">
              <v:fill opacity="46006f"/>
            </v:rect>
            <v:rect id="_x0000_s1075" style="position:absolute;left:8277;top:1864;width:492;height:306" filled="f" strokeweight=".07425mm"/>
            <v:rect id="_x0000_s1074" style="position:absolute;left:3363;top:2170;width:492;height:306" fillcolor="#006cc2" stroked="f">
              <v:fill opacity="46006f"/>
            </v:rect>
            <v:rect id="_x0000_s1073" style="position:absolute;left:3363;top:2170;width:492;height:306" filled="f" strokeweight=".07425mm"/>
            <v:rect id="_x0000_s1072" style="position:absolute;left:3854;top:2170;width:492;height:306" fillcolor="#006cc2" stroked="f">
              <v:fill opacity="46006f"/>
            </v:rect>
            <v:rect id="_x0000_s1071" style="position:absolute;left:3854;top:2170;width:492;height:306" filled="f" strokeweight=".07425mm"/>
            <v:rect id="_x0000_s1070" style="position:absolute;left:4346;top:2170;width:492;height:306" fillcolor="#006cc2" stroked="f">
              <v:fill opacity="46006f"/>
            </v:rect>
            <v:rect id="_x0000_s1069" style="position:absolute;left:4346;top:2170;width:492;height:306" filled="f" strokeweight=".07425mm"/>
            <v:rect id="_x0000_s1068" style="position:absolute;left:4837;top:2170;width:492;height:306" fillcolor="#006cc2" stroked="f">
              <v:fill opacity="46006f"/>
            </v:rect>
            <v:rect id="_x0000_s1067" style="position:absolute;left:4837;top:2170;width:492;height:306" filled="f" strokeweight=".07425mm"/>
            <v:rect id="_x0000_s1066" style="position:absolute;left:5328;top:2170;width:492;height:306" fillcolor="#006cc2" stroked="f">
              <v:fill opacity="46006f"/>
            </v:rect>
            <v:rect id="_x0000_s1065" style="position:absolute;left:5328;top:2170;width:492;height:306" filled="f" strokeweight=".07425mm"/>
            <v:rect id="_x0000_s1064" style="position:absolute;left:5820;top:2170;width:492;height:306" fillcolor="#006cc2" stroked="f">
              <v:fill opacity="46006f"/>
            </v:rect>
            <v:rect id="_x0000_s1063" style="position:absolute;left:5820;top:2170;width:492;height:306" filled="f" strokeweight=".07425mm"/>
            <v:rect id="_x0000_s1062" style="position:absolute;left:6311;top:2170;width:492;height:306" fillcolor="#006cc2" stroked="f">
              <v:fill opacity="46006f"/>
            </v:rect>
            <v:rect id="_x0000_s1061" style="position:absolute;left:6311;top:2170;width:492;height:306" filled="f" strokeweight=".07425mm"/>
            <v:rect id="_x0000_s1060" style="position:absolute;left:6803;top:2170;width:492;height:306" fillcolor="#b61a51" stroked="f">
              <v:fill opacity="46006f"/>
            </v:rect>
            <v:rect id="_x0000_s1059" style="position:absolute;left:6803;top:2170;width:492;height:306" filled="f" strokeweight=".07425mm"/>
            <v:rect id="_x0000_s1058" style="position:absolute;left:7294;top:2170;width:492;height:306" fillcolor="#006cc2" stroked="f">
              <v:fill opacity="46006f"/>
            </v:rect>
            <v:rect id="_x0000_s1057" style="position:absolute;left:7294;top:2170;width:492;height:306" filled="f" strokeweight=".07425mm"/>
            <v:rect id="_x0000_s1056" style="position:absolute;left:7785;top:2170;width:492;height:306" fillcolor="#006cc2" stroked="f">
              <v:fill opacity="46006f"/>
            </v:rect>
            <v:rect id="_x0000_s1055" style="position:absolute;left:7785;top:2170;width:492;height:306" filled="f" strokeweight=".07425mm"/>
            <v:rect id="_x0000_s1054" style="position:absolute;left:8277;top:2170;width:492;height:306" fillcolor="#b61a51" stroked="f">
              <v:fill opacity="46006f"/>
            </v:rect>
            <v:rect id="_x0000_s1053" style="position:absolute;left:8277;top:2170;width:492;height:306" filled="f" strokeweight=".07425mm"/>
            <v:rect id="_x0000_s1052" style="position:absolute;left:3363;top:2475;width:492;height:306" fillcolor="#006cc2" stroked="f">
              <v:fill opacity="46006f"/>
            </v:rect>
            <v:rect id="_x0000_s1051" style="position:absolute;left:3363;top:2475;width:492;height:306" filled="f" strokeweight=".07425mm"/>
            <v:rect id="_x0000_s1050" style="position:absolute;left:3854;top:2475;width:492;height:306" fillcolor="#006cc2" stroked="f">
              <v:fill opacity="46006f"/>
            </v:rect>
            <v:rect id="_x0000_s1049" style="position:absolute;left:3854;top:2475;width:492;height:306" filled="f" strokeweight=".07425mm"/>
            <v:rect id="_x0000_s1048" style="position:absolute;left:4346;top:2475;width:492;height:306" fillcolor="#006cc2" stroked="f">
              <v:fill opacity="46006f"/>
            </v:rect>
            <v:rect id="_x0000_s1047" style="position:absolute;left:4346;top:2475;width:492;height:306" filled="f" strokeweight=".07425mm"/>
            <v:rect id="_x0000_s1046" style="position:absolute;left:4837;top:2475;width:492;height:306" fillcolor="#006cc2" stroked="f">
              <v:fill opacity="46006f"/>
            </v:rect>
            <v:rect id="_x0000_s1045" style="position:absolute;left:4837;top:2475;width:492;height:306" filled="f" strokeweight=".07425mm"/>
            <v:rect id="_x0000_s1044" style="position:absolute;left:5328;top:2475;width:492;height:306" fillcolor="#006cc2" stroked="f">
              <v:fill opacity="46006f"/>
            </v:rect>
            <v:rect id="_x0000_s1043" style="position:absolute;left:5328;top:2475;width:492;height:306" filled="f" strokeweight=".07425mm"/>
            <v:rect id="_x0000_s1042" style="position:absolute;left:5820;top:2475;width:492;height:306" fillcolor="#006cc2" stroked="f">
              <v:fill opacity="46006f"/>
            </v:rect>
            <v:rect id="_x0000_s1041" style="position:absolute;left:5820;top:2475;width:492;height:306" filled="f" strokeweight=".07425mm"/>
            <v:rect id="_x0000_s1040" style="position:absolute;left:6311;top:2475;width:492;height:306" fillcolor="#b61a51" stroked="f">
              <v:fill opacity="46006f"/>
            </v:rect>
            <v:rect id="_x0000_s1039" style="position:absolute;left:6311;top:2475;width:492;height:306" filled="f" strokeweight=".07425mm"/>
            <v:rect id="_x0000_s1038" style="position:absolute;left:6803;top:2475;width:492;height:306" fillcolor="#006cc2" stroked="f">
              <v:fill opacity="46006f"/>
            </v:rect>
            <v:rect id="_x0000_s1037" style="position:absolute;left:6803;top:2475;width:492;height:306" filled="f" strokeweight=".07425mm"/>
            <v:rect id="_x0000_s1036" style="position:absolute;left:7294;top:2475;width:492;height:306" fillcolor="#006cc2" stroked="f">
              <v:fill opacity="46006f"/>
            </v:rect>
            <v:rect id="_x0000_s1035" style="position:absolute;left:7294;top:2475;width:492;height:306" filled="f" strokeweight=".07425mm"/>
            <v:rect id="_x0000_s1034" style="position:absolute;left:7785;top:2475;width:492;height:306" fillcolor="#006cc2" stroked="f">
              <v:fill opacity="46006f"/>
            </v:rect>
            <v:rect id="_x0000_s1033" style="position:absolute;left:7785;top:2475;width:492;height:306" filled="f" strokeweight=".07425mm"/>
            <v:rect id="_x0000_s1032" style="position:absolute;left:8277;top:2475;width:492;height:306" fillcolor="#b61a51" stroked="f">
              <v:fill opacity="46006f"/>
            </v:rect>
            <v:rect id="_x0000_s1031" style="position:absolute;left:8277;top:2475;width:492;height:306" filled="f" strokeweight=".07425mm"/>
            <v:shape id="_x0000_s1030" style="position:absolute;left:804;top:3925;width:5503;height:2645" coordorigin="804,3925" coordsize="5503,2645" o:spt="100" adj="0,,0" path="m3308,185r55,m3308,490r55,m3308,796r55,m3308,1101r55,m3308,1406r55,m3308,1712r55,m3308,2017r55,m3308,2323r55,m3308,2628r55,m8769,186r55,m8769,492r55,m8769,797r55,m8769,1102r55,m8769,1408r55,m8769,1713r55,m8769,2019r55,m8769,2324r55,m8769,2630r55,m3609,2836r,-55m4100,2836r,-55m4592,2836r,-55m5083,2836r,-55m5575,2836r,-55m6066,2836r,-55m6557,2836r,-55m7049,2836r,-55m7540,2836r,-55m8032,2836r,-55m8523,2836r,-55e" filled="f" strokecolor="#333" strokeweight=".37833mm">
              <v:stroke joinstyle="round"/>
              <v:formulas/>
              <v:path arrowok="t" o:connecttype="segments"/>
            </v:shape>
            <w10:wrap anchorx="page"/>
          </v:group>
        </w:pict>
      </w:r>
      <w:r>
        <w:pict w14:anchorId="64470268">
          <v:shape id="_x0000_s1028" type="#_x0000_t202" style="position:absolute;left:0;text-align:left;margin-left:455.05pt;margin-top:-23.1pt;width:14.35pt;height:186.9pt;z-index:251651584;mso-position-horizontal-relative:page" filled="f" stroked="f">
            <v:textbox style="layout-flow:vertical" inset="0,0,0,0">
              <w:txbxContent>
                <w:p w14:paraId="3BA7223E" w14:textId="77777777" w:rsidR="00C4731A" w:rsidRDefault="005E0968">
                  <w:pPr>
                    <w:pStyle w:val="Plattetekst"/>
                    <w:spacing w:before="13"/>
                    <w:ind w:left="20"/>
                    <w:rPr>
                      <w:rFonts w:ascii="Arial"/>
                    </w:rPr>
                  </w:pPr>
                  <w:r>
                    <w:rPr>
                      <w:rFonts w:ascii="Arial"/>
                    </w:rPr>
                    <w:t>Number of missing entries per pattern</w:t>
                  </w:r>
                </w:p>
              </w:txbxContent>
            </v:textbox>
            <w10:wrap anchorx="page"/>
          </v:shape>
        </w:pict>
      </w:r>
      <w:r w:rsidR="005E0968">
        <w:rPr>
          <w:rFonts w:ascii="Arial"/>
          <w:color w:val="4D4D4D"/>
          <w:sz w:val="18"/>
        </w:rPr>
        <w:t>0</w:t>
      </w:r>
    </w:p>
    <w:p w14:paraId="511A520B" w14:textId="77777777" w:rsidR="00C4731A" w:rsidRDefault="005E0968">
      <w:pPr>
        <w:spacing w:before="99"/>
        <w:ind w:left="2625"/>
        <w:jc w:val="center"/>
        <w:rPr>
          <w:rFonts w:ascii="Arial"/>
          <w:sz w:val="18"/>
        </w:rPr>
      </w:pPr>
      <w:r>
        <w:rPr>
          <w:rFonts w:ascii="Arial"/>
          <w:color w:val="4D4D4D"/>
          <w:sz w:val="18"/>
        </w:rPr>
        <w:t>1</w:t>
      </w:r>
    </w:p>
    <w:p w14:paraId="79CA4DBA" w14:textId="77777777" w:rsidR="00C4731A" w:rsidRDefault="005E0968">
      <w:pPr>
        <w:spacing w:before="98"/>
        <w:ind w:left="2625"/>
        <w:jc w:val="center"/>
        <w:rPr>
          <w:rFonts w:ascii="Arial"/>
          <w:sz w:val="18"/>
        </w:rPr>
      </w:pPr>
      <w:r>
        <w:rPr>
          <w:rFonts w:ascii="Arial"/>
          <w:color w:val="4D4D4D"/>
          <w:sz w:val="18"/>
        </w:rPr>
        <w:t>1</w:t>
      </w:r>
    </w:p>
    <w:p w14:paraId="6114E1B0" w14:textId="77777777" w:rsidR="00C4731A" w:rsidRDefault="005E0968">
      <w:pPr>
        <w:spacing w:before="99"/>
        <w:ind w:left="2625"/>
        <w:jc w:val="center"/>
        <w:rPr>
          <w:rFonts w:ascii="Arial"/>
          <w:sz w:val="18"/>
        </w:rPr>
      </w:pPr>
      <w:r>
        <w:rPr>
          <w:rFonts w:ascii="Arial"/>
          <w:color w:val="4D4D4D"/>
          <w:sz w:val="18"/>
        </w:rPr>
        <w:t>2</w:t>
      </w:r>
    </w:p>
    <w:p w14:paraId="7923065C" w14:textId="77777777" w:rsidR="00C4731A" w:rsidRDefault="005E0968">
      <w:pPr>
        <w:spacing w:before="98"/>
        <w:ind w:left="2625"/>
        <w:jc w:val="center"/>
        <w:rPr>
          <w:rFonts w:ascii="Arial"/>
          <w:sz w:val="18"/>
        </w:rPr>
      </w:pPr>
      <w:r>
        <w:rPr>
          <w:rFonts w:ascii="Arial"/>
          <w:color w:val="4D4D4D"/>
          <w:sz w:val="18"/>
        </w:rPr>
        <w:t>1</w:t>
      </w:r>
    </w:p>
    <w:p w14:paraId="4FB7E710" w14:textId="77777777" w:rsidR="00C4731A" w:rsidRDefault="005E0968">
      <w:pPr>
        <w:spacing w:before="99"/>
        <w:ind w:left="2625"/>
        <w:jc w:val="center"/>
        <w:rPr>
          <w:rFonts w:ascii="Arial"/>
          <w:sz w:val="18"/>
        </w:rPr>
      </w:pPr>
      <w:r>
        <w:rPr>
          <w:rFonts w:ascii="Arial"/>
          <w:color w:val="4D4D4D"/>
          <w:sz w:val="18"/>
        </w:rPr>
        <w:t>2</w:t>
      </w:r>
    </w:p>
    <w:p w14:paraId="5D284387" w14:textId="77777777" w:rsidR="00C4731A" w:rsidRDefault="005E0968">
      <w:pPr>
        <w:spacing w:before="98"/>
        <w:ind w:left="2625"/>
        <w:jc w:val="center"/>
        <w:rPr>
          <w:rFonts w:ascii="Arial"/>
          <w:sz w:val="18"/>
        </w:rPr>
      </w:pPr>
      <w:r>
        <w:rPr>
          <w:rFonts w:ascii="Arial"/>
          <w:color w:val="4D4D4D"/>
          <w:sz w:val="18"/>
        </w:rPr>
        <w:t>1</w:t>
      </w:r>
    </w:p>
    <w:p w14:paraId="6CB36F67" w14:textId="77777777" w:rsidR="00C4731A" w:rsidRDefault="005E0968">
      <w:pPr>
        <w:spacing w:before="99"/>
        <w:ind w:left="2625"/>
        <w:jc w:val="center"/>
        <w:rPr>
          <w:rFonts w:ascii="Arial"/>
          <w:sz w:val="18"/>
        </w:rPr>
      </w:pPr>
      <w:r>
        <w:rPr>
          <w:rFonts w:ascii="Arial"/>
          <w:color w:val="4D4D4D"/>
          <w:sz w:val="18"/>
        </w:rPr>
        <w:t>2</w:t>
      </w:r>
    </w:p>
    <w:p w14:paraId="3AC5A8B2" w14:textId="77777777" w:rsidR="00C4731A" w:rsidRDefault="005E0968">
      <w:pPr>
        <w:spacing w:before="98"/>
        <w:ind w:left="2625"/>
        <w:jc w:val="center"/>
        <w:rPr>
          <w:rFonts w:ascii="Arial"/>
          <w:sz w:val="18"/>
        </w:rPr>
      </w:pPr>
      <w:r>
        <w:rPr>
          <w:rFonts w:ascii="Arial"/>
          <w:color w:val="4D4D4D"/>
          <w:sz w:val="18"/>
        </w:rPr>
        <w:t>2</w:t>
      </w:r>
    </w:p>
    <w:p w14:paraId="4BE58C41" w14:textId="77777777" w:rsidR="00C4731A" w:rsidRDefault="005E0968">
      <w:pPr>
        <w:tabs>
          <w:tab w:val="left" w:pos="491"/>
          <w:tab w:val="left" w:pos="982"/>
          <w:tab w:val="left" w:pos="1474"/>
          <w:tab w:val="left" w:pos="1965"/>
          <w:tab w:val="left" w:pos="2456"/>
          <w:tab w:val="left" w:pos="2948"/>
          <w:tab w:val="left" w:pos="3439"/>
          <w:tab w:val="left" w:pos="3931"/>
          <w:tab w:val="left" w:pos="4372"/>
          <w:tab w:val="left" w:pos="4813"/>
        </w:tabs>
        <w:spacing w:before="108"/>
        <w:ind w:right="2975"/>
        <w:jc w:val="center"/>
        <w:rPr>
          <w:rFonts w:ascii="Arial"/>
          <w:sz w:val="18"/>
        </w:rPr>
      </w:pPr>
      <w:r>
        <w:rPr>
          <w:rFonts w:ascii="Arial"/>
          <w:color w:val="4D4D4D"/>
          <w:sz w:val="18"/>
        </w:rPr>
        <w:t>0</w:t>
      </w:r>
      <w:r>
        <w:rPr>
          <w:rFonts w:ascii="Arial"/>
          <w:color w:val="4D4D4D"/>
          <w:sz w:val="18"/>
        </w:rPr>
        <w:tab/>
        <w:t>0</w:t>
      </w:r>
      <w:r>
        <w:rPr>
          <w:rFonts w:ascii="Arial"/>
          <w:color w:val="4D4D4D"/>
          <w:sz w:val="18"/>
        </w:rPr>
        <w:tab/>
        <w:t>0</w:t>
      </w:r>
      <w:r>
        <w:rPr>
          <w:rFonts w:ascii="Arial"/>
          <w:color w:val="4D4D4D"/>
          <w:sz w:val="18"/>
        </w:rPr>
        <w:tab/>
        <w:t>0</w:t>
      </w:r>
      <w:r>
        <w:rPr>
          <w:rFonts w:ascii="Arial"/>
          <w:color w:val="4D4D4D"/>
          <w:sz w:val="18"/>
        </w:rPr>
        <w:tab/>
        <w:t>0</w:t>
      </w:r>
      <w:r>
        <w:rPr>
          <w:rFonts w:ascii="Arial"/>
          <w:color w:val="4D4D4D"/>
          <w:sz w:val="18"/>
        </w:rPr>
        <w:tab/>
        <w:t>0</w:t>
      </w:r>
      <w:r>
        <w:rPr>
          <w:rFonts w:ascii="Arial"/>
          <w:color w:val="4D4D4D"/>
          <w:sz w:val="18"/>
        </w:rPr>
        <w:tab/>
        <w:t>1</w:t>
      </w:r>
      <w:r>
        <w:rPr>
          <w:rFonts w:ascii="Arial"/>
          <w:color w:val="4D4D4D"/>
          <w:sz w:val="18"/>
        </w:rPr>
        <w:tab/>
        <w:t>6</w:t>
      </w:r>
      <w:r>
        <w:rPr>
          <w:rFonts w:ascii="Arial"/>
          <w:color w:val="4D4D4D"/>
          <w:sz w:val="18"/>
        </w:rPr>
        <w:tab/>
        <w:t>6</w:t>
      </w:r>
      <w:r>
        <w:rPr>
          <w:rFonts w:ascii="Arial"/>
          <w:color w:val="4D4D4D"/>
          <w:sz w:val="18"/>
        </w:rPr>
        <w:tab/>
        <w:t>18</w:t>
      </w:r>
      <w:r>
        <w:rPr>
          <w:rFonts w:ascii="Arial"/>
          <w:color w:val="4D4D4D"/>
          <w:sz w:val="18"/>
        </w:rPr>
        <w:tab/>
        <w:t>383</w:t>
      </w:r>
    </w:p>
    <w:p w14:paraId="4042806A" w14:textId="77777777" w:rsidR="00C4731A" w:rsidRDefault="005E0968">
      <w:pPr>
        <w:pStyle w:val="Plattetekst"/>
        <w:spacing w:before="9"/>
        <w:ind w:right="3075"/>
        <w:jc w:val="center"/>
        <w:rPr>
          <w:rFonts w:ascii="Arial"/>
        </w:rPr>
      </w:pPr>
      <w:r>
        <w:rPr>
          <w:rFonts w:ascii="Arial"/>
        </w:rPr>
        <w:t>Number of missing entries per variable</w:t>
      </w:r>
    </w:p>
    <w:p w14:paraId="52454470" w14:textId="77777777" w:rsidR="00C4731A" w:rsidRDefault="00C4731A">
      <w:pPr>
        <w:jc w:val="center"/>
        <w:rPr>
          <w:rFonts w:ascii="Arial"/>
        </w:rPr>
        <w:sectPr w:rsidR="00C4731A">
          <w:type w:val="continuous"/>
          <w:pgSz w:w="11910" w:h="16840"/>
          <w:pgMar w:top="1580" w:right="0" w:bottom="280" w:left="960" w:header="708" w:footer="708" w:gutter="0"/>
          <w:cols w:num="2" w:space="708" w:equalWidth="0">
            <w:col w:w="2305" w:space="40"/>
            <w:col w:w="8605"/>
          </w:cols>
        </w:sectPr>
      </w:pPr>
    </w:p>
    <w:p w14:paraId="465F6609" w14:textId="77777777" w:rsidR="00C4731A" w:rsidRDefault="005E0968">
      <w:pPr>
        <w:spacing w:before="72"/>
        <w:ind w:left="5021"/>
        <w:rPr>
          <w:rFonts w:ascii="Arial"/>
          <w:sz w:val="18"/>
        </w:rPr>
      </w:pPr>
      <w:r>
        <w:rPr>
          <w:rFonts w:ascii="Arial"/>
          <w:sz w:val="18"/>
        </w:rPr>
        <w:t xml:space="preserve">Note. </w:t>
      </w:r>
      <w:proofErr w:type="spellStart"/>
      <w:r>
        <w:rPr>
          <w:rFonts w:ascii="Arial"/>
          <w:sz w:val="18"/>
        </w:rPr>
        <w:t>mtr_s</w:t>
      </w:r>
      <w:proofErr w:type="spellEnd"/>
      <w:r>
        <w:rPr>
          <w:rFonts w:ascii="Arial"/>
          <w:sz w:val="18"/>
        </w:rPr>
        <w:t xml:space="preserve"> = </w:t>
      </w:r>
      <w:proofErr w:type="spellStart"/>
      <w:r>
        <w:rPr>
          <w:rFonts w:ascii="Arial"/>
          <w:sz w:val="18"/>
        </w:rPr>
        <w:t>motor_score</w:t>
      </w:r>
      <w:proofErr w:type="spellEnd"/>
      <w:r>
        <w:rPr>
          <w:rFonts w:ascii="Arial"/>
          <w:sz w:val="18"/>
        </w:rPr>
        <w:t xml:space="preserve">, </w:t>
      </w:r>
      <w:proofErr w:type="spellStart"/>
      <w:r>
        <w:rPr>
          <w:rFonts w:ascii="Arial"/>
          <w:sz w:val="18"/>
        </w:rPr>
        <w:t>hypts</w:t>
      </w:r>
      <w:proofErr w:type="spellEnd"/>
      <w:r>
        <w:rPr>
          <w:rFonts w:ascii="Arial"/>
          <w:sz w:val="18"/>
        </w:rPr>
        <w:t xml:space="preserve"> = </w:t>
      </w:r>
      <w:proofErr w:type="spellStart"/>
      <w:r>
        <w:rPr>
          <w:rFonts w:ascii="Arial"/>
          <w:sz w:val="18"/>
        </w:rPr>
        <w:t>hypots</w:t>
      </w:r>
      <w:proofErr w:type="spellEnd"/>
    </w:p>
    <w:p w14:paraId="54DA4FF2" w14:textId="77777777" w:rsidR="00C4731A" w:rsidRDefault="00C4731A">
      <w:pPr>
        <w:pStyle w:val="Plattetekst"/>
        <w:rPr>
          <w:rFonts w:ascii="Arial"/>
          <w:sz w:val="20"/>
        </w:rPr>
      </w:pPr>
    </w:p>
    <w:p w14:paraId="5639C73C" w14:textId="77777777" w:rsidR="00C4731A" w:rsidRDefault="00C4731A">
      <w:pPr>
        <w:pStyle w:val="Plattetekst"/>
        <w:rPr>
          <w:rFonts w:ascii="Arial"/>
          <w:sz w:val="20"/>
        </w:rPr>
      </w:pPr>
    </w:p>
    <w:p w14:paraId="019D3E37" w14:textId="77777777" w:rsidR="00C4731A" w:rsidRDefault="00C4731A">
      <w:pPr>
        <w:pStyle w:val="Plattetekst"/>
        <w:rPr>
          <w:rFonts w:ascii="Arial"/>
          <w:sz w:val="20"/>
        </w:rPr>
      </w:pPr>
    </w:p>
    <w:p w14:paraId="0868694C" w14:textId="77777777" w:rsidR="00C4731A" w:rsidRDefault="00C4731A">
      <w:pPr>
        <w:pStyle w:val="Plattetekst"/>
        <w:spacing w:before="8"/>
        <w:rPr>
          <w:rFonts w:ascii="Arial"/>
          <w:sz w:val="23"/>
        </w:rPr>
      </w:pPr>
    </w:p>
    <w:p w14:paraId="289C4D9F" w14:textId="77777777" w:rsidR="00C4731A" w:rsidRDefault="005E0968">
      <w:pPr>
        <w:pStyle w:val="Kop1"/>
        <w:numPr>
          <w:ilvl w:val="0"/>
          <w:numId w:val="1"/>
        </w:numPr>
        <w:tabs>
          <w:tab w:val="left" w:pos="4531"/>
        </w:tabs>
        <w:ind w:hanging="394"/>
        <w:jc w:val="left"/>
        <w:rPr>
          <w:b/>
        </w:rPr>
      </w:pPr>
      <w:bookmarkStart w:id="38" w:name="Discussion"/>
      <w:bookmarkEnd w:id="38"/>
      <w:r>
        <w:rPr>
          <w:b/>
        </w:rPr>
        <w:t>Discussion</w:t>
      </w:r>
    </w:p>
    <w:p w14:paraId="0F5A96E8" w14:textId="77777777" w:rsidR="00C4731A" w:rsidRDefault="00C4731A">
      <w:pPr>
        <w:pStyle w:val="Plattetekst"/>
        <w:spacing w:before="1"/>
        <w:rPr>
          <w:rFonts w:ascii="Bookman Old Style"/>
          <w:b/>
          <w:sz w:val="36"/>
        </w:rPr>
      </w:pPr>
    </w:p>
    <w:p w14:paraId="215BFEB7" w14:textId="77777777" w:rsidR="00C4731A" w:rsidRDefault="005E0968">
      <w:pPr>
        <w:pStyle w:val="Lijstalinea"/>
        <w:numPr>
          <w:ilvl w:val="2"/>
          <w:numId w:val="2"/>
        </w:numPr>
        <w:tabs>
          <w:tab w:val="left" w:pos="1206"/>
        </w:tabs>
        <w:spacing w:before="1"/>
      </w:pPr>
      <w:r>
        <w:t>JOMO</w:t>
      </w:r>
      <w:r>
        <w:rPr>
          <w:spacing w:val="17"/>
        </w:rPr>
        <w:t xml:space="preserve"> </w:t>
      </w:r>
      <w:r>
        <w:t>in</w:t>
      </w:r>
      <w:r>
        <w:rPr>
          <w:spacing w:val="18"/>
        </w:rPr>
        <w:t xml:space="preserve"> </w:t>
      </w:r>
      <w:r>
        <w:t>mice</w:t>
      </w:r>
      <w:r>
        <w:rPr>
          <w:spacing w:val="18"/>
        </w:rPr>
        <w:t xml:space="preserve"> </w:t>
      </w:r>
      <w:r>
        <w:t>-&gt;</w:t>
      </w:r>
      <w:r>
        <w:rPr>
          <w:spacing w:val="18"/>
        </w:rPr>
        <w:t xml:space="preserve"> </w:t>
      </w:r>
      <w:r>
        <w:t>on</w:t>
      </w:r>
      <w:r>
        <w:rPr>
          <w:spacing w:val="17"/>
        </w:rPr>
        <w:t xml:space="preserve"> </w:t>
      </w:r>
      <w:r>
        <w:t>the</w:t>
      </w:r>
      <w:r>
        <w:rPr>
          <w:spacing w:val="18"/>
        </w:rPr>
        <w:t xml:space="preserve"> </w:t>
      </w:r>
      <w:r>
        <w:t>side</w:t>
      </w:r>
      <w:r>
        <w:rPr>
          <w:spacing w:val="18"/>
        </w:rPr>
        <w:t xml:space="preserve"> </w:t>
      </w:r>
      <w:r>
        <w:t>for</w:t>
      </w:r>
      <w:r>
        <w:rPr>
          <w:spacing w:val="18"/>
        </w:rPr>
        <w:t xml:space="preserve"> </w:t>
      </w:r>
      <w:r>
        <w:rPr>
          <w:spacing w:val="-3"/>
        </w:rPr>
        <w:t>now</w:t>
      </w:r>
    </w:p>
    <w:p w14:paraId="614765B1" w14:textId="77777777" w:rsidR="00C4731A" w:rsidRDefault="00C4731A">
      <w:pPr>
        <w:sectPr w:rsidR="00C4731A">
          <w:type w:val="continuous"/>
          <w:pgSz w:w="11910" w:h="16840"/>
          <w:pgMar w:top="1580" w:right="0" w:bottom="280" w:left="960" w:header="708" w:footer="708" w:gutter="0"/>
          <w:cols w:space="708"/>
        </w:sectPr>
      </w:pPr>
    </w:p>
    <w:p w14:paraId="0B152A22" w14:textId="77777777" w:rsidR="00C4731A" w:rsidRDefault="00C4731A">
      <w:pPr>
        <w:pStyle w:val="Plattetekst"/>
        <w:rPr>
          <w:sz w:val="27"/>
        </w:rPr>
      </w:pPr>
    </w:p>
    <w:p w14:paraId="45FE08A8" w14:textId="77777777" w:rsidR="00C4731A" w:rsidRDefault="005E0968">
      <w:pPr>
        <w:pStyle w:val="Lijstalinea"/>
        <w:numPr>
          <w:ilvl w:val="2"/>
          <w:numId w:val="2"/>
        </w:numPr>
        <w:tabs>
          <w:tab w:val="left" w:pos="1206"/>
        </w:tabs>
        <w:spacing w:before="104"/>
      </w:pPr>
      <w:r>
        <w:t>Additional levels of clustering</w:t>
      </w:r>
    </w:p>
    <w:p w14:paraId="3D9EF89D" w14:textId="77777777" w:rsidR="00C4731A" w:rsidRDefault="005E0968">
      <w:pPr>
        <w:pStyle w:val="Lijstalinea"/>
        <w:numPr>
          <w:ilvl w:val="2"/>
          <w:numId w:val="2"/>
        </w:numPr>
        <w:tabs>
          <w:tab w:val="left" w:pos="1206"/>
        </w:tabs>
        <w:spacing w:before="130"/>
      </w:pPr>
      <w:r>
        <w:t>More complex data types: timeseries and polynomial relationship in the</w:t>
      </w:r>
      <w:r>
        <w:rPr>
          <w:spacing w:val="10"/>
        </w:rPr>
        <w:t xml:space="preserve"> </w:t>
      </w:r>
      <w:r>
        <w:t>clustering.</w:t>
      </w:r>
    </w:p>
    <w:p w14:paraId="16B461E0" w14:textId="77777777" w:rsidR="00C4731A" w:rsidRDefault="00C4731A">
      <w:pPr>
        <w:pStyle w:val="Plattetekst"/>
        <w:rPr>
          <w:sz w:val="30"/>
        </w:rPr>
      </w:pPr>
    </w:p>
    <w:p w14:paraId="211B82C1" w14:textId="77777777" w:rsidR="00C4731A" w:rsidRDefault="00C4731A">
      <w:pPr>
        <w:pStyle w:val="Plattetekst"/>
        <w:spacing w:before="10"/>
        <w:rPr>
          <w:sz w:val="25"/>
        </w:rPr>
      </w:pPr>
    </w:p>
    <w:p w14:paraId="3773D851" w14:textId="77777777" w:rsidR="00C4731A" w:rsidRDefault="005E0968">
      <w:pPr>
        <w:pStyle w:val="Kop1"/>
        <w:numPr>
          <w:ilvl w:val="0"/>
          <w:numId w:val="1"/>
        </w:numPr>
        <w:tabs>
          <w:tab w:val="left" w:pos="4387"/>
        </w:tabs>
        <w:ind w:left="4386"/>
        <w:jc w:val="left"/>
        <w:rPr>
          <w:b/>
        </w:rPr>
      </w:pPr>
      <w:bookmarkStart w:id="39" w:name="Think_about"/>
      <w:bookmarkEnd w:id="39"/>
      <w:r>
        <w:rPr>
          <w:b/>
        </w:rPr>
        <w:t>Think</w:t>
      </w:r>
      <w:r>
        <w:rPr>
          <w:b/>
          <w:spacing w:val="11"/>
        </w:rPr>
        <w:t xml:space="preserve"> </w:t>
      </w:r>
      <w:r>
        <w:rPr>
          <w:b/>
        </w:rPr>
        <w:t>about</w:t>
      </w:r>
    </w:p>
    <w:p w14:paraId="723E69B9" w14:textId="77777777" w:rsidR="00C4731A" w:rsidRDefault="00C4731A">
      <w:pPr>
        <w:pStyle w:val="Plattetekst"/>
        <w:spacing w:before="5"/>
        <w:rPr>
          <w:rFonts w:ascii="Bookman Old Style"/>
          <w:b/>
          <w:sz w:val="31"/>
        </w:rPr>
      </w:pPr>
    </w:p>
    <w:p w14:paraId="5F6AD74A" w14:textId="77777777" w:rsidR="00C4731A" w:rsidRDefault="005E0968">
      <w:pPr>
        <w:pStyle w:val="Lijstalinea"/>
        <w:numPr>
          <w:ilvl w:val="2"/>
          <w:numId w:val="2"/>
        </w:numPr>
        <w:tabs>
          <w:tab w:val="left" w:pos="1206"/>
        </w:tabs>
        <w:spacing w:before="1"/>
        <w:ind w:right="1463"/>
      </w:pPr>
      <w:r>
        <w:t>Adding</w:t>
      </w:r>
      <w:r>
        <w:rPr>
          <w:spacing w:val="-5"/>
        </w:rPr>
        <w:t xml:space="preserve"> </w:t>
      </w:r>
      <w:r>
        <w:t>some</w:t>
      </w:r>
      <w:r>
        <w:rPr>
          <w:spacing w:val="-4"/>
        </w:rPr>
        <w:t xml:space="preserve"> </w:t>
      </w:r>
      <w:r>
        <w:t>kind</w:t>
      </w:r>
      <w:r>
        <w:rPr>
          <w:spacing w:val="-5"/>
        </w:rPr>
        <w:t xml:space="preserve"> </w:t>
      </w:r>
      <w:r>
        <w:t>of</w:t>
      </w:r>
      <w:r>
        <w:rPr>
          <w:spacing w:val="-5"/>
        </w:rPr>
        <w:t xml:space="preserve"> </w:t>
      </w:r>
      <w:r>
        <w:t>help</w:t>
      </w:r>
      <w:r>
        <w:rPr>
          <w:spacing w:val="-5"/>
        </w:rPr>
        <w:t xml:space="preserve"> </w:t>
      </w:r>
      <w:r>
        <w:t>function</w:t>
      </w:r>
      <w:r>
        <w:rPr>
          <w:spacing w:val="-5"/>
        </w:rPr>
        <w:t xml:space="preserve"> </w:t>
      </w:r>
      <w:r>
        <w:t>to</w:t>
      </w:r>
      <w:r>
        <w:rPr>
          <w:spacing w:val="-4"/>
        </w:rPr>
        <w:t xml:space="preserve"> </w:t>
      </w:r>
      <w:r>
        <w:t>mice</w:t>
      </w:r>
      <w:r>
        <w:rPr>
          <w:spacing w:val="-5"/>
        </w:rPr>
        <w:t xml:space="preserve"> </w:t>
      </w:r>
      <w:r>
        <w:t>that</w:t>
      </w:r>
      <w:r>
        <w:rPr>
          <w:spacing w:val="-5"/>
        </w:rPr>
        <w:t xml:space="preserve"> </w:t>
      </w:r>
      <w:r>
        <w:t>suggests</w:t>
      </w:r>
      <w:r>
        <w:rPr>
          <w:spacing w:val="-4"/>
        </w:rPr>
        <w:t xml:space="preserve"> </w:t>
      </w:r>
      <w:r>
        <w:t>a</w:t>
      </w:r>
      <w:r>
        <w:rPr>
          <w:spacing w:val="-5"/>
        </w:rPr>
        <w:t xml:space="preserve"> </w:t>
      </w:r>
      <w:r>
        <w:t>suitable</w:t>
      </w:r>
      <w:r>
        <w:rPr>
          <w:spacing w:val="-6"/>
        </w:rPr>
        <w:t xml:space="preserve"> </w:t>
      </w:r>
      <w:r>
        <w:t>predictor</w:t>
      </w:r>
      <w:r>
        <w:rPr>
          <w:spacing w:val="-5"/>
        </w:rPr>
        <w:t xml:space="preserve"> </w:t>
      </w:r>
      <w:r>
        <w:t>matrix</w:t>
      </w:r>
      <w:r>
        <w:rPr>
          <w:spacing w:val="-4"/>
        </w:rPr>
        <w:t xml:space="preserve"> </w:t>
      </w:r>
      <w:r>
        <w:t>to the</w:t>
      </w:r>
      <w:r>
        <w:rPr>
          <w:spacing w:val="16"/>
        </w:rPr>
        <w:t xml:space="preserve"> </w:t>
      </w:r>
      <w:r>
        <w:t>user,</w:t>
      </w:r>
      <w:r>
        <w:rPr>
          <w:spacing w:val="17"/>
        </w:rPr>
        <w:t xml:space="preserve"> </w:t>
      </w:r>
      <w:r>
        <w:t>given</w:t>
      </w:r>
      <w:r>
        <w:rPr>
          <w:spacing w:val="17"/>
        </w:rPr>
        <w:t xml:space="preserve"> </w:t>
      </w:r>
      <w:r>
        <w:t>a</w:t>
      </w:r>
      <w:r>
        <w:rPr>
          <w:spacing w:val="16"/>
        </w:rPr>
        <w:t xml:space="preserve"> </w:t>
      </w:r>
      <w:r>
        <w:t>certain</w:t>
      </w:r>
      <w:r>
        <w:rPr>
          <w:spacing w:val="17"/>
        </w:rPr>
        <w:t xml:space="preserve"> </w:t>
      </w:r>
      <w:r>
        <w:t>analysis</w:t>
      </w:r>
      <w:r>
        <w:rPr>
          <w:spacing w:val="17"/>
        </w:rPr>
        <w:t xml:space="preserve"> </w:t>
      </w:r>
      <w:r>
        <w:t>model.</w:t>
      </w:r>
    </w:p>
    <w:p w14:paraId="20D2201B" w14:textId="77777777" w:rsidR="00C4731A" w:rsidRDefault="005E0968">
      <w:pPr>
        <w:pStyle w:val="Lijstalinea"/>
        <w:numPr>
          <w:ilvl w:val="2"/>
          <w:numId w:val="2"/>
        </w:numPr>
        <w:tabs>
          <w:tab w:val="left" w:pos="1206"/>
        </w:tabs>
        <w:spacing w:before="151"/>
      </w:pPr>
      <w:r>
        <w:t>Adding</w:t>
      </w:r>
      <w:r>
        <w:rPr>
          <w:spacing w:val="19"/>
        </w:rPr>
        <w:t xml:space="preserve"> </w:t>
      </w:r>
      <w:r>
        <w:t>a</w:t>
      </w:r>
      <w:r>
        <w:rPr>
          <w:spacing w:val="23"/>
        </w:rPr>
        <w:t xml:space="preserve"> </w:t>
      </w:r>
      <w:proofErr w:type="spellStart"/>
      <w:r>
        <w:rPr>
          <w:rFonts w:ascii="Palatino Linotype" w:hAnsi="Palatino Linotype"/>
        </w:rPr>
        <w:t>multilevel_ampute</w:t>
      </w:r>
      <w:proofErr w:type="spellEnd"/>
      <w:r>
        <w:rPr>
          <w:rFonts w:ascii="Palatino Linotype" w:hAnsi="Palatino Linotype"/>
        </w:rPr>
        <w:t>()</w:t>
      </w:r>
      <w:r>
        <w:rPr>
          <w:rFonts w:ascii="Palatino Linotype" w:hAnsi="Palatino Linotype"/>
          <w:spacing w:val="18"/>
        </w:rPr>
        <w:t xml:space="preserve"> </w:t>
      </w:r>
      <w:r>
        <w:t>wrapper</w:t>
      </w:r>
      <w:r>
        <w:rPr>
          <w:spacing w:val="20"/>
        </w:rPr>
        <w:t xml:space="preserve"> </w:t>
      </w:r>
      <w:r>
        <w:t>function</w:t>
      </w:r>
      <w:r>
        <w:rPr>
          <w:spacing w:val="20"/>
        </w:rPr>
        <w:t xml:space="preserve"> </w:t>
      </w:r>
      <w:r>
        <w:t>in</w:t>
      </w:r>
      <w:r>
        <w:rPr>
          <w:spacing w:val="19"/>
        </w:rPr>
        <w:t xml:space="preserve"> </w:t>
      </w:r>
      <w:r>
        <w:t>mice.</w:t>
      </w:r>
    </w:p>
    <w:p w14:paraId="382666B4" w14:textId="77777777" w:rsidR="00C4731A" w:rsidRDefault="005E0968">
      <w:pPr>
        <w:pStyle w:val="Lijstalinea"/>
        <w:numPr>
          <w:ilvl w:val="2"/>
          <w:numId w:val="2"/>
        </w:numPr>
        <w:tabs>
          <w:tab w:val="left" w:pos="1206"/>
        </w:tabs>
        <w:spacing w:before="130"/>
      </w:pPr>
      <w:r>
        <w:t xml:space="preserve">Exporting </w:t>
      </w:r>
      <w:proofErr w:type="spellStart"/>
      <w:r>
        <w:rPr>
          <w:rFonts w:ascii="Palatino Linotype" w:hAnsi="Palatino Linotype"/>
        </w:rPr>
        <w:t>mids</w:t>
      </w:r>
      <w:proofErr w:type="spellEnd"/>
      <w:r>
        <w:rPr>
          <w:rFonts w:ascii="Palatino Linotype" w:hAnsi="Palatino Linotype"/>
        </w:rPr>
        <w:t xml:space="preserve"> </w:t>
      </w:r>
      <w:r>
        <w:t xml:space="preserve">objects to other packages </w:t>
      </w:r>
      <w:r>
        <w:rPr>
          <w:spacing w:val="-3"/>
        </w:rPr>
        <w:t xml:space="preserve">like </w:t>
      </w:r>
      <w:r>
        <w:rPr>
          <w:rFonts w:ascii="Palatino Linotype" w:hAnsi="Palatino Linotype"/>
        </w:rPr>
        <w:t xml:space="preserve">lme4 </w:t>
      </w:r>
      <w:r>
        <w:t>or</w:t>
      </w:r>
      <w:r>
        <w:rPr>
          <w:spacing w:val="37"/>
        </w:rPr>
        <w:t xml:space="preserve"> </w:t>
      </w:r>
      <w:proofErr w:type="spellStart"/>
      <w:r>
        <w:rPr>
          <w:rFonts w:ascii="Palatino Linotype" w:hAnsi="Palatino Linotype"/>
        </w:rPr>
        <w:t>coxme</w:t>
      </w:r>
      <w:proofErr w:type="spellEnd"/>
      <w:r>
        <w:t>?</w:t>
      </w:r>
    </w:p>
    <w:p w14:paraId="343ED864" w14:textId="77777777" w:rsidR="00C4731A" w:rsidRDefault="005E0968">
      <w:pPr>
        <w:pStyle w:val="Lijstalinea"/>
        <w:numPr>
          <w:ilvl w:val="2"/>
          <w:numId w:val="2"/>
        </w:numPr>
        <w:tabs>
          <w:tab w:val="left" w:pos="1206"/>
        </w:tabs>
        <w:spacing w:before="130"/>
      </w:pPr>
      <w:r>
        <w:t>Adding</w:t>
      </w:r>
      <w:r>
        <w:rPr>
          <w:spacing w:val="14"/>
        </w:rPr>
        <w:t xml:space="preserve"> </w:t>
      </w:r>
      <w:r>
        <w:t>a</w:t>
      </w:r>
      <w:r>
        <w:rPr>
          <w:spacing w:val="14"/>
        </w:rPr>
        <w:t xml:space="preserve"> </w:t>
      </w:r>
      <w:r>
        <w:t>ICC=0</w:t>
      </w:r>
      <w:r>
        <w:rPr>
          <w:spacing w:val="14"/>
        </w:rPr>
        <w:t xml:space="preserve"> </w:t>
      </w:r>
      <w:r>
        <w:t>dataset</w:t>
      </w:r>
      <w:r>
        <w:rPr>
          <w:spacing w:val="14"/>
        </w:rPr>
        <w:t xml:space="preserve"> </w:t>
      </w:r>
      <w:r>
        <w:t>to</w:t>
      </w:r>
      <w:r>
        <w:rPr>
          <w:spacing w:val="15"/>
        </w:rPr>
        <w:t xml:space="preserve"> </w:t>
      </w:r>
      <w:r>
        <w:t>show</w:t>
      </w:r>
      <w:r>
        <w:rPr>
          <w:spacing w:val="14"/>
        </w:rPr>
        <w:t xml:space="preserve"> </w:t>
      </w:r>
      <w:r>
        <w:t>that</w:t>
      </w:r>
      <w:r>
        <w:rPr>
          <w:spacing w:val="14"/>
        </w:rPr>
        <w:t xml:space="preserve"> </w:t>
      </w:r>
      <w:r>
        <w:t>even</w:t>
      </w:r>
      <w:r>
        <w:rPr>
          <w:spacing w:val="14"/>
        </w:rPr>
        <w:t xml:space="preserve"> </w:t>
      </w:r>
      <w:r>
        <w:t>if</w:t>
      </w:r>
      <w:r>
        <w:rPr>
          <w:spacing w:val="14"/>
        </w:rPr>
        <w:t xml:space="preserve"> </w:t>
      </w:r>
      <w:r>
        <w:t>there</w:t>
      </w:r>
      <w:r>
        <w:rPr>
          <w:spacing w:val="15"/>
        </w:rPr>
        <w:t xml:space="preserve"> </w:t>
      </w:r>
      <w:r>
        <w:t>is</w:t>
      </w:r>
      <w:r>
        <w:rPr>
          <w:spacing w:val="14"/>
        </w:rPr>
        <w:t xml:space="preserve"> </w:t>
      </w:r>
      <w:r>
        <w:t>no</w:t>
      </w:r>
      <w:r>
        <w:rPr>
          <w:spacing w:val="14"/>
        </w:rPr>
        <w:t xml:space="preserve"> </w:t>
      </w:r>
      <w:r>
        <w:t>clustering</w:t>
      </w:r>
      <w:r>
        <w:rPr>
          <w:spacing w:val="14"/>
        </w:rPr>
        <w:t xml:space="preserve"> </w:t>
      </w:r>
      <w:r>
        <w:t>it</w:t>
      </w:r>
      <w:r>
        <w:rPr>
          <w:spacing w:val="14"/>
        </w:rPr>
        <w:t xml:space="preserve"> </w:t>
      </w:r>
      <w:r>
        <w:t>doesn’t</w:t>
      </w:r>
      <w:r>
        <w:rPr>
          <w:spacing w:val="15"/>
        </w:rPr>
        <w:t xml:space="preserve"> </w:t>
      </w:r>
      <w:r>
        <w:rPr>
          <w:spacing w:val="-3"/>
        </w:rPr>
        <w:t>hurt.</w:t>
      </w:r>
    </w:p>
    <w:p w14:paraId="6A00355D" w14:textId="77777777" w:rsidR="00C4731A" w:rsidRDefault="005E0968">
      <w:pPr>
        <w:pStyle w:val="Lijstalinea"/>
        <w:numPr>
          <w:ilvl w:val="2"/>
          <w:numId w:val="2"/>
        </w:numPr>
        <w:tabs>
          <w:tab w:val="left" w:pos="1206"/>
        </w:tabs>
        <w:spacing w:before="130"/>
      </w:pPr>
      <w:r>
        <w:t>env dump in</w:t>
      </w:r>
      <w:r>
        <w:rPr>
          <w:spacing w:val="1"/>
        </w:rPr>
        <w:t xml:space="preserve"> </w:t>
      </w:r>
      <w:r>
        <w:t>repo</w:t>
      </w:r>
    </w:p>
    <w:p w14:paraId="250C241A" w14:textId="77777777" w:rsidR="00C4731A" w:rsidRDefault="00C4731A">
      <w:pPr>
        <w:pStyle w:val="Plattetekst"/>
        <w:rPr>
          <w:sz w:val="30"/>
        </w:rPr>
      </w:pPr>
    </w:p>
    <w:p w14:paraId="5DD1C1D3" w14:textId="77777777" w:rsidR="00C4731A" w:rsidRDefault="00C4731A">
      <w:pPr>
        <w:pStyle w:val="Plattetekst"/>
        <w:spacing w:before="10"/>
        <w:rPr>
          <w:sz w:val="25"/>
        </w:rPr>
      </w:pPr>
    </w:p>
    <w:p w14:paraId="5305A753" w14:textId="77777777" w:rsidR="00C4731A" w:rsidRDefault="005E0968">
      <w:pPr>
        <w:pStyle w:val="Kop1"/>
        <w:ind w:right="932" w:firstLine="0"/>
        <w:jc w:val="center"/>
        <w:rPr>
          <w:b/>
        </w:rPr>
      </w:pPr>
      <w:r>
        <w:rPr>
          <w:b/>
        </w:rPr>
        <w:t>References</w:t>
      </w:r>
    </w:p>
    <w:p w14:paraId="1AF0F5AB" w14:textId="77777777" w:rsidR="00C4731A" w:rsidRDefault="00C4731A">
      <w:pPr>
        <w:pStyle w:val="Plattetekst"/>
        <w:spacing w:before="10"/>
        <w:rPr>
          <w:rFonts w:ascii="Bookman Old Style"/>
          <w:b/>
          <w:sz w:val="34"/>
        </w:rPr>
      </w:pPr>
    </w:p>
    <w:p w14:paraId="290D64C8" w14:textId="77777777" w:rsidR="00C4731A" w:rsidRDefault="005E0968">
      <w:pPr>
        <w:pStyle w:val="Plattetekst"/>
        <w:spacing w:before="1" w:line="247" w:lineRule="auto"/>
        <w:ind w:left="878" w:right="1462" w:hanging="219"/>
        <w:jc w:val="both"/>
        <w:rPr>
          <w:rFonts w:ascii="Palatino Linotype" w:hAnsi="Palatino Linotype"/>
        </w:rPr>
      </w:pPr>
      <w:bookmarkStart w:id="40" w:name="_bookmark7"/>
      <w:bookmarkEnd w:id="40"/>
      <w:proofErr w:type="spellStart"/>
      <w:r>
        <w:t>Audigier</w:t>
      </w:r>
      <w:proofErr w:type="spellEnd"/>
      <w:r>
        <w:t xml:space="preserve"> V, White IR, </w:t>
      </w:r>
      <w:proofErr w:type="spellStart"/>
      <w:r>
        <w:t>Jolani</w:t>
      </w:r>
      <w:proofErr w:type="spellEnd"/>
      <w:r>
        <w:t xml:space="preserve"> S, Debray TPA, </w:t>
      </w:r>
      <w:proofErr w:type="spellStart"/>
      <w:r>
        <w:t>Quartagno</w:t>
      </w:r>
      <w:proofErr w:type="spellEnd"/>
      <w:r>
        <w:t xml:space="preserve"> M, Carpenter J, van </w:t>
      </w:r>
      <w:proofErr w:type="spellStart"/>
      <w:r>
        <w:t>Buuren</w:t>
      </w:r>
      <w:proofErr w:type="spellEnd"/>
      <w:r>
        <w:t xml:space="preserve"> S, </w:t>
      </w:r>
      <w:proofErr w:type="spellStart"/>
      <w:r>
        <w:t>Resche-Rigon</w:t>
      </w:r>
      <w:proofErr w:type="spellEnd"/>
      <w:r>
        <w:t xml:space="preserve"> M (2018). “Multiple Imputation for Multilevel Data with Continuous and Binary Variables.” </w:t>
      </w:r>
      <w:r>
        <w:rPr>
          <w:u w:val="single"/>
        </w:rPr>
        <w:t>Statistical Science</w:t>
      </w:r>
      <w:r>
        <w:t xml:space="preserve">, </w:t>
      </w:r>
      <w:r>
        <w:rPr>
          <w:b/>
        </w:rPr>
        <w:t>33</w:t>
      </w:r>
      <w:r>
        <w:t xml:space="preserve">(2), 160–183. ISSN 0883-4237, 2168-8745. </w:t>
      </w:r>
      <w:hyperlink r:id="rId53">
        <w:proofErr w:type="spellStart"/>
        <w:r>
          <w:rPr>
            <w:rFonts w:ascii="Palatino Linotype" w:hAnsi="Palatino Linotype"/>
            <w:color w:val="7F0000"/>
          </w:rPr>
          <w:t>doi</w:t>
        </w:r>
        <w:proofErr w:type="spellEnd"/>
        <w:r>
          <w:rPr>
            <w:rFonts w:ascii="Palatino Linotype" w:hAnsi="Palatino Linotype"/>
            <w:color w:val="7F0000"/>
          </w:rPr>
          <w:t>:</w:t>
        </w:r>
      </w:hyperlink>
    </w:p>
    <w:p w14:paraId="01E02753" w14:textId="77777777" w:rsidR="00C4731A" w:rsidRDefault="002616D9">
      <w:pPr>
        <w:pStyle w:val="Plattetekst"/>
        <w:spacing w:line="260" w:lineRule="exact"/>
        <w:ind w:left="878"/>
      </w:pPr>
      <w:hyperlink r:id="rId54">
        <w:r w:rsidR="005E0968">
          <w:rPr>
            <w:rFonts w:ascii="Palatino Linotype"/>
            <w:color w:val="7F0000"/>
            <w:w w:val="110"/>
          </w:rPr>
          <w:t>10.1214/18-STS646</w:t>
        </w:r>
      </w:hyperlink>
      <w:r w:rsidR="005E0968">
        <w:rPr>
          <w:w w:val="110"/>
        </w:rPr>
        <w:t xml:space="preserve">. </w:t>
      </w:r>
      <w:r w:rsidR="005E0968">
        <w:rPr>
          <w:rFonts w:ascii="Palatino Linotype"/>
          <w:color w:val="7F0000"/>
          <w:w w:val="110"/>
        </w:rPr>
        <w:t>1702.00971</w:t>
      </w:r>
      <w:r w:rsidR="005E0968">
        <w:rPr>
          <w:w w:val="110"/>
        </w:rPr>
        <w:t>.</w:t>
      </w:r>
    </w:p>
    <w:p w14:paraId="0F514664" w14:textId="77777777" w:rsidR="00C4731A" w:rsidRDefault="005E0968">
      <w:pPr>
        <w:pStyle w:val="Plattetekst"/>
        <w:spacing w:before="172" w:line="247" w:lineRule="auto"/>
        <w:ind w:left="878" w:right="1462" w:hanging="219"/>
        <w:jc w:val="both"/>
      </w:pPr>
      <w:bookmarkStart w:id="41" w:name="_bookmark8"/>
      <w:bookmarkEnd w:id="41"/>
      <w:r>
        <w:t xml:space="preserve">de Jong VMT, Moons </w:t>
      </w:r>
      <w:r>
        <w:rPr>
          <w:spacing w:val="-3"/>
        </w:rPr>
        <w:t xml:space="preserve">KGM, </w:t>
      </w:r>
      <w:proofErr w:type="spellStart"/>
      <w:r>
        <w:t>Eijkemans</w:t>
      </w:r>
      <w:proofErr w:type="spellEnd"/>
      <w:r>
        <w:t xml:space="preserve"> MJC, Riley RD, Debray </w:t>
      </w:r>
      <w:r>
        <w:rPr>
          <w:spacing w:val="-7"/>
        </w:rPr>
        <w:t xml:space="preserve">TPA </w:t>
      </w:r>
      <w:r>
        <w:t>(2021). “Developing More</w:t>
      </w:r>
      <w:r>
        <w:rPr>
          <w:spacing w:val="-25"/>
        </w:rPr>
        <w:t xml:space="preserve"> </w:t>
      </w:r>
      <w:r>
        <w:t>Generalizable</w:t>
      </w:r>
      <w:r>
        <w:rPr>
          <w:spacing w:val="-24"/>
        </w:rPr>
        <w:t xml:space="preserve"> </w:t>
      </w:r>
      <w:r>
        <w:t>Prediction</w:t>
      </w:r>
      <w:r>
        <w:rPr>
          <w:spacing w:val="-24"/>
        </w:rPr>
        <w:t xml:space="preserve"> </w:t>
      </w:r>
      <w:r>
        <w:t>Models</w:t>
      </w:r>
      <w:r>
        <w:rPr>
          <w:spacing w:val="-24"/>
        </w:rPr>
        <w:t xml:space="preserve"> </w:t>
      </w:r>
      <w:r>
        <w:t>from</w:t>
      </w:r>
      <w:r>
        <w:rPr>
          <w:spacing w:val="-24"/>
        </w:rPr>
        <w:t xml:space="preserve"> </w:t>
      </w:r>
      <w:r>
        <w:t>Pooled</w:t>
      </w:r>
      <w:r>
        <w:rPr>
          <w:spacing w:val="-25"/>
        </w:rPr>
        <w:t xml:space="preserve"> </w:t>
      </w:r>
      <w:r>
        <w:t>Studies</w:t>
      </w:r>
      <w:r>
        <w:rPr>
          <w:spacing w:val="-24"/>
        </w:rPr>
        <w:t xml:space="preserve"> </w:t>
      </w:r>
      <w:r>
        <w:t>and</w:t>
      </w:r>
      <w:r>
        <w:rPr>
          <w:spacing w:val="-24"/>
        </w:rPr>
        <w:t xml:space="preserve"> </w:t>
      </w:r>
      <w:r>
        <w:t>Large</w:t>
      </w:r>
      <w:r>
        <w:rPr>
          <w:spacing w:val="-24"/>
        </w:rPr>
        <w:t xml:space="preserve"> </w:t>
      </w:r>
      <w:r>
        <w:t>Clustered</w:t>
      </w:r>
      <w:r>
        <w:rPr>
          <w:spacing w:val="-24"/>
        </w:rPr>
        <w:t xml:space="preserve"> </w:t>
      </w:r>
      <w:r>
        <w:t>Data</w:t>
      </w:r>
      <w:r>
        <w:rPr>
          <w:spacing w:val="-25"/>
        </w:rPr>
        <w:t xml:space="preserve"> </w:t>
      </w:r>
      <w:r>
        <w:rPr>
          <w:spacing w:val="-6"/>
        </w:rPr>
        <w:t xml:space="preserve">Sets.” </w:t>
      </w:r>
      <w:r>
        <w:rPr>
          <w:u w:val="single"/>
        </w:rPr>
        <w:t>Statistics in Medicine</w:t>
      </w:r>
      <w:r>
        <w:t xml:space="preserve">, </w:t>
      </w:r>
      <w:r>
        <w:rPr>
          <w:b/>
        </w:rPr>
        <w:t>40</w:t>
      </w:r>
      <w:r>
        <w:t>(15), 3533–3559. ISSN 1097-0258.</w:t>
      </w:r>
      <w:r>
        <w:rPr>
          <w:spacing w:val="39"/>
        </w:rPr>
        <w:t xml:space="preserve"> </w:t>
      </w:r>
      <w:hyperlink r:id="rId55">
        <w:r>
          <w:rPr>
            <w:rFonts w:ascii="Palatino Linotype" w:hAnsi="Palatino Linotype"/>
            <w:color w:val="7F0000"/>
          </w:rPr>
          <w:t>doi:10.1002/sim.8981</w:t>
        </w:r>
      </w:hyperlink>
      <w:r>
        <w:t>.</w:t>
      </w:r>
    </w:p>
    <w:p w14:paraId="3C061664" w14:textId="77777777" w:rsidR="00C4731A" w:rsidRDefault="005E0968">
      <w:pPr>
        <w:pStyle w:val="Plattetekst"/>
        <w:spacing w:before="162" w:line="247" w:lineRule="auto"/>
        <w:ind w:left="878" w:right="1463" w:hanging="219"/>
        <w:jc w:val="both"/>
      </w:pPr>
      <w:bookmarkStart w:id="42" w:name="_bookmark9"/>
      <w:bookmarkEnd w:id="42"/>
      <w:r>
        <w:t xml:space="preserve">Drechsler J (2015). “Multiple Imputation of Multilevel Missing Data—Rigor </w:t>
      </w:r>
      <w:r>
        <w:rPr>
          <w:spacing w:val="-4"/>
        </w:rPr>
        <w:t xml:space="preserve">Versus </w:t>
      </w:r>
      <w:r>
        <w:t xml:space="preserve">Sim- </w:t>
      </w:r>
      <w:proofErr w:type="spellStart"/>
      <w:r>
        <w:rPr>
          <w:spacing w:val="-7"/>
        </w:rPr>
        <w:t>plicity</w:t>
      </w:r>
      <w:proofErr w:type="spellEnd"/>
      <w:r>
        <w:rPr>
          <w:spacing w:val="-7"/>
        </w:rPr>
        <w:t xml:space="preserve">.” </w:t>
      </w:r>
      <w:r>
        <w:rPr>
          <w:u w:val="single"/>
        </w:rPr>
        <w:t>Journal of Educational and Behavioral Statistics</w:t>
      </w:r>
      <w:r>
        <w:t xml:space="preserve">, </w:t>
      </w:r>
      <w:r>
        <w:rPr>
          <w:b/>
        </w:rPr>
        <w:t>40</w:t>
      </w:r>
      <w:r>
        <w:t xml:space="preserve">(1), 69–95. ISSN 1076-9986. </w:t>
      </w:r>
      <w:hyperlink r:id="rId56">
        <w:r>
          <w:rPr>
            <w:rFonts w:ascii="Palatino Linotype" w:hAnsi="Palatino Linotype"/>
            <w:color w:val="7F0000"/>
          </w:rPr>
          <w:t>doi:10.3102/1076998614563393</w:t>
        </w:r>
      </w:hyperlink>
      <w:r>
        <w:t>.</w:t>
      </w:r>
    </w:p>
    <w:p w14:paraId="5095BD50" w14:textId="77777777" w:rsidR="00C4731A" w:rsidRDefault="005E0968">
      <w:pPr>
        <w:pStyle w:val="Plattetekst"/>
        <w:spacing w:before="161" w:line="247" w:lineRule="auto"/>
        <w:ind w:left="878" w:right="1463" w:hanging="219"/>
        <w:jc w:val="both"/>
      </w:pPr>
      <w:bookmarkStart w:id="43" w:name="_bookmark10"/>
      <w:bookmarkEnd w:id="43"/>
      <w:r>
        <w:t xml:space="preserve">Enders CK, </w:t>
      </w:r>
      <w:proofErr w:type="spellStart"/>
      <w:r>
        <w:t>Mistler</w:t>
      </w:r>
      <w:proofErr w:type="spellEnd"/>
      <w:r>
        <w:t xml:space="preserve"> SA, Keller BT (2016). “Multilevel Multiple Imputation: A Review and Evaluation</w:t>
      </w:r>
      <w:r>
        <w:rPr>
          <w:spacing w:val="-21"/>
        </w:rPr>
        <w:t xml:space="preserve"> </w:t>
      </w:r>
      <w:r>
        <w:t>of</w:t>
      </w:r>
      <w:r>
        <w:rPr>
          <w:spacing w:val="-21"/>
        </w:rPr>
        <w:t xml:space="preserve"> </w:t>
      </w:r>
      <w:r>
        <w:t>Joint</w:t>
      </w:r>
      <w:r>
        <w:rPr>
          <w:spacing w:val="-21"/>
        </w:rPr>
        <w:t xml:space="preserve"> </w:t>
      </w:r>
      <w:r>
        <w:t>Modeling</w:t>
      </w:r>
      <w:r>
        <w:rPr>
          <w:spacing w:val="-21"/>
        </w:rPr>
        <w:t xml:space="preserve"> </w:t>
      </w:r>
      <w:r>
        <w:t>and</w:t>
      </w:r>
      <w:r>
        <w:rPr>
          <w:spacing w:val="-21"/>
        </w:rPr>
        <w:t xml:space="preserve"> </w:t>
      </w:r>
      <w:r>
        <w:t>Chained</w:t>
      </w:r>
      <w:r>
        <w:rPr>
          <w:spacing w:val="-20"/>
        </w:rPr>
        <w:t xml:space="preserve"> </w:t>
      </w:r>
      <w:r>
        <w:t>Equations</w:t>
      </w:r>
      <w:r>
        <w:rPr>
          <w:spacing w:val="-21"/>
        </w:rPr>
        <w:t xml:space="preserve"> </w:t>
      </w:r>
      <w:r>
        <w:rPr>
          <w:spacing w:val="-3"/>
        </w:rPr>
        <w:t>Imputation.”</w:t>
      </w:r>
      <w:r>
        <w:rPr>
          <w:spacing w:val="-12"/>
        </w:rPr>
        <w:t xml:space="preserve"> </w:t>
      </w:r>
      <w:r>
        <w:rPr>
          <w:u w:val="single"/>
        </w:rPr>
        <w:t>Psychological</w:t>
      </w:r>
      <w:r>
        <w:rPr>
          <w:spacing w:val="-20"/>
          <w:u w:val="single"/>
        </w:rPr>
        <w:t xml:space="preserve"> </w:t>
      </w:r>
      <w:r>
        <w:rPr>
          <w:u w:val="single"/>
        </w:rPr>
        <w:t>Methods</w:t>
      </w:r>
      <w:r>
        <w:t xml:space="preserve">, </w:t>
      </w:r>
      <w:r>
        <w:rPr>
          <w:b/>
        </w:rPr>
        <w:t>21</w:t>
      </w:r>
      <w:r>
        <w:t>(2), 222–240. ISSN 1939-1463.</w:t>
      </w:r>
      <w:r>
        <w:rPr>
          <w:spacing w:val="18"/>
        </w:rPr>
        <w:t xml:space="preserve"> </w:t>
      </w:r>
      <w:hyperlink r:id="rId57">
        <w:r>
          <w:rPr>
            <w:rFonts w:ascii="Palatino Linotype" w:hAnsi="Palatino Linotype"/>
            <w:color w:val="7F0000"/>
          </w:rPr>
          <w:t>doi:10.1037/met0000063</w:t>
        </w:r>
      </w:hyperlink>
      <w:r>
        <w:t>.</w:t>
      </w:r>
    </w:p>
    <w:p w14:paraId="1B8C8EBD" w14:textId="77777777" w:rsidR="00C4731A" w:rsidRDefault="005E0968">
      <w:pPr>
        <w:pStyle w:val="Plattetekst"/>
        <w:spacing w:before="166" w:line="235" w:lineRule="auto"/>
        <w:ind w:left="878" w:right="1463" w:hanging="219"/>
        <w:jc w:val="both"/>
      </w:pPr>
      <w:bookmarkStart w:id="44" w:name="_bookmark11"/>
      <w:bookmarkEnd w:id="44"/>
      <w:r>
        <w:rPr>
          <w:w w:val="105"/>
        </w:rPr>
        <w:t xml:space="preserve">Fisher RA (1925). “Statistical Methods for Research </w:t>
      </w:r>
      <w:r>
        <w:rPr>
          <w:spacing w:val="-7"/>
          <w:w w:val="105"/>
        </w:rPr>
        <w:t>Workers.”</w:t>
      </w:r>
      <w:r>
        <w:rPr>
          <w:spacing w:val="41"/>
          <w:w w:val="105"/>
        </w:rPr>
        <w:t xml:space="preserve"> </w:t>
      </w:r>
      <w:r>
        <w:rPr>
          <w:w w:val="105"/>
        </w:rPr>
        <w:t xml:space="preserve">In S </w:t>
      </w:r>
      <w:proofErr w:type="spellStart"/>
      <w:r>
        <w:rPr>
          <w:w w:val="105"/>
        </w:rPr>
        <w:t>Kotz</w:t>
      </w:r>
      <w:proofErr w:type="spellEnd"/>
      <w:r>
        <w:rPr>
          <w:w w:val="105"/>
        </w:rPr>
        <w:t xml:space="preserve">,  NL John-  son (eds.), </w:t>
      </w:r>
      <w:r>
        <w:rPr>
          <w:w w:val="105"/>
          <w:u w:val="single"/>
        </w:rPr>
        <w:t>Breakthroughs in Statistics: Methodology and Distribution</w:t>
      </w:r>
      <w:r>
        <w:rPr>
          <w:w w:val="105"/>
        </w:rPr>
        <w:t xml:space="preserve">, Springer Se- </w:t>
      </w:r>
      <w:proofErr w:type="spellStart"/>
      <w:r>
        <w:rPr>
          <w:w w:val="105"/>
        </w:rPr>
        <w:t>ries</w:t>
      </w:r>
      <w:proofErr w:type="spellEnd"/>
      <w:r>
        <w:rPr>
          <w:w w:val="105"/>
        </w:rPr>
        <w:t xml:space="preserve"> in Statistics, pp. 66–70. Springer, New </w:t>
      </w:r>
      <w:r>
        <w:rPr>
          <w:spacing w:val="-4"/>
          <w:w w:val="105"/>
        </w:rPr>
        <w:t xml:space="preserve">York, </w:t>
      </w:r>
      <w:r>
        <w:rPr>
          <w:w w:val="105"/>
        </w:rPr>
        <w:t xml:space="preserve">NY. ISBN 978-1-4612-4380-9. </w:t>
      </w:r>
      <w:hyperlink r:id="rId58">
        <w:proofErr w:type="spellStart"/>
        <w:r>
          <w:rPr>
            <w:rFonts w:ascii="Palatino Linotype" w:hAnsi="Palatino Linotype"/>
            <w:color w:val="7F0000"/>
            <w:w w:val="105"/>
          </w:rPr>
          <w:t>doi</w:t>
        </w:r>
        <w:proofErr w:type="spellEnd"/>
        <w:r>
          <w:rPr>
            <w:rFonts w:ascii="Palatino Linotype" w:hAnsi="Palatino Linotype"/>
            <w:color w:val="7F0000"/>
            <w:w w:val="105"/>
          </w:rPr>
          <w:t>:</w:t>
        </w:r>
      </w:hyperlink>
      <w:r>
        <w:rPr>
          <w:rFonts w:ascii="Palatino Linotype" w:hAnsi="Palatino Linotype"/>
          <w:color w:val="7F0000"/>
          <w:w w:val="105"/>
        </w:rPr>
        <w:t xml:space="preserve"> </w:t>
      </w:r>
      <w:hyperlink r:id="rId59">
        <w:r>
          <w:rPr>
            <w:rFonts w:ascii="Palatino Linotype" w:hAnsi="Palatino Linotype"/>
            <w:color w:val="7F0000"/>
            <w:w w:val="105"/>
          </w:rPr>
          <w:t>10.1007/978-1-4612-4380-9_6</w:t>
        </w:r>
      </w:hyperlink>
      <w:r>
        <w:rPr>
          <w:w w:val="105"/>
        </w:rPr>
        <w:t>.</w:t>
      </w:r>
    </w:p>
    <w:p w14:paraId="7A4CB8FB" w14:textId="77777777" w:rsidR="00C4731A" w:rsidRDefault="005E0968">
      <w:pPr>
        <w:pStyle w:val="Plattetekst"/>
        <w:tabs>
          <w:tab w:val="left" w:pos="5372"/>
        </w:tabs>
        <w:spacing w:before="177" w:line="259" w:lineRule="auto"/>
        <w:ind w:left="878" w:right="1463" w:hanging="219"/>
        <w:jc w:val="both"/>
      </w:pPr>
      <w:bookmarkStart w:id="45" w:name="_bookmark12"/>
      <w:bookmarkEnd w:id="45"/>
      <w:r>
        <w:t xml:space="preserve">Gelman       A,       Hill     </w:t>
      </w:r>
      <w:r>
        <w:rPr>
          <w:spacing w:val="34"/>
        </w:rPr>
        <w:t xml:space="preserve"> </w:t>
      </w:r>
      <w:r>
        <w:t xml:space="preserve">J     </w:t>
      </w:r>
      <w:r>
        <w:rPr>
          <w:spacing w:val="47"/>
        </w:rPr>
        <w:t xml:space="preserve"> </w:t>
      </w:r>
      <w:r>
        <w:t>(2006).</w:t>
      </w:r>
      <w:r>
        <w:tab/>
      </w:r>
      <w:r>
        <w:rPr>
          <w:u w:val="single"/>
        </w:rPr>
        <w:t xml:space="preserve">Data Analysis Using Regression </w:t>
      </w:r>
      <w:r>
        <w:rPr>
          <w:spacing w:val="-5"/>
          <w:u w:val="single"/>
        </w:rPr>
        <w:t>and</w:t>
      </w:r>
      <w:r>
        <w:rPr>
          <w:spacing w:val="-5"/>
        </w:rPr>
        <w:t xml:space="preserve"> </w:t>
      </w:r>
      <w:r>
        <w:rPr>
          <w:u w:val="single"/>
        </w:rPr>
        <w:t>Multilevel/Hierarchical</w:t>
      </w:r>
      <w:r>
        <w:rPr>
          <w:spacing w:val="-17"/>
          <w:u w:val="single"/>
        </w:rPr>
        <w:t xml:space="preserve"> </w:t>
      </w:r>
      <w:r>
        <w:rPr>
          <w:u w:val="single"/>
        </w:rPr>
        <w:t>Models</w:t>
      </w:r>
      <w:r>
        <w:t>.</w:t>
      </w:r>
      <w:r>
        <w:rPr>
          <w:spacing w:val="-4"/>
        </w:rPr>
        <w:t xml:space="preserve"> </w:t>
      </w:r>
      <w:r>
        <w:t>Cambridge</w:t>
      </w:r>
      <w:r>
        <w:rPr>
          <w:spacing w:val="-17"/>
        </w:rPr>
        <w:t xml:space="preserve"> </w:t>
      </w:r>
      <w:r>
        <w:t>University</w:t>
      </w:r>
      <w:r>
        <w:rPr>
          <w:spacing w:val="-17"/>
        </w:rPr>
        <w:t xml:space="preserve"> </w:t>
      </w:r>
      <w:r>
        <w:t>Press.</w:t>
      </w:r>
      <w:r>
        <w:rPr>
          <w:spacing w:val="-4"/>
        </w:rPr>
        <w:t xml:space="preserve"> </w:t>
      </w:r>
      <w:r>
        <w:t>ISBN</w:t>
      </w:r>
      <w:r>
        <w:rPr>
          <w:spacing w:val="-17"/>
        </w:rPr>
        <w:t xml:space="preserve"> </w:t>
      </w:r>
      <w:r>
        <w:t>978-1-139-46093-4.</w:t>
      </w:r>
    </w:p>
    <w:p w14:paraId="6C616A98" w14:textId="77777777" w:rsidR="00C4731A" w:rsidRDefault="005E0968">
      <w:pPr>
        <w:pStyle w:val="Plattetekst"/>
        <w:spacing w:before="172" w:line="247" w:lineRule="auto"/>
        <w:ind w:left="878" w:right="1462" w:hanging="219"/>
        <w:jc w:val="both"/>
      </w:pPr>
      <w:bookmarkStart w:id="46" w:name="_bookmark13"/>
      <w:bookmarkEnd w:id="46"/>
      <w:proofErr w:type="spellStart"/>
      <w:r>
        <w:t>Grund</w:t>
      </w:r>
      <w:proofErr w:type="spellEnd"/>
      <w:r>
        <w:rPr>
          <w:spacing w:val="-12"/>
        </w:rPr>
        <w:t xml:space="preserve"> </w:t>
      </w:r>
      <w:r>
        <w:t>S,</w:t>
      </w:r>
      <w:r>
        <w:rPr>
          <w:spacing w:val="-11"/>
        </w:rPr>
        <w:t xml:space="preserve"> </w:t>
      </w:r>
      <w:proofErr w:type="spellStart"/>
      <w:r>
        <w:t>Lüdtke</w:t>
      </w:r>
      <w:proofErr w:type="spellEnd"/>
      <w:r>
        <w:rPr>
          <w:spacing w:val="-12"/>
        </w:rPr>
        <w:t xml:space="preserve"> </w:t>
      </w:r>
      <w:r>
        <w:t>O,</w:t>
      </w:r>
      <w:r>
        <w:rPr>
          <w:spacing w:val="-11"/>
        </w:rPr>
        <w:t xml:space="preserve"> </w:t>
      </w:r>
      <w:proofErr w:type="spellStart"/>
      <w:r>
        <w:t>Robitzsch</w:t>
      </w:r>
      <w:proofErr w:type="spellEnd"/>
      <w:r>
        <w:rPr>
          <w:spacing w:val="-12"/>
        </w:rPr>
        <w:t xml:space="preserve"> </w:t>
      </w:r>
      <w:r>
        <w:t>A</w:t>
      </w:r>
      <w:r>
        <w:rPr>
          <w:spacing w:val="-11"/>
        </w:rPr>
        <w:t xml:space="preserve"> </w:t>
      </w:r>
      <w:r>
        <w:t>(2018).</w:t>
      </w:r>
      <w:r>
        <w:rPr>
          <w:spacing w:val="-1"/>
        </w:rPr>
        <w:t xml:space="preserve"> </w:t>
      </w:r>
      <w:r>
        <w:t>“Multiple</w:t>
      </w:r>
      <w:r>
        <w:rPr>
          <w:spacing w:val="-11"/>
        </w:rPr>
        <w:t xml:space="preserve"> </w:t>
      </w:r>
      <w:r>
        <w:t>Imputation</w:t>
      </w:r>
      <w:r>
        <w:rPr>
          <w:spacing w:val="-11"/>
        </w:rPr>
        <w:t xml:space="preserve"> </w:t>
      </w:r>
      <w:r>
        <w:t>of</w:t>
      </w:r>
      <w:r>
        <w:rPr>
          <w:spacing w:val="-12"/>
        </w:rPr>
        <w:t xml:space="preserve"> </w:t>
      </w:r>
      <w:r>
        <w:t>Missing</w:t>
      </w:r>
      <w:r>
        <w:rPr>
          <w:spacing w:val="-11"/>
        </w:rPr>
        <w:t xml:space="preserve"> </w:t>
      </w:r>
      <w:r>
        <w:t>Data</w:t>
      </w:r>
      <w:r>
        <w:rPr>
          <w:spacing w:val="-12"/>
        </w:rPr>
        <w:t xml:space="preserve"> </w:t>
      </w:r>
      <w:r>
        <w:t>for</w:t>
      </w:r>
      <w:r>
        <w:rPr>
          <w:spacing w:val="-11"/>
        </w:rPr>
        <w:t xml:space="preserve"> </w:t>
      </w:r>
      <w:r>
        <w:t xml:space="preserve">Multilevel Models: Simulations and Recommendations.” </w:t>
      </w:r>
      <w:r>
        <w:rPr>
          <w:u w:val="single"/>
        </w:rPr>
        <w:t>Organizational Research Methods</w:t>
      </w:r>
      <w:r>
        <w:t xml:space="preserve">, </w:t>
      </w:r>
      <w:r>
        <w:rPr>
          <w:b/>
        </w:rPr>
        <w:t>21</w:t>
      </w:r>
      <w:r>
        <w:t>(1), 111–149. ISSN 1094-4281.</w:t>
      </w:r>
      <w:r>
        <w:rPr>
          <w:spacing w:val="14"/>
        </w:rPr>
        <w:t xml:space="preserve"> </w:t>
      </w:r>
      <w:hyperlink r:id="rId60">
        <w:r>
          <w:rPr>
            <w:rFonts w:ascii="Palatino Linotype" w:hAnsi="Palatino Linotype"/>
            <w:color w:val="7F0000"/>
          </w:rPr>
          <w:t>doi:10.1177/1094428117703686</w:t>
        </w:r>
      </w:hyperlink>
      <w:r>
        <w:t>.</w:t>
      </w:r>
    </w:p>
    <w:p w14:paraId="70433B55" w14:textId="77777777" w:rsidR="00C4731A" w:rsidRDefault="00C4731A">
      <w:pPr>
        <w:spacing w:line="247" w:lineRule="auto"/>
        <w:jc w:val="both"/>
        <w:sectPr w:rsidR="00C4731A">
          <w:pgSz w:w="11910" w:h="16840"/>
          <w:pgMar w:top="1740" w:right="0" w:bottom="280" w:left="960" w:header="1431" w:footer="0" w:gutter="0"/>
          <w:cols w:space="708"/>
        </w:sectPr>
      </w:pPr>
    </w:p>
    <w:p w14:paraId="5E481E4B" w14:textId="77777777" w:rsidR="00C4731A" w:rsidRDefault="00C4731A">
      <w:pPr>
        <w:pStyle w:val="Plattetekst"/>
        <w:spacing w:before="1"/>
        <w:rPr>
          <w:sz w:val="27"/>
        </w:rPr>
      </w:pPr>
    </w:p>
    <w:p w14:paraId="0FBF0B2D" w14:textId="77777777" w:rsidR="00C4731A" w:rsidRDefault="005E0968">
      <w:pPr>
        <w:pStyle w:val="Plattetekst"/>
        <w:tabs>
          <w:tab w:val="left" w:pos="5807"/>
          <w:tab w:val="left" w:pos="7952"/>
        </w:tabs>
        <w:spacing w:before="144" w:line="259" w:lineRule="auto"/>
        <w:ind w:left="878" w:right="1463" w:hanging="219"/>
      </w:pPr>
      <w:bookmarkStart w:id="47" w:name="_bookmark14"/>
      <w:bookmarkEnd w:id="47"/>
      <w:r>
        <w:rPr>
          <w:spacing w:val="-3"/>
        </w:rPr>
        <w:t xml:space="preserve">Hox  </w:t>
      </w:r>
      <w:r>
        <w:t xml:space="preserve">JJ,  Moerbeek  M,  </w:t>
      </w:r>
      <w:r>
        <w:rPr>
          <w:spacing w:val="-5"/>
        </w:rPr>
        <w:t xml:space="preserve">van   </w:t>
      </w:r>
      <w:r>
        <w:t xml:space="preserve">de  Schoot </w:t>
      </w:r>
      <w:r>
        <w:rPr>
          <w:spacing w:val="2"/>
        </w:rPr>
        <w:t xml:space="preserve"> </w:t>
      </w:r>
      <w:r>
        <w:t xml:space="preserve">R </w:t>
      </w:r>
      <w:r>
        <w:rPr>
          <w:spacing w:val="6"/>
        </w:rPr>
        <w:t xml:space="preserve"> </w:t>
      </w:r>
      <w:r>
        <w:t>(2017).</w:t>
      </w:r>
      <w:r>
        <w:tab/>
      </w:r>
      <w:r>
        <w:rPr>
          <w:u w:val="single"/>
        </w:rPr>
        <w:t>Multilevel</w:t>
      </w:r>
      <w:r>
        <w:rPr>
          <w:spacing w:val="44"/>
          <w:u w:val="single"/>
        </w:rPr>
        <w:t xml:space="preserve"> </w:t>
      </w:r>
      <w:r>
        <w:rPr>
          <w:u w:val="single"/>
        </w:rPr>
        <w:t>Analysis:</w:t>
      </w:r>
      <w:r>
        <w:rPr>
          <w:u w:val="single"/>
        </w:rPr>
        <w:tab/>
      </w:r>
      <w:r>
        <w:rPr>
          <w:spacing w:val="-4"/>
          <w:u w:val="single"/>
        </w:rPr>
        <w:t>Techniques and</w:t>
      </w:r>
      <w:r>
        <w:rPr>
          <w:spacing w:val="-4"/>
        </w:rPr>
        <w:t xml:space="preserve"> </w:t>
      </w:r>
      <w:r>
        <w:rPr>
          <w:u w:val="single"/>
        </w:rPr>
        <w:t>Applications, Third Edition</w:t>
      </w:r>
      <w:r>
        <w:t>. Routledge. ISBN 978-1-317-30868-3.</w:t>
      </w:r>
    </w:p>
    <w:p w14:paraId="2F1C6E5A" w14:textId="77777777" w:rsidR="00C4731A" w:rsidRDefault="005E0968">
      <w:pPr>
        <w:pStyle w:val="Plattetekst"/>
        <w:spacing w:before="182" w:line="247" w:lineRule="auto"/>
        <w:ind w:left="878" w:right="1463" w:hanging="219"/>
        <w:jc w:val="both"/>
      </w:pPr>
      <w:bookmarkStart w:id="48" w:name="_bookmark15"/>
      <w:bookmarkEnd w:id="48"/>
      <w:proofErr w:type="spellStart"/>
      <w:r>
        <w:t>Jolani</w:t>
      </w:r>
      <w:proofErr w:type="spellEnd"/>
      <w:r>
        <w:t xml:space="preserve"> S (2018). “Hierarchical Imputation of Systematically and Sporadically Missing Data: An Approximate Bayesian Approach Using Chained </w:t>
      </w:r>
      <w:r>
        <w:rPr>
          <w:spacing w:val="-4"/>
        </w:rPr>
        <w:t xml:space="preserve">Equations.” </w:t>
      </w:r>
      <w:r>
        <w:rPr>
          <w:u w:val="single"/>
        </w:rPr>
        <w:t>Biometrical Journal.</w:t>
      </w:r>
      <w:r>
        <w:t xml:space="preserve"> </w:t>
      </w:r>
      <w:proofErr w:type="spellStart"/>
      <w:r>
        <w:rPr>
          <w:u w:val="single"/>
        </w:rPr>
        <w:t>Biometrische</w:t>
      </w:r>
      <w:proofErr w:type="spellEnd"/>
      <w:r>
        <w:rPr>
          <w:u w:val="single"/>
        </w:rPr>
        <w:t xml:space="preserve"> </w:t>
      </w:r>
      <w:proofErr w:type="spellStart"/>
      <w:r>
        <w:rPr>
          <w:u w:val="single"/>
        </w:rPr>
        <w:t>Zeitschrift</w:t>
      </w:r>
      <w:proofErr w:type="spellEnd"/>
      <w:r>
        <w:t xml:space="preserve">, </w:t>
      </w:r>
      <w:r>
        <w:rPr>
          <w:b/>
        </w:rPr>
        <w:t>60</w:t>
      </w:r>
      <w:r>
        <w:t xml:space="preserve">(2), 333–351.  ISSN 1521-4036.  </w:t>
      </w:r>
      <w:hyperlink r:id="rId61">
        <w:r>
          <w:rPr>
            <w:rFonts w:ascii="Palatino Linotype" w:hAnsi="Palatino Linotype"/>
            <w:color w:val="7F0000"/>
          </w:rPr>
          <w:t>doi:10.1002/bimj.201600220</w:t>
        </w:r>
      </w:hyperlink>
      <w:r>
        <w:t>.</w:t>
      </w:r>
    </w:p>
    <w:p w14:paraId="70C24497" w14:textId="77777777" w:rsidR="00C4731A" w:rsidRDefault="005E0968">
      <w:pPr>
        <w:pStyle w:val="Plattetekst"/>
        <w:tabs>
          <w:tab w:val="left" w:pos="2621"/>
          <w:tab w:val="left" w:pos="4651"/>
          <w:tab w:val="left" w:pos="7761"/>
        </w:tabs>
        <w:spacing w:before="177" w:line="232" w:lineRule="auto"/>
        <w:ind w:left="878" w:right="1463" w:hanging="219"/>
        <w:rPr>
          <w:rFonts w:ascii="Palatino Linotype" w:hAnsi="Palatino Linotype"/>
        </w:rPr>
      </w:pPr>
      <w:bookmarkStart w:id="49" w:name="_bookmark16"/>
      <w:bookmarkEnd w:id="49"/>
      <w:r>
        <w:t>Meng</w:t>
      </w:r>
      <w:r>
        <w:rPr>
          <w:spacing w:val="48"/>
        </w:rPr>
        <w:t xml:space="preserve"> </w:t>
      </w:r>
      <w:r>
        <w:t>XL</w:t>
      </w:r>
      <w:r>
        <w:rPr>
          <w:spacing w:val="49"/>
        </w:rPr>
        <w:t xml:space="preserve"> </w:t>
      </w:r>
      <w:r>
        <w:t>(1994).</w:t>
      </w:r>
      <w:r>
        <w:tab/>
        <w:t xml:space="preserve">“Multiple-Imputation Inferences with Uncongenial Sources of </w:t>
      </w:r>
      <w:r>
        <w:rPr>
          <w:spacing w:val="-5"/>
        </w:rPr>
        <w:t xml:space="preserve">Input.” </w:t>
      </w:r>
      <w:r>
        <w:rPr>
          <w:u w:val="single"/>
        </w:rPr>
        <w:t>Statistical  Science</w:t>
      </w:r>
      <w:r>
        <w:t>,</w:t>
      </w:r>
      <w:r>
        <w:rPr>
          <w:spacing w:val="50"/>
        </w:rPr>
        <w:t xml:space="preserve"> </w:t>
      </w:r>
      <w:r>
        <w:rPr>
          <w:b/>
        </w:rPr>
        <w:t>9</w:t>
      </w:r>
      <w:r>
        <w:t xml:space="preserve">(4), </w:t>
      </w:r>
      <w:r>
        <w:rPr>
          <w:spacing w:val="4"/>
        </w:rPr>
        <w:t xml:space="preserve"> </w:t>
      </w:r>
      <w:r>
        <w:t>538–558.</w:t>
      </w:r>
      <w:r>
        <w:tab/>
        <w:t>ISSN</w:t>
      </w:r>
      <w:r>
        <w:rPr>
          <w:spacing w:val="14"/>
        </w:rPr>
        <w:t xml:space="preserve"> </w:t>
      </w:r>
      <w:r>
        <w:t>0883-4237,</w:t>
      </w:r>
      <w:r>
        <w:rPr>
          <w:spacing w:val="22"/>
        </w:rPr>
        <w:t xml:space="preserve"> </w:t>
      </w:r>
      <w:r>
        <w:t>2168-8745.</w:t>
      </w:r>
      <w:r>
        <w:tab/>
      </w:r>
      <w:hyperlink r:id="rId62">
        <w:r>
          <w:rPr>
            <w:rFonts w:ascii="Palatino Linotype" w:hAnsi="Palatino Linotype"/>
            <w:color w:val="7F0000"/>
            <w:spacing w:val="-2"/>
          </w:rPr>
          <w:t>doi:10.1214/ss/</w:t>
        </w:r>
      </w:hyperlink>
    </w:p>
    <w:p w14:paraId="67CE4326" w14:textId="77777777" w:rsidR="00C4731A" w:rsidRDefault="002616D9">
      <w:pPr>
        <w:pStyle w:val="Plattetekst"/>
        <w:spacing w:line="273" w:lineRule="exact"/>
        <w:ind w:left="878"/>
      </w:pPr>
      <w:hyperlink r:id="rId63">
        <w:r w:rsidR="005E0968">
          <w:rPr>
            <w:rFonts w:ascii="Palatino Linotype"/>
            <w:color w:val="7F0000"/>
            <w:w w:val="105"/>
          </w:rPr>
          <w:t>1177010269</w:t>
        </w:r>
      </w:hyperlink>
      <w:r w:rsidR="005E0968">
        <w:rPr>
          <w:w w:val="105"/>
        </w:rPr>
        <w:t>.</w:t>
      </w:r>
    </w:p>
    <w:p w14:paraId="6EF2F107" w14:textId="77777777" w:rsidR="00C4731A" w:rsidRDefault="005E0968">
      <w:pPr>
        <w:pStyle w:val="Plattetekst"/>
        <w:spacing w:before="183" w:line="259" w:lineRule="auto"/>
        <w:ind w:left="878" w:right="1371" w:hanging="219"/>
      </w:pPr>
      <w:bookmarkStart w:id="50" w:name="_bookmark17"/>
      <w:bookmarkEnd w:id="50"/>
      <w:proofErr w:type="spellStart"/>
      <w:r>
        <w:t>Quartagno</w:t>
      </w:r>
      <w:proofErr w:type="spellEnd"/>
      <w:r>
        <w:t xml:space="preserve"> M, </w:t>
      </w:r>
      <w:proofErr w:type="spellStart"/>
      <w:r>
        <w:t>Grund</w:t>
      </w:r>
      <w:proofErr w:type="spellEnd"/>
      <w:r>
        <w:t xml:space="preserve"> S, Carpenter J (2019). “Jomo: A Flexible Package for Two-level Joint Modelling Multiple Imputation.” </w:t>
      </w:r>
      <w:r>
        <w:rPr>
          <w:u w:val="single"/>
        </w:rPr>
        <w:t>The R Journal</w:t>
      </w:r>
      <w:r>
        <w:t xml:space="preserve">, </w:t>
      </w:r>
      <w:r>
        <w:rPr>
          <w:b/>
        </w:rPr>
        <w:t>11</w:t>
      </w:r>
      <w:r>
        <w:t>(2), 205–228. ISSN 2073-4859.</w:t>
      </w:r>
    </w:p>
    <w:p w14:paraId="79158CC8" w14:textId="77777777" w:rsidR="00C4731A" w:rsidRDefault="005E0968">
      <w:pPr>
        <w:pStyle w:val="Plattetekst"/>
        <w:spacing w:before="181" w:line="259" w:lineRule="auto"/>
        <w:ind w:left="878" w:right="1371" w:hanging="219"/>
      </w:pPr>
      <w:bookmarkStart w:id="51" w:name="_bookmark18"/>
      <w:bookmarkEnd w:id="51"/>
      <w:r>
        <w:t xml:space="preserve">Reiter JP, Raghunathan T, Kinney SK (2006). “The Importance of Modeling the Sampling Design in Multiple Imputation for Missing Data.” </w:t>
      </w:r>
      <w:r>
        <w:rPr>
          <w:u w:val="single"/>
        </w:rPr>
        <w:t>undefine</w:t>
      </w:r>
      <w:r>
        <w:t>d.</w:t>
      </w:r>
    </w:p>
    <w:p w14:paraId="4AC6BC95" w14:textId="77777777" w:rsidR="00C4731A" w:rsidRDefault="005E0968">
      <w:pPr>
        <w:pStyle w:val="Plattetekst"/>
        <w:spacing w:before="182" w:line="252" w:lineRule="auto"/>
        <w:ind w:left="878" w:right="1463" w:hanging="219"/>
        <w:jc w:val="both"/>
      </w:pPr>
      <w:bookmarkStart w:id="52" w:name="_bookmark19"/>
      <w:bookmarkEnd w:id="52"/>
      <w:proofErr w:type="spellStart"/>
      <w:r>
        <w:t>Resche-Rigon</w:t>
      </w:r>
      <w:proofErr w:type="spellEnd"/>
      <w:r>
        <w:t xml:space="preserve"> M, White IR, Bartlett JW, Peters SAE, Thompson SG (2013). “Multiple Im- </w:t>
      </w:r>
      <w:proofErr w:type="spellStart"/>
      <w:r>
        <w:t>putation</w:t>
      </w:r>
      <w:proofErr w:type="spellEnd"/>
      <w:r>
        <w:rPr>
          <w:spacing w:val="-15"/>
        </w:rPr>
        <w:t xml:space="preserve"> </w:t>
      </w:r>
      <w:r>
        <w:t>for</w:t>
      </w:r>
      <w:r>
        <w:rPr>
          <w:spacing w:val="-14"/>
        </w:rPr>
        <w:t xml:space="preserve"> </w:t>
      </w:r>
      <w:r>
        <w:t>Handling</w:t>
      </w:r>
      <w:r>
        <w:rPr>
          <w:spacing w:val="-14"/>
        </w:rPr>
        <w:t xml:space="preserve"> </w:t>
      </w:r>
      <w:r>
        <w:t>Systematically</w:t>
      </w:r>
      <w:r>
        <w:rPr>
          <w:spacing w:val="-14"/>
        </w:rPr>
        <w:t xml:space="preserve"> </w:t>
      </w:r>
      <w:r>
        <w:t>Missing</w:t>
      </w:r>
      <w:r>
        <w:rPr>
          <w:spacing w:val="-14"/>
        </w:rPr>
        <w:t xml:space="preserve"> </w:t>
      </w:r>
      <w:r>
        <w:t>Confounders</w:t>
      </w:r>
      <w:r>
        <w:rPr>
          <w:spacing w:val="-14"/>
        </w:rPr>
        <w:t xml:space="preserve"> </w:t>
      </w:r>
      <w:r>
        <w:t>in</w:t>
      </w:r>
      <w:r>
        <w:rPr>
          <w:spacing w:val="-14"/>
        </w:rPr>
        <w:t xml:space="preserve"> </w:t>
      </w:r>
      <w:r>
        <w:t>Meta-Analysis</w:t>
      </w:r>
      <w:r>
        <w:rPr>
          <w:spacing w:val="-15"/>
        </w:rPr>
        <w:t xml:space="preserve"> </w:t>
      </w:r>
      <w:r>
        <w:t>of</w:t>
      </w:r>
      <w:r>
        <w:rPr>
          <w:spacing w:val="-14"/>
        </w:rPr>
        <w:t xml:space="preserve"> </w:t>
      </w:r>
      <w:r>
        <w:t>Individual Participant</w:t>
      </w:r>
      <w:r>
        <w:rPr>
          <w:spacing w:val="-21"/>
        </w:rPr>
        <w:t xml:space="preserve"> </w:t>
      </w:r>
      <w:r>
        <w:rPr>
          <w:spacing w:val="-6"/>
        </w:rPr>
        <w:t xml:space="preserve">Data.” </w:t>
      </w:r>
      <w:r>
        <w:rPr>
          <w:u w:val="single"/>
        </w:rPr>
        <w:t>Statistics</w:t>
      </w:r>
      <w:r>
        <w:rPr>
          <w:spacing w:val="-20"/>
          <w:u w:val="single"/>
        </w:rPr>
        <w:t xml:space="preserve"> </w:t>
      </w:r>
      <w:r>
        <w:rPr>
          <w:u w:val="single"/>
        </w:rPr>
        <w:t>in</w:t>
      </w:r>
      <w:r>
        <w:rPr>
          <w:spacing w:val="-21"/>
          <w:u w:val="single"/>
        </w:rPr>
        <w:t xml:space="preserve"> </w:t>
      </w:r>
      <w:r>
        <w:rPr>
          <w:u w:val="single"/>
        </w:rPr>
        <w:t>medicine</w:t>
      </w:r>
      <w:r>
        <w:t>,</w:t>
      </w:r>
      <w:r>
        <w:rPr>
          <w:spacing w:val="-21"/>
        </w:rPr>
        <w:t xml:space="preserve"> </w:t>
      </w:r>
      <w:r>
        <w:rPr>
          <w:b/>
        </w:rPr>
        <w:t>32</w:t>
      </w:r>
      <w:r>
        <w:t>(28),</w:t>
      </w:r>
      <w:r>
        <w:rPr>
          <w:spacing w:val="-20"/>
        </w:rPr>
        <w:t xml:space="preserve"> </w:t>
      </w:r>
      <w:r>
        <w:t>4890–4905.</w:t>
      </w:r>
      <w:r>
        <w:rPr>
          <w:spacing w:val="-5"/>
        </w:rPr>
        <w:t xml:space="preserve"> </w:t>
      </w:r>
      <w:r>
        <w:t>ISSN</w:t>
      </w:r>
      <w:r>
        <w:rPr>
          <w:spacing w:val="-21"/>
        </w:rPr>
        <w:t xml:space="preserve"> </w:t>
      </w:r>
      <w:r>
        <w:t>1097-0258</w:t>
      </w:r>
      <w:r>
        <w:rPr>
          <w:spacing w:val="-21"/>
        </w:rPr>
        <w:t xml:space="preserve"> </w:t>
      </w:r>
      <w:r>
        <w:t xml:space="preserve">0277-6715. </w:t>
      </w:r>
      <w:hyperlink r:id="rId64">
        <w:r>
          <w:rPr>
            <w:rFonts w:ascii="Palatino Linotype" w:hAnsi="Palatino Linotype"/>
            <w:color w:val="7F0000"/>
          </w:rPr>
          <w:t>doi:10.1002/sim.5894</w:t>
        </w:r>
      </w:hyperlink>
      <w:r>
        <w:t>.</w:t>
      </w:r>
    </w:p>
    <w:p w14:paraId="453D7792" w14:textId="77777777" w:rsidR="00C4731A" w:rsidRPr="008B40CC" w:rsidRDefault="005E0968">
      <w:pPr>
        <w:pStyle w:val="Plattetekst"/>
        <w:spacing w:before="155" w:line="218" w:lineRule="auto"/>
        <w:ind w:left="878" w:right="1371" w:hanging="219"/>
        <w:rPr>
          <w:lang w:val="nl-NL"/>
        </w:rPr>
      </w:pPr>
      <w:bookmarkStart w:id="53" w:name="_bookmark20"/>
      <w:bookmarkEnd w:id="53"/>
      <w:r>
        <w:t xml:space="preserve">Rubin DB (1976). “Inference and Missing Data.” </w:t>
      </w:r>
      <w:proofErr w:type="spellStart"/>
      <w:r w:rsidRPr="008B40CC">
        <w:rPr>
          <w:u w:val="single"/>
          <w:lang w:val="nl-NL"/>
        </w:rPr>
        <w:t>Biometrika</w:t>
      </w:r>
      <w:proofErr w:type="spellEnd"/>
      <w:r w:rsidRPr="008B40CC">
        <w:rPr>
          <w:lang w:val="nl-NL"/>
        </w:rPr>
        <w:t xml:space="preserve">, </w:t>
      </w:r>
      <w:r w:rsidRPr="008B40CC">
        <w:rPr>
          <w:b/>
          <w:lang w:val="nl-NL"/>
        </w:rPr>
        <w:t>63</w:t>
      </w:r>
      <w:r w:rsidRPr="008B40CC">
        <w:rPr>
          <w:lang w:val="nl-NL"/>
        </w:rPr>
        <w:t xml:space="preserve">(3), 581–592. </w:t>
      </w:r>
      <w:hyperlink r:id="rId65">
        <w:r w:rsidRPr="008B40CC">
          <w:rPr>
            <w:rFonts w:ascii="Palatino Linotype" w:hAnsi="Palatino Linotype"/>
            <w:color w:val="7F0000"/>
            <w:lang w:val="nl-NL"/>
          </w:rPr>
          <w:t>doi:10.2307/</w:t>
        </w:r>
      </w:hyperlink>
      <w:r w:rsidRPr="008B40CC">
        <w:rPr>
          <w:rFonts w:ascii="Palatino Linotype" w:hAnsi="Palatino Linotype"/>
          <w:color w:val="7F0000"/>
          <w:lang w:val="nl-NL"/>
        </w:rPr>
        <w:t xml:space="preserve"> </w:t>
      </w:r>
      <w:hyperlink r:id="rId66">
        <w:r w:rsidRPr="008B40CC">
          <w:rPr>
            <w:rFonts w:ascii="Palatino Linotype" w:hAnsi="Palatino Linotype"/>
            <w:color w:val="7F0000"/>
            <w:lang w:val="nl-NL"/>
          </w:rPr>
          <w:t>2335739</w:t>
        </w:r>
      </w:hyperlink>
      <w:r w:rsidRPr="008B40CC">
        <w:rPr>
          <w:lang w:val="nl-NL"/>
        </w:rPr>
        <w:t>.</w:t>
      </w:r>
    </w:p>
    <w:p w14:paraId="6220F4E7" w14:textId="77777777" w:rsidR="00C4731A" w:rsidRDefault="005E0968">
      <w:pPr>
        <w:pStyle w:val="Plattetekst"/>
        <w:spacing w:before="190"/>
        <w:ind w:left="660"/>
      </w:pPr>
      <w:bookmarkStart w:id="54" w:name="_bookmark21"/>
      <w:bookmarkEnd w:id="54"/>
      <w:r w:rsidRPr="008B40CC">
        <w:rPr>
          <w:lang w:val="nl-NL"/>
        </w:rPr>
        <w:t xml:space="preserve">Van Buuren S (2018). </w:t>
      </w:r>
      <w:r>
        <w:rPr>
          <w:u w:val="single"/>
        </w:rPr>
        <w:t>Flexible Imputation of Missing Data</w:t>
      </w:r>
      <w:r>
        <w:t>. Chapman and Hall/CRC.</w:t>
      </w:r>
    </w:p>
    <w:p w14:paraId="25602C18" w14:textId="77777777" w:rsidR="00C4731A" w:rsidRDefault="00C4731A">
      <w:pPr>
        <w:pStyle w:val="Plattetekst"/>
        <w:rPr>
          <w:sz w:val="30"/>
        </w:rPr>
      </w:pPr>
    </w:p>
    <w:p w14:paraId="758856F4" w14:textId="77777777" w:rsidR="00C4731A" w:rsidRDefault="00C4731A">
      <w:pPr>
        <w:pStyle w:val="Plattetekst"/>
        <w:spacing w:before="1"/>
        <w:rPr>
          <w:sz w:val="35"/>
        </w:rPr>
      </w:pPr>
    </w:p>
    <w:p w14:paraId="0A7CBE5D" w14:textId="77777777" w:rsidR="00C4731A" w:rsidRDefault="005E0968">
      <w:pPr>
        <w:pStyle w:val="Kop3"/>
        <w:ind w:left="660"/>
        <w:rPr>
          <w:b/>
        </w:rPr>
      </w:pPr>
      <w:r>
        <w:rPr>
          <w:b/>
        </w:rPr>
        <w:t>Affiliation:</w:t>
      </w:r>
    </w:p>
    <w:p w14:paraId="6E9FA2AA" w14:textId="77777777" w:rsidR="00C4731A" w:rsidRPr="00EF28C6" w:rsidRDefault="005E0968">
      <w:pPr>
        <w:pStyle w:val="Plattetekst"/>
        <w:spacing w:before="95" w:line="259" w:lineRule="auto"/>
        <w:ind w:left="660" w:right="8503"/>
        <w:rPr>
          <w:lang w:val="nl-NL"/>
        </w:rPr>
      </w:pPr>
      <w:r w:rsidRPr="00EF28C6">
        <w:rPr>
          <w:lang w:val="nl-NL"/>
        </w:rPr>
        <w:t xml:space="preserve">Hanne </w:t>
      </w:r>
      <w:proofErr w:type="spellStart"/>
      <w:r w:rsidRPr="00EF28C6">
        <w:rPr>
          <w:lang w:val="nl-NL"/>
        </w:rPr>
        <w:t>Oberman</w:t>
      </w:r>
      <w:proofErr w:type="spellEnd"/>
      <w:r w:rsidRPr="00EF28C6">
        <w:rPr>
          <w:lang w:val="nl-NL"/>
        </w:rPr>
        <w:t xml:space="preserve"> Utrecht </w:t>
      </w:r>
      <w:r w:rsidRPr="00EF28C6">
        <w:rPr>
          <w:spacing w:val="-4"/>
          <w:lang w:val="nl-NL"/>
        </w:rPr>
        <w:t xml:space="preserve">University </w:t>
      </w:r>
      <w:r w:rsidRPr="00EF28C6">
        <w:rPr>
          <w:lang w:val="nl-NL"/>
        </w:rPr>
        <w:t>Padualaan</w:t>
      </w:r>
      <w:r w:rsidRPr="00EF28C6">
        <w:rPr>
          <w:spacing w:val="16"/>
          <w:lang w:val="nl-NL"/>
        </w:rPr>
        <w:t xml:space="preserve"> </w:t>
      </w:r>
      <w:r w:rsidRPr="00EF28C6">
        <w:rPr>
          <w:lang w:val="nl-NL"/>
        </w:rPr>
        <w:t>14</w:t>
      </w:r>
    </w:p>
    <w:p w14:paraId="7D304C64" w14:textId="77777777" w:rsidR="00C4731A" w:rsidRPr="00EF28C6" w:rsidRDefault="005E0968">
      <w:pPr>
        <w:pStyle w:val="Plattetekst"/>
        <w:spacing w:before="3" w:line="246" w:lineRule="exact"/>
        <w:ind w:left="660"/>
        <w:rPr>
          <w:lang w:val="nl-NL"/>
        </w:rPr>
      </w:pPr>
      <w:r w:rsidRPr="00EF28C6">
        <w:rPr>
          <w:lang w:val="nl-NL"/>
        </w:rPr>
        <w:t>3584 CH Utrecht</w:t>
      </w:r>
    </w:p>
    <w:p w14:paraId="40EF8340" w14:textId="77777777" w:rsidR="00C4731A" w:rsidRPr="00EF28C6" w:rsidRDefault="005E0968">
      <w:pPr>
        <w:pStyle w:val="Plattetekst"/>
        <w:spacing w:line="280" w:lineRule="exact"/>
        <w:ind w:left="660"/>
        <w:rPr>
          <w:rFonts w:ascii="Palatino Linotype"/>
          <w:lang w:val="nl-NL"/>
        </w:rPr>
      </w:pPr>
      <w:r w:rsidRPr="00EF28C6">
        <w:rPr>
          <w:w w:val="105"/>
          <w:lang w:val="nl-NL"/>
        </w:rPr>
        <w:t xml:space="preserve">E-mail: </w:t>
      </w:r>
      <w:hyperlink r:id="rId67">
        <w:r w:rsidRPr="00EF28C6">
          <w:rPr>
            <w:rFonts w:ascii="Palatino Linotype"/>
            <w:color w:val="7F0000"/>
            <w:w w:val="105"/>
            <w:lang w:val="nl-NL"/>
          </w:rPr>
          <w:t>h.i.oberman@uu.nl</w:t>
        </w:r>
      </w:hyperlink>
    </w:p>
    <w:p w14:paraId="3F8B0FE2" w14:textId="77777777" w:rsidR="00C4731A" w:rsidRDefault="005E0968">
      <w:pPr>
        <w:pStyle w:val="Plattetekst"/>
        <w:spacing w:line="284" w:lineRule="exact"/>
        <w:ind w:left="660"/>
        <w:rPr>
          <w:rFonts w:ascii="Palatino Linotype"/>
        </w:rPr>
      </w:pPr>
      <w:r>
        <w:rPr>
          <w:w w:val="110"/>
        </w:rPr>
        <w:t xml:space="preserve">URL: </w:t>
      </w:r>
      <w:hyperlink r:id="rId68">
        <w:r>
          <w:rPr>
            <w:rFonts w:ascii="Palatino Linotype"/>
            <w:color w:val="7F0000"/>
            <w:w w:val="110"/>
          </w:rPr>
          <w:t>https://hanneoberman.github.io/</w:t>
        </w:r>
      </w:hyperlink>
    </w:p>
    <w:p w14:paraId="54ED1E94" w14:textId="77777777" w:rsidR="00C4731A" w:rsidRDefault="00C4731A">
      <w:pPr>
        <w:pStyle w:val="Plattetekst"/>
        <w:rPr>
          <w:rFonts w:ascii="Palatino Linotype"/>
          <w:sz w:val="20"/>
        </w:rPr>
      </w:pPr>
    </w:p>
    <w:p w14:paraId="27BAE690" w14:textId="77777777" w:rsidR="00C4731A" w:rsidRDefault="00C4731A">
      <w:pPr>
        <w:pStyle w:val="Plattetekst"/>
        <w:rPr>
          <w:rFonts w:ascii="Palatino Linotype"/>
          <w:sz w:val="20"/>
        </w:rPr>
      </w:pPr>
    </w:p>
    <w:p w14:paraId="482BF123" w14:textId="77777777" w:rsidR="00C4731A" w:rsidRDefault="00C4731A">
      <w:pPr>
        <w:pStyle w:val="Plattetekst"/>
        <w:rPr>
          <w:rFonts w:ascii="Palatino Linotype"/>
          <w:sz w:val="20"/>
        </w:rPr>
      </w:pPr>
    </w:p>
    <w:p w14:paraId="58CEA8D9" w14:textId="77777777" w:rsidR="00C4731A" w:rsidRDefault="00C4731A">
      <w:pPr>
        <w:pStyle w:val="Plattetekst"/>
        <w:rPr>
          <w:rFonts w:ascii="Palatino Linotype"/>
          <w:sz w:val="20"/>
        </w:rPr>
      </w:pPr>
    </w:p>
    <w:p w14:paraId="0B308492" w14:textId="77777777" w:rsidR="00C4731A" w:rsidRDefault="00C4731A">
      <w:pPr>
        <w:pStyle w:val="Plattetekst"/>
        <w:rPr>
          <w:rFonts w:ascii="Palatino Linotype"/>
          <w:sz w:val="20"/>
        </w:rPr>
      </w:pPr>
    </w:p>
    <w:p w14:paraId="5F5A928E" w14:textId="77777777" w:rsidR="00C4731A" w:rsidRDefault="00C4731A">
      <w:pPr>
        <w:pStyle w:val="Plattetekst"/>
        <w:rPr>
          <w:rFonts w:ascii="Palatino Linotype"/>
          <w:sz w:val="20"/>
        </w:rPr>
      </w:pPr>
    </w:p>
    <w:p w14:paraId="30B5304C" w14:textId="77777777" w:rsidR="00C4731A" w:rsidRDefault="00C4731A">
      <w:pPr>
        <w:pStyle w:val="Plattetekst"/>
        <w:rPr>
          <w:rFonts w:ascii="Palatino Linotype"/>
          <w:sz w:val="20"/>
        </w:rPr>
      </w:pPr>
    </w:p>
    <w:p w14:paraId="320A9DDD" w14:textId="77777777" w:rsidR="00C4731A" w:rsidRDefault="002616D9">
      <w:pPr>
        <w:pStyle w:val="Plattetekst"/>
        <w:spacing w:before="3"/>
        <w:rPr>
          <w:rFonts w:ascii="Palatino Linotype"/>
        </w:rPr>
      </w:pPr>
      <w:r>
        <w:pict w14:anchorId="13342C3F">
          <v:line id="_x0000_s1027" style="position:absolute;z-index:251627008;mso-wrap-distance-left:0;mso-wrap-distance-right:0;mso-position-horizontal-relative:page" from="81pt,17.2pt" to="522pt,17.2pt" strokeweight=".14042mm">
            <w10:wrap type="topAndBottom" anchorx="page"/>
          </v:line>
        </w:pict>
      </w:r>
    </w:p>
    <w:p w14:paraId="5C570159" w14:textId="77777777" w:rsidR="00C4731A" w:rsidRDefault="005E0968">
      <w:pPr>
        <w:tabs>
          <w:tab w:val="left" w:pos="6616"/>
        </w:tabs>
        <w:spacing w:before="17" w:line="290" w:lineRule="exact"/>
        <w:ind w:left="660"/>
        <w:rPr>
          <w:rFonts w:ascii="Palatino Linotype"/>
        </w:rPr>
      </w:pPr>
      <w:r>
        <w:rPr>
          <w:rFonts w:ascii="Monotype Corsiva"/>
          <w:i/>
          <w:w w:val="105"/>
          <w:sz w:val="26"/>
        </w:rPr>
        <w:t>Journal</w:t>
      </w:r>
      <w:r>
        <w:rPr>
          <w:rFonts w:ascii="Monotype Corsiva"/>
          <w:i/>
          <w:spacing w:val="-29"/>
          <w:w w:val="105"/>
          <w:sz w:val="26"/>
        </w:rPr>
        <w:t xml:space="preserve"> </w:t>
      </w:r>
      <w:r>
        <w:rPr>
          <w:rFonts w:ascii="Monotype Corsiva"/>
          <w:i/>
          <w:w w:val="105"/>
          <w:sz w:val="26"/>
        </w:rPr>
        <w:t>of</w:t>
      </w:r>
      <w:r>
        <w:rPr>
          <w:rFonts w:ascii="Monotype Corsiva"/>
          <w:i/>
          <w:spacing w:val="-29"/>
          <w:w w:val="105"/>
          <w:sz w:val="26"/>
        </w:rPr>
        <w:t xml:space="preserve"> </w:t>
      </w:r>
      <w:r>
        <w:rPr>
          <w:rFonts w:ascii="Monotype Corsiva"/>
          <w:i/>
          <w:w w:val="105"/>
          <w:sz w:val="26"/>
        </w:rPr>
        <w:t>Statistical</w:t>
      </w:r>
      <w:r>
        <w:rPr>
          <w:rFonts w:ascii="Monotype Corsiva"/>
          <w:i/>
          <w:spacing w:val="-29"/>
          <w:w w:val="105"/>
          <w:sz w:val="26"/>
        </w:rPr>
        <w:t xml:space="preserve"> </w:t>
      </w:r>
      <w:r>
        <w:rPr>
          <w:rFonts w:ascii="Monotype Corsiva"/>
          <w:i/>
          <w:w w:val="105"/>
          <w:sz w:val="26"/>
        </w:rPr>
        <w:t>Software</w:t>
      </w:r>
      <w:r>
        <w:rPr>
          <w:rFonts w:ascii="Monotype Corsiva"/>
          <w:i/>
          <w:w w:val="105"/>
          <w:sz w:val="26"/>
        </w:rPr>
        <w:tab/>
      </w:r>
      <w:hyperlink r:id="rId69">
        <w:r>
          <w:rPr>
            <w:rFonts w:ascii="Palatino Linotype"/>
            <w:color w:val="7F0000"/>
            <w:w w:val="105"/>
          </w:rPr>
          <w:t>http://www.jstatsoft.org/</w:t>
        </w:r>
      </w:hyperlink>
    </w:p>
    <w:p w14:paraId="10DB99E9" w14:textId="77777777" w:rsidR="00C4731A" w:rsidRDefault="005E0968">
      <w:pPr>
        <w:pStyle w:val="Plattetekst"/>
        <w:tabs>
          <w:tab w:val="left" w:pos="6845"/>
        </w:tabs>
        <w:spacing w:line="277" w:lineRule="exact"/>
        <w:ind w:left="660"/>
        <w:rPr>
          <w:rFonts w:ascii="Palatino Linotype"/>
        </w:rPr>
      </w:pPr>
      <w:r>
        <w:t xml:space="preserve">published </w:t>
      </w:r>
      <w:r>
        <w:rPr>
          <w:spacing w:val="-4"/>
        </w:rPr>
        <w:t xml:space="preserve">by </w:t>
      </w:r>
      <w:r>
        <w:t>the Foundation for Open</w:t>
      </w:r>
      <w:r>
        <w:rPr>
          <w:spacing w:val="-4"/>
        </w:rPr>
        <w:t xml:space="preserve"> </w:t>
      </w:r>
      <w:r>
        <w:t>Access</w:t>
      </w:r>
      <w:r>
        <w:rPr>
          <w:spacing w:val="-1"/>
        </w:rPr>
        <w:t xml:space="preserve"> </w:t>
      </w:r>
      <w:r>
        <w:t>Statistics</w:t>
      </w:r>
      <w:r>
        <w:tab/>
      </w:r>
      <w:hyperlink r:id="rId70">
        <w:r>
          <w:rPr>
            <w:rFonts w:ascii="Palatino Linotype"/>
            <w:color w:val="7F0000"/>
          </w:rPr>
          <w:t>http://www.foastat.org/</w:t>
        </w:r>
      </w:hyperlink>
    </w:p>
    <w:p w14:paraId="53AC4CAC" w14:textId="77777777" w:rsidR="00C4731A" w:rsidRDefault="005E0968">
      <w:pPr>
        <w:tabs>
          <w:tab w:val="left" w:pos="7167"/>
        </w:tabs>
        <w:spacing w:before="55" w:line="284" w:lineRule="exact"/>
        <w:ind w:left="660"/>
      </w:pPr>
      <w:r>
        <w:rPr>
          <w:w w:val="105"/>
        </w:rPr>
        <w:t xml:space="preserve">MMMMMM YYYY, </w:t>
      </w:r>
      <w:r>
        <w:rPr>
          <w:spacing w:val="-4"/>
          <w:w w:val="105"/>
        </w:rPr>
        <w:t xml:space="preserve">Volume </w:t>
      </w:r>
      <w:r>
        <w:rPr>
          <w:w w:val="105"/>
        </w:rPr>
        <w:t>VV,</w:t>
      </w:r>
      <w:r>
        <w:rPr>
          <w:spacing w:val="-5"/>
          <w:w w:val="105"/>
        </w:rPr>
        <w:t xml:space="preserve"> </w:t>
      </w:r>
      <w:r>
        <w:rPr>
          <w:w w:val="105"/>
        </w:rPr>
        <w:t>Issue</w:t>
      </w:r>
      <w:r>
        <w:rPr>
          <w:spacing w:val="-2"/>
          <w:w w:val="105"/>
        </w:rPr>
        <w:t xml:space="preserve"> </w:t>
      </w:r>
      <w:r>
        <w:rPr>
          <w:spacing w:val="3"/>
          <w:w w:val="105"/>
        </w:rPr>
        <w:t>II</w:t>
      </w:r>
      <w:r>
        <w:rPr>
          <w:spacing w:val="3"/>
          <w:w w:val="105"/>
        </w:rPr>
        <w:tab/>
      </w:r>
      <w:r>
        <w:rPr>
          <w:rFonts w:ascii="Palatino Linotype"/>
          <w:i/>
        </w:rPr>
        <w:t>Submitted:</w:t>
      </w:r>
      <w:r>
        <w:rPr>
          <w:rFonts w:ascii="Palatino Linotype"/>
          <w:i/>
          <w:spacing w:val="32"/>
        </w:rPr>
        <w:t xml:space="preserve"> </w:t>
      </w:r>
      <w:proofErr w:type="spellStart"/>
      <w:r>
        <w:t>yyyy</w:t>
      </w:r>
      <w:proofErr w:type="spellEnd"/>
      <w:r>
        <w:t>-mm-dd</w:t>
      </w:r>
    </w:p>
    <w:p w14:paraId="140631D6" w14:textId="77777777" w:rsidR="00C4731A" w:rsidRDefault="002616D9">
      <w:pPr>
        <w:tabs>
          <w:tab w:val="left" w:pos="7284"/>
        </w:tabs>
        <w:spacing w:line="284" w:lineRule="exact"/>
        <w:ind w:left="660"/>
      </w:pPr>
      <w:r>
        <w:pict w14:anchorId="539225E8">
          <v:line id="_x0000_s1026" style="position:absolute;left:0;text-align:left;z-index:251629056;mso-wrap-distance-left:0;mso-wrap-distance-right:0;mso-position-horizontal-relative:page" from="81pt,17.6pt" to="522pt,17.6pt" strokeweight=".14042mm">
            <w10:wrap type="topAndBottom" anchorx="page"/>
          </v:line>
        </w:pict>
      </w:r>
      <w:hyperlink r:id="rId71">
        <w:r w:rsidR="005E0968">
          <w:rPr>
            <w:rFonts w:ascii="Palatino Linotype"/>
            <w:color w:val="7F0000"/>
            <w:w w:val="110"/>
          </w:rPr>
          <w:t>doi:10.18637/jss.v000.i00</w:t>
        </w:r>
      </w:hyperlink>
      <w:r w:rsidR="005E0968">
        <w:rPr>
          <w:rFonts w:ascii="Palatino Linotype"/>
          <w:color w:val="7F0000"/>
          <w:w w:val="110"/>
        </w:rPr>
        <w:tab/>
      </w:r>
      <w:r w:rsidR="005E0968">
        <w:rPr>
          <w:rFonts w:ascii="Palatino Linotype"/>
          <w:i/>
          <w:spacing w:val="-6"/>
          <w:w w:val="105"/>
        </w:rPr>
        <w:t>Accepted:</w:t>
      </w:r>
      <w:r w:rsidR="005E0968">
        <w:rPr>
          <w:rFonts w:ascii="Palatino Linotype"/>
          <w:i/>
          <w:spacing w:val="-22"/>
          <w:w w:val="105"/>
        </w:rPr>
        <w:t xml:space="preserve"> </w:t>
      </w:r>
      <w:proofErr w:type="spellStart"/>
      <w:r w:rsidR="005E0968">
        <w:rPr>
          <w:w w:val="105"/>
        </w:rPr>
        <w:t>yyyy</w:t>
      </w:r>
      <w:proofErr w:type="spellEnd"/>
      <w:r w:rsidR="005E0968">
        <w:rPr>
          <w:w w:val="105"/>
        </w:rPr>
        <w:t>-mm-dd</w:t>
      </w:r>
    </w:p>
    <w:sectPr w:rsidR="00C4731A">
      <w:pgSz w:w="11910" w:h="16840"/>
      <w:pgMar w:top="1740" w:right="0" w:bottom="280" w:left="960" w:header="1433" w:footer="0"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Jong-3, V.M.T. de (Valentijn)" w:date="2022-02-26T16:21:00Z" w:initials="J3Vd(">
    <w:p w14:paraId="734A546F" w14:textId="2A4F1E77" w:rsidR="00EF28C6" w:rsidRDefault="00EF28C6">
      <w:pPr>
        <w:pStyle w:val="Tekstopmerking"/>
      </w:pPr>
      <w:r>
        <w:rPr>
          <w:rStyle w:val="Verwijzingopmerking"/>
        </w:rPr>
        <w:annotationRef/>
      </w:r>
      <w:r>
        <w:t>Just like when writing Dutch, never put a comma behind “and”</w:t>
      </w:r>
      <w:r w:rsidR="00204829">
        <w:t xml:space="preserve"> and don’t start a sentence with it.</w:t>
      </w:r>
    </w:p>
  </w:comment>
  <w:comment w:id="14" w:author="Jong-3, V.M.T. de (Valentijn)" w:date="2022-02-26T16:35:00Z" w:initials="J3Vd(">
    <w:p w14:paraId="453B9E99" w14:textId="33E00E8B" w:rsidR="0053387B" w:rsidRDefault="0053387B">
      <w:pPr>
        <w:pStyle w:val="Tekstopmerking"/>
      </w:pPr>
      <w:r>
        <w:rPr>
          <w:rStyle w:val="Verwijzingopmerking"/>
        </w:rPr>
        <w:annotationRef/>
      </w:r>
      <w:r>
        <w:t>I feel like this oversimplifies it a bit. Could you add one sentence on why multiple values are imputed?</w:t>
      </w:r>
    </w:p>
  </w:comment>
  <w:comment w:id="16" w:author="Jong-3, V.M.T. de (Valentijn)" w:date="2022-02-26T16:27:00Z" w:initials="J3Vd(">
    <w:p w14:paraId="103AD48A" w14:textId="58D3D4B5" w:rsidR="00204829" w:rsidRDefault="00204829">
      <w:pPr>
        <w:pStyle w:val="Tekstopmerking"/>
      </w:pPr>
      <w:r>
        <w:rPr>
          <w:rStyle w:val="Verwijzingopmerking"/>
        </w:rPr>
        <w:annotationRef/>
      </w:r>
      <w:r>
        <w:t xml:space="preserve">Reference: </w:t>
      </w:r>
      <w:proofErr w:type="spellStart"/>
      <w:r w:rsidRPr="00204829">
        <w:t>Marra</w:t>
      </w:r>
      <w:proofErr w:type="spellEnd"/>
      <w:r w:rsidRPr="00204829">
        <w:t xml:space="preserve"> G, </w:t>
      </w:r>
      <w:proofErr w:type="spellStart"/>
      <w:r w:rsidRPr="00204829">
        <w:t>Radice</w:t>
      </w:r>
      <w:proofErr w:type="spellEnd"/>
      <w:r w:rsidRPr="00204829">
        <w:t xml:space="preserve"> R. GJRM: </w:t>
      </w:r>
      <w:proofErr w:type="spellStart"/>
      <w:r w:rsidRPr="00204829">
        <w:t>Generalised</w:t>
      </w:r>
      <w:proofErr w:type="spellEnd"/>
      <w:r w:rsidRPr="00204829">
        <w:t xml:space="preserve"> Joint Regression Modelling [Internet]. 2021 [cited 2022 Feb 26]. Available from: </w:t>
      </w:r>
      <w:hyperlink r:id="rId1" w:history="1">
        <w:r w:rsidRPr="007A5A87">
          <w:rPr>
            <w:rStyle w:val="Hyperlink"/>
          </w:rPr>
          <w:t>https://CRAN.R-project.org/package=GJRM</w:t>
        </w:r>
      </w:hyperlink>
      <w:r>
        <w:t xml:space="preserve"> </w:t>
      </w:r>
    </w:p>
  </w:comment>
  <w:comment w:id="17" w:author="Jong-3, V.M.T. de (Valentijn)" w:date="2022-02-26T16:25:00Z" w:initials="J3Vd(">
    <w:p w14:paraId="0540130D" w14:textId="1E01610D" w:rsidR="00204829" w:rsidRDefault="00204829">
      <w:pPr>
        <w:pStyle w:val="Tekstopmerking"/>
      </w:pPr>
      <w:r>
        <w:rPr>
          <w:rStyle w:val="Verwijzingopmerking"/>
        </w:rPr>
        <w:annotationRef/>
      </w:r>
      <w:r>
        <w:t xml:space="preserve">Reference: </w:t>
      </w:r>
      <w:r w:rsidRPr="00204829">
        <w:t xml:space="preserve">Debray TPA, de Jong VMT. metamisc: Meta-Analysis of Diagnosis and Prognosis Research Studies [Internet]. 2021. Available from: </w:t>
      </w:r>
      <w:hyperlink r:id="rId2" w:history="1">
        <w:r w:rsidRPr="007A5A87">
          <w:rPr>
            <w:rStyle w:val="Hyperlink"/>
          </w:rPr>
          <w:t>https://cran.r-project.org/package=metamisc</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4A546F" w15:done="0"/>
  <w15:commentEx w15:paraId="453B9E99" w15:done="0"/>
  <w15:commentEx w15:paraId="103AD48A" w15:done="0"/>
  <w15:commentEx w15:paraId="05401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4D1FE" w16cex:dateUtc="2022-02-26T15:21:00Z"/>
  <w16cex:commentExtensible w16cex:durableId="25C4D56E" w16cex:dateUtc="2022-02-26T15:35:00Z"/>
  <w16cex:commentExtensible w16cex:durableId="25C4D38A" w16cex:dateUtc="2022-02-26T15:27:00Z"/>
  <w16cex:commentExtensible w16cex:durableId="25C4D30D" w16cex:dateUtc="2022-02-26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4A546F" w16cid:durableId="25C4D1FE"/>
  <w16cid:commentId w16cid:paraId="453B9E99" w16cid:durableId="25C4D56E"/>
  <w16cid:commentId w16cid:paraId="103AD48A" w16cid:durableId="25C4D38A"/>
  <w16cid:commentId w16cid:paraId="0540130D" w16cid:durableId="25C4D3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AAE1B" w14:textId="77777777" w:rsidR="002616D9" w:rsidRDefault="002616D9">
      <w:r>
        <w:separator/>
      </w:r>
    </w:p>
  </w:endnote>
  <w:endnote w:type="continuationSeparator" w:id="0">
    <w:p w14:paraId="2197E49A" w14:textId="77777777" w:rsidR="002616D9" w:rsidRDefault="00261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onotype Corsiva">
    <w:altName w:val="Monotype Corsiva"/>
    <w:panose1 w:val="03010101010201010101"/>
    <w:charset w:val="00"/>
    <w:family w:val="script"/>
    <w:pitch w:val="variable"/>
    <w:sig w:usb0="00000287" w:usb1="00000000" w:usb2="00000000" w:usb3="00000000" w:csb0="0000009F" w:csb1="00000000"/>
  </w:font>
  <w:font w:name="RM Pro">
    <w:altName w:val="Calibri"/>
    <w:charset w:val="00"/>
    <w:family w:val="auto"/>
    <w:pitch w:val="variable"/>
    <w:sig w:usb0="00000007" w:usb1="00000000" w:usb2="00000000" w:usb3="00000000" w:csb0="00000083" w:csb1="00000000"/>
  </w:font>
  <w:font w:name="Lucida Sans Unicode">
    <w:altName w:val="Lucida Sans Unicode"/>
    <w:panose1 w:val="020B0602030504020204"/>
    <w:charset w:val="00"/>
    <w:family w:val="swiss"/>
    <w:pitch w:val="variable"/>
    <w:sig w:usb0="80000AFF" w:usb1="0000396B" w:usb2="00000000" w:usb3="00000000" w:csb0="000000BF" w:csb1="00000000"/>
  </w:font>
  <w:font w:name="Gill Sans MT">
    <w:altName w:val="Gill Sans MT"/>
    <w:panose1 w:val="020B0502020104020203"/>
    <w:charset w:val="00"/>
    <w:family w:val="swiss"/>
    <w:pitch w:val="variable"/>
    <w:sig w:usb0="00000007" w:usb1="00000000" w:usb2="00000000" w:usb3="00000000" w:csb0="00000003"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C4750" w14:textId="77777777" w:rsidR="002616D9" w:rsidRDefault="002616D9">
      <w:r>
        <w:separator/>
      </w:r>
    </w:p>
  </w:footnote>
  <w:footnote w:type="continuationSeparator" w:id="0">
    <w:p w14:paraId="1043362A" w14:textId="77777777" w:rsidR="002616D9" w:rsidRDefault="002616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71B3" w14:textId="77777777" w:rsidR="00C4731A" w:rsidRDefault="002616D9">
    <w:pPr>
      <w:pStyle w:val="Plattetekst"/>
      <w:spacing w:line="14" w:lineRule="auto"/>
      <w:rPr>
        <w:sz w:val="20"/>
      </w:rPr>
    </w:pPr>
    <w:r>
      <w:pict w14:anchorId="0BDEED86">
        <v:shapetype id="_x0000_t202" coordsize="21600,21600" o:spt="202" path="m,l,21600r21600,l21600,xe">
          <v:stroke joinstyle="miter"/>
          <v:path gradientshapeok="t" o:connecttype="rect"/>
        </v:shapetype>
        <v:shape id="_x0000_s2052" type="#_x0000_t202" style="position:absolute;margin-left:79pt;margin-top:70.65pt;width:14.95pt;height:17.5pt;z-index:-49168;mso-position-horizontal-relative:page;mso-position-vertical-relative:page" filled="f" stroked="f">
          <v:textbox inset="0,0,0,0">
            <w:txbxContent>
              <w:p w14:paraId="0143B2C4" w14:textId="77777777" w:rsidR="00C4731A" w:rsidRDefault="005E0968">
                <w:pPr>
                  <w:pStyle w:val="Plattetekst"/>
                  <w:spacing w:before="64"/>
                  <w:ind w:left="40"/>
                </w:pPr>
                <w:r>
                  <w:fldChar w:fldCharType="begin"/>
                </w:r>
                <w:r>
                  <w:instrText xml:space="preserve"> PAGE </w:instrText>
                </w:r>
                <w:r>
                  <w:fldChar w:fldCharType="separate"/>
                </w:r>
                <w:r>
                  <w:t>10</w:t>
                </w:r>
                <w:r>
                  <w:fldChar w:fldCharType="end"/>
                </w:r>
              </w:p>
            </w:txbxContent>
          </v:textbox>
          <w10:wrap anchorx="page" anchory="page"/>
        </v:shape>
      </w:pict>
    </w:r>
    <w:r>
      <w:pict w14:anchorId="024AD805">
        <v:shape id="_x0000_s2051" type="#_x0000_t202" style="position:absolute;margin-left:274.75pt;margin-top:70.55pt;width:75.3pt;height:17.65pt;z-index:-49144;mso-position-horizontal-relative:page;mso-position-vertical-relative:page" filled="f" stroked="f">
          <v:textbox inset="0,0,0,0">
            <w:txbxContent>
              <w:p w14:paraId="7D33A1D2" w14:textId="77777777" w:rsidR="00C4731A" w:rsidRDefault="005E0968">
                <w:pPr>
                  <w:spacing w:before="58"/>
                  <w:ind w:left="20"/>
                  <w:rPr>
                    <w:rFonts w:ascii="Calibri"/>
                    <w:i/>
                  </w:rPr>
                </w:pPr>
                <w:r>
                  <w:rPr>
                    <w:i/>
                  </w:rPr>
                  <w:t xml:space="preserve">Multilevel </w:t>
                </w:r>
                <w:r>
                  <w:rPr>
                    <w:rFonts w:ascii="Calibri"/>
                    <w:i/>
                  </w:rPr>
                  <w:t>mice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2DF8E" w14:textId="77777777" w:rsidR="00C4731A" w:rsidRDefault="002616D9">
    <w:pPr>
      <w:pStyle w:val="Plattetekst"/>
      <w:spacing w:line="14" w:lineRule="auto"/>
      <w:rPr>
        <w:sz w:val="20"/>
      </w:rPr>
    </w:pPr>
    <w:r>
      <w:pict w14:anchorId="0C4DDCFC">
        <v:shapetype id="_x0000_t202" coordsize="21600,21600" o:spt="202" path="m,l,21600r21600,l21600,xe">
          <v:stroke joinstyle="miter"/>
          <v:path gradientshapeok="t" o:connecttype="rect"/>
        </v:shapetype>
        <v:shape id="_x0000_s2050" type="#_x0000_t202" style="position:absolute;margin-left:228.25pt;margin-top:70.65pt;width:146.5pt;height:17.5pt;z-index:-49120;mso-position-horizontal-relative:page;mso-position-vertical-relative:page" filled="f" stroked="f">
          <v:textbox inset="0,0,0,0">
            <w:txbxContent>
              <w:p w14:paraId="20900CA0" w14:textId="77777777" w:rsidR="00C4731A" w:rsidRDefault="005E0968">
                <w:pPr>
                  <w:spacing w:before="64"/>
                  <w:ind w:left="20"/>
                  <w:rPr>
                    <w:i/>
                  </w:rPr>
                </w:pPr>
                <w:r>
                  <w:rPr>
                    <w:i/>
                    <w:w w:val="95"/>
                  </w:rPr>
                  <w:t>Journal of Statistical Software</w:t>
                </w:r>
              </w:p>
            </w:txbxContent>
          </v:textbox>
          <w10:wrap anchorx="page" anchory="page"/>
        </v:shape>
      </w:pict>
    </w:r>
    <w:r>
      <w:pict w14:anchorId="222366A0">
        <v:shape id="_x0000_s2049" type="#_x0000_t202" style="position:absolute;margin-left:520pt;margin-top:70.65pt;width:14.95pt;height:17.5pt;z-index:-49096;mso-position-horizontal-relative:page;mso-position-vertical-relative:page" filled="f" stroked="f">
          <v:textbox inset="0,0,0,0">
            <w:txbxContent>
              <w:p w14:paraId="4898796B" w14:textId="77777777" w:rsidR="00C4731A" w:rsidRDefault="005E0968">
                <w:pPr>
                  <w:pStyle w:val="Plattetekst"/>
                  <w:spacing w:before="64"/>
                  <w:ind w:left="40"/>
                </w:pPr>
                <w:r>
                  <w:fldChar w:fldCharType="begin"/>
                </w:r>
                <w:r>
                  <w:rPr>
                    <w:w w:val="115"/>
                  </w:rP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830"/>
    <w:multiLevelType w:val="multilevel"/>
    <w:tmpl w:val="04C65A94"/>
    <w:lvl w:ilvl="0">
      <w:start w:val="1"/>
      <w:numFmt w:val="decimal"/>
      <w:lvlText w:val="%1"/>
      <w:lvlJc w:val="left"/>
      <w:pPr>
        <w:ind w:left="1197" w:hanging="538"/>
      </w:pPr>
      <w:rPr>
        <w:rFonts w:hint="default"/>
      </w:rPr>
    </w:lvl>
    <w:lvl w:ilvl="1">
      <w:start w:val="1"/>
      <w:numFmt w:val="decimal"/>
      <w:lvlText w:val="%1.%2."/>
      <w:lvlJc w:val="left"/>
      <w:pPr>
        <w:ind w:left="1197" w:hanging="538"/>
      </w:pPr>
      <w:rPr>
        <w:rFonts w:ascii="Bookman Old Style" w:eastAsia="Bookman Old Style" w:hAnsi="Bookman Old Style" w:cs="Bookman Old Style" w:hint="default"/>
        <w:spacing w:val="-1"/>
        <w:w w:val="87"/>
        <w:sz w:val="24"/>
        <w:szCs w:val="24"/>
      </w:rPr>
    </w:lvl>
    <w:lvl w:ilvl="2">
      <w:numFmt w:val="bullet"/>
      <w:lvlText w:val="•"/>
      <w:lvlJc w:val="left"/>
      <w:pPr>
        <w:ind w:left="1205" w:hanging="279"/>
      </w:pPr>
      <w:rPr>
        <w:rFonts w:ascii="Arial Black" w:eastAsia="Arial Black" w:hAnsi="Arial Black" w:cs="Arial Black" w:hint="default"/>
        <w:w w:val="154"/>
        <w:sz w:val="22"/>
        <w:szCs w:val="22"/>
      </w:rPr>
    </w:lvl>
    <w:lvl w:ilvl="3">
      <w:numFmt w:val="bullet"/>
      <w:lvlText w:val="•"/>
      <w:lvlJc w:val="left"/>
      <w:pPr>
        <w:ind w:left="4123" w:hanging="279"/>
      </w:pPr>
      <w:rPr>
        <w:rFonts w:hint="default"/>
      </w:rPr>
    </w:lvl>
    <w:lvl w:ilvl="4">
      <w:numFmt w:val="bullet"/>
      <w:lvlText w:val="•"/>
      <w:lvlJc w:val="left"/>
      <w:pPr>
        <w:ind w:left="5098" w:hanging="279"/>
      </w:pPr>
      <w:rPr>
        <w:rFonts w:hint="default"/>
      </w:rPr>
    </w:lvl>
    <w:lvl w:ilvl="5">
      <w:numFmt w:val="bullet"/>
      <w:lvlText w:val="•"/>
      <w:lvlJc w:val="left"/>
      <w:pPr>
        <w:ind w:left="6072" w:hanging="279"/>
      </w:pPr>
      <w:rPr>
        <w:rFonts w:hint="default"/>
      </w:rPr>
    </w:lvl>
    <w:lvl w:ilvl="6">
      <w:numFmt w:val="bullet"/>
      <w:lvlText w:val="•"/>
      <w:lvlJc w:val="left"/>
      <w:pPr>
        <w:ind w:left="7047" w:hanging="279"/>
      </w:pPr>
      <w:rPr>
        <w:rFonts w:hint="default"/>
      </w:rPr>
    </w:lvl>
    <w:lvl w:ilvl="7">
      <w:numFmt w:val="bullet"/>
      <w:lvlText w:val="•"/>
      <w:lvlJc w:val="left"/>
      <w:pPr>
        <w:ind w:left="8021" w:hanging="279"/>
      </w:pPr>
      <w:rPr>
        <w:rFonts w:hint="default"/>
      </w:rPr>
    </w:lvl>
    <w:lvl w:ilvl="8">
      <w:numFmt w:val="bullet"/>
      <w:lvlText w:val="•"/>
      <w:lvlJc w:val="left"/>
      <w:pPr>
        <w:ind w:left="8996" w:hanging="279"/>
      </w:pPr>
      <w:rPr>
        <w:rFonts w:hint="default"/>
      </w:rPr>
    </w:lvl>
  </w:abstractNum>
  <w:abstractNum w:abstractNumId="1" w15:restartNumberingAfterBreak="0">
    <w:nsid w:val="2EBE6CD1"/>
    <w:multiLevelType w:val="hybridMultilevel"/>
    <w:tmpl w:val="D0909E7C"/>
    <w:lvl w:ilvl="0" w:tplc="727C988E">
      <w:start w:val="1"/>
      <w:numFmt w:val="decimal"/>
      <w:lvlText w:val="%1."/>
      <w:lvlJc w:val="left"/>
      <w:pPr>
        <w:ind w:left="4378" w:hanging="395"/>
        <w:jc w:val="right"/>
      </w:pPr>
      <w:rPr>
        <w:rFonts w:ascii="Bookman Old Style" w:eastAsia="Bookman Old Style" w:hAnsi="Bookman Old Style" w:cs="Bookman Old Style" w:hint="default"/>
        <w:spacing w:val="-1"/>
        <w:w w:val="89"/>
        <w:sz w:val="28"/>
        <w:szCs w:val="28"/>
      </w:rPr>
    </w:lvl>
    <w:lvl w:ilvl="1" w:tplc="15CC86DA">
      <w:numFmt w:val="bullet"/>
      <w:lvlText w:val="•"/>
      <w:lvlJc w:val="left"/>
      <w:pPr>
        <w:ind w:left="5036" w:hanging="395"/>
      </w:pPr>
      <w:rPr>
        <w:rFonts w:hint="default"/>
      </w:rPr>
    </w:lvl>
    <w:lvl w:ilvl="2" w:tplc="D28CC1D2">
      <w:numFmt w:val="bullet"/>
      <w:lvlText w:val="•"/>
      <w:lvlJc w:val="left"/>
      <w:pPr>
        <w:ind w:left="5693" w:hanging="395"/>
      </w:pPr>
      <w:rPr>
        <w:rFonts w:hint="default"/>
      </w:rPr>
    </w:lvl>
    <w:lvl w:ilvl="3" w:tplc="40768128">
      <w:numFmt w:val="bullet"/>
      <w:lvlText w:val="•"/>
      <w:lvlJc w:val="left"/>
      <w:pPr>
        <w:ind w:left="6349" w:hanging="395"/>
      </w:pPr>
      <w:rPr>
        <w:rFonts w:hint="default"/>
      </w:rPr>
    </w:lvl>
    <w:lvl w:ilvl="4" w:tplc="67E0667E">
      <w:numFmt w:val="bullet"/>
      <w:lvlText w:val="•"/>
      <w:lvlJc w:val="left"/>
      <w:pPr>
        <w:ind w:left="7006" w:hanging="395"/>
      </w:pPr>
      <w:rPr>
        <w:rFonts w:hint="default"/>
      </w:rPr>
    </w:lvl>
    <w:lvl w:ilvl="5" w:tplc="507CFFC6">
      <w:numFmt w:val="bullet"/>
      <w:lvlText w:val="•"/>
      <w:lvlJc w:val="left"/>
      <w:pPr>
        <w:ind w:left="7662" w:hanging="395"/>
      </w:pPr>
      <w:rPr>
        <w:rFonts w:hint="default"/>
      </w:rPr>
    </w:lvl>
    <w:lvl w:ilvl="6" w:tplc="EB7A3136">
      <w:numFmt w:val="bullet"/>
      <w:lvlText w:val="•"/>
      <w:lvlJc w:val="left"/>
      <w:pPr>
        <w:ind w:left="8319" w:hanging="395"/>
      </w:pPr>
      <w:rPr>
        <w:rFonts w:hint="default"/>
      </w:rPr>
    </w:lvl>
    <w:lvl w:ilvl="7" w:tplc="4AC4D5DA">
      <w:numFmt w:val="bullet"/>
      <w:lvlText w:val="•"/>
      <w:lvlJc w:val="left"/>
      <w:pPr>
        <w:ind w:left="8975" w:hanging="395"/>
      </w:pPr>
      <w:rPr>
        <w:rFonts w:hint="default"/>
      </w:rPr>
    </w:lvl>
    <w:lvl w:ilvl="8" w:tplc="97D07B7A">
      <w:numFmt w:val="bullet"/>
      <w:lvlText w:val="•"/>
      <w:lvlJc w:val="left"/>
      <w:pPr>
        <w:ind w:left="9632" w:hanging="395"/>
      </w:pPr>
      <w:rPr>
        <w:rFonts w:hint="default"/>
      </w:rPr>
    </w:lvl>
  </w:abstractNum>
  <w:abstractNum w:abstractNumId="2" w15:restartNumberingAfterBreak="0">
    <w:nsid w:val="3D180C7C"/>
    <w:multiLevelType w:val="hybridMultilevel"/>
    <w:tmpl w:val="441A102A"/>
    <w:lvl w:ilvl="0" w:tplc="9982A8B6">
      <w:start w:val="5"/>
      <w:numFmt w:val="decimal"/>
      <w:lvlText w:val="%1."/>
      <w:lvlJc w:val="left"/>
      <w:pPr>
        <w:ind w:left="4530" w:hanging="395"/>
        <w:jc w:val="right"/>
      </w:pPr>
      <w:rPr>
        <w:rFonts w:ascii="Bookman Old Style" w:eastAsia="Bookman Old Style" w:hAnsi="Bookman Old Style" w:cs="Bookman Old Style" w:hint="default"/>
        <w:spacing w:val="-1"/>
        <w:w w:val="89"/>
        <w:sz w:val="28"/>
        <w:szCs w:val="28"/>
      </w:rPr>
    </w:lvl>
    <w:lvl w:ilvl="1" w:tplc="F40E5DAA">
      <w:numFmt w:val="bullet"/>
      <w:lvlText w:val="•"/>
      <w:lvlJc w:val="left"/>
      <w:pPr>
        <w:ind w:left="5180" w:hanging="395"/>
      </w:pPr>
      <w:rPr>
        <w:rFonts w:hint="default"/>
      </w:rPr>
    </w:lvl>
    <w:lvl w:ilvl="2" w:tplc="C33E98CE">
      <w:numFmt w:val="bullet"/>
      <w:lvlText w:val="•"/>
      <w:lvlJc w:val="left"/>
      <w:pPr>
        <w:ind w:left="5821" w:hanging="395"/>
      </w:pPr>
      <w:rPr>
        <w:rFonts w:hint="default"/>
      </w:rPr>
    </w:lvl>
    <w:lvl w:ilvl="3" w:tplc="95729CAC">
      <w:numFmt w:val="bullet"/>
      <w:lvlText w:val="•"/>
      <w:lvlJc w:val="left"/>
      <w:pPr>
        <w:ind w:left="6461" w:hanging="395"/>
      </w:pPr>
      <w:rPr>
        <w:rFonts w:hint="default"/>
      </w:rPr>
    </w:lvl>
    <w:lvl w:ilvl="4" w:tplc="0D9ED0A8">
      <w:numFmt w:val="bullet"/>
      <w:lvlText w:val="•"/>
      <w:lvlJc w:val="left"/>
      <w:pPr>
        <w:ind w:left="7102" w:hanging="395"/>
      </w:pPr>
      <w:rPr>
        <w:rFonts w:hint="default"/>
      </w:rPr>
    </w:lvl>
    <w:lvl w:ilvl="5" w:tplc="5C161E96">
      <w:numFmt w:val="bullet"/>
      <w:lvlText w:val="•"/>
      <w:lvlJc w:val="left"/>
      <w:pPr>
        <w:ind w:left="7742" w:hanging="395"/>
      </w:pPr>
      <w:rPr>
        <w:rFonts w:hint="default"/>
      </w:rPr>
    </w:lvl>
    <w:lvl w:ilvl="6" w:tplc="D0328C4E">
      <w:numFmt w:val="bullet"/>
      <w:lvlText w:val="•"/>
      <w:lvlJc w:val="left"/>
      <w:pPr>
        <w:ind w:left="8383" w:hanging="395"/>
      </w:pPr>
      <w:rPr>
        <w:rFonts w:hint="default"/>
      </w:rPr>
    </w:lvl>
    <w:lvl w:ilvl="7" w:tplc="20B4064E">
      <w:numFmt w:val="bullet"/>
      <w:lvlText w:val="•"/>
      <w:lvlJc w:val="left"/>
      <w:pPr>
        <w:ind w:left="9023" w:hanging="395"/>
      </w:pPr>
      <w:rPr>
        <w:rFonts w:hint="default"/>
      </w:rPr>
    </w:lvl>
    <w:lvl w:ilvl="8" w:tplc="292CFB0E">
      <w:numFmt w:val="bullet"/>
      <w:lvlText w:val="•"/>
      <w:lvlJc w:val="left"/>
      <w:pPr>
        <w:ind w:left="9664" w:hanging="395"/>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g-3, V.M.T. de (Valentijn)">
    <w15:presenceInfo w15:providerId="None" w15:userId="Jong-3, V.M.T. de (Valentij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trackRevisions/>
  <w:defaultTabStop w:val="720"/>
  <w:hyphenationZone w:val="425"/>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SwMDAwMzAxMDM2MTFT0lEKTi0uzszPAykwrAUAwoIiwiwAAAA="/>
  </w:docVars>
  <w:rsids>
    <w:rsidRoot w:val="00C4731A"/>
    <w:rsid w:val="00161DD3"/>
    <w:rsid w:val="00204829"/>
    <w:rsid w:val="002616D9"/>
    <w:rsid w:val="0053387B"/>
    <w:rsid w:val="005E0968"/>
    <w:rsid w:val="008B40CC"/>
    <w:rsid w:val="00C4731A"/>
    <w:rsid w:val="00EF28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76BB322"/>
  <w15:docId w15:val="{722195C7-4375-4AF2-B6DF-6912CC02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Georgia" w:eastAsia="Georgia" w:hAnsi="Georgia" w:cs="Georgia"/>
    </w:rPr>
  </w:style>
  <w:style w:type="paragraph" w:styleId="Kop1">
    <w:name w:val="heading 1"/>
    <w:basedOn w:val="Standaard"/>
    <w:uiPriority w:val="9"/>
    <w:qFormat/>
    <w:pPr>
      <w:ind w:left="129" w:hanging="394"/>
      <w:outlineLvl w:val="0"/>
    </w:pPr>
    <w:rPr>
      <w:rFonts w:ascii="Bookman Old Style" w:eastAsia="Bookman Old Style" w:hAnsi="Bookman Old Style" w:cs="Bookman Old Style"/>
      <w:sz w:val="28"/>
      <w:szCs w:val="28"/>
    </w:rPr>
  </w:style>
  <w:style w:type="paragraph" w:styleId="Kop2">
    <w:name w:val="heading 2"/>
    <w:basedOn w:val="Standaard"/>
    <w:uiPriority w:val="9"/>
    <w:unhideWhenUsed/>
    <w:qFormat/>
    <w:pPr>
      <w:spacing w:before="92"/>
      <w:ind w:left="2403"/>
      <w:outlineLvl w:val="1"/>
    </w:pPr>
    <w:rPr>
      <w:rFonts w:ascii="Arial" w:eastAsia="Arial" w:hAnsi="Arial" w:cs="Arial"/>
      <w:sz w:val="26"/>
      <w:szCs w:val="26"/>
    </w:rPr>
  </w:style>
  <w:style w:type="paragraph" w:styleId="Kop3">
    <w:name w:val="heading 3"/>
    <w:basedOn w:val="Standaard"/>
    <w:uiPriority w:val="9"/>
    <w:unhideWhenUsed/>
    <w:qFormat/>
    <w:pPr>
      <w:ind w:left="1197"/>
      <w:outlineLvl w:val="2"/>
    </w:pPr>
    <w:rPr>
      <w:rFonts w:ascii="Bookman Old Style" w:eastAsia="Bookman Old Style" w:hAnsi="Bookman Old Style" w:cs="Bookman Old Style"/>
      <w:sz w:val="24"/>
      <w:szCs w:val="24"/>
    </w:rPr>
  </w:style>
  <w:style w:type="paragraph" w:styleId="Kop4">
    <w:name w:val="heading 4"/>
    <w:basedOn w:val="Standaard"/>
    <w:uiPriority w:val="9"/>
    <w:unhideWhenUsed/>
    <w:qFormat/>
    <w:pPr>
      <w:ind w:left="660"/>
      <w:outlineLvl w:val="3"/>
    </w:pPr>
    <w:rPr>
      <w:rFonts w:ascii="Palatino Linotype" w:eastAsia="Palatino Linotype" w:hAnsi="Palatino Linotype" w:cs="Palatino Linotype"/>
      <w: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uiPriority w:val="1"/>
    <w:qFormat/>
  </w:style>
  <w:style w:type="paragraph" w:styleId="Lijstalinea">
    <w:name w:val="List Paragraph"/>
    <w:basedOn w:val="Standaard"/>
    <w:uiPriority w:val="1"/>
    <w:qFormat/>
    <w:pPr>
      <w:ind w:left="1205" w:hanging="279"/>
    </w:pPr>
  </w:style>
  <w:style w:type="paragraph" w:customStyle="1" w:styleId="TableParagraph">
    <w:name w:val="Table Paragraph"/>
    <w:basedOn w:val="Standaard"/>
    <w:uiPriority w:val="1"/>
    <w:qFormat/>
    <w:rPr>
      <w:rFonts w:ascii="Palatino Linotype" w:eastAsia="Palatino Linotype" w:hAnsi="Palatino Linotype" w:cs="Palatino Linotype"/>
    </w:rPr>
  </w:style>
  <w:style w:type="character" w:styleId="Verwijzingopmerking">
    <w:name w:val="annotation reference"/>
    <w:basedOn w:val="Standaardalinea-lettertype"/>
    <w:uiPriority w:val="99"/>
    <w:semiHidden/>
    <w:unhideWhenUsed/>
    <w:rsid w:val="00EF28C6"/>
    <w:rPr>
      <w:sz w:val="16"/>
      <w:szCs w:val="16"/>
    </w:rPr>
  </w:style>
  <w:style w:type="paragraph" w:styleId="Tekstopmerking">
    <w:name w:val="annotation text"/>
    <w:basedOn w:val="Standaard"/>
    <w:link w:val="TekstopmerkingChar"/>
    <w:uiPriority w:val="99"/>
    <w:semiHidden/>
    <w:unhideWhenUsed/>
    <w:rsid w:val="00EF28C6"/>
    <w:rPr>
      <w:sz w:val="20"/>
      <w:szCs w:val="20"/>
    </w:rPr>
  </w:style>
  <w:style w:type="character" w:customStyle="1" w:styleId="TekstopmerkingChar">
    <w:name w:val="Tekst opmerking Char"/>
    <w:basedOn w:val="Standaardalinea-lettertype"/>
    <w:link w:val="Tekstopmerking"/>
    <w:uiPriority w:val="99"/>
    <w:semiHidden/>
    <w:rsid w:val="00EF28C6"/>
    <w:rPr>
      <w:rFonts w:ascii="Georgia" w:eastAsia="Georgia" w:hAnsi="Georgia" w:cs="Georgia"/>
      <w:sz w:val="20"/>
      <w:szCs w:val="20"/>
    </w:rPr>
  </w:style>
  <w:style w:type="paragraph" w:styleId="Onderwerpvanopmerking">
    <w:name w:val="annotation subject"/>
    <w:basedOn w:val="Tekstopmerking"/>
    <w:next w:val="Tekstopmerking"/>
    <w:link w:val="OnderwerpvanopmerkingChar"/>
    <w:uiPriority w:val="99"/>
    <w:semiHidden/>
    <w:unhideWhenUsed/>
    <w:rsid w:val="00EF28C6"/>
    <w:rPr>
      <w:b/>
      <w:bCs/>
    </w:rPr>
  </w:style>
  <w:style w:type="character" w:customStyle="1" w:styleId="OnderwerpvanopmerkingChar">
    <w:name w:val="Onderwerp van opmerking Char"/>
    <w:basedOn w:val="TekstopmerkingChar"/>
    <w:link w:val="Onderwerpvanopmerking"/>
    <w:uiPriority w:val="99"/>
    <w:semiHidden/>
    <w:rsid w:val="00EF28C6"/>
    <w:rPr>
      <w:rFonts w:ascii="Georgia" w:eastAsia="Georgia" w:hAnsi="Georgia" w:cs="Georgia"/>
      <w:b/>
      <w:bCs/>
      <w:sz w:val="20"/>
      <w:szCs w:val="20"/>
    </w:rPr>
  </w:style>
  <w:style w:type="character" w:styleId="Hyperlink">
    <w:name w:val="Hyperlink"/>
    <w:basedOn w:val="Standaardalinea-lettertype"/>
    <w:uiPriority w:val="99"/>
    <w:unhideWhenUsed/>
    <w:rsid w:val="00204829"/>
    <w:rPr>
      <w:color w:val="0000FF" w:themeColor="hyperlink"/>
      <w:u w:val="single"/>
    </w:rPr>
  </w:style>
  <w:style w:type="character" w:styleId="Onopgelostemelding">
    <w:name w:val="Unresolved Mention"/>
    <w:basedOn w:val="Standaardalinea-lettertype"/>
    <w:uiPriority w:val="99"/>
    <w:semiHidden/>
    <w:unhideWhenUsed/>
    <w:rsid w:val="00204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340683">
      <w:bodyDiv w:val="1"/>
      <w:marLeft w:val="0"/>
      <w:marRight w:val="0"/>
      <w:marTop w:val="0"/>
      <w:marBottom w:val="0"/>
      <w:divBdr>
        <w:top w:val="none" w:sz="0" w:space="0" w:color="auto"/>
        <w:left w:val="none" w:sz="0" w:space="0" w:color="auto"/>
        <w:bottom w:val="none" w:sz="0" w:space="0" w:color="auto"/>
        <w:right w:val="none" w:sz="0" w:space="0" w:color="auto"/>
      </w:divBdr>
      <w:divsChild>
        <w:div w:id="1500655963">
          <w:marLeft w:val="0"/>
          <w:marRight w:val="0"/>
          <w:marTop w:val="0"/>
          <w:marBottom w:val="0"/>
          <w:divBdr>
            <w:top w:val="none" w:sz="0" w:space="0" w:color="auto"/>
            <w:left w:val="none" w:sz="0" w:space="0" w:color="auto"/>
            <w:bottom w:val="none" w:sz="0" w:space="0" w:color="auto"/>
            <w:right w:val="none" w:sz="0" w:space="0" w:color="auto"/>
          </w:divBdr>
          <w:divsChild>
            <w:div w:id="1975914623">
              <w:marLeft w:val="0"/>
              <w:marRight w:val="0"/>
              <w:marTop w:val="0"/>
              <w:marBottom w:val="0"/>
              <w:divBdr>
                <w:top w:val="none" w:sz="0" w:space="0" w:color="auto"/>
                <w:left w:val="none" w:sz="0" w:space="0" w:color="auto"/>
                <w:bottom w:val="none" w:sz="0" w:space="0" w:color="auto"/>
                <w:right w:val="none" w:sz="0" w:space="0" w:color="auto"/>
              </w:divBdr>
              <w:divsChild>
                <w:div w:id="1403171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8875987">
      <w:bodyDiv w:val="1"/>
      <w:marLeft w:val="0"/>
      <w:marRight w:val="0"/>
      <w:marTop w:val="0"/>
      <w:marBottom w:val="0"/>
      <w:divBdr>
        <w:top w:val="none" w:sz="0" w:space="0" w:color="auto"/>
        <w:left w:val="none" w:sz="0" w:space="0" w:color="auto"/>
        <w:bottom w:val="none" w:sz="0" w:space="0" w:color="auto"/>
        <w:right w:val="none" w:sz="0" w:space="0" w:color="auto"/>
      </w:divBdr>
      <w:divsChild>
        <w:div w:id="1103844165">
          <w:marLeft w:val="0"/>
          <w:marRight w:val="0"/>
          <w:marTop w:val="0"/>
          <w:marBottom w:val="0"/>
          <w:divBdr>
            <w:top w:val="none" w:sz="0" w:space="0" w:color="auto"/>
            <w:left w:val="none" w:sz="0" w:space="0" w:color="auto"/>
            <w:bottom w:val="none" w:sz="0" w:space="0" w:color="auto"/>
            <w:right w:val="none" w:sz="0" w:space="0" w:color="auto"/>
          </w:divBdr>
          <w:divsChild>
            <w:div w:id="806093299">
              <w:marLeft w:val="0"/>
              <w:marRight w:val="0"/>
              <w:marTop w:val="0"/>
              <w:marBottom w:val="0"/>
              <w:divBdr>
                <w:top w:val="none" w:sz="0" w:space="0" w:color="auto"/>
                <w:left w:val="none" w:sz="0" w:space="0" w:color="auto"/>
                <w:bottom w:val="none" w:sz="0" w:space="0" w:color="auto"/>
                <w:right w:val="none" w:sz="0" w:space="0" w:color="auto"/>
              </w:divBdr>
              <w:divsChild>
                <w:div w:id="2365255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s://cran.r-project.org/package=metamisc" TargetMode="External"/><Relationship Id="rId1" Type="http://schemas.openxmlformats.org/officeDocument/2006/relationships/hyperlink" Target="https://CRAN.R-project.org/package=GJRM"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hyperlink" Target="https://github.com/johamunoz/Heckman-IPDMA/blob/main/Toy_example.R" TargetMode="External"/><Relationship Id="rId55" Type="http://schemas.openxmlformats.org/officeDocument/2006/relationships/hyperlink" Target="https://doi.org/10.1002/sim.8981" TargetMode="External"/><Relationship Id="rId63" Type="http://schemas.openxmlformats.org/officeDocument/2006/relationships/hyperlink" Target="https://doi.org/10.1214/ss/1177010269" TargetMode="External"/><Relationship Id="rId68" Type="http://schemas.openxmlformats.org/officeDocument/2006/relationships/hyperlink" Target="https://hanneoberman.github.io/" TargetMode="External"/><Relationship Id="rId7" Type="http://schemas.openxmlformats.org/officeDocument/2006/relationships/image" Target="media/image1.jpeg"/><Relationship Id="rId71" Type="http://schemas.openxmlformats.org/officeDocument/2006/relationships/hyperlink" Target="https://doi.org/10.18637/jss.v000.i00"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hyperlink" Target="https://doi.org/10.1214/18-STS646" TargetMode="External"/><Relationship Id="rId58" Type="http://schemas.openxmlformats.org/officeDocument/2006/relationships/hyperlink" Target="https://doi.org/10.1007/978-1-4612-4380-9_6" TargetMode="External"/><Relationship Id="rId66" Type="http://schemas.openxmlformats.org/officeDocument/2006/relationships/hyperlink" Target="https://doi.org/10.2307/2335739"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s://github.com/johamunoz/Heckman-IPDMA/blob/main/Toy_example.R" TargetMode="External"/><Relationship Id="rId57" Type="http://schemas.openxmlformats.org/officeDocument/2006/relationships/hyperlink" Target="https://doi.org/10.1037/met0000063" TargetMode="External"/><Relationship Id="rId61" Type="http://schemas.openxmlformats.org/officeDocument/2006/relationships/hyperlink" Target="https://doi.org/10.1002/bimj.201600220"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7.png"/><Relationship Id="rId60" Type="http://schemas.openxmlformats.org/officeDocument/2006/relationships/hyperlink" Target="https://doi.org/10.1177/1094428117703686" TargetMode="External"/><Relationship Id="rId65" Type="http://schemas.openxmlformats.org/officeDocument/2006/relationships/hyperlink" Target="https://doi.org/10.2307/2335739" TargetMode="External"/><Relationship Id="rId73" Type="http://schemas.microsoft.com/office/2011/relationships/people" Target="people.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hyperlink" Target="https://doi.org/10.3102/1076998614563393" TargetMode="External"/><Relationship Id="rId64" Type="http://schemas.openxmlformats.org/officeDocument/2006/relationships/hyperlink" Target="https://doi.org/10.1002/sim.5894" TargetMode="External"/><Relationship Id="rId69" Type="http://schemas.openxmlformats.org/officeDocument/2006/relationships/hyperlink" Target="http://www.jstatsoft.org/" TargetMode="External"/><Relationship Id="rId8" Type="http://schemas.openxmlformats.org/officeDocument/2006/relationships/hyperlink" Target="https://doi.org/10.18637/jss.v000.i00" TargetMode="External"/><Relationship Id="rId51" Type="http://schemas.openxmlformats.org/officeDocument/2006/relationships/image" Target="media/image36.png"/><Relationship Id="rId72" Type="http://schemas.openxmlformats.org/officeDocument/2006/relationships/fontTable" Target="fontTable.xm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hyperlink" Target="https://doi.org/10.1007/978-1-4612-4380-9_6" TargetMode="External"/><Relationship Id="rId67" Type="http://schemas.openxmlformats.org/officeDocument/2006/relationships/hyperlink" Target="mailto:h.i.oberman@uu.nl" TargetMode="External"/><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hyperlink" Target="https://doi.org/10.1214/18-STS646" TargetMode="External"/><Relationship Id="rId62" Type="http://schemas.openxmlformats.org/officeDocument/2006/relationships/hyperlink" Target="https://doi.org/10.1214/ss/1177010269" TargetMode="External"/><Relationship Id="rId70" Type="http://schemas.openxmlformats.org/officeDocument/2006/relationships/hyperlink" Target="http://www.foastat.org/"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15</Pages>
  <Words>3999</Words>
  <Characters>22800</Characters>
  <Application>Microsoft Office Word</Application>
  <DocSecurity>0</DocSecurity>
  <Lines>190</Lines>
  <Paragraphs>53</Paragraphs>
  <ScaleCrop>false</ScaleCrop>
  <HeadingPairs>
    <vt:vector size="2" baseType="variant">
      <vt:variant>
        <vt:lpstr>Titel</vt:lpstr>
      </vt:variant>
      <vt:variant>
        <vt:i4>1</vt:i4>
      </vt:variant>
    </vt:vector>
  </HeadingPairs>
  <TitlesOfParts>
    <vt:vector size="1" baseType="lpstr">
      <vt:lpstr>Imputation of Incomplete Multilevel Data with mice</vt:lpstr>
    </vt:vector>
  </TitlesOfParts>
  <Company/>
  <LinksUpToDate>false</LinksUpToDate>
  <CharactersWithSpaces>26746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Imputation of Incomplete Multilevel Data with mice</dc:title>
  <dc:subject>Journal of Statistical Software</dc:subject>
  <dc:creator>Hanne Oberman, Johanna Mu~noz Avila, Valentijn de Jong, Gerko Vink, Thomas Debray</dc:creator>
  <cp:keywords>missing data, multilevel, clustering, mice, R</cp:keywords>
  <cp:lastModifiedBy>Jong-3, V.M.T. de (Valentijn)</cp:lastModifiedBy>
  <cp:revision>3</cp:revision>
  <dcterms:created xsi:type="dcterms:W3CDTF">2022-02-11T19:07:00Z</dcterms:created>
  <dcterms:modified xsi:type="dcterms:W3CDTF">2022-02-26T16:17:00Z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2022-02-11T00:00:00Z</vt:filetime>
  </property>
  <property fmtid="{D5CDD505-2E9C-101B-9397-08002B2CF9AE}" pid="3" name="Creator">
    <vt:lpwstr>LaTeX with hyperref</vt:lpwstr>
  </property>
  <property fmtid="{D5CDD505-2E9C-101B-9397-08002B2CF9AE}" pid="4" name="LastSaved">
    <vt:filetime>2022-02-11T00:00:00Z</vt:filetime>
  </property>
</Properties>
</file>