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BC5" w:rsidP="005C6BC5" w:rsidRDefault="00794749" w14:paraId="134EE3A0" w14:textId="07411BE2">
      <w:pPr>
        <w:rPr>
          <w:rFonts w:ascii="Verdana" w:hAnsi="Verdana"/>
          <w:b/>
          <w:sz w:val="40"/>
          <w:szCs w:val="40"/>
        </w:rPr>
      </w:pPr>
      <w:r w:rsidRPr="00794749">
        <w:rPr>
          <w:rFonts w:ascii="Verdana" w:hAnsi="Verdana"/>
          <w:b/>
          <w:sz w:val="40"/>
          <w:szCs w:val="40"/>
        </w:rPr>
        <w:t>Imputation of Incomplete Multilevel Data with R</w:t>
      </w:r>
    </w:p>
    <w:p w:rsidR="005C6BC5" w:rsidP="005C6BC5" w:rsidRDefault="005C6BC5" w14:paraId="547F2F04" w14:textId="77777777">
      <w:pPr>
        <w:rPr>
          <w:rFonts w:ascii="Verdana" w:hAnsi="Verdana"/>
          <w:sz w:val="24"/>
          <w:szCs w:val="24"/>
        </w:rPr>
      </w:pPr>
    </w:p>
    <w:p w:rsidRPr="009A4018" w:rsidR="00433700" w:rsidP="005C6BC5" w:rsidRDefault="00D222BA" w14:paraId="2E3B87A4" w14:textId="086D1C45">
      <w:pPr>
        <w:rPr>
          <w:rFonts w:ascii="Verdana" w:hAnsi="Verdana"/>
          <w:sz w:val="24"/>
          <w:szCs w:val="24"/>
          <w:vertAlign w:val="superscript"/>
          <w:lang w:val="nl-NL"/>
        </w:rPr>
      </w:pPr>
      <w:proofErr w:type="spellStart"/>
      <w:r w:rsidRPr="009A4018">
        <w:rPr>
          <w:rFonts w:ascii="Verdana" w:hAnsi="Verdana"/>
          <w:sz w:val="24"/>
          <w:szCs w:val="24"/>
          <w:lang w:val="nl-NL"/>
        </w:rPr>
        <w:t>Oberman</w:t>
      </w:r>
      <w:proofErr w:type="spellEnd"/>
      <w:r w:rsidRPr="009A4018" w:rsidR="005C6BC5">
        <w:rPr>
          <w:rFonts w:ascii="Verdana" w:hAnsi="Verdana"/>
          <w:sz w:val="24"/>
          <w:szCs w:val="24"/>
          <w:lang w:val="nl-NL"/>
        </w:rPr>
        <w:t xml:space="preserve">, </w:t>
      </w:r>
      <w:r w:rsidRPr="009A4018">
        <w:rPr>
          <w:rFonts w:ascii="Verdana" w:hAnsi="Verdana"/>
          <w:sz w:val="24"/>
          <w:szCs w:val="24"/>
          <w:lang w:val="nl-NL"/>
        </w:rPr>
        <w:t>H</w:t>
      </w:r>
      <w:r w:rsidR="00D56E26">
        <w:rPr>
          <w:rFonts w:ascii="Verdana" w:hAnsi="Verdana"/>
          <w:sz w:val="24"/>
          <w:szCs w:val="24"/>
          <w:lang w:val="nl-NL"/>
        </w:rPr>
        <w:t>.</w:t>
      </w:r>
      <w:r w:rsidRPr="009A4018">
        <w:rPr>
          <w:rFonts w:ascii="Verdana" w:hAnsi="Verdana"/>
          <w:sz w:val="24"/>
          <w:szCs w:val="24"/>
          <w:lang w:val="nl-NL"/>
        </w:rPr>
        <w:t>I</w:t>
      </w:r>
      <w:r w:rsidRPr="009A4018" w:rsidR="005C6BC5">
        <w:rPr>
          <w:rFonts w:ascii="Verdana" w:hAnsi="Verdana"/>
          <w:sz w:val="24"/>
          <w:szCs w:val="24"/>
          <w:lang w:val="nl-NL"/>
        </w:rPr>
        <w:t>.</w:t>
      </w:r>
      <w:r w:rsidRPr="009A4018" w:rsidR="005C6BC5">
        <w:rPr>
          <w:rFonts w:ascii="Verdana" w:hAnsi="Verdana"/>
          <w:sz w:val="24"/>
          <w:szCs w:val="24"/>
          <w:vertAlign w:val="superscript"/>
          <w:lang w:val="nl-NL"/>
        </w:rPr>
        <w:t>1*</w:t>
      </w:r>
      <w:r w:rsidRPr="009A4018" w:rsidR="005C6BC5">
        <w:rPr>
          <w:rFonts w:ascii="Verdana" w:hAnsi="Verdana"/>
          <w:sz w:val="24"/>
          <w:szCs w:val="24"/>
          <w:lang w:val="nl-NL"/>
        </w:rPr>
        <w:t xml:space="preserve">, </w:t>
      </w:r>
      <w:proofErr w:type="spellStart"/>
      <w:r w:rsidRPr="00734654" w:rsidR="00734654">
        <w:rPr>
          <w:rFonts w:ascii="Verdana" w:hAnsi="Verdana"/>
          <w:sz w:val="24"/>
          <w:szCs w:val="24"/>
          <w:lang w:val="nl-NL"/>
        </w:rPr>
        <w:t>Muñoz</w:t>
      </w:r>
      <w:proofErr w:type="spellEnd"/>
      <w:r w:rsidRPr="009A4018" w:rsidR="00734654">
        <w:rPr>
          <w:rFonts w:ascii="Verdana" w:hAnsi="Verdana"/>
          <w:sz w:val="24"/>
          <w:szCs w:val="24"/>
          <w:lang w:val="nl-NL"/>
        </w:rPr>
        <w:t>,</w:t>
      </w:r>
      <w:r w:rsidR="00734654">
        <w:rPr>
          <w:rFonts w:ascii="Verdana" w:hAnsi="Verdana"/>
          <w:sz w:val="24"/>
          <w:szCs w:val="24"/>
          <w:lang w:val="nl-NL"/>
        </w:rPr>
        <w:t xml:space="preserve"> </w:t>
      </w:r>
      <w:r w:rsidRPr="009A4018" w:rsidR="00734654">
        <w:rPr>
          <w:rFonts w:ascii="Verdana" w:hAnsi="Verdana"/>
          <w:sz w:val="24"/>
          <w:szCs w:val="24"/>
          <w:lang w:val="nl-NL"/>
        </w:rPr>
        <w:t>J.</w:t>
      </w:r>
      <w:r w:rsidRPr="009A4018" w:rsidR="00734654">
        <w:rPr>
          <w:rFonts w:ascii="Verdana" w:hAnsi="Verdana"/>
          <w:sz w:val="24"/>
          <w:szCs w:val="24"/>
          <w:vertAlign w:val="superscript"/>
          <w:lang w:val="nl-NL"/>
        </w:rPr>
        <w:t>2</w:t>
      </w:r>
      <w:r w:rsidR="00734654">
        <w:rPr>
          <w:rFonts w:ascii="Verdana" w:hAnsi="Verdana"/>
          <w:sz w:val="24"/>
          <w:szCs w:val="24"/>
          <w:lang w:val="nl-NL"/>
        </w:rPr>
        <w:t>,</w:t>
      </w:r>
      <w:r w:rsidRPr="00DB63C1" w:rsidR="00DB63C1">
        <w:rPr>
          <w:rFonts w:ascii="Verdana" w:hAnsi="Verdana"/>
          <w:sz w:val="24"/>
          <w:szCs w:val="24"/>
          <w:lang w:val="nl-NL"/>
        </w:rPr>
        <w:t xml:space="preserve"> Vink</w:t>
      </w:r>
      <w:r w:rsidR="00DB63C1">
        <w:rPr>
          <w:rFonts w:ascii="Verdana" w:hAnsi="Verdana"/>
          <w:sz w:val="24"/>
          <w:szCs w:val="24"/>
          <w:lang w:val="nl-NL"/>
        </w:rPr>
        <w:t xml:space="preserve"> G</w:t>
      </w:r>
      <w:r w:rsidRPr="009A4018" w:rsidR="00DB63C1">
        <w:rPr>
          <w:rFonts w:ascii="Verdana" w:hAnsi="Verdana"/>
          <w:sz w:val="24"/>
          <w:szCs w:val="24"/>
          <w:lang w:val="nl-NL"/>
        </w:rPr>
        <w:t>.</w:t>
      </w:r>
      <w:r w:rsidRPr="009A4018" w:rsidR="00DB63C1">
        <w:rPr>
          <w:rFonts w:ascii="Verdana" w:hAnsi="Verdana"/>
          <w:sz w:val="24"/>
          <w:szCs w:val="24"/>
          <w:vertAlign w:val="superscript"/>
          <w:lang w:val="nl-NL"/>
        </w:rPr>
        <w:t>1</w:t>
      </w:r>
      <w:r w:rsidR="00DB63C1">
        <w:rPr>
          <w:rFonts w:ascii="Verdana" w:hAnsi="Verdana"/>
          <w:sz w:val="24"/>
          <w:szCs w:val="24"/>
          <w:lang w:val="nl-NL"/>
        </w:rPr>
        <w:t xml:space="preserve">, </w:t>
      </w:r>
      <w:proofErr w:type="spellStart"/>
      <w:r w:rsidR="00DB63C1">
        <w:rPr>
          <w:rFonts w:ascii="Verdana" w:hAnsi="Verdana"/>
          <w:sz w:val="24"/>
          <w:szCs w:val="24"/>
          <w:lang w:val="nl-NL"/>
        </w:rPr>
        <w:t>D</w:t>
      </w:r>
      <w:r w:rsidR="000752F6">
        <w:rPr>
          <w:rFonts w:ascii="Verdana" w:hAnsi="Verdana"/>
          <w:sz w:val="24"/>
          <w:szCs w:val="24"/>
          <w:lang w:val="nl-NL"/>
        </w:rPr>
        <w:t>ebray</w:t>
      </w:r>
      <w:proofErr w:type="spellEnd"/>
      <w:r w:rsidR="000752F6">
        <w:rPr>
          <w:rFonts w:ascii="Verdana" w:hAnsi="Verdana"/>
          <w:sz w:val="24"/>
          <w:szCs w:val="24"/>
          <w:lang w:val="nl-NL"/>
        </w:rPr>
        <w:t xml:space="preserve"> T.P.A</w:t>
      </w:r>
      <w:r w:rsidRPr="009A4018" w:rsidR="000752F6">
        <w:rPr>
          <w:rFonts w:ascii="Verdana" w:hAnsi="Verdana"/>
          <w:sz w:val="24"/>
          <w:szCs w:val="24"/>
          <w:lang w:val="nl-NL"/>
        </w:rPr>
        <w:t>.</w:t>
      </w:r>
      <w:r w:rsidRPr="009A4018" w:rsidR="000752F6">
        <w:rPr>
          <w:rFonts w:ascii="Verdana" w:hAnsi="Verdana"/>
          <w:sz w:val="24"/>
          <w:szCs w:val="24"/>
          <w:vertAlign w:val="superscript"/>
          <w:lang w:val="nl-NL"/>
        </w:rPr>
        <w:t>2</w:t>
      </w:r>
      <w:r w:rsidR="000752F6">
        <w:rPr>
          <w:rFonts w:ascii="Verdana" w:hAnsi="Verdana"/>
          <w:sz w:val="24"/>
          <w:szCs w:val="24"/>
          <w:lang w:val="nl-NL"/>
        </w:rPr>
        <w:t>,</w:t>
      </w:r>
      <w:r w:rsidR="00734654">
        <w:rPr>
          <w:rFonts w:ascii="Verdana" w:hAnsi="Verdana"/>
          <w:sz w:val="24"/>
          <w:szCs w:val="24"/>
          <w:lang w:val="nl-NL"/>
        </w:rPr>
        <w:t xml:space="preserve"> d</w:t>
      </w:r>
      <w:r w:rsidRPr="009A4018" w:rsidR="009A4018">
        <w:rPr>
          <w:rFonts w:ascii="Verdana" w:hAnsi="Verdana"/>
          <w:sz w:val="24"/>
          <w:szCs w:val="24"/>
          <w:lang w:val="nl-NL"/>
        </w:rPr>
        <w:t>e Jong</w:t>
      </w:r>
      <w:r w:rsidRPr="009A4018" w:rsidR="005C6BC5">
        <w:rPr>
          <w:rFonts w:ascii="Verdana" w:hAnsi="Verdana"/>
          <w:sz w:val="24"/>
          <w:szCs w:val="24"/>
          <w:lang w:val="nl-NL"/>
        </w:rPr>
        <w:t xml:space="preserve">, </w:t>
      </w:r>
      <w:r w:rsidR="009A4018">
        <w:rPr>
          <w:rFonts w:ascii="Verdana" w:hAnsi="Verdana"/>
          <w:sz w:val="24"/>
          <w:szCs w:val="24"/>
          <w:lang w:val="nl-NL"/>
        </w:rPr>
        <w:t>V</w:t>
      </w:r>
      <w:r w:rsidR="00D56E26">
        <w:rPr>
          <w:rFonts w:ascii="Verdana" w:hAnsi="Verdana"/>
          <w:sz w:val="24"/>
          <w:szCs w:val="24"/>
          <w:lang w:val="nl-NL"/>
        </w:rPr>
        <w:t>.</w:t>
      </w:r>
      <w:r w:rsidR="009A4018">
        <w:rPr>
          <w:rFonts w:ascii="Verdana" w:hAnsi="Verdana"/>
          <w:sz w:val="24"/>
          <w:szCs w:val="24"/>
          <w:lang w:val="nl-NL"/>
        </w:rPr>
        <w:t>M</w:t>
      </w:r>
      <w:r w:rsidR="00D56E26">
        <w:rPr>
          <w:rFonts w:ascii="Verdana" w:hAnsi="Verdana"/>
          <w:sz w:val="24"/>
          <w:szCs w:val="24"/>
          <w:lang w:val="nl-NL"/>
        </w:rPr>
        <w:t>.</w:t>
      </w:r>
      <w:r w:rsidR="009A4018">
        <w:rPr>
          <w:rFonts w:ascii="Verdana" w:hAnsi="Verdana"/>
          <w:sz w:val="24"/>
          <w:szCs w:val="24"/>
          <w:lang w:val="nl-NL"/>
        </w:rPr>
        <w:t>T</w:t>
      </w:r>
      <w:r w:rsidRPr="009A4018" w:rsidR="005C6BC5">
        <w:rPr>
          <w:rFonts w:ascii="Verdana" w:hAnsi="Verdana"/>
          <w:sz w:val="24"/>
          <w:szCs w:val="24"/>
          <w:lang w:val="nl-NL"/>
        </w:rPr>
        <w:t>.</w:t>
      </w:r>
      <w:r w:rsidRPr="009A4018" w:rsidR="005C6BC5">
        <w:rPr>
          <w:rFonts w:ascii="Verdana" w:hAnsi="Verdana"/>
          <w:sz w:val="24"/>
          <w:szCs w:val="24"/>
          <w:vertAlign w:val="superscript"/>
          <w:lang w:val="nl-NL"/>
        </w:rPr>
        <w:t>2,3</w:t>
      </w:r>
    </w:p>
    <w:p w:rsidRPr="009A4018" w:rsidR="005C6BC5" w:rsidP="005C6BC5" w:rsidRDefault="005C6BC5" w14:paraId="3CCF7A97" w14:textId="77777777">
      <w:pPr>
        <w:rPr>
          <w:rFonts w:ascii="Verdana" w:hAnsi="Verdana"/>
          <w:sz w:val="24"/>
          <w:szCs w:val="24"/>
          <w:lang w:val="nl-NL"/>
        </w:rPr>
      </w:pPr>
    </w:p>
    <w:p w:rsidRPr="005C6BC5" w:rsidR="005C6BC5" w:rsidP="005C6BC5" w:rsidRDefault="005C6BC5" w14:paraId="7E9ECECA" w14:textId="47C08A6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vertAlign w:val="superscript"/>
        </w:rPr>
        <w:t xml:space="preserve">1 </w:t>
      </w:r>
      <w:r w:rsidR="00560730">
        <w:rPr>
          <w:rFonts w:ascii="Verdana" w:hAnsi="Verdana"/>
          <w:sz w:val="24"/>
          <w:szCs w:val="24"/>
        </w:rPr>
        <w:t>Methodology &amp; Statistics, U</w:t>
      </w:r>
      <w:r w:rsidR="00D222BA">
        <w:rPr>
          <w:rFonts w:ascii="Verdana" w:hAnsi="Verdana"/>
          <w:sz w:val="24"/>
          <w:szCs w:val="24"/>
        </w:rPr>
        <w:t>trecht University</w:t>
      </w:r>
      <w:r>
        <w:rPr>
          <w:rFonts w:ascii="Verdana" w:hAnsi="Verdana"/>
          <w:sz w:val="24"/>
          <w:szCs w:val="24"/>
        </w:rPr>
        <w:t xml:space="preserve">, </w:t>
      </w:r>
      <w:r w:rsidR="00D222BA">
        <w:rPr>
          <w:rFonts w:ascii="Verdana" w:hAnsi="Verdana"/>
          <w:sz w:val="24"/>
          <w:szCs w:val="24"/>
        </w:rPr>
        <w:t>The Netherlands</w:t>
      </w:r>
    </w:p>
    <w:p w:rsidRPr="005C6BC5" w:rsidR="005C6BC5" w:rsidP="005C6BC5" w:rsidRDefault="005C6BC5" w14:paraId="2D7016B7" w14:textId="62F69C7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vertAlign w:val="superscript"/>
        </w:rPr>
        <w:t xml:space="preserve">2 </w:t>
      </w:r>
      <w:r w:rsidRPr="00D222BA" w:rsidR="00D222BA">
        <w:rPr>
          <w:rFonts w:ascii="Verdana" w:hAnsi="Verdana"/>
          <w:sz w:val="24"/>
          <w:szCs w:val="24"/>
        </w:rPr>
        <w:t>Julius Center for Health Sciences and Primary Care</w:t>
      </w:r>
      <w:r w:rsidR="00D222BA">
        <w:rPr>
          <w:rFonts w:ascii="Verdana" w:hAnsi="Verdana"/>
          <w:sz w:val="24"/>
          <w:szCs w:val="24"/>
        </w:rPr>
        <w:t xml:space="preserve">, </w:t>
      </w:r>
      <w:r w:rsidRPr="00D222BA" w:rsidR="00D222BA">
        <w:rPr>
          <w:rFonts w:ascii="Verdana" w:hAnsi="Verdana"/>
          <w:sz w:val="24"/>
          <w:szCs w:val="24"/>
        </w:rPr>
        <w:t>University Medical Center Utrecht</w:t>
      </w:r>
      <w:r w:rsidR="00D222BA">
        <w:rPr>
          <w:rFonts w:ascii="Verdana" w:hAnsi="Verdana"/>
          <w:sz w:val="24"/>
          <w:szCs w:val="24"/>
        </w:rPr>
        <w:t>,</w:t>
      </w:r>
      <w:r w:rsidRPr="00D222BA" w:rsidR="00D222BA">
        <w:rPr>
          <w:rFonts w:ascii="Verdana" w:hAnsi="Verdana"/>
          <w:sz w:val="24"/>
          <w:szCs w:val="24"/>
        </w:rPr>
        <w:t xml:space="preserve"> </w:t>
      </w:r>
      <w:r w:rsidR="00D222BA">
        <w:rPr>
          <w:rFonts w:ascii="Verdana" w:hAnsi="Verdana"/>
          <w:sz w:val="24"/>
          <w:szCs w:val="24"/>
        </w:rPr>
        <w:t>The Netherlands</w:t>
      </w:r>
    </w:p>
    <w:p w:rsidR="005C6BC5" w:rsidP="005C6BC5" w:rsidRDefault="005C6BC5" w14:paraId="402443B8" w14:textId="5801C8E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vertAlign w:val="superscript"/>
        </w:rPr>
        <w:t xml:space="preserve">3 </w:t>
      </w:r>
      <w:r w:rsidRPr="00560730" w:rsidR="00560730">
        <w:rPr>
          <w:rFonts w:ascii="Verdana" w:hAnsi="Verdana"/>
          <w:sz w:val="24"/>
          <w:szCs w:val="24"/>
        </w:rPr>
        <w:t>Data Analytics and Methods Task Force,</w:t>
      </w:r>
      <w:r w:rsidR="00560730">
        <w:rPr>
          <w:rFonts w:ascii="Verdana" w:hAnsi="Verdana"/>
          <w:sz w:val="24"/>
          <w:szCs w:val="24"/>
        </w:rPr>
        <w:t xml:space="preserve"> </w:t>
      </w:r>
      <w:r w:rsidRPr="00560730" w:rsidR="00560730">
        <w:rPr>
          <w:rFonts w:ascii="Verdana" w:hAnsi="Verdana"/>
          <w:sz w:val="24"/>
          <w:szCs w:val="24"/>
        </w:rPr>
        <w:t>European Medicine Agency</w:t>
      </w:r>
      <w:r w:rsidR="00560730">
        <w:rPr>
          <w:rFonts w:ascii="Verdana" w:hAnsi="Verdana"/>
          <w:sz w:val="24"/>
          <w:szCs w:val="24"/>
        </w:rPr>
        <w:t>, The Netherlands</w:t>
      </w:r>
    </w:p>
    <w:p w:rsidR="005C6BC5" w:rsidP="005C6BC5" w:rsidRDefault="005C6BC5" w14:paraId="4A46D07F" w14:textId="32BC39F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* Presenting author</w:t>
      </w:r>
      <w:r w:rsidR="00D222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(</w:t>
      </w:r>
      <w:r w:rsidR="00D222BA">
        <w:rPr>
          <w:rFonts w:ascii="Verdana" w:hAnsi="Verdana"/>
          <w:sz w:val="24"/>
          <w:szCs w:val="24"/>
        </w:rPr>
        <w:t xml:space="preserve">PhD candidate, </w:t>
      </w:r>
      <w:r>
        <w:rPr>
          <w:rFonts w:ascii="Verdana" w:hAnsi="Verdana"/>
          <w:sz w:val="24"/>
          <w:szCs w:val="24"/>
        </w:rPr>
        <w:t>supervisor</w:t>
      </w:r>
      <w:r w:rsidR="00D222BA">
        <w:rPr>
          <w:rFonts w:ascii="Verdana" w:hAnsi="Verdana"/>
          <w:sz w:val="24"/>
          <w:szCs w:val="24"/>
        </w:rPr>
        <w:t>s: Gerko Vink en Ste</w:t>
      </w:r>
      <w:r w:rsidRPr="00D222BA" w:rsidR="00D222BA">
        <w:rPr>
          <w:rFonts w:ascii="Verdana" w:hAnsi="Verdana"/>
          <w:sz w:val="24"/>
          <w:szCs w:val="24"/>
        </w:rPr>
        <w:t>f</w:t>
      </w:r>
      <w:r w:rsidR="00D222BA">
        <w:rPr>
          <w:rFonts w:ascii="Verdana" w:hAnsi="Verdana"/>
          <w:sz w:val="24"/>
          <w:szCs w:val="24"/>
        </w:rPr>
        <w:t xml:space="preserve"> van Buuren</w:t>
      </w:r>
      <w:r>
        <w:rPr>
          <w:rFonts w:ascii="Verdana" w:hAnsi="Verdana"/>
          <w:sz w:val="24"/>
          <w:szCs w:val="24"/>
        </w:rPr>
        <w:t>)</w:t>
      </w:r>
    </w:p>
    <w:p w:rsidR="005B7045" w:rsidP="00B33329" w:rsidRDefault="005B7045" w14:paraId="26269875" w14:textId="77777777">
      <w:pPr>
        <w:rPr>
          <w:rFonts w:ascii="Verdana" w:hAnsi="Verdana"/>
          <w:b/>
          <w:sz w:val="24"/>
          <w:szCs w:val="24"/>
        </w:rPr>
      </w:pPr>
    </w:p>
    <w:p w:rsidR="00B33329" w:rsidP="00B33329" w:rsidRDefault="00B33329" w14:paraId="19B96C22" w14:textId="3AFA0F3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Suggested talk duration (15-60 minutes)</w:t>
      </w:r>
    </w:p>
    <w:p w:rsidRPr="005B7045" w:rsidR="005B7045" w:rsidP="499EBE8D" w:rsidRDefault="005B7045" w14:paraId="3507A912" w14:textId="7593444A">
      <w:pPr>
        <w:rPr>
          <w:rFonts w:ascii="Verdana" w:hAnsi="Verdana"/>
          <w:sz w:val="24"/>
          <w:szCs w:val="24"/>
        </w:rPr>
      </w:pPr>
      <w:r w:rsidRPr="499EBE8D" w:rsidR="005B7045">
        <w:rPr>
          <w:rFonts w:ascii="Verdana" w:hAnsi="Verdana"/>
          <w:sz w:val="24"/>
          <w:szCs w:val="24"/>
        </w:rPr>
        <w:t>Depending on the con</w:t>
      </w:r>
      <w:r w:rsidRPr="499EBE8D" w:rsidR="005B7045">
        <w:rPr>
          <w:rFonts w:ascii="Verdana" w:hAnsi="Verdana"/>
          <w:sz w:val="24"/>
          <w:szCs w:val="24"/>
        </w:rPr>
        <w:t>f</w:t>
      </w:r>
      <w:r w:rsidRPr="499EBE8D" w:rsidR="005B7045">
        <w:rPr>
          <w:rFonts w:ascii="Verdana" w:hAnsi="Verdana"/>
          <w:sz w:val="24"/>
          <w:szCs w:val="24"/>
        </w:rPr>
        <w:t xml:space="preserve">erence organization, our proposal would be </w:t>
      </w:r>
      <w:r w:rsidRPr="499EBE8D" w:rsidR="435BB13D">
        <w:rPr>
          <w:rFonts w:ascii="Verdana" w:hAnsi="Verdana"/>
          <w:sz w:val="24"/>
          <w:szCs w:val="24"/>
        </w:rPr>
        <w:t>suitable</w:t>
      </w:r>
      <w:r w:rsidRPr="499EBE8D" w:rsidR="005B7045">
        <w:rPr>
          <w:rFonts w:ascii="Verdana" w:hAnsi="Verdana"/>
          <w:sz w:val="24"/>
          <w:szCs w:val="24"/>
        </w:rPr>
        <w:t xml:space="preserve"> either </w:t>
      </w:r>
      <w:r w:rsidRPr="499EBE8D" w:rsidR="005B7045">
        <w:rPr>
          <w:rFonts w:ascii="Verdana" w:hAnsi="Verdana"/>
          <w:sz w:val="24"/>
          <w:szCs w:val="24"/>
        </w:rPr>
        <w:t>f</w:t>
      </w:r>
      <w:r w:rsidRPr="499EBE8D" w:rsidR="005B7045">
        <w:rPr>
          <w:rFonts w:ascii="Verdana" w:hAnsi="Verdana"/>
          <w:sz w:val="24"/>
          <w:szCs w:val="24"/>
        </w:rPr>
        <w:t xml:space="preserve">or </w:t>
      </w:r>
      <w:r w:rsidRPr="499EBE8D" w:rsidR="005B7045">
        <w:rPr>
          <w:rFonts w:ascii="Verdana" w:hAnsi="Verdana"/>
          <w:sz w:val="24"/>
          <w:szCs w:val="24"/>
        </w:rPr>
        <w:t xml:space="preserve">a short paper presentation </w:t>
      </w:r>
      <w:r w:rsidRPr="499EBE8D" w:rsidR="005B7045">
        <w:rPr>
          <w:rFonts w:ascii="Verdana" w:hAnsi="Verdana"/>
          <w:sz w:val="24"/>
          <w:szCs w:val="24"/>
        </w:rPr>
        <w:t>(15 minutes)</w:t>
      </w:r>
      <w:r w:rsidRPr="499EBE8D" w:rsidR="005B7045">
        <w:rPr>
          <w:rFonts w:ascii="Verdana" w:hAnsi="Verdana"/>
          <w:sz w:val="24"/>
          <w:szCs w:val="24"/>
        </w:rPr>
        <w:t xml:space="preserve">, or a longer interactive tutorial session </w:t>
      </w:r>
      <w:r w:rsidRPr="499EBE8D" w:rsidR="005B7045">
        <w:rPr>
          <w:rFonts w:ascii="Verdana" w:hAnsi="Verdana"/>
          <w:sz w:val="24"/>
          <w:szCs w:val="24"/>
        </w:rPr>
        <w:t>(45-60 minutes)</w:t>
      </w:r>
      <w:r w:rsidRPr="499EBE8D" w:rsidR="005B7045">
        <w:rPr>
          <w:rFonts w:ascii="Verdana" w:hAnsi="Verdana"/>
          <w:sz w:val="24"/>
          <w:szCs w:val="24"/>
        </w:rPr>
        <w:t>.</w:t>
      </w:r>
    </w:p>
    <w:p w:rsidR="005C6BC5" w:rsidP="005C6BC5" w:rsidRDefault="005C6BC5" w14:paraId="79761F94" w14:textId="77777777">
      <w:pPr>
        <w:rPr>
          <w:rFonts w:ascii="Verdana" w:hAnsi="Verdana"/>
          <w:sz w:val="24"/>
          <w:szCs w:val="24"/>
        </w:rPr>
      </w:pPr>
    </w:p>
    <w:p w:rsidR="005C6BC5" w:rsidP="005C6BC5" w:rsidRDefault="005C6BC5" w14:paraId="43A658B1" w14:textId="77777777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Summary (max. 500 words)</w:t>
      </w:r>
    </w:p>
    <w:p w:rsidR="000752F6" w:rsidP="00D7535F" w:rsidRDefault="007030AC" w14:paraId="1CA96186" w14:textId="698A3914" w14:noSpellErr="1">
      <w:pPr>
        <w:rPr>
          <w:rFonts w:ascii="Verdana" w:hAnsi="Verdana"/>
          <w:sz w:val="24"/>
          <w:szCs w:val="24"/>
        </w:rPr>
      </w:pPr>
      <w:r w:rsidRPr="499EBE8D" w:rsidR="007030AC">
        <w:rPr>
          <w:rFonts w:ascii="Verdana" w:hAnsi="Verdana"/>
          <w:sz w:val="24"/>
          <w:szCs w:val="24"/>
        </w:rPr>
        <w:t>Incomplete</w:t>
      </w:r>
      <w:r w:rsidRPr="499EBE8D" w:rsidR="00C13029">
        <w:rPr>
          <w:rFonts w:ascii="Verdana" w:hAnsi="Verdana"/>
          <w:sz w:val="24"/>
          <w:szCs w:val="24"/>
        </w:rPr>
        <w:t xml:space="preserve"> multilevel data require</w:t>
      </w:r>
      <w:r w:rsidRPr="499EBE8D" w:rsidR="000752F6">
        <w:rPr>
          <w:rFonts w:ascii="Verdana" w:hAnsi="Verdana"/>
          <w:sz w:val="24"/>
          <w:szCs w:val="24"/>
        </w:rPr>
        <w:t>s</w:t>
      </w:r>
      <w:r w:rsidRPr="499EBE8D" w:rsidR="00C13029">
        <w:rPr>
          <w:rFonts w:ascii="Verdana" w:hAnsi="Verdana"/>
          <w:sz w:val="24"/>
          <w:szCs w:val="24"/>
        </w:rPr>
        <w:t xml:space="preserve"> care</w:t>
      </w:r>
      <w:r w:rsidRPr="499EBE8D" w:rsidR="00C13029">
        <w:rPr>
          <w:rFonts w:ascii="Verdana" w:hAnsi="Verdana"/>
          <w:sz w:val="24"/>
          <w:szCs w:val="24"/>
        </w:rPr>
        <w:t>f</w:t>
      </w:r>
      <w:r w:rsidRPr="499EBE8D" w:rsidR="00C13029">
        <w:rPr>
          <w:rFonts w:ascii="Verdana" w:hAnsi="Verdana"/>
          <w:sz w:val="24"/>
          <w:szCs w:val="24"/>
        </w:rPr>
        <w:t>ul</w:t>
      </w:r>
      <w:r w:rsidRPr="499EBE8D" w:rsidR="007030AC">
        <w:rPr>
          <w:rFonts w:ascii="Verdana" w:hAnsi="Verdana"/>
          <w:sz w:val="24"/>
          <w:szCs w:val="24"/>
        </w:rPr>
        <w:t xml:space="preserve"> consideration o</w:t>
      </w:r>
      <w:r w:rsidRPr="499EBE8D" w:rsidR="007030AC">
        <w:rPr>
          <w:rFonts w:ascii="Verdana" w:hAnsi="Verdana"/>
          <w:sz w:val="24"/>
          <w:szCs w:val="24"/>
        </w:rPr>
        <w:t>f</w:t>
      </w:r>
      <w:r w:rsidRPr="499EBE8D" w:rsidR="007030AC">
        <w:rPr>
          <w:rFonts w:ascii="Verdana" w:hAnsi="Verdana"/>
          <w:sz w:val="24"/>
          <w:szCs w:val="24"/>
        </w:rPr>
        <w:t xml:space="preserve"> the missing data problem and analysis strategy. </w:t>
      </w:r>
      <w:r w:rsidRPr="499EBE8D" w:rsidR="00D7535F">
        <w:rPr>
          <w:rFonts w:ascii="Verdana" w:hAnsi="Verdana"/>
          <w:sz w:val="24"/>
          <w:szCs w:val="24"/>
        </w:rPr>
        <w:t xml:space="preserve">In this tutorial, we </w:t>
      </w:r>
      <w:r w:rsidRPr="499EBE8D" w:rsidR="00D7535F">
        <w:rPr>
          <w:rFonts w:ascii="Verdana" w:hAnsi="Verdana"/>
          <w:sz w:val="24"/>
          <w:szCs w:val="24"/>
        </w:rPr>
        <w:t>f</w:t>
      </w:r>
      <w:r w:rsidRPr="499EBE8D" w:rsidR="00D7535F">
        <w:rPr>
          <w:rFonts w:ascii="Verdana" w:hAnsi="Verdana"/>
          <w:sz w:val="24"/>
          <w:szCs w:val="24"/>
        </w:rPr>
        <w:t xml:space="preserve">ocus on a popular strategy </w:t>
      </w:r>
      <w:r w:rsidRPr="499EBE8D" w:rsidR="000752F6">
        <w:rPr>
          <w:rFonts w:ascii="Verdana" w:hAnsi="Verdana"/>
          <w:sz w:val="24"/>
          <w:szCs w:val="24"/>
        </w:rPr>
        <w:t>for</w:t>
      </w:r>
      <w:r w:rsidRPr="499EBE8D" w:rsidR="00D7535F">
        <w:rPr>
          <w:rFonts w:ascii="Verdana" w:hAnsi="Verdana"/>
          <w:sz w:val="24"/>
          <w:szCs w:val="24"/>
        </w:rPr>
        <w:t xml:space="preserve"> accommodat</w:t>
      </w:r>
      <w:r w:rsidRPr="499EBE8D" w:rsidR="000752F6">
        <w:rPr>
          <w:rFonts w:ascii="Verdana" w:hAnsi="Verdana"/>
          <w:sz w:val="24"/>
          <w:szCs w:val="24"/>
        </w:rPr>
        <w:t>ing</w:t>
      </w:r>
      <w:r w:rsidRPr="499EBE8D" w:rsidR="00D7535F">
        <w:rPr>
          <w:rFonts w:ascii="Verdana" w:hAnsi="Verdana"/>
          <w:sz w:val="24"/>
          <w:szCs w:val="24"/>
        </w:rPr>
        <w:t xml:space="preserve"> missingness in multilevel data:</w:t>
      </w:r>
      <w:r w:rsidRPr="499EBE8D" w:rsidR="00E1281D">
        <w:rPr>
          <w:rFonts w:ascii="Verdana" w:hAnsi="Verdana"/>
          <w:sz w:val="24"/>
          <w:szCs w:val="24"/>
        </w:rPr>
        <w:t xml:space="preserve"> </w:t>
      </w:r>
      <w:r w:rsidRPr="499EBE8D" w:rsidR="00C13029">
        <w:rPr>
          <w:rFonts w:ascii="Verdana" w:hAnsi="Verdana"/>
          <w:sz w:val="24"/>
          <w:szCs w:val="24"/>
        </w:rPr>
        <w:t xml:space="preserve">replacing the missing data with </w:t>
      </w:r>
      <w:commentRangeStart w:id="1243774066"/>
      <w:r w:rsidRPr="499EBE8D" w:rsidR="00C13029">
        <w:rPr>
          <w:rFonts w:ascii="Verdana" w:hAnsi="Verdana"/>
          <w:sz w:val="24"/>
          <w:szCs w:val="24"/>
        </w:rPr>
        <w:t>one or more</w:t>
      </w:r>
      <w:commentRangeEnd w:id="1243774066"/>
      <w:r>
        <w:rPr>
          <w:rStyle w:val="CommentReference"/>
        </w:rPr>
        <w:commentReference w:id="1243774066"/>
      </w:r>
      <w:r w:rsidRPr="499EBE8D" w:rsidR="00C13029">
        <w:rPr>
          <w:rFonts w:ascii="Verdana" w:hAnsi="Verdana"/>
          <w:sz w:val="24"/>
          <w:szCs w:val="24"/>
        </w:rPr>
        <w:t xml:space="preserve"> plausible values</w:t>
      </w:r>
      <w:r w:rsidRPr="499EBE8D" w:rsidR="00D7535F">
        <w:rPr>
          <w:rFonts w:ascii="Verdana" w:hAnsi="Verdana"/>
          <w:sz w:val="24"/>
          <w:szCs w:val="24"/>
        </w:rPr>
        <w:t xml:space="preserve">, </w:t>
      </w:r>
      <w:r w:rsidRPr="499EBE8D" w:rsidR="000752F6">
        <w:rPr>
          <w:rFonts w:ascii="Verdana" w:hAnsi="Verdana"/>
          <w:sz w:val="24"/>
          <w:szCs w:val="24"/>
        </w:rPr>
        <w:t>i.e.,</w:t>
      </w:r>
      <w:r w:rsidRPr="499EBE8D" w:rsidR="00D7535F">
        <w:rPr>
          <w:rFonts w:ascii="Verdana" w:hAnsi="Verdana"/>
          <w:sz w:val="24"/>
          <w:szCs w:val="24"/>
        </w:rPr>
        <w:t xml:space="preserve"> </w:t>
      </w:r>
      <w:r w:rsidRPr="499EBE8D" w:rsidR="00D7535F">
        <w:rPr>
          <w:rFonts w:ascii="Verdana" w:hAnsi="Verdana"/>
          <w:sz w:val="24"/>
          <w:szCs w:val="24"/>
        </w:rPr>
        <w:t>imputation</w:t>
      </w:r>
      <w:r w:rsidRPr="499EBE8D" w:rsidR="00E1281D">
        <w:rPr>
          <w:rFonts w:ascii="Verdana" w:hAnsi="Verdana"/>
          <w:sz w:val="24"/>
          <w:szCs w:val="24"/>
        </w:rPr>
        <w:t>.</w:t>
      </w:r>
      <w:r w:rsidRPr="499EBE8D" w:rsidR="00C13029">
        <w:rPr>
          <w:rFonts w:ascii="Verdana" w:hAnsi="Verdana"/>
          <w:sz w:val="24"/>
          <w:szCs w:val="24"/>
        </w:rPr>
        <w:t xml:space="preserve"> </w:t>
      </w:r>
    </w:p>
    <w:p w:rsidR="00C13029" w:rsidP="00D7535F" w:rsidRDefault="00C13029" w14:paraId="05BD2193" w14:textId="30441A28">
      <w:pPr>
        <w:rPr>
          <w:rFonts w:ascii="Verdana" w:hAnsi="Verdana"/>
          <w:sz w:val="24"/>
          <w:szCs w:val="24"/>
        </w:rPr>
      </w:pPr>
      <w:r w:rsidRPr="00C13029">
        <w:rPr>
          <w:rFonts w:ascii="Verdana" w:hAnsi="Verdana"/>
          <w:sz w:val="24"/>
          <w:szCs w:val="24"/>
        </w:rPr>
        <w:t>Imputation separates the</w:t>
      </w:r>
      <w:r w:rsidR="00B95794">
        <w:rPr>
          <w:rFonts w:ascii="Verdana" w:hAnsi="Verdana"/>
          <w:sz w:val="24"/>
          <w:szCs w:val="24"/>
        </w:rPr>
        <w:t xml:space="preserve"> </w:t>
      </w:r>
      <w:r w:rsidRPr="00C13029">
        <w:rPr>
          <w:rFonts w:ascii="Verdana" w:hAnsi="Verdana"/>
          <w:sz w:val="24"/>
          <w:szCs w:val="24"/>
        </w:rPr>
        <w:t xml:space="preserve">missing data problem from the </w:t>
      </w:r>
      <w:r w:rsidR="000752F6">
        <w:rPr>
          <w:rFonts w:ascii="Verdana" w:hAnsi="Verdana"/>
          <w:sz w:val="24"/>
          <w:szCs w:val="24"/>
        </w:rPr>
        <w:t xml:space="preserve">main </w:t>
      </w:r>
      <w:r w:rsidRPr="00C13029">
        <w:rPr>
          <w:rFonts w:ascii="Verdana" w:hAnsi="Verdana"/>
          <w:sz w:val="24"/>
          <w:szCs w:val="24"/>
        </w:rPr>
        <w:t xml:space="preserve">analysis and the completed data can be analyzed as if it </w:t>
      </w:r>
      <w:r w:rsidR="000752F6">
        <w:rPr>
          <w:rFonts w:ascii="Verdana" w:hAnsi="Verdana"/>
          <w:sz w:val="24"/>
          <w:szCs w:val="24"/>
        </w:rPr>
        <w:t>has been</w:t>
      </w:r>
      <w:r w:rsidR="00B95794">
        <w:rPr>
          <w:rFonts w:ascii="Verdana" w:hAnsi="Verdana"/>
          <w:sz w:val="24"/>
          <w:szCs w:val="24"/>
        </w:rPr>
        <w:t xml:space="preserve"> </w:t>
      </w:r>
      <w:r w:rsidR="000752F6">
        <w:rPr>
          <w:rFonts w:ascii="Verdana" w:hAnsi="Verdana"/>
          <w:sz w:val="24"/>
          <w:szCs w:val="24"/>
        </w:rPr>
        <w:t>fully</w:t>
      </w:r>
      <w:r w:rsidRPr="00C13029">
        <w:rPr>
          <w:rFonts w:ascii="Verdana" w:hAnsi="Verdana"/>
          <w:sz w:val="24"/>
          <w:szCs w:val="24"/>
        </w:rPr>
        <w:t xml:space="preserve"> observed. </w:t>
      </w:r>
    </w:p>
    <w:p w:rsidR="00B95794" w:rsidP="00C13029" w:rsidRDefault="00C13029" w14:paraId="69D56E80" w14:textId="0050A73E">
      <w:pPr>
        <w:rPr>
          <w:rFonts w:ascii="Verdana" w:hAnsi="Verdana"/>
          <w:sz w:val="24"/>
          <w:szCs w:val="24"/>
        </w:rPr>
      </w:pPr>
      <w:r w:rsidRPr="499EBE8D" w:rsidR="00C13029">
        <w:rPr>
          <w:rFonts w:ascii="Verdana" w:hAnsi="Verdana"/>
          <w:sz w:val="24"/>
          <w:szCs w:val="24"/>
        </w:rPr>
        <w:t xml:space="preserve">This tutorial illustrates the imputation of incomplete multilevel data </w:t>
      </w:r>
      <w:r w:rsidRPr="499EBE8D" w:rsidR="00D7535F">
        <w:rPr>
          <w:rFonts w:ascii="Verdana" w:hAnsi="Verdana"/>
          <w:sz w:val="24"/>
          <w:szCs w:val="24"/>
        </w:rPr>
        <w:t xml:space="preserve">with the statistical programming language </w:t>
      </w:r>
      <w:r w:rsidRPr="499EBE8D" w:rsidR="00D7535F">
        <w:rPr>
          <w:rFonts w:ascii="Verdana" w:hAnsi="Verdana"/>
          <w:i w:val="1"/>
          <w:iCs w:val="1"/>
          <w:sz w:val="24"/>
          <w:szCs w:val="24"/>
        </w:rPr>
        <w:t>R</w:t>
      </w:r>
      <w:r w:rsidRPr="499EBE8D" w:rsidR="00C13029">
        <w:rPr>
          <w:rFonts w:ascii="Verdana" w:hAnsi="Verdana"/>
          <w:sz w:val="24"/>
          <w:szCs w:val="24"/>
        </w:rPr>
        <w:t xml:space="preserve">. </w:t>
      </w:r>
      <w:r w:rsidRPr="499EBE8D" w:rsidR="00E1281D">
        <w:rPr>
          <w:rFonts w:ascii="Verdana" w:hAnsi="Verdana"/>
          <w:sz w:val="24"/>
          <w:szCs w:val="24"/>
        </w:rPr>
        <w:t>We aim</w:t>
      </w:r>
      <w:r w:rsidRPr="499EBE8D" w:rsidR="00C13029">
        <w:rPr>
          <w:rFonts w:ascii="Verdana" w:hAnsi="Verdana"/>
          <w:sz w:val="24"/>
          <w:szCs w:val="24"/>
        </w:rPr>
        <w:t xml:space="preserve"> to show how imputation can</w:t>
      </w:r>
      <w:r w:rsidRPr="499EBE8D" w:rsidR="00B95794">
        <w:rPr>
          <w:rFonts w:ascii="Verdana" w:hAnsi="Verdana"/>
          <w:sz w:val="24"/>
          <w:szCs w:val="24"/>
        </w:rPr>
        <w:t xml:space="preserve"> </w:t>
      </w:r>
      <w:r w:rsidRPr="499EBE8D" w:rsidR="00C13029">
        <w:rPr>
          <w:rFonts w:ascii="Verdana" w:hAnsi="Verdana"/>
          <w:sz w:val="24"/>
          <w:szCs w:val="24"/>
        </w:rPr>
        <w:t>yield less biased estimates from incomplete clustered data.</w:t>
      </w:r>
      <w:r w:rsidRPr="499EBE8D" w:rsidR="00D7535F">
        <w:rPr>
          <w:rFonts w:ascii="Verdana" w:hAnsi="Verdana"/>
          <w:sz w:val="24"/>
          <w:szCs w:val="24"/>
        </w:rPr>
        <w:t xml:space="preserve"> </w:t>
      </w:r>
      <w:r w:rsidRPr="499EBE8D" w:rsidR="00B95794">
        <w:rPr>
          <w:rFonts w:ascii="Verdana" w:hAnsi="Verdana"/>
          <w:sz w:val="24"/>
          <w:szCs w:val="24"/>
        </w:rPr>
        <w:t xml:space="preserve">We </w:t>
      </w:r>
      <w:r w:rsidRPr="499EBE8D" w:rsidR="00B95794">
        <w:rPr>
          <w:rFonts w:ascii="Verdana" w:hAnsi="Verdana"/>
          <w:sz w:val="24"/>
          <w:szCs w:val="24"/>
        </w:rPr>
        <w:t>provide</w:t>
      </w:r>
      <w:r w:rsidRPr="499EBE8D" w:rsidR="00B95794">
        <w:rPr>
          <w:rFonts w:ascii="Verdana" w:hAnsi="Verdana"/>
          <w:sz w:val="24"/>
          <w:szCs w:val="24"/>
        </w:rPr>
        <w:t xml:space="preserve"> practical guidelines and code snippets for different missing data situations, including non-ignorable </w:t>
      </w:r>
      <w:r w:rsidRPr="499EBE8D" w:rsidR="00D7535F">
        <w:rPr>
          <w:rFonts w:ascii="Verdana" w:hAnsi="Verdana"/>
          <w:sz w:val="24"/>
          <w:szCs w:val="24"/>
        </w:rPr>
        <w:t xml:space="preserve">missingness </w:t>
      </w:r>
      <w:r w:rsidRPr="499EBE8D" w:rsidR="00B95794">
        <w:rPr>
          <w:rFonts w:ascii="Verdana" w:hAnsi="Verdana"/>
          <w:sz w:val="24"/>
          <w:szCs w:val="24"/>
        </w:rPr>
        <w:t>mechanisms. For brevity, we focus on multilevel imputation</w:t>
      </w:r>
      <w:r w:rsidRPr="499EBE8D" w:rsidR="00B95794">
        <w:rPr>
          <w:rFonts w:ascii="Verdana" w:hAnsi="Verdana"/>
          <w:sz w:val="24"/>
          <w:szCs w:val="24"/>
        </w:rPr>
        <w:t xml:space="preserve"> </w:t>
      </w:r>
      <w:r w:rsidRPr="499EBE8D" w:rsidR="000752F6">
        <w:rPr>
          <w:rFonts w:ascii="Verdana" w:hAnsi="Verdana"/>
          <w:sz w:val="24"/>
          <w:szCs w:val="24"/>
        </w:rPr>
        <w:t xml:space="preserve">using </w:t>
      </w:r>
      <w:r w:rsidRPr="499EBE8D" w:rsidR="00B95794">
        <w:rPr>
          <w:rFonts w:ascii="Verdana" w:hAnsi="Verdana"/>
          <w:sz w:val="24"/>
          <w:szCs w:val="24"/>
        </w:rPr>
        <w:t>chained equations</w:t>
      </w:r>
      <w:r w:rsidRPr="499EBE8D" w:rsidR="00D7535F">
        <w:rPr>
          <w:rFonts w:ascii="Verdana" w:hAnsi="Verdana"/>
          <w:sz w:val="24"/>
          <w:szCs w:val="24"/>
        </w:rPr>
        <w:t xml:space="preserve"> with the </w:t>
      </w:r>
      <w:r w:rsidRPr="499EBE8D" w:rsidR="00D7535F">
        <w:rPr>
          <w:rFonts w:ascii="Verdana" w:hAnsi="Verdana"/>
          <w:i w:val="1"/>
          <w:iCs w:val="1"/>
          <w:sz w:val="24"/>
          <w:szCs w:val="24"/>
        </w:rPr>
        <w:t>R</w:t>
      </w:r>
      <w:r w:rsidRPr="499EBE8D" w:rsidR="00D7535F">
        <w:rPr>
          <w:rFonts w:ascii="Verdana" w:hAnsi="Verdana"/>
          <w:sz w:val="24"/>
          <w:szCs w:val="24"/>
        </w:rPr>
        <w:t xml:space="preserve"> </w:t>
      </w:r>
      <w:r w:rsidRPr="499EBE8D" w:rsidR="00D7535F">
        <w:rPr>
          <w:rFonts w:ascii="Verdana" w:hAnsi="Verdana"/>
          <w:i w:val="1"/>
          <w:iCs w:val="1"/>
          <w:sz w:val="24"/>
          <w:szCs w:val="24"/>
        </w:rPr>
        <w:t>mice</w:t>
      </w:r>
      <w:r w:rsidRPr="499EBE8D" w:rsidR="00D7535F">
        <w:rPr>
          <w:rFonts w:ascii="Verdana" w:hAnsi="Verdana"/>
          <w:sz w:val="24"/>
          <w:szCs w:val="24"/>
        </w:rPr>
        <w:t xml:space="preserve"> </w:t>
      </w:r>
      <w:r w:rsidRPr="499EBE8D" w:rsidR="000752F6">
        <w:rPr>
          <w:rFonts w:ascii="Verdana" w:hAnsi="Verdana"/>
          <w:sz w:val="24"/>
          <w:szCs w:val="24"/>
        </w:rPr>
        <w:t xml:space="preserve">package </w:t>
      </w:r>
      <w:r w:rsidRPr="499EBE8D" w:rsidR="00D7535F">
        <w:rPr>
          <w:rFonts w:ascii="Verdana" w:hAnsi="Verdana"/>
          <w:sz w:val="24"/>
          <w:szCs w:val="24"/>
        </w:rPr>
        <w:t xml:space="preserve">and </w:t>
      </w:r>
      <w:r w:rsidRPr="499EBE8D" w:rsidR="005B7045">
        <w:rPr>
          <w:rFonts w:ascii="Verdana" w:hAnsi="Verdana"/>
          <w:sz w:val="24"/>
          <w:szCs w:val="24"/>
        </w:rPr>
        <w:t xml:space="preserve">its </w:t>
      </w:r>
      <w:r w:rsidRPr="499EBE8D" w:rsidR="00D7535F">
        <w:rPr>
          <w:rFonts w:ascii="Verdana" w:hAnsi="Verdana"/>
          <w:sz w:val="24"/>
          <w:szCs w:val="24"/>
        </w:rPr>
        <w:t>adjacent packages</w:t>
      </w:r>
      <w:commentRangeStart w:id="831210335"/>
      <w:r w:rsidRPr="499EBE8D" w:rsidR="005B7045">
        <w:rPr>
          <w:rFonts w:ascii="Verdana" w:hAnsi="Verdana"/>
          <w:sz w:val="24"/>
          <w:szCs w:val="24"/>
        </w:rPr>
        <w:t>.</w:t>
      </w:r>
      <w:commentRangeEnd w:id="831210335"/>
      <w:r>
        <w:rPr>
          <w:rStyle w:val="CommentReference"/>
        </w:rPr>
        <w:commentReference w:id="831210335"/>
      </w:r>
      <w:r w:rsidRPr="499EBE8D" w:rsidR="005B7045">
        <w:rPr>
          <w:rFonts w:ascii="Verdana" w:hAnsi="Verdana"/>
          <w:sz w:val="24"/>
          <w:szCs w:val="24"/>
        </w:rPr>
        <w:t xml:space="preserve"> </w:t>
      </w:r>
      <w:del w:author="Jong-3, V.M.T. de (Valentijn)" w:date="2023-10-30T08:14:50.871Z" w:id="287724304">
        <w:r w:rsidRPr="499EBE8D" w:rsidDel="005B7045">
          <w:rPr>
            <w:rFonts w:ascii="Verdana" w:hAnsi="Verdana"/>
            <w:sz w:val="24"/>
            <w:szCs w:val="24"/>
          </w:rPr>
          <w:delText>O</w:delText>
        </w:r>
        <w:r w:rsidRPr="499EBE8D" w:rsidDel="00B95794">
          <w:rPr>
            <w:rFonts w:ascii="Verdana" w:hAnsi="Verdana"/>
            <w:sz w:val="24"/>
            <w:szCs w:val="24"/>
          </w:rPr>
          <w:delText xml:space="preserve">ther </w:delText>
        </w:r>
        <w:r w:rsidRPr="499EBE8D" w:rsidDel="005B7045">
          <w:rPr>
            <w:rFonts w:ascii="Verdana" w:hAnsi="Verdana"/>
            <w:sz w:val="24"/>
            <w:szCs w:val="24"/>
          </w:rPr>
          <w:delText>imputation approaches</w:delText>
        </w:r>
        <w:r w:rsidRPr="499EBE8D" w:rsidDel="00B95794">
          <w:rPr>
            <w:rFonts w:ascii="Verdana" w:hAnsi="Verdana"/>
            <w:sz w:val="24"/>
            <w:szCs w:val="24"/>
          </w:rPr>
          <w:delText xml:space="preserve"> </w:delText>
        </w:r>
        <w:r w:rsidRPr="499EBE8D" w:rsidDel="005B7045">
          <w:rPr>
            <w:rFonts w:ascii="Verdana" w:hAnsi="Verdana"/>
            <w:sz w:val="24"/>
            <w:szCs w:val="24"/>
          </w:rPr>
          <w:delText xml:space="preserve">and missing data methods </w:delText>
        </w:r>
        <w:r w:rsidRPr="499EBE8D" w:rsidDel="00B95794">
          <w:rPr>
            <w:rFonts w:ascii="Verdana" w:hAnsi="Verdana"/>
            <w:sz w:val="24"/>
            <w:szCs w:val="24"/>
          </w:rPr>
          <w:delText xml:space="preserve">are </w:delText>
        </w:r>
        <w:r w:rsidRPr="499EBE8D" w:rsidDel="000752F6">
          <w:rPr>
            <w:rFonts w:ascii="Verdana" w:hAnsi="Verdana"/>
            <w:sz w:val="24"/>
            <w:szCs w:val="24"/>
          </w:rPr>
          <w:delText>beyond</w:delText>
        </w:r>
        <w:r w:rsidRPr="499EBE8D" w:rsidDel="00B95794">
          <w:rPr>
            <w:rFonts w:ascii="Verdana" w:hAnsi="Verdana"/>
            <w:sz w:val="24"/>
            <w:szCs w:val="24"/>
          </w:rPr>
          <w:delText xml:space="preserve"> the scope of this tutorial</w:delText>
        </w:r>
        <w:r w:rsidRPr="499EBE8D" w:rsidDel="00B95794">
          <w:rPr>
            <w:rFonts w:ascii="Verdana" w:hAnsi="Verdana"/>
            <w:sz w:val="24"/>
            <w:szCs w:val="24"/>
          </w:rPr>
          <w:delText xml:space="preserve">. </w:delText>
        </w:r>
      </w:del>
    </w:p>
    <w:p w:rsidR="005B7045" w:rsidP="00AE05AE" w:rsidRDefault="005B7045" w14:paraId="796E7BBA" w14:textId="77777777">
      <w:pPr>
        <w:rPr>
          <w:rFonts w:ascii="Verdana" w:hAnsi="Verdana"/>
          <w:b/>
          <w:sz w:val="24"/>
          <w:szCs w:val="24"/>
        </w:rPr>
      </w:pPr>
    </w:p>
    <w:p w:rsidR="00AE05AE" w:rsidP="00AE05AE" w:rsidRDefault="00AE05AE" w14:paraId="7B422F0A" w14:textId="02F12D9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Relevance to conference theme</w:t>
      </w:r>
    </w:p>
    <w:p w:rsidR="00E1281D" w:rsidP="00A67784" w:rsidRDefault="00E1281D" w14:paraId="6AEBDEFC" w14:textId="0E96D861">
      <w:p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Missing data </w:t>
      </w:r>
      <w:r w:rsidR="00DB63C1">
        <w:rPr>
          <w:rFonts w:ascii="Verdana" w:hAnsi="Verdana"/>
          <w:sz w:val="24"/>
          <w:szCs w:val="24"/>
        </w:rPr>
        <w:t>is</w:t>
      </w:r>
      <w:r>
        <w:rPr>
          <w:rFonts w:ascii="Verdana" w:hAnsi="Verdana"/>
          <w:sz w:val="24"/>
          <w:szCs w:val="24"/>
        </w:rPr>
        <w:t xml:space="preserve"> ubiquitous in the human data sciences, such as the social and medical </w:t>
      </w:r>
      <w:r w:rsidR="0009455B">
        <w:rPr>
          <w:rFonts w:ascii="Verdana" w:hAnsi="Verdana"/>
          <w:sz w:val="24"/>
          <w:szCs w:val="24"/>
        </w:rPr>
        <w:t>fields</w:t>
      </w:r>
      <w:r>
        <w:rPr>
          <w:rFonts w:ascii="Verdana" w:hAnsi="Verdana"/>
          <w:sz w:val="24"/>
          <w:szCs w:val="24"/>
        </w:rPr>
        <w:t xml:space="preserve">, where multilevel </w:t>
      </w:r>
      <w:r w:rsidR="00DB63C1">
        <w:rPr>
          <w:rFonts w:ascii="Verdana" w:hAnsi="Verdana"/>
          <w:sz w:val="24"/>
          <w:szCs w:val="24"/>
        </w:rPr>
        <w:t xml:space="preserve">imputation </w:t>
      </w:r>
      <w:r>
        <w:rPr>
          <w:rFonts w:ascii="Verdana" w:hAnsi="Verdana"/>
          <w:sz w:val="24"/>
          <w:szCs w:val="24"/>
        </w:rPr>
        <w:t xml:space="preserve">methods are commonly applied. </w:t>
      </w:r>
      <w:r w:rsidR="00B8713E">
        <w:rPr>
          <w:rFonts w:ascii="Verdana" w:hAnsi="Verdana"/>
          <w:sz w:val="24"/>
          <w:szCs w:val="24"/>
        </w:rPr>
        <w:t xml:space="preserve">Our work showcases how recent developments in imputation methodology can be leveraged by multilevel experts. </w:t>
      </w:r>
    </w:p>
    <w:p w:rsidRPr="00606773" w:rsidR="00AC64A8" w:rsidP="00A67784" w:rsidRDefault="00AC64A8" w14:paraId="35137D68" w14:textId="75D64E2C">
      <w:pPr>
        <w:rPr>
          <w:rFonts w:ascii="Verdana" w:hAnsi="Verdana"/>
          <w:bCs/>
          <w:sz w:val="24"/>
          <w:szCs w:val="24"/>
        </w:rPr>
      </w:pPr>
    </w:p>
    <w:p w:rsidR="00A67784" w:rsidP="00A67784" w:rsidRDefault="00A67784" w14:paraId="47BED27A" w14:textId="77777777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Keywords</w:t>
      </w:r>
      <w:r w:rsidR="00AC64A8">
        <w:rPr>
          <w:rFonts w:ascii="Verdana" w:hAnsi="Verdana"/>
          <w:b/>
          <w:sz w:val="24"/>
          <w:szCs w:val="24"/>
        </w:rPr>
        <w:t xml:space="preserve"> (max. 3</w:t>
      </w:r>
      <w:r>
        <w:rPr>
          <w:rFonts w:ascii="Verdana" w:hAnsi="Verdana"/>
          <w:b/>
          <w:sz w:val="24"/>
          <w:szCs w:val="24"/>
        </w:rPr>
        <w:t>)</w:t>
      </w:r>
    </w:p>
    <w:p w:rsidRPr="005C6BC5" w:rsidR="005C6BC5" w:rsidP="005C6BC5" w:rsidRDefault="00C13029" w14:paraId="7E9D6809" w14:textId="7BA0746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Missing data, imputation, R</w:t>
      </w:r>
      <w:r w:rsidR="00DB63C1">
        <w:rPr>
          <w:rFonts w:ascii="Verdana" w:hAnsi="Verdana"/>
          <w:sz w:val="24"/>
          <w:szCs w:val="24"/>
        </w:rPr>
        <w:t>.</w:t>
      </w:r>
    </w:p>
    <w:p w:rsidR="005C6BC5" w:rsidP="005C6BC5" w:rsidRDefault="005C6BC5" w14:paraId="77AD19AD" w14:textId="77777777">
      <w:pPr>
        <w:rPr>
          <w:rFonts w:ascii="Verdana" w:hAnsi="Verdana"/>
          <w:sz w:val="24"/>
          <w:szCs w:val="24"/>
          <w:vertAlign w:val="superscript"/>
        </w:rPr>
      </w:pPr>
    </w:p>
    <w:p w:rsidRPr="005C6BC5" w:rsidR="005C6BC5" w:rsidP="005C6BC5" w:rsidRDefault="005C6BC5" w14:paraId="46BEFE27" w14:textId="77777777">
      <w:pPr>
        <w:rPr>
          <w:rFonts w:ascii="Verdana" w:hAnsi="Verdana"/>
          <w:sz w:val="24"/>
          <w:szCs w:val="24"/>
        </w:rPr>
      </w:pPr>
    </w:p>
    <w:sectPr w:rsidRPr="005C6BC5" w:rsidR="005C6B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(" w:author="Jong-3, V.M.T. de (Valentijn)" w:date="2023-10-30T09:12:51" w:id="1243774066">
    <w:p w:rsidR="499EBE8D" w:rsidRDefault="499EBE8D" w14:paraId="11A83B2D" w14:textId="5B68190F">
      <w:pPr>
        <w:pStyle w:val="CommentText"/>
      </w:pPr>
      <w:r w:rsidR="499EBE8D">
        <w:rPr/>
        <w:t>do we also consider single imputation in our paper? If not, i would remove it here</w:t>
      </w:r>
      <w:r>
        <w:rPr>
          <w:rStyle w:val="CommentReference"/>
        </w:rPr>
        <w:annotationRef/>
      </w:r>
    </w:p>
  </w:comment>
  <w:comment w:initials="J(" w:author="Jong-3, V.M.T. de (Valentijn)" w:date="2023-10-30T09:16:06" w:id="831210335">
    <w:p w:rsidR="499EBE8D" w:rsidRDefault="499EBE8D" w14:paraId="3EF2139B" w14:textId="63005F3E">
      <w:pPr>
        <w:pStyle w:val="CommentText"/>
      </w:pPr>
      <w:r w:rsidR="499EBE8D">
        <w:rPr/>
        <w:t>You could add some info on the example analyses here.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1A83B2D"/>
  <w15:commentEx w15:done="0" w15:paraId="3EF2139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DB1CEAC" w16cex:dateUtc="2023-10-30T08:12:51.813Z"/>
  <w16cex:commentExtensible w16cex:durableId="42CE7F7F" w16cex:dateUtc="2023-10-30T08:16:06.01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1A83B2D" w16cid:durableId="4DB1CEAC"/>
  <w16cid:commentId w16cid:paraId="3EF2139B" w16cid:durableId="42CE7F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Jong-3, V.M.T. de (Valentijn)">
    <w15:presenceInfo w15:providerId="AD" w15:userId="S::v.m.t.dejong-2@umcutrecht.nl::51e12ce8-074f-4bbb-a2cc-40efdca1bb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trackRevisions w:val="tru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KwMDcxNjM2MTMxMDdS0lEKTi0uzszPAykwrAUAkJ6jACwAAAA="/>
  </w:docVars>
  <w:rsids>
    <w:rsidRoot w:val="005C6BC5"/>
    <w:rsid w:val="00001BAB"/>
    <w:rsid w:val="00010E46"/>
    <w:rsid w:val="000137B9"/>
    <w:rsid w:val="00013A80"/>
    <w:rsid w:val="00023296"/>
    <w:rsid w:val="0002650B"/>
    <w:rsid w:val="0004584E"/>
    <w:rsid w:val="00046766"/>
    <w:rsid w:val="00047034"/>
    <w:rsid w:val="00057047"/>
    <w:rsid w:val="00063FD1"/>
    <w:rsid w:val="00064B89"/>
    <w:rsid w:val="000722A8"/>
    <w:rsid w:val="000744E3"/>
    <w:rsid w:val="0007489E"/>
    <w:rsid w:val="000752F6"/>
    <w:rsid w:val="000849BD"/>
    <w:rsid w:val="00087A09"/>
    <w:rsid w:val="0009455B"/>
    <w:rsid w:val="000957A7"/>
    <w:rsid w:val="000978CB"/>
    <w:rsid w:val="000A03E8"/>
    <w:rsid w:val="000A4DE5"/>
    <w:rsid w:val="000A5E6B"/>
    <w:rsid w:val="000B0909"/>
    <w:rsid w:val="000B3B53"/>
    <w:rsid w:val="000B3FF6"/>
    <w:rsid w:val="000B4C70"/>
    <w:rsid w:val="000B7754"/>
    <w:rsid w:val="000C03F9"/>
    <w:rsid w:val="000C7DD7"/>
    <w:rsid w:val="000D2A19"/>
    <w:rsid w:val="000D39E1"/>
    <w:rsid w:val="000D6E7E"/>
    <w:rsid w:val="000E24F5"/>
    <w:rsid w:val="000E66F7"/>
    <w:rsid w:val="000F084A"/>
    <w:rsid w:val="000F3B72"/>
    <w:rsid w:val="001038EF"/>
    <w:rsid w:val="001044AB"/>
    <w:rsid w:val="00104E8B"/>
    <w:rsid w:val="00105D07"/>
    <w:rsid w:val="001073A2"/>
    <w:rsid w:val="00117BDF"/>
    <w:rsid w:val="001224DF"/>
    <w:rsid w:val="001326A8"/>
    <w:rsid w:val="00133303"/>
    <w:rsid w:val="00135CA9"/>
    <w:rsid w:val="00142280"/>
    <w:rsid w:val="00142421"/>
    <w:rsid w:val="001524B0"/>
    <w:rsid w:val="00160C19"/>
    <w:rsid w:val="00167647"/>
    <w:rsid w:val="00171A08"/>
    <w:rsid w:val="00172109"/>
    <w:rsid w:val="001723AA"/>
    <w:rsid w:val="00173C88"/>
    <w:rsid w:val="00177DCB"/>
    <w:rsid w:val="001816C8"/>
    <w:rsid w:val="00183A6C"/>
    <w:rsid w:val="001858A9"/>
    <w:rsid w:val="001916BE"/>
    <w:rsid w:val="001924DF"/>
    <w:rsid w:val="00196D47"/>
    <w:rsid w:val="001A79A9"/>
    <w:rsid w:val="001B5417"/>
    <w:rsid w:val="001C4C7E"/>
    <w:rsid w:val="001D496B"/>
    <w:rsid w:val="001D68FE"/>
    <w:rsid w:val="001E614E"/>
    <w:rsid w:val="001E6CC4"/>
    <w:rsid w:val="001F09DB"/>
    <w:rsid w:val="001F375C"/>
    <w:rsid w:val="00206083"/>
    <w:rsid w:val="00207123"/>
    <w:rsid w:val="00207610"/>
    <w:rsid w:val="00207ED7"/>
    <w:rsid w:val="00225170"/>
    <w:rsid w:val="00225E53"/>
    <w:rsid w:val="0023389B"/>
    <w:rsid w:val="00242023"/>
    <w:rsid w:val="00255E2C"/>
    <w:rsid w:val="00260316"/>
    <w:rsid w:val="00272196"/>
    <w:rsid w:val="002807BF"/>
    <w:rsid w:val="0028295A"/>
    <w:rsid w:val="002832C0"/>
    <w:rsid w:val="002933E8"/>
    <w:rsid w:val="00297511"/>
    <w:rsid w:val="002A336F"/>
    <w:rsid w:val="002A6E79"/>
    <w:rsid w:val="002C0090"/>
    <w:rsid w:val="002C052E"/>
    <w:rsid w:val="002D19F9"/>
    <w:rsid w:val="002D7159"/>
    <w:rsid w:val="002E4D61"/>
    <w:rsid w:val="002E7C64"/>
    <w:rsid w:val="002F5CA1"/>
    <w:rsid w:val="00301359"/>
    <w:rsid w:val="0030140F"/>
    <w:rsid w:val="0030606B"/>
    <w:rsid w:val="00311728"/>
    <w:rsid w:val="00315455"/>
    <w:rsid w:val="00322632"/>
    <w:rsid w:val="00322D8C"/>
    <w:rsid w:val="003236B3"/>
    <w:rsid w:val="00332C56"/>
    <w:rsid w:val="00333430"/>
    <w:rsid w:val="00334E0C"/>
    <w:rsid w:val="003367C2"/>
    <w:rsid w:val="00347D37"/>
    <w:rsid w:val="00356E10"/>
    <w:rsid w:val="003675A2"/>
    <w:rsid w:val="00373F5C"/>
    <w:rsid w:val="00374F44"/>
    <w:rsid w:val="00385959"/>
    <w:rsid w:val="00386C9E"/>
    <w:rsid w:val="00387810"/>
    <w:rsid w:val="003966AD"/>
    <w:rsid w:val="003A2A0B"/>
    <w:rsid w:val="003A303B"/>
    <w:rsid w:val="003A34CA"/>
    <w:rsid w:val="003A4E43"/>
    <w:rsid w:val="003B1C43"/>
    <w:rsid w:val="003B2981"/>
    <w:rsid w:val="003B414A"/>
    <w:rsid w:val="003C3ECE"/>
    <w:rsid w:val="003D453A"/>
    <w:rsid w:val="003D502A"/>
    <w:rsid w:val="003D5686"/>
    <w:rsid w:val="003D56B3"/>
    <w:rsid w:val="003D587C"/>
    <w:rsid w:val="003E14AC"/>
    <w:rsid w:val="003E2E9A"/>
    <w:rsid w:val="003E3A23"/>
    <w:rsid w:val="003E6C99"/>
    <w:rsid w:val="003F02BE"/>
    <w:rsid w:val="0040151C"/>
    <w:rsid w:val="00405C91"/>
    <w:rsid w:val="0042467D"/>
    <w:rsid w:val="00433700"/>
    <w:rsid w:val="00435B5D"/>
    <w:rsid w:val="0045475A"/>
    <w:rsid w:val="00463DC5"/>
    <w:rsid w:val="0047118E"/>
    <w:rsid w:val="004718A7"/>
    <w:rsid w:val="00496C30"/>
    <w:rsid w:val="00497919"/>
    <w:rsid w:val="004A77AF"/>
    <w:rsid w:val="004B3BC5"/>
    <w:rsid w:val="004D5A34"/>
    <w:rsid w:val="004D73D8"/>
    <w:rsid w:val="004E1B00"/>
    <w:rsid w:val="004E474E"/>
    <w:rsid w:val="004E5A92"/>
    <w:rsid w:val="00502F17"/>
    <w:rsid w:val="00507A3F"/>
    <w:rsid w:val="00515449"/>
    <w:rsid w:val="0051596A"/>
    <w:rsid w:val="00516A79"/>
    <w:rsid w:val="00530976"/>
    <w:rsid w:val="005329E8"/>
    <w:rsid w:val="00532BFC"/>
    <w:rsid w:val="00537372"/>
    <w:rsid w:val="00537821"/>
    <w:rsid w:val="00537935"/>
    <w:rsid w:val="00541C65"/>
    <w:rsid w:val="00555678"/>
    <w:rsid w:val="00560730"/>
    <w:rsid w:val="00560886"/>
    <w:rsid w:val="00563652"/>
    <w:rsid w:val="00563962"/>
    <w:rsid w:val="005678CE"/>
    <w:rsid w:val="00572B60"/>
    <w:rsid w:val="00575FC8"/>
    <w:rsid w:val="0057697F"/>
    <w:rsid w:val="00582D88"/>
    <w:rsid w:val="00583B7C"/>
    <w:rsid w:val="00590F9B"/>
    <w:rsid w:val="00592E9C"/>
    <w:rsid w:val="00594709"/>
    <w:rsid w:val="00595AEB"/>
    <w:rsid w:val="005A3ACA"/>
    <w:rsid w:val="005A621D"/>
    <w:rsid w:val="005A6C47"/>
    <w:rsid w:val="005A6DFE"/>
    <w:rsid w:val="005B7045"/>
    <w:rsid w:val="005C6BC5"/>
    <w:rsid w:val="005D224C"/>
    <w:rsid w:val="005D4FFE"/>
    <w:rsid w:val="005D5010"/>
    <w:rsid w:val="005E3121"/>
    <w:rsid w:val="00605073"/>
    <w:rsid w:val="006065B6"/>
    <w:rsid w:val="00606773"/>
    <w:rsid w:val="00612AD1"/>
    <w:rsid w:val="0061306A"/>
    <w:rsid w:val="00616E95"/>
    <w:rsid w:val="00617069"/>
    <w:rsid w:val="006218EC"/>
    <w:rsid w:val="00627671"/>
    <w:rsid w:val="006316EC"/>
    <w:rsid w:val="00633F0E"/>
    <w:rsid w:val="0064552B"/>
    <w:rsid w:val="006547DF"/>
    <w:rsid w:val="0066164C"/>
    <w:rsid w:val="00661EEF"/>
    <w:rsid w:val="00670FA9"/>
    <w:rsid w:val="00680252"/>
    <w:rsid w:val="00682C7A"/>
    <w:rsid w:val="00685F48"/>
    <w:rsid w:val="00691236"/>
    <w:rsid w:val="006947E5"/>
    <w:rsid w:val="00695BA3"/>
    <w:rsid w:val="006979D8"/>
    <w:rsid w:val="006A1F90"/>
    <w:rsid w:val="006B3729"/>
    <w:rsid w:val="006B7288"/>
    <w:rsid w:val="006C1CD3"/>
    <w:rsid w:val="006C34F6"/>
    <w:rsid w:val="006D41F7"/>
    <w:rsid w:val="006E3820"/>
    <w:rsid w:val="006E59AD"/>
    <w:rsid w:val="006E6E67"/>
    <w:rsid w:val="006E717E"/>
    <w:rsid w:val="007030AC"/>
    <w:rsid w:val="00712E83"/>
    <w:rsid w:val="00713759"/>
    <w:rsid w:val="00714EE0"/>
    <w:rsid w:val="00720B86"/>
    <w:rsid w:val="00731FE9"/>
    <w:rsid w:val="00734654"/>
    <w:rsid w:val="00735D98"/>
    <w:rsid w:val="0074339A"/>
    <w:rsid w:val="00743B3E"/>
    <w:rsid w:val="0075293E"/>
    <w:rsid w:val="007579DF"/>
    <w:rsid w:val="0076265A"/>
    <w:rsid w:val="0076491A"/>
    <w:rsid w:val="00771786"/>
    <w:rsid w:val="00781955"/>
    <w:rsid w:val="00783D3E"/>
    <w:rsid w:val="00791980"/>
    <w:rsid w:val="00794749"/>
    <w:rsid w:val="007A170D"/>
    <w:rsid w:val="007C148F"/>
    <w:rsid w:val="007C3C97"/>
    <w:rsid w:val="007C3E43"/>
    <w:rsid w:val="007C5715"/>
    <w:rsid w:val="007D0385"/>
    <w:rsid w:val="007D42AF"/>
    <w:rsid w:val="007D4736"/>
    <w:rsid w:val="007D7B0E"/>
    <w:rsid w:val="007E154D"/>
    <w:rsid w:val="007E5322"/>
    <w:rsid w:val="007E5AFE"/>
    <w:rsid w:val="007F7823"/>
    <w:rsid w:val="00801E6A"/>
    <w:rsid w:val="0080750E"/>
    <w:rsid w:val="00811A8A"/>
    <w:rsid w:val="008128F0"/>
    <w:rsid w:val="00824143"/>
    <w:rsid w:val="00827645"/>
    <w:rsid w:val="008329AE"/>
    <w:rsid w:val="008337D5"/>
    <w:rsid w:val="0083622E"/>
    <w:rsid w:val="008414FA"/>
    <w:rsid w:val="0084151A"/>
    <w:rsid w:val="00852823"/>
    <w:rsid w:val="00855DC4"/>
    <w:rsid w:val="00856306"/>
    <w:rsid w:val="008655DF"/>
    <w:rsid w:val="00867AFF"/>
    <w:rsid w:val="008744BF"/>
    <w:rsid w:val="00874834"/>
    <w:rsid w:val="0087657B"/>
    <w:rsid w:val="00882334"/>
    <w:rsid w:val="00883BFF"/>
    <w:rsid w:val="008846B4"/>
    <w:rsid w:val="008875C1"/>
    <w:rsid w:val="008917BF"/>
    <w:rsid w:val="00894AA6"/>
    <w:rsid w:val="008960D1"/>
    <w:rsid w:val="008A2091"/>
    <w:rsid w:val="008A4066"/>
    <w:rsid w:val="008A4C1A"/>
    <w:rsid w:val="008A54EA"/>
    <w:rsid w:val="008A5816"/>
    <w:rsid w:val="008A7077"/>
    <w:rsid w:val="008A7A4D"/>
    <w:rsid w:val="008B3A22"/>
    <w:rsid w:val="008D18C0"/>
    <w:rsid w:val="008D472C"/>
    <w:rsid w:val="008D5ACB"/>
    <w:rsid w:val="008D6872"/>
    <w:rsid w:val="008D6DC6"/>
    <w:rsid w:val="008E3AEF"/>
    <w:rsid w:val="008E49D2"/>
    <w:rsid w:val="008E6FE8"/>
    <w:rsid w:val="008F2D72"/>
    <w:rsid w:val="008F6696"/>
    <w:rsid w:val="009014A4"/>
    <w:rsid w:val="00912362"/>
    <w:rsid w:val="00922934"/>
    <w:rsid w:val="0093104A"/>
    <w:rsid w:val="00931E73"/>
    <w:rsid w:val="00945996"/>
    <w:rsid w:val="00946A27"/>
    <w:rsid w:val="00957E00"/>
    <w:rsid w:val="009815D8"/>
    <w:rsid w:val="00990107"/>
    <w:rsid w:val="00990D52"/>
    <w:rsid w:val="00994F5F"/>
    <w:rsid w:val="009A00BA"/>
    <w:rsid w:val="009A0422"/>
    <w:rsid w:val="009A05FC"/>
    <w:rsid w:val="009A1F03"/>
    <w:rsid w:val="009A4018"/>
    <w:rsid w:val="009D1427"/>
    <w:rsid w:val="009D29BF"/>
    <w:rsid w:val="009E6BB8"/>
    <w:rsid w:val="009F07E8"/>
    <w:rsid w:val="009F2445"/>
    <w:rsid w:val="009F4D23"/>
    <w:rsid w:val="00A02AFC"/>
    <w:rsid w:val="00A04498"/>
    <w:rsid w:val="00A05232"/>
    <w:rsid w:val="00A101AB"/>
    <w:rsid w:val="00A132EA"/>
    <w:rsid w:val="00A2506F"/>
    <w:rsid w:val="00A25D11"/>
    <w:rsid w:val="00A26180"/>
    <w:rsid w:val="00A274E8"/>
    <w:rsid w:val="00A46174"/>
    <w:rsid w:val="00A477E8"/>
    <w:rsid w:val="00A47CF2"/>
    <w:rsid w:val="00A47E69"/>
    <w:rsid w:val="00A51610"/>
    <w:rsid w:val="00A553AE"/>
    <w:rsid w:val="00A647CE"/>
    <w:rsid w:val="00A675B6"/>
    <w:rsid w:val="00A67784"/>
    <w:rsid w:val="00A72B64"/>
    <w:rsid w:val="00A80C75"/>
    <w:rsid w:val="00A8147E"/>
    <w:rsid w:val="00A93503"/>
    <w:rsid w:val="00A93654"/>
    <w:rsid w:val="00A95C5F"/>
    <w:rsid w:val="00AA1350"/>
    <w:rsid w:val="00AA2D8D"/>
    <w:rsid w:val="00AA391F"/>
    <w:rsid w:val="00AB1FEE"/>
    <w:rsid w:val="00AB2891"/>
    <w:rsid w:val="00AB79A1"/>
    <w:rsid w:val="00AC3048"/>
    <w:rsid w:val="00AC45E1"/>
    <w:rsid w:val="00AC64A8"/>
    <w:rsid w:val="00AD0C7F"/>
    <w:rsid w:val="00AE05AE"/>
    <w:rsid w:val="00AE5108"/>
    <w:rsid w:val="00AE5C3C"/>
    <w:rsid w:val="00AF276C"/>
    <w:rsid w:val="00B111EF"/>
    <w:rsid w:val="00B1464A"/>
    <w:rsid w:val="00B27835"/>
    <w:rsid w:val="00B33329"/>
    <w:rsid w:val="00B34E10"/>
    <w:rsid w:val="00B4141C"/>
    <w:rsid w:val="00B57F9C"/>
    <w:rsid w:val="00B61FE1"/>
    <w:rsid w:val="00B674B7"/>
    <w:rsid w:val="00B72712"/>
    <w:rsid w:val="00B769C7"/>
    <w:rsid w:val="00B848D5"/>
    <w:rsid w:val="00B8713E"/>
    <w:rsid w:val="00B90C49"/>
    <w:rsid w:val="00B9421F"/>
    <w:rsid w:val="00B95794"/>
    <w:rsid w:val="00BB289B"/>
    <w:rsid w:val="00BB7E09"/>
    <w:rsid w:val="00BC3B51"/>
    <w:rsid w:val="00BD139D"/>
    <w:rsid w:val="00BD3504"/>
    <w:rsid w:val="00BE20F0"/>
    <w:rsid w:val="00BE2B56"/>
    <w:rsid w:val="00BE4F2B"/>
    <w:rsid w:val="00BF63AD"/>
    <w:rsid w:val="00C05411"/>
    <w:rsid w:val="00C06E4B"/>
    <w:rsid w:val="00C07FDA"/>
    <w:rsid w:val="00C11D1C"/>
    <w:rsid w:val="00C128B5"/>
    <w:rsid w:val="00C13029"/>
    <w:rsid w:val="00C134DF"/>
    <w:rsid w:val="00C16D24"/>
    <w:rsid w:val="00C172A0"/>
    <w:rsid w:val="00C176B2"/>
    <w:rsid w:val="00C21420"/>
    <w:rsid w:val="00C23343"/>
    <w:rsid w:val="00C30A71"/>
    <w:rsid w:val="00C32CF2"/>
    <w:rsid w:val="00C341F7"/>
    <w:rsid w:val="00C37F15"/>
    <w:rsid w:val="00C407C6"/>
    <w:rsid w:val="00C41627"/>
    <w:rsid w:val="00C46BA3"/>
    <w:rsid w:val="00C576AA"/>
    <w:rsid w:val="00C60A8F"/>
    <w:rsid w:val="00C61EA8"/>
    <w:rsid w:val="00C62787"/>
    <w:rsid w:val="00C678E9"/>
    <w:rsid w:val="00C70FD1"/>
    <w:rsid w:val="00C80A38"/>
    <w:rsid w:val="00C852BF"/>
    <w:rsid w:val="00C918C1"/>
    <w:rsid w:val="00CA5517"/>
    <w:rsid w:val="00CB5537"/>
    <w:rsid w:val="00CC0E23"/>
    <w:rsid w:val="00CC2D39"/>
    <w:rsid w:val="00CC5814"/>
    <w:rsid w:val="00CC5D31"/>
    <w:rsid w:val="00CC67F7"/>
    <w:rsid w:val="00CD4AD7"/>
    <w:rsid w:val="00CE40C9"/>
    <w:rsid w:val="00CE44F0"/>
    <w:rsid w:val="00CE5DBA"/>
    <w:rsid w:val="00CF3230"/>
    <w:rsid w:val="00CF4547"/>
    <w:rsid w:val="00D072ED"/>
    <w:rsid w:val="00D07560"/>
    <w:rsid w:val="00D1331D"/>
    <w:rsid w:val="00D14EEA"/>
    <w:rsid w:val="00D16614"/>
    <w:rsid w:val="00D16E28"/>
    <w:rsid w:val="00D1777E"/>
    <w:rsid w:val="00D222BA"/>
    <w:rsid w:val="00D2456B"/>
    <w:rsid w:val="00D24DA8"/>
    <w:rsid w:val="00D31401"/>
    <w:rsid w:val="00D319FB"/>
    <w:rsid w:val="00D32366"/>
    <w:rsid w:val="00D3680F"/>
    <w:rsid w:val="00D45BB2"/>
    <w:rsid w:val="00D56E26"/>
    <w:rsid w:val="00D633E1"/>
    <w:rsid w:val="00D655E1"/>
    <w:rsid w:val="00D71BFE"/>
    <w:rsid w:val="00D727A1"/>
    <w:rsid w:val="00D7535F"/>
    <w:rsid w:val="00D75BFF"/>
    <w:rsid w:val="00D822A6"/>
    <w:rsid w:val="00D836BA"/>
    <w:rsid w:val="00D84564"/>
    <w:rsid w:val="00D90B52"/>
    <w:rsid w:val="00D919A7"/>
    <w:rsid w:val="00D93227"/>
    <w:rsid w:val="00D93945"/>
    <w:rsid w:val="00D94AE5"/>
    <w:rsid w:val="00D96130"/>
    <w:rsid w:val="00DB112F"/>
    <w:rsid w:val="00DB172B"/>
    <w:rsid w:val="00DB63C1"/>
    <w:rsid w:val="00DC47A5"/>
    <w:rsid w:val="00DD5394"/>
    <w:rsid w:val="00DD664A"/>
    <w:rsid w:val="00DD6AF9"/>
    <w:rsid w:val="00DD6D1B"/>
    <w:rsid w:val="00DE3F71"/>
    <w:rsid w:val="00DE67BF"/>
    <w:rsid w:val="00DF24E9"/>
    <w:rsid w:val="00DF586E"/>
    <w:rsid w:val="00DF5AE7"/>
    <w:rsid w:val="00E002B2"/>
    <w:rsid w:val="00E01642"/>
    <w:rsid w:val="00E07B8D"/>
    <w:rsid w:val="00E1281D"/>
    <w:rsid w:val="00E24B91"/>
    <w:rsid w:val="00E34660"/>
    <w:rsid w:val="00E34E77"/>
    <w:rsid w:val="00E35E4F"/>
    <w:rsid w:val="00E401C2"/>
    <w:rsid w:val="00E42DA3"/>
    <w:rsid w:val="00E4693B"/>
    <w:rsid w:val="00E63629"/>
    <w:rsid w:val="00E758C0"/>
    <w:rsid w:val="00E81291"/>
    <w:rsid w:val="00E8470E"/>
    <w:rsid w:val="00E866D9"/>
    <w:rsid w:val="00E96A10"/>
    <w:rsid w:val="00EB276C"/>
    <w:rsid w:val="00EB6ADD"/>
    <w:rsid w:val="00EC71AE"/>
    <w:rsid w:val="00ED2914"/>
    <w:rsid w:val="00ED6B8F"/>
    <w:rsid w:val="00ED75FB"/>
    <w:rsid w:val="00ED7FAF"/>
    <w:rsid w:val="00EE4BDF"/>
    <w:rsid w:val="00EF4B49"/>
    <w:rsid w:val="00F00269"/>
    <w:rsid w:val="00F0171A"/>
    <w:rsid w:val="00F07EF4"/>
    <w:rsid w:val="00F13267"/>
    <w:rsid w:val="00F14AEE"/>
    <w:rsid w:val="00F1560B"/>
    <w:rsid w:val="00F25175"/>
    <w:rsid w:val="00F27F3C"/>
    <w:rsid w:val="00F3091D"/>
    <w:rsid w:val="00F40692"/>
    <w:rsid w:val="00F61061"/>
    <w:rsid w:val="00F64EA5"/>
    <w:rsid w:val="00F71F32"/>
    <w:rsid w:val="00F75A31"/>
    <w:rsid w:val="00F765C8"/>
    <w:rsid w:val="00F80363"/>
    <w:rsid w:val="00F90F10"/>
    <w:rsid w:val="00F93B13"/>
    <w:rsid w:val="00F957A6"/>
    <w:rsid w:val="00F97C69"/>
    <w:rsid w:val="00FA07FA"/>
    <w:rsid w:val="00FA0FF8"/>
    <w:rsid w:val="00FA4AAD"/>
    <w:rsid w:val="00FA7D67"/>
    <w:rsid w:val="00FB36D6"/>
    <w:rsid w:val="00FB5457"/>
    <w:rsid w:val="00FD092B"/>
    <w:rsid w:val="00FD2B5E"/>
    <w:rsid w:val="00FD7FA4"/>
    <w:rsid w:val="00FE36D5"/>
    <w:rsid w:val="00FE635C"/>
    <w:rsid w:val="00FF1CB7"/>
    <w:rsid w:val="00FF2F2A"/>
    <w:rsid w:val="00FF62DB"/>
    <w:rsid w:val="28E73922"/>
    <w:rsid w:val="435BB13D"/>
    <w:rsid w:val="4802EE2C"/>
    <w:rsid w:val="499EBE8D"/>
    <w:rsid w:val="636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91FA3"/>
  <w15:chartTrackingRefBased/>
  <w15:docId w15:val="{2DAA68FF-54B7-4ECD-9380-1A0D4139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BC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C6BC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d974a83d478d4e55" /><Relationship Type="http://schemas.microsoft.com/office/2011/relationships/people" Target="people.xml" Id="R13c3044df5434a3c" /><Relationship Type="http://schemas.microsoft.com/office/2011/relationships/commentsExtended" Target="commentsExtended.xml" Id="R06f158c59e3f418e" /><Relationship Type="http://schemas.microsoft.com/office/2016/09/relationships/commentsIds" Target="commentsIds.xml" Id="Rd4df58dee8f9442a" /><Relationship Type="http://schemas.microsoft.com/office/2018/08/relationships/commentsExtensible" Target="commentsExtensible.xml" Id="R32bdc5d7dcbc4f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Rens</dc:creator>
  <keywords/>
  <dc:description/>
  <lastModifiedBy>Jong-3, V.M.T. de (Valentijn)</lastModifiedBy>
  <revision>4</revision>
  <dcterms:created xsi:type="dcterms:W3CDTF">2023-10-29T11:46:00.0000000Z</dcterms:created>
  <dcterms:modified xsi:type="dcterms:W3CDTF">2023-10-30T08:16:08.2617176Z</dcterms:modified>
</coreProperties>
</file>